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420" w:rsidRDefault="0063539E">
      <w:pPr>
        <w:pStyle w:val="Title"/>
        <w:pPrChange w:id="0" w:author="Don Syme" w:date="2011-08-09T11:35:00Z">
          <w:pPr>
            <w:pStyle w:val="Title"/>
            <w:ind w:firstLine="432"/>
          </w:pPr>
        </w:pPrChange>
      </w:pPr>
      <w:r>
        <w:t xml:space="preserve">F# </w:t>
      </w:r>
      <w:r w:rsidR="00B63196">
        <w:t>3.0</w:t>
      </w:r>
      <w:r w:rsidR="001A4027">
        <w:t xml:space="preserve"> </w:t>
      </w:r>
      <w:r w:rsidR="003966A9">
        <w:t xml:space="preserve">Query, </w:t>
      </w:r>
      <w:r w:rsidR="001A4027">
        <w:t>Data &amp; Service Programming</w:t>
      </w:r>
    </w:p>
    <w:sdt>
      <w:sdtPr>
        <w:rPr>
          <w:rFonts w:asciiTheme="minorHAnsi" w:eastAsiaTheme="minorHAnsi" w:hAnsiTheme="minorHAnsi" w:cstheme="minorBidi"/>
          <w:b/>
          <w:bCs w:val="0"/>
          <w:color w:val="auto"/>
          <w:sz w:val="22"/>
          <w:szCs w:val="22"/>
        </w:rPr>
        <w:id w:val="121504172"/>
        <w:docPartObj>
          <w:docPartGallery w:val="Table of Contents"/>
          <w:docPartUnique/>
        </w:docPartObj>
      </w:sdtPr>
      <w:sdtEndPr>
        <w:rPr>
          <w:rFonts w:ascii="Segoe WP" w:hAnsi="Segoe WP"/>
          <w:b w:val="0"/>
          <w:sz w:val="20"/>
        </w:rPr>
      </w:sdtEndPr>
      <w:sdtContent>
        <w:p w:rsidR="00FB046E" w:rsidRDefault="00FB046E" w:rsidP="002B20E9">
          <w:pPr>
            <w:pStyle w:val="TOCHeading"/>
            <w:numPr>
              <w:ilvl w:val="0"/>
              <w:numId w:val="0"/>
            </w:numPr>
            <w:ind w:left="432" w:hanging="432"/>
          </w:pPr>
          <w:r>
            <w:t>Contents</w:t>
          </w:r>
        </w:p>
        <w:p w:rsidR="007A459C" w:rsidRDefault="007B0F8B">
          <w:pPr>
            <w:pStyle w:val="TOC1"/>
            <w:tabs>
              <w:tab w:val="left" w:pos="440"/>
              <w:tab w:val="right" w:leader="dot" w:pos="9350"/>
            </w:tabs>
            <w:rPr>
              <w:rFonts w:asciiTheme="minorHAnsi" w:eastAsiaTheme="minorEastAsia" w:hAnsiTheme="minorHAnsi"/>
              <w:noProof/>
              <w:sz w:val="22"/>
              <w:lang w:val="en-GB" w:eastAsia="en-GB"/>
            </w:rPr>
          </w:pPr>
          <w:r>
            <w:fldChar w:fldCharType="begin"/>
          </w:r>
          <w:r w:rsidR="006C7734">
            <w:instrText xml:space="preserve"> TOC \o "1-2" \h \z \u </w:instrText>
          </w:r>
          <w:r>
            <w:fldChar w:fldCharType="separate"/>
          </w:r>
          <w:hyperlink w:anchor="_Toc300669430" w:history="1">
            <w:r w:rsidR="007A459C" w:rsidRPr="004440AC">
              <w:rPr>
                <w:rStyle w:val="Hyperlink"/>
                <w:rFonts w:eastAsia="Times New Roman"/>
                <w:noProof/>
              </w:rPr>
              <w:t>1</w:t>
            </w:r>
            <w:r w:rsidR="007A459C">
              <w:rPr>
                <w:rFonts w:asciiTheme="minorHAnsi" w:eastAsiaTheme="minorEastAsia" w:hAnsiTheme="minorHAnsi"/>
                <w:noProof/>
                <w:sz w:val="22"/>
                <w:lang w:val="en-GB" w:eastAsia="en-GB"/>
              </w:rPr>
              <w:tab/>
            </w:r>
            <w:r w:rsidR="007A459C" w:rsidRPr="004440AC">
              <w:rPr>
                <w:rStyle w:val="Hyperlink"/>
                <w:rFonts w:eastAsia="Times New Roman"/>
                <w:noProof/>
              </w:rPr>
              <w:t>Introduction</w:t>
            </w:r>
            <w:r w:rsidR="007A459C">
              <w:rPr>
                <w:noProof/>
                <w:webHidden/>
              </w:rPr>
              <w:tab/>
            </w:r>
            <w:r w:rsidR="007A459C">
              <w:rPr>
                <w:noProof/>
                <w:webHidden/>
              </w:rPr>
              <w:fldChar w:fldCharType="begin"/>
            </w:r>
            <w:r w:rsidR="007A459C">
              <w:rPr>
                <w:noProof/>
                <w:webHidden/>
              </w:rPr>
              <w:instrText xml:space="preserve"> PAGEREF _Toc300669430 \h </w:instrText>
            </w:r>
            <w:r w:rsidR="007A459C">
              <w:rPr>
                <w:noProof/>
                <w:webHidden/>
              </w:rPr>
            </w:r>
            <w:r w:rsidR="007A459C">
              <w:rPr>
                <w:noProof/>
                <w:webHidden/>
              </w:rPr>
              <w:fldChar w:fldCharType="separate"/>
            </w:r>
            <w:r w:rsidR="007A459C">
              <w:rPr>
                <w:noProof/>
                <w:webHidden/>
              </w:rPr>
              <w:t>3</w:t>
            </w:r>
            <w:r w:rsidR="007A459C">
              <w:rPr>
                <w:noProof/>
                <w:webHidden/>
              </w:rPr>
              <w:fldChar w:fldCharType="end"/>
            </w:r>
          </w:hyperlink>
        </w:p>
        <w:p w:rsidR="007A459C" w:rsidRDefault="009245D5">
          <w:pPr>
            <w:pStyle w:val="TOC2"/>
            <w:tabs>
              <w:tab w:val="left" w:pos="660"/>
              <w:tab w:val="right" w:leader="dot" w:pos="9350"/>
            </w:tabs>
            <w:rPr>
              <w:rFonts w:asciiTheme="minorHAnsi" w:eastAsiaTheme="minorEastAsia" w:hAnsiTheme="minorHAnsi"/>
              <w:noProof/>
              <w:sz w:val="22"/>
              <w:lang w:val="en-GB" w:eastAsia="en-GB"/>
            </w:rPr>
          </w:pPr>
          <w:hyperlink w:anchor="_Toc300669431" w:history="1">
            <w:r w:rsidR="007A459C" w:rsidRPr="004440AC">
              <w:rPr>
                <w:rStyle w:val="Hyperlink"/>
                <w:rFonts w:eastAsia="Times New Roman"/>
                <w:noProof/>
              </w:rPr>
              <w:t>1.1</w:t>
            </w:r>
            <w:r w:rsidR="007A459C">
              <w:rPr>
                <w:rFonts w:asciiTheme="minorHAnsi" w:eastAsiaTheme="minorEastAsia" w:hAnsiTheme="minorHAnsi"/>
                <w:noProof/>
                <w:sz w:val="22"/>
                <w:lang w:val="en-GB" w:eastAsia="en-GB"/>
              </w:rPr>
              <w:tab/>
            </w:r>
            <w:r w:rsidR="007A459C" w:rsidRPr="004440AC">
              <w:rPr>
                <w:rStyle w:val="Hyperlink"/>
                <w:rFonts w:eastAsia="Times New Roman"/>
                <w:noProof/>
              </w:rPr>
              <w:t>Motivation &amp; Scenarios</w:t>
            </w:r>
            <w:r w:rsidR="007A459C">
              <w:rPr>
                <w:noProof/>
                <w:webHidden/>
              </w:rPr>
              <w:tab/>
            </w:r>
            <w:r w:rsidR="007A459C">
              <w:rPr>
                <w:noProof/>
                <w:webHidden/>
              </w:rPr>
              <w:fldChar w:fldCharType="begin"/>
            </w:r>
            <w:r w:rsidR="007A459C">
              <w:rPr>
                <w:noProof/>
                <w:webHidden/>
              </w:rPr>
              <w:instrText xml:space="preserve"> PAGEREF _Toc300669431 \h </w:instrText>
            </w:r>
            <w:r w:rsidR="007A459C">
              <w:rPr>
                <w:noProof/>
                <w:webHidden/>
              </w:rPr>
            </w:r>
            <w:r w:rsidR="007A459C">
              <w:rPr>
                <w:noProof/>
                <w:webHidden/>
              </w:rPr>
              <w:fldChar w:fldCharType="separate"/>
            </w:r>
            <w:r w:rsidR="007A459C">
              <w:rPr>
                <w:noProof/>
                <w:webHidden/>
              </w:rPr>
              <w:t>3</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32" w:history="1">
            <w:r w:rsidR="007A459C" w:rsidRPr="004440AC">
              <w:rPr>
                <w:rStyle w:val="Hyperlink"/>
                <w:rFonts w:eastAsia="Times New Roman"/>
                <w:noProof/>
              </w:rPr>
              <w:t>1.2</w:t>
            </w:r>
            <w:r w:rsidR="007A459C">
              <w:rPr>
                <w:rFonts w:asciiTheme="minorHAnsi" w:eastAsiaTheme="minorEastAsia" w:hAnsiTheme="minorHAnsi"/>
                <w:noProof/>
                <w:sz w:val="22"/>
                <w:lang w:val="en-GB" w:eastAsia="en-GB"/>
              </w:rPr>
              <w:tab/>
            </w:r>
            <w:r w:rsidR="007A459C" w:rsidRPr="004440AC">
              <w:rPr>
                <w:rStyle w:val="Hyperlink"/>
                <w:rFonts w:eastAsia="Times New Roman"/>
                <w:noProof/>
              </w:rPr>
              <w:t>Philosophy and Desired User Experience</w:t>
            </w:r>
            <w:r w:rsidR="007A459C">
              <w:rPr>
                <w:noProof/>
                <w:webHidden/>
              </w:rPr>
              <w:tab/>
            </w:r>
            <w:r w:rsidR="007A459C">
              <w:rPr>
                <w:noProof/>
                <w:webHidden/>
              </w:rPr>
              <w:fldChar w:fldCharType="begin"/>
            </w:r>
            <w:r w:rsidR="007A459C">
              <w:rPr>
                <w:noProof/>
                <w:webHidden/>
              </w:rPr>
              <w:instrText xml:space="preserve"> PAGEREF _Toc300669432 \h </w:instrText>
            </w:r>
            <w:r w:rsidR="007A459C">
              <w:rPr>
                <w:noProof/>
                <w:webHidden/>
              </w:rPr>
            </w:r>
            <w:r w:rsidR="007A459C">
              <w:rPr>
                <w:noProof/>
                <w:webHidden/>
              </w:rPr>
              <w:fldChar w:fldCharType="separate"/>
            </w:r>
            <w:r w:rsidR="007A459C">
              <w:rPr>
                <w:noProof/>
                <w:webHidden/>
              </w:rPr>
              <w:t>4</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33" w:history="1">
            <w:r w:rsidR="007A459C" w:rsidRPr="004440AC">
              <w:rPr>
                <w:rStyle w:val="Hyperlink"/>
                <w:rFonts w:eastAsia="Times New Roman"/>
                <w:noProof/>
              </w:rPr>
              <w:t>1.3</w:t>
            </w:r>
            <w:r w:rsidR="007A459C">
              <w:rPr>
                <w:rFonts w:asciiTheme="minorHAnsi" w:eastAsiaTheme="minorEastAsia" w:hAnsiTheme="minorHAnsi"/>
                <w:noProof/>
                <w:sz w:val="22"/>
                <w:lang w:val="en-GB" w:eastAsia="en-GB"/>
              </w:rPr>
              <w:tab/>
            </w:r>
            <w:r w:rsidR="007A459C" w:rsidRPr="004440AC">
              <w:rPr>
                <w:rStyle w:val="Hyperlink"/>
                <w:rFonts w:eastAsia="Times New Roman"/>
                <w:noProof/>
              </w:rPr>
              <w:t>Problems F# 2.0 Query Support</w:t>
            </w:r>
            <w:r w:rsidR="007A459C">
              <w:rPr>
                <w:noProof/>
                <w:webHidden/>
              </w:rPr>
              <w:tab/>
            </w:r>
            <w:r w:rsidR="007A459C">
              <w:rPr>
                <w:noProof/>
                <w:webHidden/>
              </w:rPr>
              <w:fldChar w:fldCharType="begin"/>
            </w:r>
            <w:r w:rsidR="007A459C">
              <w:rPr>
                <w:noProof/>
                <w:webHidden/>
              </w:rPr>
              <w:instrText xml:space="preserve"> PAGEREF _Toc300669433 \h </w:instrText>
            </w:r>
            <w:r w:rsidR="007A459C">
              <w:rPr>
                <w:noProof/>
                <w:webHidden/>
              </w:rPr>
            </w:r>
            <w:r w:rsidR="007A459C">
              <w:rPr>
                <w:noProof/>
                <w:webHidden/>
              </w:rPr>
              <w:fldChar w:fldCharType="separate"/>
            </w:r>
            <w:r w:rsidR="007A459C">
              <w:rPr>
                <w:noProof/>
                <w:webHidden/>
              </w:rPr>
              <w:t>4</w:t>
            </w:r>
            <w:r w:rsidR="007A459C">
              <w:rPr>
                <w:noProof/>
                <w:webHidden/>
              </w:rPr>
              <w:fldChar w:fldCharType="end"/>
            </w:r>
          </w:hyperlink>
        </w:p>
        <w:p w:rsidR="007A459C" w:rsidRDefault="009245D5">
          <w:pPr>
            <w:pStyle w:val="TOC1"/>
            <w:tabs>
              <w:tab w:val="left" w:pos="440"/>
              <w:tab w:val="right" w:leader="dot" w:pos="9350"/>
            </w:tabs>
            <w:rPr>
              <w:rFonts w:asciiTheme="minorHAnsi" w:eastAsiaTheme="minorEastAsia" w:hAnsiTheme="minorHAnsi"/>
              <w:noProof/>
              <w:sz w:val="22"/>
              <w:lang w:val="en-GB" w:eastAsia="en-GB"/>
            </w:rPr>
          </w:pPr>
          <w:hyperlink w:anchor="_Toc300669434" w:history="1">
            <w:r w:rsidR="007A459C" w:rsidRPr="004440AC">
              <w:rPr>
                <w:rStyle w:val="Hyperlink"/>
                <w:rFonts w:eastAsia="Times New Roman"/>
                <w:noProof/>
              </w:rPr>
              <w:t>2</w:t>
            </w:r>
            <w:r w:rsidR="007A459C">
              <w:rPr>
                <w:rFonts w:asciiTheme="minorHAnsi" w:eastAsiaTheme="minorEastAsia" w:hAnsiTheme="minorHAnsi"/>
                <w:noProof/>
                <w:sz w:val="22"/>
                <w:lang w:val="en-GB" w:eastAsia="en-GB"/>
              </w:rPr>
              <w:tab/>
            </w:r>
            <w:r w:rsidR="007A459C" w:rsidRPr="004440AC">
              <w:rPr>
                <w:rStyle w:val="Hyperlink"/>
                <w:rFonts w:eastAsia="Times New Roman"/>
                <w:noProof/>
              </w:rPr>
              <w:t>Overview of the F# 3.0 Design for Data/Services</w:t>
            </w:r>
            <w:r w:rsidR="007A459C">
              <w:rPr>
                <w:noProof/>
                <w:webHidden/>
              </w:rPr>
              <w:tab/>
            </w:r>
            <w:r w:rsidR="007A459C">
              <w:rPr>
                <w:noProof/>
                <w:webHidden/>
              </w:rPr>
              <w:fldChar w:fldCharType="begin"/>
            </w:r>
            <w:r w:rsidR="007A459C">
              <w:rPr>
                <w:noProof/>
                <w:webHidden/>
              </w:rPr>
              <w:instrText xml:space="preserve"> PAGEREF _Toc300669434 \h </w:instrText>
            </w:r>
            <w:r w:rsidR="007A459C">
              <w:rPr>
                <w:noProof/>
                <w:webHidden/>
              </w:rPr>
            </w:r>
            <w:r w:rsidR="007A459C">
              <w:rPr>
                <w:noProof/>
                <w:webHidden/>
              </w:rPr>
              <w:fldChar w:fldCharType="separate"/>
            </w:r>
            <w:r w:rsidR="007A459C">
              <w:rPr>
                <w:noProof/>
                <w:webHidden/>
              </w:rPr>
              <w:t>4</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35" w:history="1">
            <w:r w:rsidR="007A459C" w:rsidRPr="004440AC">
              <w:rPr>
                <w:rStyle w:val="Hyperlink"/>
                <w:noProof/>
              </w:rPr>
              <w:t>2.1</w:t>
            </w:r>
            <w:r w:rsidR="007A459C">
              <w:rPr>
                <w:rFonts w:asciiTheme="minorHAnsi" w:eastAsiaTheme="minorEastAsia" w:hAnsiTheme="minorHAnsi"/>
                <w:noProof/>
                <w:sz w:val="22"/>
                <w:lang w:val="en-GB" w:eastAsia="en-GB"/>
              </w:rPr>
              <w:tab/>
            </w:r>
            <w:r w:rsidR="007A459C" w:rsidRPr="004440AC">
              <w:rPr>
                <w:rStyle w:val="Hyperlink"/>
                <w:noProof/>
              </w:rPr>
              <w:t>Queries - Syntax Examples</w:t>
            </w:r>
            <w:r w:rsidR="007A459C">
              <w:rPr>
                <w:noProof/>
                <w:webHidden/>
              </w:rPr>
              <w:tab/>
            </w:r>
            <w:r w:rsidR="007A459C">
              <w:rPr>
                <w:noProof/>
                <w:webHidden/>
              </w:rPr>
              <w:fldChar w:fldCharType="begin"/>
            </w:r>
            <w:r w:rsidR="007A459C">
              <w:rPr>
                <w:noProof/>
                <w:webHidden/>
              </w:rPr>
              <w:instrText xml:space="preserve"> PAGEREF _Toc300669435 \h </w:instrText>
            </w:r>
            <w:r w:rsidR="007A459C">
              <w:rPr>
                <w:noProof/>
                <w:webHidden/>
              </w:rPr>
            </w:r>
            <w:r w:rsidR="007A459C">
              <w:rPr>
                <w:noProof/>
                <w:webHidden/>
              </w:rPr>
              <w:fldChar w:fldCharType="separate"/>
            </w:r>
            <w:r w:rsidR="007A459C">
              <w:rPr>
                <w:noProof/>
                <w:webHidden/>
              </w:rPr>
              <w:t>5</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36" w:history="1">
            <w:r w:rsidR="007A459C" w:rsidRPr="004440AC">
              <w:rPr>
                <w:rStyle w:val="Hyperlink"/>
                <w:noProof/>
              </w:rPr>
              <w:t>2.2</w:t>
            </w:r>
            <w:r w:rsidR="007A459C">
              <w:rPr>
                <w:rFonts w:asciiTheme="minorHAnsi" w:eastAsiaTheme="minorEastAsia" w:hAnsiTheme="minorHAnsi"/>
                <w:noProof/>
                <w:sz w:val="22"/>
                <w:lang w:val="en-GB" w:eastAsia="en-GB"/>
              </w:rPr>
              <w:tab/>
            </w:r>
            <w:r w:rsidR="007A459C" w:rsidRPr="004440AC">
              <w:rPr>
                <w:rStyle w:val="Hyperlink"/>
                <w:noProof/>
              </w:rPr>
              <w:t>Standard Query Operators</w:t>
            </w:r>
            <w:r w:rsidR="007A459C">
              <w:rPr>
                <w:noProof/>
                <w:webHidden/>
              </w:rPr>
              <w:tab/>
            </w:r>
            <w:r w:rsidR="007A459C">
              <w:rPr>
                <w:noProof/>
                <w:webHidden/>
              </w:rPr>
              <w:fldChar w:fldCharType="begin"/>
            </w:r>
            <w:r w:rsidR="007A459C">
              <w:rPr>
                <w:noProof/>
                <w:webHidden/>
              </w:rPr>
              <w:instrText xml:space="preserve"> PAGEREF _Toc300669436 \h </w:instrText>
            </w:r>
            <w:r w:rsidR="007A459C">
              <w:rPr>
                <w:noProof/>
                <w:webHidden/>
              </w:rPr>
            </w:r>
            <w:r w:rsidR="007A459C">
              <w:rPr>
                <w:noProof/>
                <w:webHidden/>
              </w:rPr>
              <w:fldChar w:fldCharType="separate"/>
            </w:r>
            <w:r w:rsidR="007A459C">
              <w:rPr>
                <w:noProof/>
                <w:webHidden/>
              </w:rPr>
              <w:t>8</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37" w:history="1">
            <w:r w:rsidR="007A459C" w:rsidRPr="004440AC">
              <w:rPr>
                <w:rStyle w:val="Hyperlink"/>
                <w:noProof/>
              </w:rPr>
              <w:t>2.3</w:t>
            </w:r>
            <w:r w:rsidR="007A459C">
              <w:rPr>
                <w:rFonts w:asciiTheme="minorHAnsi" w:eastAsiaTheme="minorEastAsia" w:hAnsiTheme="minorHAnsi"/>
                <w:noProof/>
                <w:sz w:val="22"/>
                <w:lang w:val="en-GB" w:eastAsia="en-GB"/>
              </w:rPr>
              <w:tab/>
            </w:r>
            <w:r w:rsidR="007A459C" w:rsidRPr="004440AC">
              <w:rPr>
                <w:rStyle w:val="Hyperlink"/>
                <w:noProof/>
              </w:rPr>
              <w:t>Nullable</w:t>
            </w:r>
            <w:r w:rsidR="007A459C">
              <w:rPr>
                <w:noProof/>
                <w:webHidden/>
              </w:rPr>
              <w:tab/>
            </w:r>
            <w:r w:rsidR="007A459C">
              <w:rPr>
                <w:noProof/>
                <w:webHidden/>
              </w:rPr>
              <w:fldChar w:fldCharType="begin"/>
            </w:r>
            <w:r w:rsidR="007A459C">
              <w:rPr>
                <w:noProof/>
                <w:webHidden/>
              </w:rPr>
              <w:instrText xml:space="preserve"> PAGEREF _Toc300669437 \h </w:instrText>
            </w:r>
            <w:r w:rsidR="007A459C">
              <w:rPr>
                <w:noProof/>
                <w:webHidden/>
              </w:rPr>
            </w:r>
            <w:r w:rsidR="007A459C">
              <w:rPr>
                <w:noProof/>
                <w:webHidden/>
              </w:rPr>
              <w:fldChar w:fldCharType="separate"/>
            </w:r>
            <w:r w:rsidR="007A459C">
              <w:rPr>
                <w:noProof/>
                <w:webHidden/>
              </w:rPr>
              <w:t>9</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38" w:history="1">
            <w:r w:rsidR="007A459C" w:rsidRPr="004440AC">
              <w:rPr>
                <w:rStyle w:val="Hyperlink"/>
                <w:noProof/>
              </w:rPr>
              <w:t>2.4</w:t>
            </w:r>
            <w:r w:rsidR="007A459C">
              <w:rPr>
                <w:rFonts w:asciiTheme="minorHAnsi" w:eastAsiaTheme="minorEastAsia" w:hAnsiTheme="minorHAnsi"/>
                <w:noProof/>
                <w:sz w:val="22"/>
                <w:lang w:val="en-GB" w:eastAsia="en-GB"/>
              </w:rPr>
              <w:tab/>
            </w:r>
            <w:r w:rsidR="007A459C" w:rsidRPr="004440AC">
              <w:rPr>
                <w:rStyle w:val="Hyperlink"/>
                <w:noProof/>
              </w:rPr>
              <w:t>Terminology: query v. seq v. combinators</w:t>
            </w:r>
            <w:r w:rsidR="007A459C">
              <w:rPr>
                <w:noProof/>
                <w:webHidden/>
              </w:rPr>
              <w:tab/>
            </w:r>
            <w:r w:rsidR="007A459C">
              <w:rPr>
                <w:noProof/>
                <w:webHidden/>
              </w:rPr>
              <w:fldChar w:fldCharType="begin"/>
            </w:r>
            <w:r w:rsidR="007A459C">
              <w:rPr>
                <w:noProof/>
                <w:webHidden/>
              </w:rPr>
              <w:instrText xml:space="preserve"> PAGEREF _Toc300669438 \h </w:instrText>
            </w:r>
            <w:r w:rsidR="007A459C">
              <w:rPr>
                <w:noProof/>
                <w:webHidden/>
              </w:rPr>
            </w:r>
            <w:r w:rsidR="007A459C">
              <w:rPr>
                <w:noProof/>
                <w:webHidden/>
              </w:rPr>
              <w:fldChar w:fldCharType="separate"/>
            </w:r>
            <w:r w:rsidR="007A459C">
              <w:rPr>
                <w:noProof/>
                <w:webHidden/>
              </w:rPr>
              <w:t>11</w:t>
            </w:r>
            <w:r w:rsidR="007A459C">
              <w:rPr>
                <w:noProof/>
                <w:webHidden/>
              </w:rPr>
              <w:fldChar w:fldCharType="end"/>
            </w:r>
          </w:hyperlink>
        </w:p>
        <w:p w:rsidR="007A459C" w:rsidRDefault="009245D5">
          <w:pPr>
            <w:pStyle w:val="TOC1"/>
            <w:tabs>
              <w:tab w:val="left" w:pos="440"/>
              <w:tab w:val="right" w:leader="dot" w:pos="9350"/>
            </w:tabs>
            <w:rPr>
              <w:rFonts w:asciiTheme="minorHAnsi" w:eastAsiaTheme="minorEastAsia" w:hAnsiTheme="minorHAnsi"/>
              <w:noProof/>
              <w:sz w:val="22"/>
              <w:lang w:val="en-GB" w:eastAsia="en-GB"/>
            </w:rPr>
          </w:pPr>
          <w:hyperlink w:anchor="_Toc300669439" w:history="1">
            <w:r w:rsidR="007A459C" w:rsidRPr="004440AC">
              <w:rPr>
                <w:rStyle w:val="Hyperlink"/>
                <w:noProof/>
              </w:rPr>
              <w:t>3</w:t>
            </w:r>
            <w:r w:rsidR="007A459C">
              <w:rPr>
                <w:rFonts w:asciiTheme="minorHAnsi" w:eastAsiaTheme="minorEastAsia" w:hAnsiTheme="minorHAnsi"/>
                <w:noProof/>
                <w:sz w:val="22"/>
                <w:lang w:val="en-GB" w:eastAsia="en-GB"/>
              </w:rPr>
              <w:tab/>
            </w:r>
            <w:r w:rsidR="007A459C" w:rsidRPr="004440AC">
              <w:rPr>
                <w:rStyle w:val="Hyperlink"/>
                <w:noProof/>
              </w:rPr>
              <w:t>The query { … } and QueryBuilder types</w:t>
            </w:r>
            <w:r w:rsidR="007A459C">
              <w:rPr>
                <w:noProof/>
                <w:webHidden/>
              </w:rPr>
              <w:tab/>
            </w:r>
            <w:r w:rsidR="007A459C">
              <w:rPr>
                <w:noProof/>
                <w:webHidden/>
              </w:rPr>
              <w:fldChar w:fldCharType="begin"/>
            </w:r>
            <w:r w:rsidR="007A459C">
              <w:rPr>
                <w:noProof/>
                <w:webHidden/>
              </w:rPr>
              <w:instrText xml:space="preserve"> PAGEREF _Toc300669439 \h </w:instrText>
            </w:r>
            <w:r w:rsidR="007A459C">
              <w:rPr>
                <w:noProof/>
                <w:webHidden/>
              </w:rPr>
            </w:r>
            <w:r w:rsidR="007A459C">
              <w:rPr>
                <w:noProof/>
                <w:webHidden/>
              </w:rPr>
              <w:fldChar w:fldCharType="separate"/>
            </w:r>
            <w:r w:rsidR="007A459C">
              <w:rPr>
                <w:noProof/>
                <w:webHidden/>
              </w:rPr>
              <w:t>13</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40" w:history="1">
            <w:r w:rsidR="007A459C" w:rsidRPr="004440AC">
              <w:rPr>
                <w:rStyle w:val="Hyperlink"/>
                <w:noProof/>
              </w:rPr>
              <w:t>3.1</w:t>
            </w:r>
            <w:r w:rsidR="007A459C">
              <w:rPr>
                <w:rFonts w:asciiTheme="minorHAnsi" w:eastAsiaTheme="minorEastAsia" w:hAnsiTheme="minorHAnsi"/>
                <w:noProof/>
                <w:sz w:val="22"/>
                <w:lang w:val="en-GB" w:eastAsia="en-GB"/>
              </w:rPr>
              <w:tab/>
            </w:r>
            <w:r w:rsidR="007A459C" w:rsidRPr="004440AC">
              <w:rPr>
                <w:rStyle w:val="Hyperlink"/>
                <w:noProof/>
              </w:rPr>
              <w:t>The query API</w:t>
            </w:r>
            <w:r w:rsidR="007A459C">
              <w:rPr>
                <w:noProof/>
                <w:webHidden/>
              </w:rPr>
              <w:tab/>
            </w:r>
            <w:r w:rsidR="007A459C">
              <w:rPr>
                <w:noProof/>
                <w:webHidden/>
              </w:rPr>
              <w:fldChar w:fldCharType="begin"/>
            </w:r>
            <w:r w:rsidR="007A459C">
              <w:rPr>
                <w:noProof/>
                <w:webHidden/>
              </w:rPr>
              <w:instrText xml:space="preserve"> PAGEREF _Toc300669440 \h </w:instrText>
            </w:r>
            <w:r w:rsidR="007A459C">
              <w:rPr>
                <w:noProof/>
                <w:webHidden/>
              </w:rPr>
            </w:r>
            <w:r w:rsidR="007A459C">
              <w:rPr>
                <w:noProof/>
                <w:webHidden/>
              </w:rPr>
              <w:fldChar w:fldCharType="separate"/>
            </w:r>
            <w:r w:rsidR="007A459C">
              <w:rPr>
                <w:noProof/>
                <w:webHidden/>
              </w:rPr>
              <w:t>13</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41" w:history="1">
            <w:r w:rsidR="007A459C" w:rsidRPr="004440AC">
              <w:rPr>
                <w:rStyle w:val="Hyperlink"/>
                <w:noProof/>
              </w:rPr>
              <w:t>3.2</w:t>
            </w:r>
            <w:r w:rsidR="007A459C">
              <w:rPr>
                <w:rFonts w:asciiTheme="minorHAnsi" w:eastAsiaTheme="minorEastAsia" w:hAnsiTheme="minorHAnsi"/>
                <w:noProof/>
                <w:sz w:val="22"/>
                <w:lang w:val="en-GB" w:eastAsia="en-GB"/>
              </w:rPr>
              <w:tab/>
            </w:r>
            <w:r w:rsidR="007A459C" w:rsidRPr="004440AC">
              <w:rPr>
                <w:rStyle w:val="Hyperlink"/>
                <w:noProof/>
              </w:rPr>
              <w:t>How query { … } executes</w:t>
            </w:r>
            <w:r w:rsidR="007A459C">
              <w:rPr>
                <w:noProof/>
                <w:webHidden/>
              </w:rPr>
              <w:tab/>
            </w:r>
            <w:r w:rsidR="007A459C">
              <w:rPr>
                <w:noProof/>
                <w:webHidden/>
              </w:rPr>
              <w:fldChar w:fldCharType="begin"/>
            </w:r>
            <w:r w:rsidR="007A459C">
              <w:rPr>
                <w:noProof/>
                <w:webHidden/>
              </w:rPr>
              <w:instrText xml:space="preserve"> PAGEREF _Toc300669441 \h </w:instrText>
            </w:r>
            <w:r w:rsidR="007A459C">
              <w:rPr>
                <w:noProof/>
                <w:webHidden/>
              </w:rPr>
            </w:r>
            <w:r w:rsidR="007A459C">
              <w:rPr>
                <w:noProof/>
                <w:webHidden/>
              </w:rPr>
              <w:fldChar w:fldCharType="separate"/>
            </w:r>
            <w:r w:rsidR="007A459C">
              <w:rPr>
                <w:noProof/>
                <w:webHidden/>
              </w:rPr>
              <w:t>13</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42" w:history="1">
            <w:r w:rsidR="007A459C" w:rsidRPr="004440AC">
              <w:rPr>
                <w:rStyle w:val="Hyperlink"/>
                <w:noProof/>
              </w:rPr>
              <w:t>3.3</w:t>
            </w:r>
            <w:r w:rsidR="007A459C">
              <w:rPr>
                <w:rFonts w:asciiTheme="minorHAnsi" w:eastAsiaTheme="minorEastAsia" w:hAnsiTheme="minorHAnsi"/>
                <w:noProof/>
                <w:sz w:val="22"/>
                <w:lang w:val="en-GB" w:eastAsia="en-GB"/>
              </w:rPr>
              <w:tab/>
            </w:r>
            <w:r w:rsidR="007A459C" w:rsidRPr="004440AC">
              <w:rPr>
                <w:rStyle w:val="Hyperlink"/>
                <w:noProof/>
              </w:rPr>
              <w:t>The QueryBuilder type</w:t>
            </w:r>
            <w:r w:rsidR="007A459C">
              <w:rPr>
                <w:noProof/>
                <w:webHidden/>
              </w:rPr>
              <w:tab/>
            </w:r>
            <w:r w:rsidR="007A459C">
              <w:rPr>
                <w:noProof/>
                <w:webHidden/>
              </w:rPr>
              <w:fldChar w:fldCharType="begin"/>
            </w:r>
            <w:r w:rsidR="007A459C">
              <w:rPr>
                <w:noProof/>
                <w:webHidden/>
              </w:rPr>
              <w:instrText xml:space="preserve"> PAGEREF _Toc300669442 \h </w:instrText>
            </w:r>
            <w:r w:rsidR="007A459C">
              <w:rPr>
                <w:noProof/>
                <w:webHidden/>
              </w:rPr>
            </w:r>
            <w:r w:rsidR="007A459C">
              <w:rPr>
                <w:noProof/>
                <w:webHidden/>
              </w:rPr>
              <w:fldChar w:fldCharType="separate"/>
            </w:r>
            <w:r w:rsidR="007A459C">
              <w:rPr>
                <w:noProof/>
                <w:webHidden/>
              </w:rPr>
              <w:t>13</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43" w:history="1">
            <w:r w:rsidR="007A459C" w:rsidRPr="004440AC">
              <w:rPr>
                <w:rStyle w:val="Hyperlink"/>
                <w:noProof/>
              </w:rPr>
              <w:t>3.4</w:t>
            </w:r>
            <w:r w:rsidR="007A459C">
              <w:rPr>
                <w:rFonts w:asciiTheme="minorHAnsi" w:eastAsiaTheme="minorEastAsia" w:hAnsiTheme="minorHAnsi"/>
                <w:noProof/>
                <w:sz w:val="22"/>
                <w:lang w:val="en-GB" w:eastAsia="en-GB"/>
              </w:rPr>
              <w:tab/>
            </w:r>
            <w:r w:rsidR="007A459C" w:rsidRPr="004440AC">
              <w:rPr>
                <w:rStyle w:val="Hyperlink"/>
                <w:noProof/>
              </w:rPr>
              <w:t>From F# Queries to LINQ Operator Calls</w:t>
            </w:r>
            <w:r w:rsidR="007A459C">
              <w:rPr>
                <w:noProof/>
                <w:webHidden/>
              </w:rPr>
              <w:tab/>
            </w:r>
            <w:r w:rsidR="007A459C">
              <w:rPr>
                <w:noProof/>
                <w:webHidden/>
              </w:rPr>
              <w:fldChar w:fldCharType="begin"/>
            </w:r>
            <w:r w:rsidR="007A459C">
              <w:rPr>
                <w:noProof/>
                <w:webHidden/>
              </w:rPr>
              <w:instrText xml:space="preserve"> PAGEREF _Toc300669443 \h </w:instrText>
            </w:r>
            <w:r w:rsidR="007A459C">
              <w:rPr>
                <w:noProof/>
                <w:webHidden/>
              </w:rPr>
            </w:r>
            <w:r w:rsidR="007A459C">
              <w:rPr>
                <w:noProof/>
                <w:webHidden/>
              </w:rPr>
              <w:fldChar w:fldCharType="separate"/>
            </w:r>
            <w:r w:rsidR="007A459C">
              <w:rPr>
                <w:noProof/>
                <w:webHidden/>
              </w:rPr>
              <w:t>14</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44" w:history="1">
            <w:r w:rsidR="007A459C" w:rsidRPr="004440AC">
              <w:rPr>
                <w:rStyle w:val="Hyperlink"/>
                <w:noProof/>
              </w:rPr>
              <w:t>3.5</w:t>
            </w:r>
            <w:r w:rsidR="007A459C">
              <w:rPr>
                <w:rFonts w:asciiTheme="minorHAnsi" w:eastAsiaTheme="minorEastAsia" w:hAnsiTheme="minorHAnsi"/>
                <w:noProof/>
                <w:sz w:val="22"/>
                <w:lang w:val="en-GB" w:eastAsia="en-GB"/>
              </w:rPr>
              <w:tab/>
            </w:r>
            <w:r w:rsidR="007A459C" w:rsidRPr="004440AC">
              <w:rPr>
                <w:rStyle w:val="Hyperlink"/>
                <w:noProof/>
              </w:rPr>
              <w:t>The Tuple/Record &lt;-&gt; Mutable Tuple translation</w:t>
            </w:r>
            <w:r w:rsidR="007A459C">
              <w:rPr>
                <w:noProof/>
                <w:webHidden/>
              </w:rPr>
              <w:tab/>
            </w:r>
            <w:r w:rsidR="007A459C">
              <w:rPr>
                <w:noProof/>
                <w:webHidden/>
              </w:rPr>
              <w:fldChar w:fldCharType="begin"/>
            </w:r>
            <w:r w:rsidR="007A459C">
              <w:rPr>
                <w:noProof/>
                <w:webHidden/>
              </w:rPr>
              <w:instrText xml:space="preserve"> PAGEREF _Toc300669444 \h </w:instrText>
            </w:r>
            <w:r w:rsidR="007A459C">
              <w:rPr>
                <w:noProof/>
                <w:webHidden/>
              </w:rPr>
            </w:r>
            <w:r w:rsidR="007A459C">
              <w:rPr>
                <w:noProof/>
                <w:webHidden/>
              </w:rPr>
              <w:fldChar w:fldCharType="separate"/>
            </w:r>
            <w:r w:rsidR="007A459C">
              <w:rPr>
                <w:noProof/>
                <w:webHidden/>
              </w:rPr>
              <w:t>14</w:t>
            </w:r>
            <w:r w:rsidR="007A459C">
              <w:rPr>
                <w:noProof/>
                <w:webHidden/>
              </w:rPr>
              <w:fldChar w:fldCharType="end"/>
            </w:r>
          </w:hyperlink>
        </w:p>
        <w:p w:rsidR="007A459C" w:rsidRDefault="009245D5">
          <w:pPr>
            <w:pStyle w:val="TOC1"/>
            <w:tabs>
              <w:tab w:val="left" w:pos="440"/>
              <w:tab w:val="right" w:leader="dot" w:pos="9350"/>
            </w:tabs>
            <w:rPr>
              <w:rFonts w:asciiTheme="minorHAnsi" w:eastAsiaTheme="minorEastAsia" w:hAnsiTheme="minorHAnsi"/>
              <w:noProof/>
              <w:sz w:val="22"/>
              <w:lang w:val="en-GB" w:eastAsia="en-GB"/>
            </w:rPr>
          </w:pPr>
          <w:hyperlink w:anchor="_Toc300669445" w:history="1">
            <w:r w:rsidR="007A459C" w:rsidRPr="004440AC">
              <w:rPr>
                <w:rStyle w:val="Hyperlink"/>
                <w:noProof/>
              </w:rPr>
              <w:t>4</w:t>
            </w:r>
            <w:r w:rsidR="007A459C">
              <w:rPr>
                <w:rFonts w:asciiTheme="minorHAnsi" w:eastAsiaTheme="minorEastAsia" w:hAnsiTheme="minorHAnsi"/>
                <w:noProof/>
                <w:sz w:val="22"/>
                <w:lang w:val="en-GB" w:eastAsia="en-GB"/>
              </w:rPr>
              <w:tab/>
            </w:r>
            <w:r w:rsidR="007A459C" w:rsidRPr="004440AC">
              <w:rPr>
                <w:rStyle w:val="Hyperlink"/>
                <w:noProof/>
              </w:rPr>
              <w:t>Standard Data/Service/Resource Type Providers</w:t>
            </w:r>
            <w:r w:rsidR="007A459C">
              <w:rPr>
                <w:noProof/>
                <w:webHidden/>
              </w:rPr>
              <w:tab/>
            </w:r>
            <w:r w:rsidR="007A459C">
              <w:rPr>
                <w:noProof/>
                <w:webHidden/>
              </w:rPr>
              <w:fldChar w:fldCharType="begin"/>
            </w:r>
            <w:r w:rsidR="007A459C">
              <w:rPr>
                <w:noProof/>
                <w:webHidden/>
              </w:rPr>
              <w:instrText xml:space="preserve"> PAGEREF _Toc300669445 \h </w:instrText>
            </w:r>
            <w:r w:rsidR="007A459C">
              <w:rPr>
                <w:noProof/>
                <w:webHidden/>
              </w:rPr>
            </w:r>
            <w:r w:rsidR="007A459C">
              <w:rPr>
                <w:noProof/>
                <w:webHidden/>
              </w:rPr>
              <w:fldChar w:fldCharType="separate"/>
            </w:r>
            <w:r w:rsidR="007A459C">
              <w:rPr>
                <w:noProof/>
                <w:webHidden/>
              </w:rPr>
              <w:t>15</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46" w:history="1">
            <w:r w:rsidR="007A459C" w:rsidRPr="004440AC">
              <w:rPr>
                <w:rStyle w:val="Hyperlink"/>
                <w:noProof/>
              </w:rPr>
              <w:t>4.1</w:t>
            </w:r>
            <w:r w:rsidR="007A459C">
              <w:rPr>
                <w:rFonts w:asciiTheme="minorHAnsi" w:eastAsiaTheme="minorEastAsia" w:hAnsiTheme="minorHAnsi"/>
                <w:noProof/>
                <w:sz w:val="22"/>
                <w:lang w:val="en-GB" w:eastAsia="en-GB"/>
              </w:rPr>
              <w:tab/>
            </w:r>
            <w:r w:rsidR="007A459C" w:rsidRPr="004440AC">
              <w:rPr>
                <w:rStyle w:val="Hyperlink"/>
                <w:noProof/>
              </w:rPr>
              <w:t>SqlDataConnection&lt;…&gt;</w:t>
            </w:r>
            <w:r w:rsidR="007A459C">
              <w:rPr>
                <w:noProof/>
                <w:webHidden/>
              </w:rPr>
              <w:tab/>
            </w:r>
            <w:r w:rsidR="007A459C">
              <w:rPr>
                <w:noProof/>
                <w:webHidden/>
              </w:rPr>
              <w:fldChar w:fldCharType="begin"/>
            </w:r>
            <w:r w:rsidR="007A459C">
              <w:rPr>
                <w:noProof/>
                <w:webHidden/>
              </w:rPr>
              <w:instrText xml:space="preserve"> PAGEREF _Toc300669446 \h </w:instrText>
            </w:r>
            <w:r w:rsidR="007A459C">
              <w:rPr>
                <w:noProof/>
                <w:webHidden/>
              </w:rPr>
            </w:r>
            <w:r w:rsidR="007A459C">
              <w:rPr>
                <w:noProof/>
                <w:webHidden/>
              </w:rPr>
              <w:fldChar w:fldCharType="separate"/>
            </w:r>
            <w:r w:rsidR="007A459C">
              <w:rPr>
                <w:noProof/>
                <w:webHidden/>
              </w:rPr>
              <w:t>15</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47" w:history="1">
            <w:r w:rsidR="007A459C" w:rsidRPr="004440AC">
              <w:rPr>
                <w:rStyle w:val="Hyperlink"/>
                <w:noProof/>
              </w:rPr>
              <w:t>4.2</w:t>
            </w:r>
            <w:r w:rsidR="007A459C">
              <w:rPr>
                <w:rFonts w:asciiTheme="minorHAnsi" w:eastAsiaTheme="minorEastAsia" w:hAnsiTheme="minorHAnsi"/>
                <w:noProof/>
                <w:sz w:val="22"/>
                <w:lang w:val="en-GB" w:eastAsia="en-GB"/>
              </w:rPr>
              <w:tab/>
            </w:r>
            <w:r w:rsidR="007A459C" w:rsidRPr="004440AC">
              <w:rPr>
                <w:rStyle w:val="Hyperlink"/>
                <w:noProof/>
              </w:rPr>
              <w:t>DbmlFile&lt;…&gt;</w:t>
            </w:r>
            <w:r w:rsidR="007A459C">
              <w:rPr>
                <w:noProof/>
                <w:webHidden/>
              </w:rPr>
              <w:tab/>
            </w:r>
            <w:r w:rsidR="007A459C">
              <w:rPr>
                <w:noProof/>
                <w:webHidden/>
              </w:rPr>
              <w:fldChar w:fldCharType="begin"/>
            </w:r>
            <w:r w:rsidR="007A459C">
              <w:rPr>
                <w:noProof/>
                <w:webHidden/>
              </w:rPr>
              <w:instrText xml:space="preserve"> PAGEREF _Toc300669447 \h </w:instrText>
            </w:r>
            <w:r w:rsidR="007A459C">
              <w:rPr>
                <w:noProof/>
                <w:webHidden/>
              </w:rPr>
            </w:r>
            <w:r w:rsidR="007A459C">
              <w:rPr>
                <w:noProof/>
                <w:webHidden/>
              </w:rPr>
              <w:fldChar w:fldCharType="separate"/>
            </w:r>
            <w:r w:rsidR="007A459C">
              <w:rPr>
                <w:noProof/>
                <w:webHidden/>
              </w:rPr>
              <w:t>19</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48" w:history="1">
            <w:r w:rsidR="007A459C" w:rsidRPr="004440AC">
              <w:rPr>
                <w:rStyle w:val="Hyperlink"/>
                <w:noProof/>
              </w:rPr>
              <w:t>4.3</w:t>
            </w:r>
            <w:r w:rsidR="007A459C">
              <w:rPr>
                <w:rFonts w:asciiTheme="minorHAnsi" w:eastAsiaTheme="minorEastAsia" w:hAnsiTheme="minorHAnsi"/>
                <w:noProof/>
                <w:sz w:val="22"/>
                <w:lang w:val="en-GB" w:eastAsia="en-GB"/>
              </w:rPr>
              <w:tab/>
            </w:r>
            <w:r w:rsidR="007A459C" w:rsidRPr="004440AC">
              <w:rPr>
                <w:rStyle w:val="Hyperlink"/>
                <w:noProof/>
              </w:rPr>
              <w:t>SqlEntityConnection&lt;…&gt;</w:t>
            </w:r>
            <w:r w:rsidR="007A459C">
              <w:rPr>
                <w:noProof/>
                <w:webHidden/>
              </w:rPr>
              <w:tab/>
            </w:r>
            <w:r w:rsidR="007A459C">
              <w:rPr>
                <w:noProof/>
                <w:webHidden/>
              </w:rPr>
              <w:fldChar w:fldCharType="begin"/>
            </w:r>
            <w:r w:rsidR="007A459C">
              <w:rPr>
                <w:noProof/>
                <w:webHidden/>
              </w:rPr>
              <w:instrText xml:space="preserve"> PAGEREF _Toc300669448 \h </w:instrText>
            </w:r>
            <w:r w:rsidR="007A459C">
              <w:rPr>
                <w:noProof/>
                <w:webHidden/>
              </w:rPr>
            </w:r>
            <w:r w:rsidR="007A459C">
              <w:rPr>
                <w:noProof/>
                <w:webHidden/>
              </w:rPr>
              <w:fldChar w:fldCharType="separate"/>
            </w:r>
            <w:r w:rsidR="007A459C">
              <w:rPr>
                <w:noProof/>
                <w:webHidden/>
              </w:rPr>
              <w:t>20</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49" w:history="1">
            <w:r w:rsidR="007A459C" w:rsidRPr="004440AC">
              <w:rPr>
                <w:rStyle w:val="Hyperlink"/>
                <w:noProof/>
              </w:rPr>
              <w:t>4.4</w:t>
            </w:r>
            <w:r w:rsidR="007A459C">
              <w:rPr>
                <w:rFonts w:asciiTheme="minorHAnsi" w:eastAsiaTheme="minorEastAsia" w:hAnsiTheme="minorHAnsi"/>
                <w:noProof/>
                <w:sz w:val="22"/>
                <w:lang w:val="en-GB" w:eastAsia="en-GB"/>
              </w:rPr>
              <w:tab/>
            </w:r>
            <w:r w:rsidR="007A459C" w:rsidRPr="004440AC">
              <w:rPr>
                <w:rStyle w:val="Hyperlink"/>
                <w:noProof/>
              </w:rPr>
              <w:t>EdmxFile&lt;…&gt;</w:t>
            </w:r>
            <w:r w:rsidR="007A459C">
              <w:rPr>
                <w:noProof/>
                <w:webHidden/>
              </w:rPr>
              <w:tab/>
            </w:r>
            <w:r w:rsidR="007A459C">
              <w:rPr>
                <w:noProof/>
                <w:webHidden/>
              </w:rPr>
              <w:fldChar w:fldCharType="begin"/>
            </w:r>
            <w:r w:rsidR="007A459C">
              <w:rPr>
                <w:noProof/>
                <w:webHidden/>
              </w:rPr>
              <w:instrText xml:space="preserve"> PAGEREF _Toc300669449 \h </w:instrText>
            </w:r>
            <w:r w:rsidR="007A459C">
              <w:rPr>
                <w:noProof/>
                <w:webHidden/>
              </w:rPr>
            </w:r>
            <w:r w:rsidR="007A459C">
              <w:rPr>
                <w:noProof/>
                <w:webHidden/>
              </w:rPr>
              <w:fldChar w:fldCharType="separate"/>
            </w:r>
            <w:r w:rsidR="007A459C">
              <w:rPr>
                <w:noProof/>
                <w:webHidden/>
              </w:rPr>
              <w:t>24</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50" w:history="1">
            <w:r w:rsidR="007A459C" w:rsidRPr="004440AC">
              <w:rPr>
                <w:rStyle w:val="Hyperlink"/>
                <w:noProof/>
              </w:rPr>
              <w:t>4.5</w:t>
            </w:r>
            <w:r w:rsidR="007A459C">
              <w:rPr>
                <w:rFonts w:asciiTheme="minorHAnsi" w:eastAsiaTheme="minorEastAsia" w:hAnsiTheme="minorHAnsi"/>
                <w:noProof/>
                <w:sz w:val="22"/>
                <w:lang w:val="en-GB" w:eastAsia="en-GB"/>
              </w:rPr>
              <w:tab/>
            </w:r>
            <w:r w:rsidR="007A459C" w:rsidRPr="004440AC">
              <w:rPr>
                <w:rStyle w:val="Hyperlink"/>
                <w:noProof/>
              </w:rPr>
              <w:t>ODataService&lt;…&gt;</w:t>
            </w:r>
            <w:r w:rsidR="007A459C">
              <w:rPr>
                <w:noProof/>
                <w:webHidden/>
              </w:rPr>
              <w:tab/>
            </w:r>
            <w:r w:rsidR="007A459C">
              <w:rPr>
                <w:noProof/>
                <w:webHidden/>
              </w:rPr>
              <w:fldChar w:fldCharType="begin"/>
            </w:r>
            <w:r w:rsidR="007A459C">
              <w:rPr>
                <w:noProof/>
                <w:webHidden/>
              </w:rPr>
              <w:instrText xml:space="preserve"> PAGEREF _Toc300669450 \h </w:instrText>
            </w:r>
            <w:r w:rsidR="007A459C">
              <w:rPr>
                <w:noProof/>
                <w:webHidden/>
              </w:rPr>
            </w:r>
            <w:r w:rsidR="007A459C">
              <w:rPr>
                <w:noProof/>
                <w:webHidden/>
              </w:rPr>
              <w:fldChar w:fldCharType="separate"/>
            </w:r>
            <w:r w:rsidR="007A459C">
              <w:rPr>
                <w:noProof/>
                <w:webHidden/>
              </w:rPr>
              <w:t>26</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51" w:history="1">
            <w:r w:rsidR="007A459C" w:rsidRPr="004440AC">
              <w:rPr>
                <w:rStyle w:val="Hyperlink"/>
                <w:noProof/>
              </w:rPr>
              <w:t>4.6</w:t>
            </w:r>
            <w:r w:rsidR="007A459C">
              <w:rPr>
                <w:rFonts w:asciiTheme="minorHAnsi" w:eastAsiaTheme="minorEastAsia" w:hAnsiTheme="minorHAnsi"/>
                <w:noProof/>
                <w:sz w:val="22"/>
                <w:lang w:val="en-GB" w:eastAsia="en-GB"/>
              </w:rPr>
              <w:tab/>
            </w:r>
            <w:r w:rsidR="007A459C" w:rsidRPr="004440AC">
              <w:rPr>
                <w:rStyle w:val="Hyperlink"/>
                <w:noProof/>
              </w:rPr>
              <w:t>WsdlService&lt;…&gt;</w:t>
            </w:r>
            <w:r w:rsidR="007A459C">
              <w:rPr>
                <w:noProof/>
                <w:webHidden/>
              </w:rPr>
              <w:tab/>
            </w:r>
            <w:r w:rsidR="007A459C">
              <w:rPr>
                <w:noProof/>
                <w:webHidden/>
              </w:rPr>
              <w:fldChar w:fldCharType="begin"/>
            </w:r>
            <w:r w:rsidR="007A459C">
              <w:rPr>
                <w:noProof/>
                <w:webHidden/>
              </w:rPr>
              <w:instrText xml:space="preserve"> PAGEREF _Toc300669451 \h </w:instrText>
            </w:r>
            <w:r w:rsidR="007A459C">
              <w:rPr>
                <w:noProof/>
                <w:webHidden/>
              </w:rPr>
            </w:r>
            <w:r w:rsidR="007A459C">
              <w:rPr>
                <w:noProof/>
                <w:webHidden/>
              </w:rPr>
              <w:fldChar w:fldCharType="separate"/>
            </w:r>
            <w:r w:rsidR="007A459C">
              <w:rPr>
                <w:noProof/>
                <w:webHidden/>
              </w:rPr>
              <w:t>29</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52" w:history="1">
            <w:r w:rsidR="007A459C" w:rsidRPr="004440AC">
              <w:rPr>
                <w:rStyle w:val="Hyperlink"/>
                <w:noProof/>
              </w:rPr>
              <w:t>4.7</w:t>
            </w:r>
            <w:r w:rsidR="007A459C">
              <w:rPr>
                <w:rFonts w:asciiTheme="minorHAnsi" w:eastAsiaTheme="minorEastAsia" w:hAnsiTheme="minorHAnsi"/>
                <w:noProof/>
                <w:sz w:val="22"/>
                <w:lang w:val="en-GB" w:eastAsia="en-GB"/>
              </w:rPr>
              <w:tab/>
            </w:r>
            <w:r w:rsidR="007A459C" w:rsidRPr="004440AC">
              <w:rPr>
                <w:rStyle w:val="Hyperlink"/>
                <w:noProof/>
              </w:rPr>
              <w:t>ResxFile&lt;…&gt;</w:t>
            </w:r>
            <w:r w:rsidR="007A459C">
              <w:rPr>
                <w:noProof/>
                <w:webHidden/>
              </w:rPr>
              <w:tab/>
            </w:r>
            <w:r w:rsidR="007A459C">
              <w:rPr>
                <w:noProof/>
                <w:webHidden/>
              </w:rPr>
              <w:fldChar w:fldCharType="begin"/>
            </w:r>
            <w:r w:rsidR="007A459C">
              <w:rPr>
                <w:noProof/>
                <w:webHidden/>
              </w:rPr>
              <w:instrText xml:space="preserve"> PAGEREF _Toc300669452 \h </w:instrText>
            </w:r>
            <w:r w:rsidR="007A459C">
              <w:rPr>
                <w:noProof/>
                <w:webHidden/>
              </w:rPr>
            </w:r>
            <w:r w:rsidR="007A459C">
              <w:rPr>
                <w:noProof/>
                <w:webHidden/>
              </w:rPr>
              <w:fldChar w:fldCharType="separate"/>
            </w:r>
            <w:r w:rsidR="007A459C">
              <w:rPr>
                <w:noProof/>
                <w:webHidden/>
              </w:rPr>
              <w:t>32</w:t>
            </w:r>
            <w:r w:rsidR="007A459C">
              <w:rPr>
                <w:noProof/>
                <w:webHidden/>
              </w:rPr>
              <w:fldChar w:fldCharType="end"/>
            </w:r>
          </w:hyperlink>
        </w:p>
        <w:p w:rsidR="007A459C" w:rsidRDefault="009245D5">
          <w:pPr>
            <w:pStyle w:val="TOC1"/>
            <w:tabs>
              <w:tab w:val="left" w:pos="440"/>
              <w:tab w:val="right" w:leader="dot" w:pos="9350"/>
            </w:tabs>
            <w:rPr>
              <w:rFonts w:asciiTheme="minorHAnsi" w:eastAsiaTheme="minorEastAsia" w:hAnsiTheme="minorHAnsi"/>
              <w:noProof/>
              <w:sz w:val="22"/>
              <w:lang w:val="en-GB" w:eastAsia="en-GB"/>
            </w:rPr>
          </w:pPr>
          <w:hyperlink w:anchor="_Toc300669453" w:history="1">
            <w:r w:rsidR="007A459C" w:rsidRPr="004440AC">
              <w:rPr>
                <w:rStyle w:val="Hyperlink"/>
                <w:noProof/>
              </w:rPr>
              <w:t>5</w:t>
            </w:r>
            <w:r w:rsidR="007A459C">
              <w:rPr>
                <w:rFonts w:asciiTheme="minorHAnsi" w:eastAsiaTheme="minorEastAsia" w:hAnsiTheme="minorHAnsi"/>
                <w:noProof/>
                <w:sz w:val="22"/>
                <w:lang w:val="en-GB" w:eastAsia="en-GB"/>
              </w:rPr>
              <w:tab/>
            </w:r>
            <w:r w:rsidR="007A459C" w:rsidRPr="004440AC">
              <w:rPr>
                <w:rStyle w:val="Hyperlink"/>
                <w:noProof/>
              </w:rPr>
              <w:t>Language Support for Queries</w:t>
            </w:r>
            <w:r w:rsidR="007A459C">
              <w:rPr>
                <w:noProof/>
                <w:webHidden/>
              </w:rPr>
              <w:tab/>
            </w:r>
            <w:r w:rsidR="007A459C">
              <w:rPr>
                <w:noProof/>
                <w:webHidden/>
              </w:rPr>
              <w:fldChar w:fldCharType="begin"/>
            </w:r>
            <w:r w:rsidR="007A459C">
              <w:rPr>
                <w:noProof/>
                <w:webHidden/>
              </w:rPr>
              <w:instrText xml:space="preserve"> PAGEREF _Toc300669453 \h </w:instrText>
            </w:r>
            <w:r w:rsidR="007A459C">
              <w:rPr>
                <w:noProof/>
                <w:webHidden/>
              </w:rPr>
            </w:r>
            <w:r w:rsidR="007A459C">
              <w:rPr>
                <w:noProof/>
                <w:webHidden/>
              </w:rPr>
              <w:fldChar w:fldCharType="separate"/>
            </w:r>
            <w:r w:rsidR="007A459C">
              <w:rPr>
                <w:noProof/>
                <w:webHidden/>
              </w:rPr>
              <w:t>32</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54" w:history="1">
            <w:r w:rsidR="007A459C" w:rsidRPr="004440AC">
              <w:rPr>
                <w:rStyle w:val="Hyperlink"/>
                <w:noProof/>
              </w:rPr>
              <w:t>5.1</w:t>
            </w:r>
            <w:r w:rsidR="007A459C">
              <w:rPr>
                <w:rFonts w:asciiTheme="minorHAnsi" w:eastAsiaTheme="minorEastAsia" w:hAnsiTheme="minorHAnsi"/>
                <w:noProof/>
                <w:sz w:val="22"/>
                <w:lang w:val="en-GB" w:eastAsia="en-GB"/>
              </w:rPr>
              <w:tab/>
            </w:r>
            <w:r w:rsidR="007A459C" w:rsidRPr="004440AC">
              <w:rPr>
                <w:rStyle w:val="Hyperlink"/>
                <w:noProof/>
              </w:rPr>
              <w:t>Lexing</w:t>
            </w:r>
            <w:r w:rsidR="007A459C">
              <w:rPr>
                <w:noProof/>
                <w:webHidden/>
              </w:rPr>
              <w:tab/>
            </w:r>
            <w:r w:rsidR="007A459C">
              <w:rPr>
                <w:noProof/>
                <w:webHidden/>
              </w:rPr>
              <w:fldChar w:fldCharType="begin"/>
            </w:r>
            <w:r w:rsidR="007A459C">
              <w:rPr>
                <w:noProof/>
                <w:webHidden/>
              </w:rPr>
              <w:instrText xml:space="preserve"> PAGEREF _Toc300669454 \h </w:instrText>
            </w:r>
            <w:r w:rsidR="007A459C">
              <w:rPr>
                <w:noProof/>
                <w:webHidden/>
              </w:rPr>
            </w:r>
            <w:r w:rsidR="007A459C">
              <w:rPr>
                <w:noProof/>
                <w:webHidden/>
              </w:rPr>
              <w:fldChar w:fldCharType="separate"/>
            </w:r>
            <w:r w:rsidR="007A459C">
              <w:rPr>
                <w:noProof/>
                <w:webHidden/>
              </w:rPr>
              <w:t>32</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55" w:history="1">
            <w:r w:rsidR="007A459C" w:rsidRPr="004440AC">
              <w:rPr>
                <w:rStyle w:val="Hyperlink"/>
                <w:noProof/>
              </w:rPr>
              <w:t>5.2</w:t>
            </w:r>
            <w:r w:rsidR="007A459C">
              <w:rPr>
                <w:rFonts w:asciiTheme="minorHAnsi" w:eastAsiaTheme="minorEastAsia" w:hAnsiTheme="minorHAnsi"/>
                <w:noProof/>
                <w:sz w:val="22"/>
                <w:lang w:val="en-GB" w:eastAsia="en-GB"/>
              </w:rPr>
              <w:tab/>
            </w:r>
            <w:r w:rsidR="007A459C" w:rsidRPr="004440AC">
              <w:rPr>
                <w:rStyle w:val="Hyperlink"/>
                <w:noProof/>
              </w:rPr>
              <w:t>Parsing</w:t>
            </w:r>
            <w:r w:rsidR="007A459C">
              <w:rPr>
                <w:noProof/>
                <w:webHidden/>
              </w:rPr>
              <w:tab/>
            </w:r>
            <w:r w:rsidR="007A459C">
              <w:rPr>
                <w:noProof/>
                <w:webHidden/>
              </w:rPr>
              <w:fldChar w:fldCharType="begin"/>
            </w:r>
            <w:r w:rsidR="007A459C">
              <w:rPr>
                <w:noProof/>
                <w:webHidden/>
              </w:rPr>
              <w:instrText xml:space="preserve"> PAGEREF _Toc300669455 \h </w:instrText>
            </w:r>
            <w:r w:rsidR="007A459C">
              <w:rPr>
                <w:noProof/>
                <w:webHidden/>
              </w:rPr>
            </w:r>
            <w:r w:rsidR="007A459C">
              <w:rPr>
                <w:noProof/>
                <w:webHidden/>
              </w:rPr>
              <w:fldChar w:fldCharType="separate"/>
            </w:r>
            <w:r w:rsidR="007A459C">
              <w:rPr>
                <w:noProof/>
                <w:webHidden/>
              </w:rPr>
              <w:t>32</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56" w:history="1">
            <w:r w:rsidR="007A459C" w:rsidRPr="004440AC">
              <w:rPr>
                <w:rStyle w:val="Hyperlink"/>
                <w:noProof/>
              </w:rPr>
              <w:t>5.3</w:t>
            </w:r>
            <w:r w:rsidR="007A459C">
              <w:rPr>
                <w:rFonts w:asciiTheme="minorHAnsi" w:eastAsiaTheme="minorEastAsia" w:hAnsiTheme="minorHAnsi"/>
                <w:noProof/>
                <w:sz w:val="22"/>
                <w:lang w:val="en-GB" w:eastAsia="en-GB"/>
              </w:rPr>
              <w:tab/>
            </w:r>
            <w:r w:rsidR="007A459C" w:rsidRPr="004440AC">
              <w:rPr>
                <w:rStyle w:val="Hyperlink"/>
                <w:noProof/>
              </w:rPr>
              <w:t>Language Support For Calling LINQ Methods</w:t>
            </w:r>
            <w:r w:rsidR="007A459C">
              <w:rPr>
                <w:noProof/>
                <w:webHidden/>
              </w:rPr>
              <w:tab/>
            </w:r>
            <w:r w:rsidR="007A459C">
              <w:rPr>
                <w:noProof/>
                <w:webHidden/>
              </w:rPr>
              <w:fldChar w:fldCharType="begin"/>
            </w:r>
            <w:r w:rsidR="007A459C">
              <w:rPr>
                <w:noProof/>
                <w:webHidden/>
              </w:rPr>
              <w:instrText xml:space="preserve"> PAGEREF _Toc300669456 \h </w:instrText>
            </w:r>
            <w:r w:rsidR="007A459C">
              <w:rPr>
                <w:noProof/>
                <w:webHidden/>
              </w:rPr>
            </w:r>
            <w:r w:rsidR="007A459C">
              <w:rPr>
                <w:noProof/>
                <w:webHidden/>
              </w:rPr>
              <w:fldChar w:fldCharType="separate"/>
            </w:r>
            <w:r w:rsidR="007A459C">
              <w:rPr>
                <w:noProof/>
                <w:webHidden/>
              </w:rPr>
              <w:t>33</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57" w:history="1">
            <w:r w:rsidR="007A459C" w:rsidRPr="004440AC">
              <w:rPr>
                <w:rStyle w:val="Hyperlink"/>
                <w:noProof/>
              </w:rPr>
              <w:t>5.4</w:t>
            </w:r>
            <w:r w:rsidR="007A459C">
              <w:rPr>
                <w:rFonts w:asciiTheme="minorHAnsi" w:eastAsiaTheme="minorEastAsia" w:hAnsiTheme="minorHAnsi"/>
                <w:noProof/>
                <w:sz w:val="22"/>
                <w:lang w:val="en-GB" w:eastAsia="en-GB"/>
              </w:rPr>
              <w:tab/>
            </w:r>
            <w:r w:rsidR="007A459C" w:rsidRPr="004440AC">
              <w:rPr>
                <w:rStyle w:val="Hyperlink"/>
                <w:noProof/>
              </w:rPr>
              <w:t>Computation Expression Custom Operations</w:t>
            </w:r>
            <w:r w:rsidR="007A459C">
              <w:rPr>
                <w:noProof/>
                <w:webHidden/>
              </w:rPr>
              <w:tab/>
            </w:r>
            <w:r w:rsidR="007A459C">
              <w:rPr>
                <w:noProof/>
                <w:webHidden/>
              </w:rPr>
              <w:fldChar w:fldCharType="begin"/>
            </w:r>
            <w:r w:rsidR="007A459C">
              <w:rPr>
                <w:noProof/>
                <w:webHidden/>
              </w:rPr>
              <w:instrText xml:space="preserve"> PAGEREF _Toc300669457 \h </w:instrText>
            </w:r>
            <w:r w:rsidR="007A459C">
              <w:rPr>
                <w:noProof/>
                <w:webHidden/>
              </w:rPr>
            </w:r>
            <w:r w:rsidR="007A459C">
              <w:rPr>
                <w:noProof/>
                <w:webHidden/>
              </w:rPr>
              <w:fldChar w:fldCharType="separate"/>
            </w:r>
            <w:r w:rsidR="007A459C">
              <w:rPr>
                <w:noProof/>
                <w:webHidden/>
              </w:rPr>
              <w:t>33</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58" w:history="1">
            <w:r w:rsidR="007A459C" w:rsidRPr="004440AC">
              <w:rPr>
                <w:rStyle w:val="Hyperlink"/>
                <w:noProof/>
              </w:rPr>
              <w:t>5.5</w:t>
            </w:r>
            <w:r w:rsidR="007A459C">
              <w:rPr>
                <w:rFonts w:asciiTheme="minorHAnsi" w:eastAsiaTheme="minorEastAsia" w:hAnsiTheme="minorHAnsi"/>
                <w:noProof/>
                <w:sz w:val="22"/>
                <w:lang w:val="en-GB" w:eastAsia="en-GB"/>
              </w:rPr>
              <w:tab/>
            </w:r>
            <w:r w:rsidR="007A459C" w:rsidRPr="004440AC">
              <w:rPr>
                <w:rStyle w:val="Hyperlink"/>
                <w:noProof/>
              </w:rPr>
              <w:t>Attributes for Specifying Computation Expression Custom Operations</w:t>
            </w:r>
            <w:r w:rsidR="007A459C">
              <w:rPr>
                <w:noProof/>
                <w:webHidden/>
              </w:rPr>
              <w:tab/>
            </w:r>
            <w:r w:rsidR="007A459C">
              <w:rPr>
                <w:noProof/>
                <w:webHidden/>
              </w:rPr>
              <w:fldChar w:fldCharType="begin"/>
            </w:r>
            <w:r w:rsidR="007A459C">
              <w:rPr>
                <w:noProof/>
                <w:webHidden/>
              </w:rPr>
              <w:instrText xml:space="preserve"> PAGEREF _Toc300669458 \h </w:instrText>
            </w:r>
            <w:r w:rsidR="007A459C">
              <w:rPr>
                <w:noProof/>
                <w:webHidden/>
              </w:rPr>
            </w:r>
            <w:r w:rsidR="007A459C">
              <w:rPr>
                <w:noProof/>
                <w:webHidden/>
              </w:rPr>
              <w:fldChar w:fldCharType="separate"/>
            </w:r>
            <w:r w:rsidR="007A459C">
              <w:rPr>
                <w:noProof/>
                <w:webHidden/>
              </w:rPr>
              <w:t>35</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59" w:history="1">
            <w:r w:rsidR="007A459C" w:rsidRPr="004440AC">
              <w:rPr>
                <w:rStyle w:val="Hyperlink"/>
                <w:noProof/>
              </w:rPr>
              <w:t>5.6</w:t>
            </w:r>
            <w:r w:rsidR="007A459C">
              <w:rPr>
                <w:rFonts w:asciiTheme="minorHAnsi" w:eastAsiaTheme="minorEastAsia" w:hAnsiTheme="minorHAnsi"/>
                <w:noProof/>
                <w:sz w:val="22"/>
                <w:lang w:val="en-GB" w:eastAsia="en-GB"/>
              </w:rPr>
              <w:tab/>
            </w:r>
            <w:r w:rsidR="007A459C" w:rsidRPr="004440AC">
              <w:rPr>
                <w:rStyle w:val="Hyperlink"/>
                <w:noProof/>
              </w:rPr>
              <w:t>Example: Specifying Your Own Query Builder</w:t>
            </w:r>
            <w:r w:rsidR="007A459C">
              <w:rPr>
                <w:noProof/>
                <w:webHidden/>
              </w:rPr>
              <w:tab/>
            </w:r>
            <w:r w:rsidR="007A459C">
              <w:rPr>
                <w:noProof/>
                <w:webHidden/>
              </w:rPr>
              <w:fldChar w:fldCharType="begin"/>
            </w:r>
            <w:r w:rsidR="007A459C">
              <w:rPr>
                <w:noProof/>
                <w:webHidden/>
              </w:rPr>
              <w:instrText xml:space="preserve"> PAGEREF _Toc300669459 \h </w:instrText>
            </w:r>
            <w:r w:rsidR="007A459C">
              <w:rPr>
                <w:noProof/>
                <w:webHidden/>
              </w:rPr>
            </w:r>
            <w:r w:rsidR="007A459C">
              <w:rPr>
                <w:noProof/>
                <w:webHidden/>
              </w:rPr>
              <w:fldChar w:fldCharType="separate"/>
            </w:r>
            <w:r w:rsidR="007A459C">
              <w:rPr>
                <w:noProof/>
                <w:webHidden/>
              </w:rPr>
              <w:t>36</w:t>
            </w:r>
            <w:r w:rsidR="007A459C">
              <w:rPr>
                <w:noProof/>
                <w:webHidden/>
              </w:rPr>
              <w:fldChar w:fldCharType="end"/>
            </w:r>
          </w:hyperlink>
        </w:p>
        <w:p w:rsidR="007A459C" w:rsidRDefault="009245D5">
          <w:pPr>
            <w:pStyle w:val="TOC1"/>
            <w:tabs>
              <w:tab w:val="left" w:pos="440"/>
              <w:tab w:val="right" w:leader="dot" w:pos="9350"/>
            </w:tabs>
            <w:rPr>
              <w:rFonts w:asciiTheme="minorHAnsi" w:eastAsiaTheme="minorEastAsia" w:hAnsiTheme="minorHAnsi"/>
              <w:noProof/>
              <w:sz w:val="22"/>
              <w:lang w:val="en-GB" w:eastAsia="en-GB"/>
            </w:rPr>
          </w:pPr>
          <w:hyperlink w:anchor="_Toc300669460" w:history="1">
            <w:r w:rsidR="007A459C" w:rsidRPr="004440AC">
              <w:rPr>
                <w:rStyle w:val="Hyperlink"/>
                <w:noProof/>
              </w:rPr>
              <w:t>6</w:t>
            </w:r>
            <w:r w:rsidR="007A459C">
              <w:rPr>
                <w:rFonts w:asciiTheme="minorHAnsi" w:eastAsiaTheme="minorEastAsia" w:hAnsiTheme="minorHAnsi"/>
                <w:noProof/>
                <w:sz w:val="22"/>
                <w:lang w:val="en-GB" w:eastAsia="en-GB"/>
              </w:rPr>
              <w:tab/>
            </w:r>
            <w:r w:rsidR="007A459C" w:rsidRPr="004440AC">
              <w:rPr>
                <w:rStyle w:val="Hyperlink"/>
                <w:noProof/>
              </w:rPr>
              <w:t>Leaf Expression Translation to LINQ</w:t>
            </w:r>
            <w:r w:rsidR="007A459C">
              <w:rPr>
                <w:noProof/>
                <w:webHidden/>
              </w:rPr>
              <w:tab/>
            </w:r>
            <w:r w:rsidR="007A459C">
              <w:rPr>
                <w:noProof/>
                <w:webHidden/>
              </w:rPr>
              <w:fldChar w:fldCharType="begin"/>
            </w:r>
            <w:r w:rsidR="007A459C">
              <w:rPr>
                <w:noProof/>
                <w:webHidden/>
              </w:rPr>
              <w:instrText xml:space="preserve"> PAGEREF _Toc300669460 \h </w:instrText>
            </w:r>
            <w:r w:rsidR="007A459C">
              <w:rPr>
                <w:noProof/>
                <w:webHidden/>
              </w:rPr>
            </w:r>
            <w:r w:rsidR="007A459C">
              <w:rPr>
                <w:noProof/>
                <w:webHidden/>
              </w:rPr>
              <w:fldChar w:fldCharType="separate"/>
            </w:r>
            <w:r w:rsidR="007A459C">
              <w:rPr>
                <w:noProof/>
                <w:webHidden/>
              </w:rPr>
              <w:t>37</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61" w:history="1">
            <w:r w:rsidR="007A459C" w:rsidRPr="004440AC">
              <w:rPr>
                <w:rStyle w:val="Hyperlink"/>
                <w:noProof/>
              </w:rPr>
              <w:t>6.1</w:t>
            </w:r>
            <w:r w:rsidR="007A459C">
              <w:rPr>
                <w:rFonts w:asciiTheme="minorHAnsi" w:eastAsiaTheme="minorEastAsia" w:hAnsiTheme="minorHAnsi"/>
                <w:noProof/>
                <w:sz w:val="22"/>
                <w:lang w:val="en-GB" w:eastAsia="en-GB"/>
              </w:rPr>
              <w:tab/>
            </w:r>
            <w:r w:rsidR="007A459C" w:rsidRPr="004440AC">
              <w:rPr>
                <w:rStyle w:val="Hyperlink"/>
                <w:noProof/>
              </w:rPr>
              <w:t>The Translation API</w:t>
            </w:r>
            <w:r w:rsidR="007A459C">
              <w:rPr>
                <w:noProof/>
                <w:webHidden/>
              </w:rPr>
              <w:tab/>
            </w:r>
            <w:r w:rsidR="007A459C">
              <w:rPr>
                <w:noProof/>
                <w:webHidden/>
              </w:rPr>
              <w:fldChar w:fldCharType="begin"/>
            </w:r>
            <w:r w:rsidR="007A459C">
              <w:rPr>
                <w:noProof/>
                <w:webHidden/>
              </w:rPr>
              <w:instrText xml:space="preserve"> PAGEREF _Toc300669461 \h </w:instrText>
            </w:r>
            <w:r w:rsidR="007A459C">
              <w:rPr>
                <w:noProof/>
                <w:webHidden/>
              </w:rPr>
            </w:r>
            <w:r w:rsidR="007A459C">
              <w:rPr>
                <w:noProof/>
                <w:webHidden/>
              </w:rPr>
              <w:fldChar w:fldCharType="separate"/>
            </w:r>
            <w:r w:rsidR="007A459C">
              <w:rPr>
                <w:noProof/>
                <w:webHidden/>
              </w:rPr>
              <w:t>37</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62" w:history="1">
            <w:r w:rsidR="007A459C" w:rsidRPr="004440AC">
              <w:rPr>
                <w:rStyle w:val="Hyperlink"/>
                <w:noProof/>
              </w:rPr>
              <w:t>6.2</w:t>
            </w:r>
            <w:r w:rsidR="007A459C">
              <w:rPr>
                <w:rFonts w:asciiTheme="minorHAnsi" w:eastAsiaTheme="minorEastAsia" w:hAnsiTheme="minorHAnsi"/>
                <w:noProof/>
                <w:sz w:val="22"/>
                <w:lang w:val="en-GB" w:eastAsia="en-GB"/>
              </w:rPr>
              <w:tab/>
            </w:r>
            <w:r w:rsidR="007A459C" w:rsidRPr="004440AC">
              <w:rPr>
                <w:rStyle w:val="Hyperlink"/>
                <w:noProof/>
              </w:rPr>
              <w:t>The Translation</w:t>
            </w:r>
            <w:r w:rsidR="007A459C">
              <w:rPr>
                <w:noProof/>
                <w:webHidden/>
              </w:rPr>
              <w:tab/>
            </w:r>
            <w:r w:rsidR="007A459C">
              <w:rPr>
                <w:noProof/>
                <w:webHidden/>
              </w:rPr>
              <w:fldChar w:fldCharType="begin"/>
            </w:r>
            <w:r w:rsidR="007A459C">
              <w:rPr>
                <w:noProof/>
                <w:webHidden/>
              </w:rPr>
              <w:instrText xml:space="preserve"> PAGEREF _Toc300669462 \h </w:instrText>
            </w:r>
            <w:r w:rsidR="007A459C">
              <w:rPr>
                <w:noProof/>
                <w:webHidden/>
              </w:rPr>
            </w:r>
            <w:r w:rsidR="007A459C">
              <w:rPr>
                <w:noProof/>
                <w:webHidden/>
              </w:rPr>
              <w:fldChar w:fldCharType="separate"/>
            </w:r>
            <w:r w:rsidR="007A459C">
              <w:rPr>
                <w:noProof/>
                <w:webHidden/>
              </w:rPr>
              <w:t>37</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63" w:history="1">
            <w:r w:rsidR="007A459C" w:rsidRPr="004440AC">
              <w:rPr>
                <w:rStyle w:val="Hyperlink"/>
                <w:noProof/>
              </w:rPr>
              <w:t>6.3</w:t>
            </w:r>
            <w:r w:rsidR="007A459C">
              <w:rPr>
                <w:rFonts w:asciiTheme="minorHAnsi" w:eastAsiaTheme="minorEastAsia" w:hAnsiTheme="minorHAnsi"/>
                <w:noProof/>
                <w:sz w:val="22"/>
                <w:lang w:val="en-GB" w:eastAsia="en-GB"/>
              </w:rPr>
              <w:tab/>
            </w:r>
            <w:r w:rsidR="007A459C" w:rsidRPr="004440AC">
              <w:rPr>
                <w:rStyle w:val="Hyperlink"/>
                <w:noProof/>
              </w:rPr>
              <w:t>Helper functions that indicate specific translations when used in input quotations</w:t>
            </w:r>
            <w:r w:rsidR="007A459C">
              <w:rPr>
                <w:noProof/>
                <w:webHidden/>
              </w:rPr>
              <w:tab/>
            </w:r>
            <w:r w:rsidR="007A459C">
              <w:rPr>
                <w:noProof/>
                <w:webHidden/>
              </w:rPr>
              <w:fldChar w:fldCharType="begin"/>
            </w:r>
            <w:r w:rsidR="007A459C">
              <w:rPr>
                <w:noProof/>
                <w:webHidden/>
              </w:rPr>
              <w:instrText xml:space="preserve"> PAGEREF _Toc300669463 \h </w:instrText>
            </w:r>
            <w:r w:rsidR="007A459C">
              <w:rPr>
                <w:noProof/>
                <w:webHidden/>
              </w:rPr>
            </w:r>
            <w:r w:rsidR="007A459C">
              <w:rPr>
                <w:noProof/>
                <w:webHidden/>
              </w:rPr>
              <w:fldChar w:fldCharType="separate"/>
            </w:r>
            <w:r w:rsidR="007A459C">
              <w:rPr>
                <w:noProof/>
                <w:webHidden/>
              </w:rPr>
              <w:t>39</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64" w:history="1">
            <w:r w:rsidR="007A459C" w:rsidRPr="004440AC">
              <w:rPr>
                <w:rStyle w:val="Hyperlink"/>
                <w:noProof/>
              </w:rPr>
              <w:t>6.4</w:t>
            </w:r>
            <w:r w:rsidR="007A459C">
              <w:rPr>
                <w:rFonts w:asciiTheme="minorHAnsi" w:eastAsiaTheme="minorEastAsia" w:hAnsiTheme="minorHAnsi"/>
                <w:noProof/>
                <w:sz w:val="22"/>
                <w:lang w:val="en-GB" w:eastAsia="en-GB"/>
              </w:rPr>
              <w:tab/>
            </w:r>
            <w:r w:rsidR="007A459C" w:rsidRPr="004440AC">
              <w:rPr>
                <w:rStyle w:val="Hyperlink"/>
                <w:noProof/>
              </w:rPr>
              <w:t>Helper function for nested quotation literals</w:t>
            </w:r>
            <w:r w:rsidR="007A459C">
              <w:rPr>
                <w:noProof/>
                <w:webHidden/>
              </w:rPr>
              <w:tab/>
            </w:r>
            <w:r w:rsidR="007A459C">
              <w:rPr>
                <w:noProof/>
                <w:webHidden/>
              </w:rPr>
              <w:fldChar w:fldCharType="begin"/>
            </w:r>
            <w:r w:rsidR="007A459C">
              <w:rPr>
                <w:noProof/>
                <w:webHidden/>
              </w:rPr>
              <w:instrText xml:space="preserve"> PAGEREF _Toc300669464 \h </w:instrText>
            </w:r>
            <w:r w:rsidR="007A459C">
              <w:rPr>
                <w:noProof/>
                <w:webHidden/>
              </w:rPr>
            </w:r>
            <w:r w:rsidR="007A459C">
              <w:rPr>
                <w:noProof/>
                <w:webHidden/>
              </w:rPr>
              <w:fldChar w:fldCharType="separate"/>
            </w:r>
            <w:r w:rsidR="007A459C">
              <w:rPr>
                <w:noProof/>
                <w:webHidden/>
              </w:rPr>
              <w:t>40</w:t>
            </w:r>
            <w:r w:rsidR="007A459C">
              <w:rPr>
                <w:noProof/>
                <w:webHidden/>
              </w:rPr>
              <w:fldChar w:fldCharType="end"/>
            </w:r>
          </w:hyperlink>
        </w:p>
        <w:p w:rsidR="007A459C" w:rsidRDefault="009245D5">
          <w:pPr>
            <w:pStyle w:val="TOC1"/>
            <w:tabs>
              <w:tab w:val="left" w:pos="440"/>
              <w:tab w:val="right" w:leader="dot" w:pos="9350"/>
            </w:tabs>
            <w:rPr>
              <w:rFonts w:asciiTheme="minorHAnsi" w:eastAsiaTheme="minorEastAsia" w:hAnsiTheme="minorHAnsi"/>
              <w:noProof/>
              <w:sz w:val="22"/>
              <w:lang w:val="en-GB" w:eastAsia="en-GB"/>
            </w:rPr>
          </w:pPr>
          <w:hyperlink w:anchor="_Toc300669465" w:history="1">
            <w:r w:rsidR="007A459C" w:rsidRPr="004440AC">
              <w:rPr>
                <w:rStyle w:val="Hyperlink"/>
                <w:noProof/>
              </w:rPr>
              <w:t>7</w:t>
            </w:r>
            <w:r w:rsidR="007A459C">
              <w:rPr>
                <w:rFonts w:asciiTheme="minorHAnsi" w:eastAsiaTheme="minorEastAsia" w:hAnsiTheme="minorHAnsi"/>
                <w:noProof/>
                <w:sz w:val="22"/>
                <w:lang w:val="en-GB" w:eastAsia="en-GB"/>
              </w:rPr>
              <w:tab/>
            </w:r>
            <w:r w:rsidR="007A459C" w:rsidRPr="004440AC">
              <w:rPr>
                <w:rStyle w:val="Hyperlink"/>
                <w:noProof/>
              </w:rPr>
              <w:t>Performance for Queries</w:t>
            </w:r>
            <w:r w:rsidR="007A459C">
              <w:rPr>
                <w:noProof/>
                <w:webHidden/>
              </w:rPr>
              <w:tab/>
            </w:r>
            <w:r w:rsidR="007A459C">
              <w:rPr>
                <w:noProof/>
                <w:webHidden/>
              </w:rPr>
              <w:fldChar w:fldCharType="begin"/>
            </w:r>
            <w:r w:rsidR="007A459C">
              <w:rPr>
                <w:noProof/>
                <w:webHidden/>
              </w:rPr>
              <w:instrText xml:space="preserve"> PAGEREF _Toc300669465 \h </w:instrText>
            </w:r>
            <w:r w:rsidR="007A459C">
              <w:rPr>
                <w:noProof/>
                <w:webHidden/>
              </w:rPr>
            </w:r>
            <w:r w:rsidR="007A459C">
              <w:rPr>
                <w:noProof/>
                <w:webHidden/>
              </w:rPr>
              <w:fldChar w:fldCharType="separate"/>
            </w:r>
            <w:r w:rsidR="007A459C">
              <w:rPr>
                <w:noProof/>
                <w:webHidden/>
              </w:rPr>
              <w:t>40</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66" w:history="1">
            <w:r w:rsidR="007A459C" w:rsidRPr="004440AC">
              <w:rPr>
                <w:rStyle w:val="Hyperlink"/>
                <w:noProof/>
              </w:rPr>
              <w:t>7.1</w:t>
            </w:r>
            <w:r w:rsidR="007A459C">
              <w:rPr>
                <w:rFonts w:asciiTheme="minorHAnsi" w:eastAsiaTheme="minorEastAsia" w:hAnsiTheme="minorHAnsi"/>
                <w:noProof/>
                <w:sz w:val="22"/>
                <w:lang w:val="en-GB" w:eastAsia="en-GB"/>
              </w:rPr>
              <w:tab/>
            </w:r>
            <w:r w:rsidR="007A459C" w:rsidRPr="004440AC">
              <w:rPr>
                <w:rStyle w:val="Hyperlink"/>
                <w:noProof/>
              </w:rPr>
              <w:t>Client-side CPU costs of executing queries</w:t>
            </w:r>
            <w:r w:rsidR="007A459C">
              <w:rPr>
                <w:noProof/>
                <w:webHidden/>
              </w:rPr>
              <w:tab/>
            </w:r>
            <w:r w:rsidR="007A459C">
              <w:rPr>
                <w:noProof/>
                <w:webHidden/>
              </w:rPr>
              <w:fldChar w:fldCharType="begin"/>
            </w:r>
            <w:r w:rsidR="007A459C">
              <w:rPr>
                <w:noProof/>
                <w:webHidden/>
              </w:rPr>
              <w:instrText xml:space="preserve"> PAGEREF _Toc300669466 \h </w:instrText>
            </w:r>
            <w:r w:rsidR="007A459C">
              <w:rPr>
                <w:noProof/>
                <w:webHidden/>
              </w:rPr>
            </w:r>
            <w:r w:rsidR="007A459C">
              <w:rPr>
                <w:noProof/>
                <w:webHidden/>
              </w:rPr>
              <w:fldChar w:fldCharType="separate"/>
            </w:r>
            <w:r w:rsidR="007A459C">
              <w:rPr>
                <w:noProof/>
                <w:webHidden/>
              </w:rPr>
              <w:t>40</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67" w:history="1">
            <w:r w:rsidR="007A459C" w:rsidRPr="004440AC">
              <w:rPr>
                <w:rStyle w:val="Hyperlink"/>
                <w:noProof/>
              </w:rPr>
              <w:t>7.2</w:t>
            </w:r>
            <w:r w:rsidR="007A459C">
              <w:rPr>
                <w:rFonts w:asciiTheme="minorHAnsi" w:eastAsiaTheme="minorEastAsia" w:hAnsiTheme="minorHAnsi"/>
                <w:noProof/>
                <w:sz w:val="22"/>
                <w:lang w:val="en-GB" w:eastAsia="en-GB"/>
              </w:rPr>
              <w:tab/>
            </w:r>
            <w:r w:rsidR="007A459C" w:rsidRPr="004440AC">
              <w:rPr>
                <w:rStyle w:val="Hyperlink"/>
                <w:noProof/>
              </w:rPr>
              <w:t>Size of FSharp.Core</w:t>
            </w:r>
            <w:r w:rsidR="007A459C">
              <w:rPr>
                <w:noProof/>
                <w:webHidden/>
              </w:rPr>
              <w:tab/>
            </w:r>
            <w:r w:rsidR="007A459C">
              <w:rPr>
                <w:noProof/>
                <w:webHidden/>
              </w:rPr>
              <w:fldChar w:fldCharType="begin"/>
            </w:r>
            <w:r w:rsidR="007A459C">
              <w:rPr>
                <w:noProof/>
                <w:webHidden/>
              </w:rPr>
              <w:instrText xml:space="preserve"> PAGEREF _Toc300669467 \h </w:instrText>
            </w:r>
            <w:r w:rsidR="007A459C">
              <w:rPr>
                <w:noProof/>
                <w:webHidden/>
              </w:rPr>
            </w:r>
            <w:r w:rsidR="007A459C">
              <w:rPr>
                <w:noProof/>
                <w:webHidden/>
              </w:rPr>
              <w:fldChar w:fldCharType="separate"/>
            </w:r>
            <w:r w:rsidR="007A459C">
              <w:rPr>
                <w:noProof/>
                <w:webHidden/>
              </w:rPr>
              <w:t>41</w:t>
            </w:r>
            <w:r w:rsidR="007A459C">
              <w:rPr>
                <w:noProof/>
                <w:webHidden/>
              </w:rPr>
              <w:fldChar w:fldCharType="end"/>
            </w:r>
          </w:hyperlink>
        </w:p>
        <w:p w:rsidR="007A459C" w:rsidRDefault="009245D5">
          <w:pPr>
            <w:pStyle w:val="TOC1"/>
            <w:tabs>
              <w:tab w:val="left" w:pos="440"/>
              <w:tab w:val="right" w:leader="dot" w:pos="9350"/>
            </w:tabs>
            <w:rPr>
              <w:rFonts w:asciiTheme="minorHAnsi" w:eastAsiaTheme="minorEastAsia" w:hAnsiTheme="minorHAnsi"/>
              <w:noProof/>
              <w:sz w:val="22"/>
              <w:lang w:val="en-GB" w:eastAsia="en-GB"/>
            </w:rPr>
          </w:pPr>
          <w:hyperlink w:anchor="_Toc300669468" w:history="1">
            <w:r w:rsidR="007A459C" w:rsidRPr="004440AC">
              <w:rPr>
                <w:rStyle w:val="Hyperlink"/>
                <w:noProof/>
              </w:rPr>
              <w:t>8</w:t>
            </w:r>
            <w:r w:rsidR="007A459C">
              <w:rPr>
                <w:rFonts w:asciiTheme="minorHAnsi" w:eastAsiaTheme="minorEastAsia" w:hAnsiTheme="minorHAnsi"/>
                <w:noProof/>
                <w:sz w:val="22"/>
                <w:lang w:val="en-GB" w:eastAsia="en-GB"/>
              </w:rPr>
              <w:tab/>
            </w:r>
            <w:r w:rsidR="007A459C" w:rsidRPr="004440AC">
              <w:rPr>
                <w:rStyle w:val="Hyperlink"/>
                <w:noProof/>
              </w:rPr>
              <w:t>Syntax Highlighting, IntelliSense, Diagnostics and Debugging for Queries</w:t>
            </w:r>
            <w:r w:rsidR="007A459C">
              <w:rPr>
                <w:noProof/>
                <w:webHidden/>
              </w:rPr>
              <w:tab/>
            </w:r>
            <w:r w:rsidR="007A459C">
              <w:rPr>
                <w:noProof/>
                <w:webHidden/>
              </w:rPr>
              <w:fldChar w:fldCharType="begin"/>
            </w:r>
            <w:r w:rsidR="007A459C">
              <w:rPr>
                <w:noProof/>
                <w:webHidden/>
              </w:rPr>
              <w:instrText xml:space="preserve"> PAGEREF _Toc300669468 \h </w:instrText>
            </w:r>
            <w:r w:rsidR="007A459C">
              <w:rPr>
                <w:noProof/>
                <w:webHidden/>
              </w:rPr>
            </w:r>
            <w:r w:rsidR="007A459C">
              <w:rPr>
                <w:noProof/>
                <w:webHidden/>
              </w:rPr>
              <w:fldChar w:fldCharType="separate"/>
            </w:r>
            <w:r w:rsidR="007A459C">
              <w:rPr>
                <w:noProof/>
                <w:webHidden/>
              </w:rPr>
              <w:t>41</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69" w:history="1">
            <w:r w:rsidR="007A459C" w:rsidRPr="004440AC">
              <w:rPr>
                <w:rStyle w:val="Hyperlink"/>
                <w:noProof/>
              </w:rPr>
              <w:t>8.1</w:t>
            </w:r>
            <w:r w:rsidR="007A459C">
              <w:rPr>
                <w:rFonts w:asciiTheme="minorHAnsi" w:eastAsiaTheme="minorEastAsia" w:hAnsiTheme="minorHAnsi"/>
                <w:noProof/>
                <w:sz w:val="22"/>
                <w:lang w:val="en-GB" w:eastAsia="en-GB"/>
              </w:rPr>
              <w:tab/>
            </w:r>
            <w:r w:rsidR="007A459C" w:rsidRPr="004440AC">
              <w:rPr>
                <w:rStyle w:val="Hyperlink"/>
                <w:noProof/>
              </w:rPr>
              <w:t>Syntax Highlighting</w:t>
            </w:r>
            <w:r w:rsidR="007A459C">
              <w:rPr>
                <w:noProof/>
                <w:webHidden/>
              </w:rPr>
              <w:tab/>
            </w:r>
            <w:r w:rsidR="007A459C">
              <w:rPr>
                <w:noProof/>
                <w:webHidden/>
              </w:rPr>
              <w:fldChar w:fldCharType="begin"/>
            </w:r>
            <w:r w:rsidR="007A459C">
              <w:rPr>
                <w:noProof/>
                <w:webHidden/>
              </w:rPr>
              <w:instrText xml:space="preserve"> PAGEREF _Toc300669469 \h </w:instrText>
            </w:r>
            <w:r w:rsidR="007A459C">
              <w:rPr>
                <w:noProof/>
                <w:webHidden/>
              </w:rPr>
            </w:r>
            <w:r w:rsidR="007A459C">
              <w:rPr>
                <w:noProof/>
                <w:webHidden/>
              </w:rPr>
              <w:fldChar w:fldCharType="separate"/>
            </w:r>
            <w:r w:rsidR="007A459C">
              <w:rPr>
                <w:noProof/>
                <w:webHidden/>
              </w:rPr>
              <w:t>41</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70" w:history="1">
            <w:r w:rsidR="007A459C" w:rsidRPr="004440AC">
              <w:rPr>
                <w:rStyle w:val="Hyperlink"/>
                <w:noProof/>
              </w:rPr>
              <w:t>8.2</w:t>
            </w:r>
            <w:r w:rsidR="007A459C">
              <w:rPr>
                <w:rFonts w:asciiTheme="minorHAnsi" w:eastAsiaTheme="minorEastAsia" w:hAnsiTheme="minorHAnsi"/>
                <w:noProof/>
                <w:sz w:val="22"/>
                <w:lang w:val="en-GB" w:eastAsia="en-GB"/>
              </w:rPr>
              <w:tab/>
            </w:r>
            <w:r w:rsidR="007A459C" w:rsidRPr="004440AC">
              <w:rPr>
                <w:rStyle w:val="Hyperlink"/>
                <w:noProof/>
              </w:rPr>
              <w:t>IntelliSense</w:t>
            </w:r>
            <w:r w:rsidR="007A459C">
              <w:rPr>
                <w:noProof/>
                <w:webHidden/>
              </w:rPr>
              <w:tab/>
            </w:r>
            <w:r w:rsidR="007A459C">
              <w:rPr>
                <w:noProof/>
                <w:webHidden/>
              </w:rPr>
              <w:fldChar w:fldCharType="begin"/>
            </w:r>
            <w:r w:rsidR="007A459C">
              <w:rPr>
                <w:noProof/>
                <w:webHidden/>
              </w:rPr>
              <w:instrText xml:space="preserve"> PAGEREF _Toc300669470 \h </w:instrText>
            </w:r>
            <w:r w:rsidR="007A459C">
              <w:rPr>
                <w:noProof/>
                <w:webHidden/>
              </w:rPr>
            </w:r>
            <w:r w:rsidR="007A459C">
              <w:rPr>
                <w:noProof/>
                <w:webHidden/>
              </w:rPr>
              <w:fldChar w:fldCharType="separate"/>
            </w:r>
            <w:r w:rsidR="007A459C">
              <w:rPr>
                <w:noProof/>
                <w:webHidden/>
              </w:rPr>
              <w:t>41</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71" w:history="1">
            <w:r w:rsidR="007A459C" w:rsidRPr="004440AC">
              <w:rPr>
                <w:rStyle w:val="Hyperlink"/>
                <w:noProof/>
              </w:rPr>
              <w:t>8.3</w:t>
            </w:r>
            <w:r w:rsidR="007A459C">
              <w:rPr>
                <w:rFonts w:asciiTheme="minorHAnsi" w:eastAsiaTheme="minorEastAsia" w:hAnsiTheme="minorHAnsi"/>
                <w:noProof/>
                <w:sz w:val="22"/>
                <w:lang w:val="en-GB" w:eastAsia="en-GB"/>
              </w:rPr>
              <w:tab/>
            </w:r>
            <w:r w:rsidR="007A459C" w:rsidRPr="004440AC">
              <w:rPr>
                <w:rStyle w:val="Hyperlink"/>
                <w:noProof/>
              </w:rPr>
              <w:t>QuickInfo</w:t>
            </w:r>
            <w:r w:rsidR="007A459C">
              <w:rPr>
                <w:noProof/>
                <w:webHidden/>
              </w:rPr>
              <w:tab/>
            </w:r>
            <w:r w:rsidR="007A459C">
              <w:rPr>
                <w:noProof/>
                <w:webHidden/>
              </w:rPr>
              <w:fldChar w:fldCharType="begin"/>
            </w:r>
            <w:r w:rsidR="007A459C">
              <w:rPr>
                <w:noProof/>
                <w:webHidden/>
              </w:rPr>
              <w:instrText xml:space="preserve"> PAGEREF _Toc300669471 \h </w:instrText>
            </w:r>
            <w:r w:rsidR="007A459C">
              <w:rPr>
                <w:noProof/>
                <w:webHidden/>
              </w:rPr>
            </w:r>
            <w:r w:rsidR="007A459C">
              <w:rPr>
                <w:noProof/>
                <w:webHidden/>
              </w:rPr>
              <w:fldChar w:fldCharType="separate"/>
            </w:r>
            <w:r w:rsidR="007A459C">
              <w:rPr>
                <w:noProof/>
                <w:webHidden/>
              </w:rPr>
              <w:t>41</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72" w:history="1">
            <w:r w:rsidR="007A459C" w:rsidRPr="004440AC">
              <w:rPr>
                <w:rStyle w:val="Hyperlink"/>
                <w:noProof/>
              </w:rPr>
              <w:t>8.4</w:t>
            </w:r>
            <w:r w:rsidR="007A459C">
              <w:rPr>
                <w:rFonts w:asciiTheme="minorHAnsi" w:eastAsiaTheme="minorEastAsia" w:hAnsiTheme="minorHAnsi"/>
                <w:noProof/>
                <w:sz w:val="22"/>
                <w:lang w:val="en-GB" w:eastAsia="en-GB"/>
              </w:rPr>
              <w:tab/>
            </w:r>
            <w:r w:rsidR="007A459C" w:rsidRPr="004440AC">
              <w:rPr>
                <w:rStyle w:val="Hyperlink"/>
                <w:noProof/>
              </w:rPr>
              <w:t>Diagnostics</w:t>
            </w:r>
            <w:r w:rsidR="007A459C">
              <w:rPr>
                <w:noProof/>
                <w:webHidden/>
              </w:rPr>
              <w:tab/>
            </w:r>
            <w:r w:rsidR="007A459C">
              <w:rPr>
                <w:noProof/>
                <w:webHidden/>
              </w:rPr>
              <w:fldChar w:fldCharType="begin"/>
            </w:r>
            <w:r w:rsidR="007A459C">
              <w:rPr>
                <w:noProof/>
                <w:webHidden/>
              </w:rPr>
              <w:instrText xml:space="preserve"> PAGEREF _Toc300669472 \h </w:instrText>
            </w:r>
            <w:r w:rsidR="007A459C">
              <w:rPr>
                <w:noProof/>
                <w:webHidden/>
              </w:rPr>
            </w:r>
            <w:r w:rsidR="007A459C">
              <w:rPr>
                <w:noProof/>
                <w:webHidden/>
              </w:rPr>
              <w:fldChar w:fldCharType="separate"/>
            </w:r>
            <w:r w:rsidR="007A459C">
              <w:rPr>
                <w:noProof/>
                <w:webHidden/>
              </w:rPr>
              <w:t>42</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73" w:history="1">
            <w:r w:rsidR="007A459C" w:rsidRPr="004440AC">
              <w:rPr>
                <w:rStyle w:val="Hyperlink"/>
                <w:noProof/>
              </w:rPr>
              <w:t>8.5</w:t>
            </w:r>
            <w:r w:rsidR="007A459C">
              <w:rPr>
                <w:rFonts w:asciiTheme="minorHAnsi" w:eastAsiaTheme="minorEastAsia" w:hAnsiTheme="minorHAnsi"/>
                <w:noProof/>
                <w:sz w:val="22"/>
                <w:lang w:val="en-GB" w:eastAsia="en-GB"/>
              </w:rPr>
              <w:tab/>
            </w:r>
            <w:r w:rsidR="007A459C" w:rsidRPr="004440AC">
              <w:rPr>
                <w:rStyle w:val="Hyperlink"/>
                <w:noProof/>
              </w:rPr>
              <w:t>Debugging</w:t>
            </w:r>
            <w:r w:rsidR="007A459C">
              <w:rPr>
                <w:noProof/>
                <w:webHidden/>
              </w:rPr>
              <w:tab/>
            </w:r>
            <w:r w:rsidR="007A459C">
              <w:rPr>
                <w:noProof/>
                <w:webHidden/>
              </w:rPr>
              <w:fldChar w:fldCharType="begin"/>
            </w:r>
            <w:r w:rsidR="007A459C">
              <w:rPr>
                <w:noProof/>
                <w:webHidden/>
              </w:rPr>
              <w:instrText xml:space="preserve"> PAGEREF _Toc300669473 \h </w:instrText>
            </w:r>
            <w:r w:rsidR="007A459C">
              <w:rPr>
                <w:noProof/>
                <w:webHidden/>
              </w:rPr>
            </w:r>
            <w:r w:rsidR="007A459C">
              <w:rPr>
                <w:noProof/>
                <w:webHidden/>
              </w:rPr>
              <w:fldChar w:fldCharType="separate"/>
            </w:r>
            <w:r w:rsidR="007A459C">
              <w:rPr>
                <w:noProof/>
                <w:webHidden/>
              </w:rPr>
              <w:t>42</w:t>
            </w:r>
            <w:r w:rsidR="007A459C">
              <w:rPr>
                <w:noProof/>
                <w:webHidden/>
              </w:rPr>
              <w:fldChar w:fldCharType="end"/>
            </w:r>
          </w:hyperlink>
        </w:p>
        <w:p w:rsidR="007A459C" w:rsidRDefault="009245D5">
          <w:pPr>
            <w:pStyle w:val="TOC1"/>
            <w:tabs>
              <w:tab w:val="left" w:pos="440"/>
              <w:tab w:val="right" w:leader="dot" w:pos="9350"/>
            </w:tabs>
            <w:rPr>
              <w:rFonts w:asciiTheme="minorHAnsi" w:eastAsiaTheme="minorEastAsia" w:hAnsiTheme="minorHAnsi"/>
              <w:noProof/>
              <w:sz w:val="22"/>
              <w:lang w:val="en-GB" w:eastAsia="en-GB"/>
            </w:rPr>
          </w:pPr>
          <w:hyperlink w:anchor="_Toc300669474" w:history="1">
            <w:r w:rsidR="007A459C" w:rsidRPr="004440AC">
              <w:rPr>
                <w:rStyle w:val="Hyperlink"/>
                <w:noProof/>
              </w:rPr>
              <w:t>9</w:t>
            </w:r>
            <w:r w:rsidR="007A459C">
              <w:rPr>
                <w:rFonts w:asciiTheme="minorHAnsi" w:eastAsiaTheme="minorEastAsia" w:hAnsiTheme="minorHAnsi"/>
                <w:noProof/>
                <w:sz w:val="22"/>
                <w:lang w:val="en-GB" w:eastAsia="en-GB"/>
              </w:rPr>
              <w:tab/>
            </w:r>
            <w:r w:rsidR="007A459C" w:rsidRPr="004440AC">
              <w:rPr>
                <w:rStyle w:val="Hyperlink"/>
                <w:noProof/>
              </w:rPr>
              <w:t>Additions to Standard F# Project and Item Templates</w:t>
            </w:r>
            <w:r w:rsidR="007A459C">
              <w:rPr>
                <w:noProof/>
                <w:webHidden/>
              </w:rPr>
              <w:tab/>
            </w:r>
            <w:r w:rsidR="007A459C">
              <w:rPr>
                <w:noProof/>
                <w:webHidden/>
              </w:rPr>
              <w:fldChar w:fldCharType="begin"/>
            </w:r>
            <w:r w:rsidR="007A459C">
              <w:rPr>
                <w:noProof/>
                <w:webHidden/>
              </w:rPr>
              <w:instrText xml:space="preserve"> PAGEREF _Toc300669474 \h </w:instrText>
            </w:r>
            <w:r w:rsidR="007A459C">
              <w:rPr>
                <w:noProof/>
                <w:webHidden/>
              </w:rPr>
            </w:r>
            <w:r w:rsidR="007A459C">
              <w:rPr>
                <w:noProof/>
                <w:webHidden/>
              </w:rPr>
              <w:fldChar w:fldCharType="separate"/>
            </w:r>
            <w:r w:rsidR="007A459C">
              <w:rPr>
                <w:noProof/>
                <w:webHidden/>
              </w:rPr>
              <w:t>42</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75" w:history="1">
            <w:r w:rsidR="007A459C" w:rsidRPr="004440AC">
              <w:rPr>
                <w:rStyle w:val="Hyperlink"/>
                <w:noProof/>
              </w:rPr>
              <w:t>9.1</w:t>
            </w:r>
            <w:r w:rsidR="007A459C">
              <w:rPr>
                <w:rFonts w:asciiTheme="minorHAnsi" w:eastAsiaTheme="minorEastAsia" w:hAnsiTheme="minorHAnsi"/>
                <w:noProof/>
                <w:sz w:val="22"/>
                <w:lang w:val="en-GB" w:eastAsia="en-GB"/>
              </w:rPr>
              <w:tab/>
            </w:r>
            <w:r w:rsidR="007A459C" w:rsidRPr="004440AC">
              <w:rPr>
                <w:rStyle w:val="Hyperlink"/>
                <w:noProof/>
              </w:rPr>
              <w:t>RESX Item Template</w:t>
            </w:r>
            <w:r w:rsidR="007A459C">
              <w:rPr>
                <w:noProof/>
                <w:webHidden/>
              </w:rPr>
              <w:tab/>
            </w:r>
            <w:r w:rsidR="007A459C">
              <w:rPr>
                <w:noProof/>
                <w:webHidden/>
              </w:rPr>
              <w:fldChar w:fldCharType="begin"/>
            </w:r>
            <w:r w:rsidR="007A459C">
              <w:rPr>
                <w:noProof/>
                <w:webHidden/>
              </w:rPr>
              <w:instrText xml:space="preserve"> PAGEREF _Toc300669475 \h </w:instrText>
            </w:r>
            <w:r w:rsidR="007A459C">
              <w:rPr>
                <w:noProof/>
                <w:webHidden/>
              </w:rPr>
            </w:r>
            <w:r w:rsidR="007A459C">
              <w:rPr>
                <w:noProof/>
                <w:webHidden/>
              </w:rPr>
              <w:fldChar w:fldCharType="separate"/>
            </w:r>
            <w:r w:rsidR="007A459C">
              <w:rPr>
                <w:noProof/>
                <w:webHidden/>
              </w:rPr>
              <w:t>43</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76" w:history="1">
            <w:r w:rsidR="007A459C" w:rsidRPr="004440AC">
              <w:rPr>
                <w:rStyle w:val="Hyperlink"/>
                <w:noProof/>
              </w:rPr>
              <w:t>9.2</w:t>
            </w:r>
            <w:r w:rsidR="007A459C">
              <w:rPr>
                <w:rFonts w:asciiTheme="minorHAnsi" w:eastAsiaTheme="minorEastAsia" w:hAnsiTheme="minorHAnsi"/>
                <w:noProof/>
                <w:sz w:val="22"/>
                <w:lang w:val="en-GB" w:eastAsia="en-GB"/>
              </w:rPr>
              <w:tab/>
            </w:r>
            <w:r w:rsidR="007A459C" w:rsidRPr="004440AC">
              <w:rPr>
                <w:rStyle w:val="Hyperlink"/>
                <w:noProof/>
              </w:rPr>
              <w:t>DBML Item Template</w:t>
            </w:r>
            <w:r w:rsidR="007A459C">
              <w:rPr>
                <w:noProof/>
                <w:webHidden/>
              </w:rPr>
              <w:tab/>
            </w:r>
            <w:r w:rsidR="007A459C">
              <w:rPr>
                <w:noProof/>
                <w:webHidden/>
              </w:rPr>
              <w:fldChar w:fldCharType="begin"/>
            </w:r>
            <w:r w:rsidR="007A459C">
              <w:rPr>
                <w:noProof/>
                <w:webHidden/>
              </w:rPr>
              <w:instrText xml:space="preserve"> PAGEREF _Toc300669476 \h </w:instrText>
            </w:r>
            <w:r w:rsidR="007A459C">
              <w:rPr>
                <w:noProof/>
                <w:webHidden/>
              </w:rPr>
            </w:r>
            <w:r w:rsidR="007A459C">
              <w:rPr>
                <w:noProof/>
                <w:webHidden/>
              </w:rPr>
              <w:fldChar w:fldCharType="separate"/>
            </w:r>
            <w:r w:rsidR="007A459C">
              <w:rPr>
                <w:noProof/>
                <w:webHidden/>
              </w:rPr>
              <w:t>43</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77" w:history="1">
            <w:r w:rsidR="007A459C" w:rsidRPr="004440AC">
              <w:rPr>
                <w:rStyle w:val="Hyperlink"/>
                <w:noProof/>
              </w:rPr>
              <w:t>9.3</w:t>
            </w:r>
            <w:r w:rsidR="007A459C">
              <w:rPr>
                <w:rFonts w:asciiTheme="minorHAnsi" w:eastAsiaTheme="minorEastAsia" w:hAnsiTheme="minorHAnsi"/>
                <w:noProof/>
                <w:sz w:val="22"/>
                <w:lang w:val="en-GB" w:eastAsia="en-GB"/>
              </w:rPr>
              <w:tab/>
            </w:r>
            <w:r w:rsidR="007A459C" w:rsidRPr="004440AC">
              <w:rPr>
                <w:rStyle w:val="Hyperlink"/>
                <w:noProof/>
              </w:rPr>
              <w:t>EDMX Item Template</w:t>
            </w:r>
            <w:r w:rsidR="007A459C">
              <w:rPr>
                <w:noProof/>
                <w:webHidden/>
              </w:rPr>
              <w:tab/>
            </w:r>
            <w:r w:rsidR="007A459C">
              <w:rPr>
                <w:noProof/>
                <w:webHidden/>
              </w:rPr>
              <w:fldChar w:fldCharType="begin"/>
            </w:r>
            <w:r w:rsidR="007A459C">
              <w:rPr>
                <w:noProof/>
                <w:webHidden/>
              </w:rPr>
              <w:instrText xml:space="preserve"> PAGEREF _Toc300669477 \h </w:instrText>
            </w:r>
            <w:r w:rsidR="007A459C">
              <w:rPr>
                <w:noProof/>
                <w:webHidden/>
              </w:rPr>
            </w:r>
            <w:r w:rsidR="007A459C">
              <w:rPr>
                <w:noProof/>
                <w:webHidden/>
              </w:rPr>
              <w:fldChar w:fldCharType="separate"/>
            </w:r>
            <w:r w:rsidR="007A459C">
              <w:rPr>
                <w:noProof/>
                <w:webHidden/>
              </w:rPr>
              <w:t>43</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78" w:history="1">
            <w:r w:rsidR="007A459C" w:rsidRPr="004440AC">
              <w:rPr>
                <w:rStyle w:val="Hyperlink"/>
                <w:noProof/>
              </w:rPr>
              <w:t>9.4</w:t>
            </w:r>
            <w:r w:rsidR="007A459C">
              <w:rPr>
                <w:rFonts w:asciiTheme="minorHAnsi" w:eastAsiaTheme="minorEastAsia" w:hAnsiTheme="minorHAnsi"/>
                <w:noProof/>
                <w:sz w:val="22"/>
                <w:lang w:val="en-GB" w:eastAsia="en-GB"/>
              </w:rPr>
              <w:tab/>
            </w:r>
            <w:r w:rsidR="007A459C" w:rsidRPr="004440AC">
              <w:rPr>
                <w:rStyle w:val="Hyperlink"/>
                <w:noProof/>
              </w:rPr>
              <w:t>F# Data Consumption Project (SQL, Entity Framework or ADO.NET)</w:t>
            </w:r>
            <w:r w:rsidR="007A459C">
              <w:rPr>
                <w:noProof/>
                <w:webHidden/>
              </w:rPr>
              <w:tab/>
            </w:r>
            <w:r w:rsidR="007A459C">
              <w:rPr>
                <w:noProof/>
                <w:webHidden/>
              </w:rPr>
              <w:fldChar w:fldCharType="begin"/>
            </w:r>
            <w:r w:rsidR="007A459C">
              <w:rPr>
                <w:noProof/>
                <w:webHidden/>
              </w:rPr>
              <w:instrText xml:space="preserve"> PAGEREF _Toc300669478 \h </w:instrText>
            </w:r>
            <w:r w:rsidR="007A459C">
              <w:rPr>
                <w:noProof/>
                <w:webHidden/>
              </w:rPr>
            </w:r>
            <w:r w:rsidR="007A459C">
              <w:rPr>
                <w:noProof/>
                <w:webHidden/>
              </w:rPr>
              <w:fldChar w:fldCharType="separate"/>
            </w:r>
            <w:r w:rsidR="007A459C">
              <w:rPr>
                <w:noProof/>
                <w:webHidden/>
              </w:rPr>
              <w:t>43</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79" w:history="1">
            <w:r w:rsidR="007A459C" w:rsidRPr="004440AC">
              <w:rPr>
                <w:rStyle w:val="Hyperlink"/>
                <w:noProof/>
              </w:rPr>
              <w:t>9.5</w:t>
            </w:r>
            <w:r w:rsidR="007A459C">
              <w:rPr>
                <w:rFonts w:asciiTheme="minorHAnsi" w:eastAsiaTheme="minorEastAsia" w:hAnsiTheme="minorHAnsi"/>
                <w:noProof/>
                <w:sz w:val="22"/>
                <w:lang w:val="en-GB" w:eastAsia="en-GB"/>
              </w:rPr>
              <w:tab/>
            </w:r>
            <w:r w:rsidR="007A459C" w:rsidRPr="004440AC">
              <w:rPr>
                <w:rStyle w:val="Hyperlink"/>
                <w:noProof/>
              </w:rPr>
              <w:t>F# Service Consumption Project (OData or WSDL)</w:t>
            </w:r>
            <w:r w:rsidR="007A459C">
              <w:rPr>
                <w:noProof/>
                <w:webHidden/>
              </w:rPr>
              <w:tab/>
            </w:r>
            <w:r w:rsidR="007A459C">
              <w:rPr>
                <w:noProof/>
                <w:webHidden/>
              </w:rPr>
              <w:fldChar w:fldCharType="begin"/>
            </w:r>
            <w:r w:rsidR="007A459C">
              <w:rPr>
                <w:noProof/>
                <w:webHidden/>
              </w:rPr>
              <w:instrText xml:space="preserve"> PAGEREF _Toc300669479 \h </w:instrText>
            </w:r>
            <w:r w:rsidR="007A459C">
              <w:rPr>
                <w:noProof/>
                <w:webHidden/>
              </w:rPr>
            </w:r>
            <w:r w:rsidR="007A459C">
              <w:rPr>
                <w:noProof/>
                <w:webHidden/>
              </w:rPr>
              <w:fldChar w:fldCharType="separate"/>
            </w:r>
            <w:r w:rsidR="007A459C">
              <w:rPr>
                <w:noProof/>
                <w:webHidden/>
              </w:rPr>
              <w:t>43</w:t>
            </w:r>
            <w:r w:rsidR="007A459C">
              <w:rPr>
                <w:noProof/>
                <w:webHidden/>
              </w:rPr>
              <w:fldChar w:fldCharType="end"/>
            </w:r>
          </w:hyperlink>
        </w:p>
        <w:p w:rsidR="007A459C" w:rsidRDefault="009245D5">
          <w:pPr>
            <w:pStyle w:val="TOC1"/>
            <w:tabs>
              <w:tab w:val="left" w:pos="440"/>
              <w:tab w:val="right" w:leader="dot" w:pos="9350"/>
            </w:tabs>
            <w:rPr>
              <w:rFonts w:asciiTheme="minorHAnsi" w:eastAsiaTheme="minorEastAsia" w:hAnsiTheme="minorHAnsi"/>
              <w:noProof/>
              <w:sz w:val="22"/>
              <w:lang w:val="en-GB" w:eastAsia="en-GB"/>
            </w:rPr>
          </w:pPr>
          <w:hyperlink w:anchor="_Toc300669480" w:history="1">
            <w:r w:rsidR="007A459C" w:rsidRPr="004440AC">
              <w:rPr>
                <w:rStyle w:val="Hyperlink"/>
                <w:noProof/>
              </w:rPr>
              <w:t>10</w:t>
            </w:r>
            <w:r w:rsidR="007A459C">
              <w:rPr>
                <w:rFonts w:asciiTheme="minorHAnsi" w:eastAsiaTheme="minorEastAsia" w:hAnsiTheme="minorHAnsi"/>
                <w:noProof/>
                <w:sz w:val="22"/>
                <w:lang w:val="en-GB" w:eastAsia="en-GB"/>
              </w:rPr>
              <w:tab/>
            </w:r>
            <w:r w:rsidR="007A459C" w:rsidRPr="004440AC">
              <w:rPr>
                <w:rStyle w:val="Hyperlink"/>
                <w:noProof/>
              </w:rPr>
              <w:t>Out of Band Work</w:t>
            </w:r>
            <w:r w:rsidR="007A459C">
              <w:rPr>
                <w:noProof/>
                <w:webHidden/>
              </w:rPr>
              <w:tab/>
            </w:r>
            <w:r w:rsidR="007A459C">
              <w:rPr>
                <w:noProof/>
                <w:webHidden/>
              </w:rPr>
              <w:fldChar w:fldCharType="begin"/>
            </w:r>
            <w:r w:rsidR="007A459C">
              <w:rPr>
                <w:noProof/>
                <w:webHidden/>
              </w:rPr>
              <w:instrText xml:space="preserve"> PAGEREF _Toc300669480 \h </w:instrText>
            </w:r>
            <w:r w:rsidR="007A459C">
              <w:rPr>
                <w:noProof/>
                <w:webHidden/>
              </w:rPr>
            </w:r>
            <w:r w:rsidR="007A459C">
              <w:rPr>
                <w:noProof/>
                <w:webHidden/>
              </w:rPr>
              <w:fldChar w:fldCharType="separate"/>
            </w:r>
            <w:r w:rsidR="007A459C">
              <w:rPr>
                <w:noProof/>
                <w:webHidden/>
              </w:rPr>
              <w:t>43</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81" w:history="1">
            <w:r w:rsidR="007A459C" w:rsidRPr="004440AC">
              <w:rPr>
                <w:rStyle w:val="Hyperlink"/>
                <w:noProof/>
              </w:rPr>
              <w:t>10.1</w:t>
            </w:r>
            <w:r w:rsidR="007A459C">
              <w:rPr>
                <w:rFonts w:asciiTheme="minorHAnsi" w:eastAsiaTheme="minorEastAsia" w:hAnsiTheme="minorHAnsi"/>
                <w:noProof/>
                <w:sz w:val="22"/>
                <w:lang w:val="en-GB" w:eastAsia="en-GB"/>
              </w:rPr>
              <w:tab/>
            </w:r>
            <w:r w:rsidR="007A459C" w:rsidRPr="004440AC">
              <w:rPr>
                <w:rStyle w:val="Hyperlink"/>
                <w:noProof/>
              </w:rPr>
              <w:t>Query Keyword Highlighting</w:t>
            </w:r>
            <w:r w:rsidR="007A459C">
              <w:rPr>
                <w:noProof/>
                <w:webHidden/>
              </w:rPr>
              <w:tab/>
            </w:r>
            <w:r w:rsidR="007A459C">
              <w:rPr>
                <w:noProof/>
                <w:webHidden/>
              </w:rPr>
              <w:fldChar w:fldCharType="begin"/>
            </w:r>
            <w:r w:rsidR="007A459C">
              <w:rPr>
                <w:noProof/>
                <w:webHidden/>
              </w:rPr>
              <w:instrText xml:space="preserve"> PAGEREF _Toc300669481 \h </w:instrText>
            </w:r>
            <w:r w:rsidR="007A459C">
              <w:rPr>
                <w:noProof/>
                <w:webHidden/>
              </w:rPr>
            </w:r>
            <w:r w:rsidR="007A459C">
              <w:rPr>
                <w:noProof/>
                <w:webHidden/>
              </w:rPr>
              <w:fldChar w:fldCharType="separate"/>
            </w:r>
            <w:r w:rsidR="007A459C">
              <w:rPr>
                <w:noProof/>
                <w:webHidden/>
              </w:rPr>
              <w:t>43</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82" w:history="1">
            <w:r w:rsidR="007A459C" w:rsidRPr="004440AC">
              <w:rPr>
                <w:rStyle w:val="Hyperlink"/>
                <w:noProof/>
              </w:rPr>
              <w:t>10.2</w:t>
            </w:r>
            <w:r w:rsidR="007A459C">
              <w:rPr>
                <w:rFonts w:asciiTheme="minorHAnsi" w:eastAsiaTheme="minorEastAsia" w:hAnsiTheme="minorHAnsi"/>
                <w:noProof/>
                <w:sz w:val="22"/>
                <w:lang w:val="en-GB" w:eastAsia="en-GB"/>
              </w:rPr>
              <w:tab/>
            </w:r>
            <w:r w:rsidR="007A459C" w:rsidRPr="004440AC">
              <w:rPr>
                <w:rStyle w:val="Hyperlink"/>
                <w:noProof/>
              </w:rPr>
              <w:t>F# Power Pack gets EasyChart library</w:t>
            </w:r>
            <w:r w:rsidR="007A459C">
              <w:rPr>
                <w:noProof/>
                <w:webHidden/>
              </w:rPr>
              <w:tab/>
            </w:r>
            <w:r w:rsidR="007A459C">
              <w:rPr>
                <w:noProof/>
                <w:webHidden/>
              </w:rPr>
              <w:fldChar w:fldCharType="begin"/>
            </w:r>
            <w:r w:rsidR="007A459C">
              <w:rPr>
                <w:noProof/>
                <w:webHidden/>
              </w:rPr>
              <w:instrText xml:space="preserve"> PAGEREF _Toc300669482 \h </w:instrText>
            </w:r>
            <w:r w:rsidR="007A459C">
              <w:rPr>
                <w:noProof/>
                <w:webHidden/>
              </w:rPr>
            </w:r>
            <w:r w:rsidR="007A459C">
              <w:rPr>
                <w:noProof/>
                <w:webHidden/>
              </w:rPr>
              <w:fldChar w:fldCharType="separate"/>
            </w:r>
            <w:r w:rsidR="007A459C">
              <w:rPr>
                <w:noProof/>
                <w:webHidden/>
              </w:rPr>
              <w:t>43</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83" w:history="1">
            <w:r w:rsidR="007A459C" w:rsidRPr="004440AC">
              <w:rPr>
                <w:rStyle w:val="Hyperlink"/>
                <w:noProof/>
              </w:rPr>
              <w:t>10.3</w:t>
            </w:r>
            <w:r w:rsidR="007A459C">
              <w:rPr>
                <w:rFonts w:asciiTheme="minorHAnsi" w:eastAsiaTheme="minorEastAsia" w:hAnsiTheme="minorHAnsi"/>
                <w:noProof/>
                <w:sz w:val="22"/>
                <w:lang w:val="en-GB" w:eastAsia="en-GB"/>
              </w:rPr>
              <w:tab/>
            </w:r>
            <w:r w:rsidR="007A459C" w:rsidRPr="004440AC">
              <w:rPr>
                <w:rStyle w:val="Hyperlink"/>
                <w:noProof/>
              </w:rPr>
              <w:t>Ship Additional Providers in F# Power Pack</w:t>
            </w:r>
            <w:r w:rsidR="007A459C">
              <w:rPr>
                <w:noProof/>
                <w:webHidden/>
              </w:rPr>
              <w:tab/>
            </w:r>
            <w:r w:rsidR="007A459C">
              <w:rPr>
                <w:noProof/>
                <w:webHidden/>
              </w:rPr>
              <w:fldChar w:fldCharType="begin"/>
            </w:r>
            <w:r w:rsidR="007A459C">
              <w:rPr>
                <w:noProof/>
                <w:webHidden/>
              </w:rPr>
              <w:instrText xml:space="preserve"> PAGEREF _Toc300669483 \h </w:instrText>
            </w:r>
            <w:r w:rsidR="007A459C">
              <w:rPr>
                <w:noProof/>
                <w:webHidden/>
              </w:rPr>
            </w:r>
            <w:r w:rsidR="007A459C">
              <w:rPr>
                <w:noProof/>
                <w:webHidden/>
              </w:rPr>
              <w:fldChar w:fldCharType="separate"/>
            </w:r>
            <w:r w:rsidR="007A459C">
              <w:rPr>
                <w:noProof/>
                <w:webHidden/>
              </w:rPr>
              <w:t>44</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84" w:history="1">
            <w:r w:rsidR="007A459C" w:rsidRPr="004440AC">
              <w:rPr>
                <w:rStyle w:val="Hyperlink"/>
                <w:noProof/>
              </w:rPr>
              <w:t>10.4</w:t>
            </w:r>
            <w:r w:rsidR="007A459C">
              <w:rPr>
                <w:rFonts w:asciiTheme="minorHAnsi" w:eastAsiaTheme="minorEastAsia" w:hAnsiTheme="minorHAnsi"/>
                <w:noProof/>
                <w:sz w:val="22"/>
                <w:lang w:val="en-GB" w:eastAsia="en-GB"/>
              </w:rPr>
              <w:tab/>
            </w:r>
            <w:r w:rsidR="007A459C" w:rsidRPr="004440AC">
              <w:rPr>
                <w:rStyle w:val="Hyperlink"/>
                <w:noProof/>
              </w:rPr>
              <w:t>Other Major Uses of LINQ – DryadLINQ</w:t>
            </w:r>
            <w:r w:rsidR="007A459C">
              <w:rPr>
                <w:noProof/>
                <w:webHidden/>
              </w:rPr>
              <w:tab/>
            </w:r>
            <w:r w:rsidR="007A459C">
              <w:rPr>
                <w:noProof/>
                <w:webHidden/>
              </w:rPr>
              <w:fldChar w:fldCharType="begin"/>
            </w:r>
            <w:r w:rsidR="007A459C">
              <w:rPr>
                <w:noProof/>
                <w:webHidden/>
              </w:rPr>
              <w:instrText xml:space="preserve"> PAGEREF _Toc300669484 \h </w:instrText>
            </w:r>
            <w:r w:rsidR="007A459C">
              <w:rPr>
                <w:noProof/>
                <w:webHidden/>
              </w:rPr>
            </w:r>
            <w:r w:rsidR="007A459C">
              <w:rPr>
                <w:noProof/>
                <w:webHidden/>
              </w:rPr>
              <w:fldChar w:fldCharType="separate"/>
            </w:r>
            <w:r w:rsidR="007A459C">
              <w:rPr>
                <w:noProof/>
                <w:webHidden/>
              </w:rPr>
              <w:t>45</w:t>
            </w:r>
            <w:r w:rsidR="007A459C">
              <w:rPr>
                <w:noProof/>
                <w:webHidden/>
              </w:rPr>
              <w:fldChar w:fldCharType="end"/>
            </w:r>
          </w:hyperlink>
        </w:p>
        <w:p w:rsidR="007A459C" w:rsidRDefault="009245D5">
          <w:pPr>
            <w:pStyle w:val="TOC1"/>
            <w:tabs>
              <w:tab w:val="left" w:pos="440"/>
              <w:tab w:val="right" w:leader="dot" w:pos="9350"/>
            </w:tabs>
            <w:rPr>
              <w:rFonts w:asciiTheme="minorHAnsi" w:eastAsiaTheme="minorEastAsia" w:hAnsiTheme="minorHAnsi"/>
              <w:noProof/>
              <w:sz w:val="22"/>
              <w:lang w:val="en-GB" w:eastAsia="en-GB"/>
            </w:rPr>
          </w:pPr>
          <w:hyperlink w:anchor="_Toc300669485" w:history="1">
            <w:r w:rsidR="007A459C" w:rsidRPr="004440AC">
              <w:rPr>
                <w:rStyle w:val="Hyperlink"/>
                <w:noProof/>
              </w:rPr>
              <w:t>11</w:t>
            </w:r>
            <w:r w:rsidR="007A459C">
              <w:rPr>
                <w:rFonts w:asciiTheme="minorHAnsi" w:eastAsiaTheme="minorEastAsia" w:hAnsiTheme="minorHAnsi"/>
                <w:noProof/>
                <w:sz w:val="22"/>
                <w:lang w:val="en-GB" w:eastAsia="en-GB"/>
              </w:rPr>
              <w:tab/>
            </w:r>
            <w:r w:rsidR="007A459C" w:rsidRPr="004440AC">
              <w:rPr>
                <w:rStyle w:val="Hyperlink"/>
                <w:noProof/>
              </w:rPr>
              <w:t>Risks</w:t>
            </w:r>
            <w:r w:rsidR="007A459C">
              <w:rPr>
                <w:noProof/>
                <w:webHidden/>
              </w:rPr>
              <w:tab/>
            </w:r>
            <w:r w:rsidR="007A459C">
              <w:rPr>
                <w:noProof/>
                <w:webHidden/>
              </w:rPr>
              <w:fldChar w:fldCharType="begin"/>
            </w:r>
            <w:r w:rsidR="007A459C">
              <w:rPr>
                <w:noProof/>
                <w:webHidden/>
              </w:rPr>
              <w:instrText xml:space="preserve"> PAGEREF _Toc300669485 \h </w:instrText>
            </w:r>
            <w:r w:rsidR="007A459C">
              <w:rPr>
                <w:noProof/>
                <w:webHidden/>
              </w:rPr>
            </w:r>
            <w:r w:rsidR="007A459C">
              <w:rPr>
                <w:noProof/>
                <w:webHidden/>
              </w:rPr>
              <w:fldChar w:fldCharType="separate"/>
            </w:r>
            <w:r w:rsidR="007A459C">
              <w:rPr>
                <w:noProof/>
                <w:webHidden/>
              </w:rPr>
              <w:t>46</w:t>
            </w:r>
            <w:r w:rsidR="007A459C">
              <w:rPr>
                <w:noProof/>
                <w:webHidden/>
              </w:rPr>
              <w:fldChar w:fldCharType="end"/>
            </w:r>
          </w:hyperlink>
        </w:p>
        <w:p w:rsidR="007A459C" w:rsidRDefault="009245D5">
          <w:pPr>
            <w:pStyle w:val="TOC1"/>
            <w:tabs>
              <w:tab w:val="left" w:pos="440"/>
              <w:tab w:val="right" w:leader="dot" w:pos="9350"/>
            </w:tabs>
            <w:rPr>
              <w:rFonts w:asciiTheme="minorHAnsi" w:eastAsiaTheme="minorEastAsia" w:hAnsiTheme="minorHAnsi"/>
              <w:noProof/>
              <w:sz w:val="22"/>
              <w:lang w:val="en-GB" w:eastAsia="en-GB"/>
            </w:rPr>
          </w:pPr>
          <w:hyperlink w:anchor="_Toc300669486" w:history="1">
            <w:r w:rsidR="007A459C" w:rsidRPr="004440AC">
              <w:rPr>
                <w:rStyle w:val="Hyperlink"/>
                <w:noProof/>
              </w:rPr>
              <w:t>12</w:t>
            </w:r>
            <w:r w:rsidR="007A459C">
              <w:rPr>
                <w:rFonts w:asciiTheme="minorHAnsi" w:eastAsiaTheme="minorEastAsia" w:hAnsiTheme="minorHAnsi"/>
                <w:noProof/>
                <w:sz w:val="22"/>
                <w:lang w:val="en-GB" w:eastAsia="en-GB"/>
              </w:rPr>
              <w:tab/>
            </w:r>
            <w:r w:rsidR="007A459C" w:rsidRPr="004440AC">
              <w:rPr>
                <w:rStyle w:val="Hyperlink"/>
                <w:noProof/>
              </w:rPr>
              <w:t>Resolved Issues</w:t>
            </w:r>
            <w:r w:rsidR="007A459C">
              <w:rPr>
                <w:noProof/>
                <w:webHidden/>
              </w:rPr>
              <w:tab/>
            </w:r>
            <w:r w:rsidR="007A459C">
              <w:rPr>
                <w:noProof/>
                <w:webHidden/>
              </w:rPr>
              <w:fldChar w:fldCharType="begin"/>
            </w:r>
            <w:r w:rsidR="007A459C">
              <w:rPr>
                <w:noProof/>
                <w:webHidden/>
              </w:rPr>
              <w:instrText xml:space="preserve"> PAGEREF _Toc300669486 \h </w:instrText>
            </w:r>
            <w:r w:rsidR="007A459C">
              <w:rPr>
                <w:noProof/>
                <w:webHidden/>
              </w:rPr>
            </w:r>
            <w:r w:rsidR="007A459C">
              <w:rPr>
                <w:noProof/>
                <w:webHidden/>
              </w:rPr>
              <w:fldChar w:fldCharType="separate"/>
            </w:r>
            <w:r w:rsidR="007A459C">
              <w:rPr>
                <w:noProof/>
                <w:webHidden/>
              </w:rPr>
              <w:t>46</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87" w:history="1">
            <w:r w:rsidR="007A459C" w:rsidRPr="004440AC">
              <w:rPr>
                <w:rStyle w:val="Hyperlink"/>
                <w:noProof/>
              </w:rPr>
              <w:t>12.2</w:t>
            </w:r>
            <w:r w:rsidR="007A459C">
              <w:rPr>
                <w:rFonts w:asciiTheme="minorHAnsi" w:eastAsiaTheme="minorEastAsia" w:hAnsiTheme="minorHAnsi"/>
                <w:noProof/>
                <w:sz w:val="22"/>
                <w:lang w:val="en-GB" w:eastAsia="en-GB"/>
              </w:rPr>
              <w:tab/>
            </w:r>
            <w:r w:rsidR="007A459C" w:rsidRPr="004440AC">
              <w:rPr>
                <w:rStyle w:val="Hyperlink"/>
                <w:noProof/>
              </w:rPr>
              <w:t>No Nullable arithmetic operators</w:t>
            </w:r>
            <w:r w:rsidR="007A459C">
              <w:rPr>
                <w:noProof/>
                <w:webHidden/>
              </w:rPr>
              <w:tab/>
            </w:r>
            <w:r w:rsidR="007A459C">
              <w:rPr>
                <w:noProof/>
                <w:webHidden/>
              </w:rPr>
              <w:fldChar w:fldCharType="begin"/>
            </w:r>
            <w:r w:rsidR="007A459C">
              <w:rPr>
                <w:noProof/>
                <w:webHidden/>
              </w:rPr>
              <w:instrText xml:space="preserve"> PAGEREF _Toc300669487 \h </w:instrText>
            </w:r>
            <w:r w:rsidR="007A459C">
              <w:rPr>
                <w:noProof/>
                <w:webHidden/>
              </w:rPr>
            </w:r>
            <w:r w:rsidR="007A459C">
              <w:rPr>
                <w:noProof/>
                <w:webHidden/>
              </w:rPr>
              <w:fldChar w:fldCharType="separate"/>
            </w:r>
            <w:r w:rsidR="007A459C">
              <w:rPr>
                <w:noProof/>
                <w:webHidden/>
              </w:rPr>
              <w:t>47</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88" w:history="1">
            <w:r w:rsidR="007A459C" w:rsidRPr="004440AC">
              <w:rPr>
                <w:rStyle w:val="Hyperlink"/>
                <w:noProof/>
              </w:rPr>
              <w:t>12.3</w:t>
            </w:r>
            <w:r w:rsidR="007A459C">
              <w:rPr>
                <w:rFonts w:asciiTheme="minorHAnsi" w:eastAsiaTheme="minorEastAsia" w:hAnsiTheme="minorHAnsi"/>
                <w:noProof/>
                <w:sz w:val="22"/>
                <w:lang w:val="en-GB" w:eastAsia="en-GB"/>
              </w:rPr>
              <w:tab/>
            </w:r>
            <w:r w:rsidR="007A459C" w:rsidRPr="004440AC">
              <w:rPr>
                <w:rStyle w:val="Hyperlink"/>
                <w:noProof/>
              </w:rPr>
              <w:t>No Nullable default conversions</w:t>
            </w:r>
            <w:r w:rsidR="007A459C">
              <w:rPr>
                <w:noProof/>
                <w:webHidden/>
              </w:rPr>
              <w:tab/>
            </w:r>
            <w:r w:rsidR="007A459C">
              <w:rPr>
                <w:noProof/>
                <w:webHidden/>
              </w:rPr>
              <w:fldChar w:fldCharType="begin"/>
            </w:r>
            <w:r w:rsidR="007A459C">
              <w:rPr>
                <w:noProof/>
                <w:webHidden/>
              </w:rPr>
              <w:instrText xml:space="preserve"> PAGEREF _Toc300669488 \h </w:instrText>
            </w:r>
            <w:r w:rsidR="007A459C">
              <w:rPr>
                <w:noProof/>
                <w:webHidden/>
              </w:rPr>
            </w:r>
            <w:r w:rsidR="007A459C">
              <w:rPr>
                <w:noProof/>
                <w:webHidden/>
              </w:rPr>
              <w:fldChar w:fldCharType="separate"/>
            </w:r>
            <w:r w:rsidR="007A459C">
              <w:rPr>
                <w:noProof/>
                <w:webHidden/>
              </w:rPr>
              <w:t>47</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89" w:history="1">
            <w:r w:rsidR="007A459C" w:rsidRPr="004440AC">
              <w:rPr>
                <w:rStyle w:val="Hyperlink"/>
                <w:noProof/>
              </w:rPr>
              <w:t>12.4</w:t>
            </w:r>
            <w:r w:rsidR="007A459C">
              <w:rPr>
                <w:rFonts w:asciiTheme="minorHAnsi" w:eastAsiaTheme="minorEastAsia" w:hAnsiTheme="minorHAnsi"/>
                <w:noProof/>
                <w:sz w:val="22"/>
                <w:lang w:val="en-GB" w:eastAsia="en-GB"/>
              </w:rPr>
              <w:tab/>
            </w:r>
            <w:r w:rsidR="007A459C" w:rsidRPr="004440AC">
              <w:rPr>
                <w:rStyle w:val="Hyperlink"/>
                <w:noProof/>
              </w:rPr>
              <w:t>No Nullable user-defined conversions</w:t>
            </w:r>
            <w:r w:rsidR="007A459C">
              <w:rPr>
                <w:noProof/>
                <w:webHidden/>
              </w:rPr>
              <w:tab/>
            </w:r>
            <w:r w:rsidR="007A459C">
              <w:rPr>
                <w:noProof/>
                <w:webHidden/>
              </w:rPr>
              <w:fldChar w:fldCharType="begin"/>
            </w:r>
            <w:r w:rsidR="007A459C">
              <w:rPr>
                <w:noProof/>
                <w:webHidden/>
              </w:rPr>
              <w:instrText xml:space="preserve"> PAGEREF _Toc300669489 \h </w:instrText>
            </w:r>
            <w:r w:rsidR="007A459C">
              <w:rPr>
                <w:noProof/>
                <w:webHidden/>
              </w:rPr>
            </w:r>
            <w:r w:rsidR="007A459C">
              <w:rPr>
                <w:noProof/>
                <w:webHidden/>
              </w:rPr>
              <w:fldChar w:fldCharType="separate"/>
            </w:r>
            <w:r w:rsidR="007A459C">
              <w:rPr>
                <w:noProof/>
                <w:webHidden/>
              </w:rPr>
              <w:t>47</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90" w:history="1">
            <w:r w:rsidR="007A459C" w:rsidRPr="004440AC">
              <w:rPr>
                <w:rStyle w:val="Hyperlink"/>
                <w:noProof/>
              </w:rPr>
              <w:t>12.5</w:t>
            </w:r>
            <w:r w:rsidR="007A459C">
              <w:rPr>
                <w:rFonts w:asciiTheme="minorHAnsi" w:eastAsiaTheme="minorEastAsia" w:hAnsiTheme="minorHAnsi"/>
                <w:noProof/>
                <w:sz w:val="22"/>
                <w:lang w:val="en-GB" w:eastAsia="en-GB"/>
              </w:rPr>
              <w:tab/>
            </w:r>
            <w:r w:rsidR="007A459C" w:rsidRPr="004440AC">
              <w:rPr>
                <w:rStyle w:val="Hyperlink"/>
                <w:noProof/>
              </w:rPr>
              <w:t>No syntax for array/list</w:t>
            </w:r>
            <w:r w:rsidR="007A459C">
              <w:rPr>
                <w:noProof/>
                <w:webHidden/>
              </w:rPr>
              <w:tab/>
            </w:r>
            <w:r w:rsidR="007A459C">
              <w:rPr>
                <w:noProof/>
                <w:webHidden/>
              </w:rPr>
              <w:fldChar w:fldCharType="begin"/>
            </w:r>
            <w:r w:rsidR="007A459C">
              <w:rPr>
                <w:noProof/>
                <w:webHidden/>
              </w:rPr>
              <w:instrText xml:space="preserve"> PAGEREF _Toc300669490 \h </w:instrText>
            </w:r>
            <w:r w:rsidR="007A459C">
              <w:rPr>
                <w:noProof/>
                <w:webHidden/>
              </w:rPr>
            </w:r>
            <w:r w:rsidR="007A459C">
              <w:rPr>
                <w:noProof/>
                <w:webHidden/>
              </w:rPr>
              <w:fldChar w:fldCharType="separate"/>
            </w:r>
            <w:r w:rsidR="007A459C">
              <w:rPr>
                <w:noProof/>
                <w:webHidden/>
              </w:rPr>
              <w:t>47</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91" w:history="1">
            <w:r w:rsidR="007A459C" w:rsidRPr="004440AC">
              <w:rPr>
                <w:rStyle w:val="Hyperlink"/>
                <w:noProof/>
              </w:rPr>
              <w:t>12.6</w:t>
            </w:r>
            <w:r w:rsidR="007A459C">
              <w:rPr>
                <w:rFonts w:asciiTheme="minorHAnsi" w:eastAsiaTheme="minorEastAsia" w:hAnsiTheme="minorHAnsi"/>
                <w:noProof/>
                <w:sz w:val="22"/>
                <w:lang w:val="en-GB" w:eastAsia="en-GB"/>
              </w:rPr>
              <w:tab/>
            </w:r>
            <w:r w:rsidR="007A459C" w:rsidRPr="004440AC">
              <w:rPr>
                <w:rStyle w:val="Hyperlink"/>
                <w:noProof/>
              </w:rPr>
              <w:t>No Seq operators</w:t>
            </w:r>
            <w:r w:rsidR="007A459C">
              <w:rPr>
                <w:noProof/>
                <w:webHidden/>
              </w:rPr>
              <w:tab/>
            </w:r>
            <w:r w:rsidR="007A459C">
              <w:rPr>
                <w:noProof/>
                <w:webHidden/>
              </w:rPr>
              <w:fldChar w:fldCharType="begin"/>
            </w:r>
            <w:r w:rsidR="007A459C">
              <w:rPr>
                <w:noProof/>
                <w:webHidden/>
              </w:rPr>
              <w:instrText xml:space="preserve"> PAGEREF _Toc300669491 \h </w:instrText>
            </w:r>
            <w:r w:rsidR="007A459C">
              <w:rPr>
                <w:noProof/>
                <w:webHidden/>
              </w:rPr>
            </w:r>
            <w:r w:rsidR="007A459C">
              <w:rPr>
                <w:noProof/>
                <w:webHidden/>
              </w:rPr>
              <w:fldChar w:fldCharType="separate"/>
            </w:r>
            <w:r w:rsidR="007A459C">
              <w:rPr>
                <w:noProof/>
                <w:webHidden/>
              </w:rPr>
              <w:t>47</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92" w:history="1">
            <w:r w:rsidR="007A459C" w:rsidRPr="004440AC">
              <w:rPr>
                <w:rStyle w:val="Hyperlink"/>
                <w:noProof/>
              </w:rPr>
              <w:t>12.7</w:t>
            </w:r>
            <w:r w:rsidR="007A459C">
              <w:rPr>
                <w:rFonts w:asciiTheme="minorHAnsi" w:eastAsiaTheme="minorEastAsia" w:hAnsiTheme="minorHAnsi"/>
                <w:noProof/>
                <w:sz w:val="22"/>
                <w:lang w:val="en-GB" w:eastAsia="en-GB"/>
              </w:rPr>
              <w:tab/>
            </w:r>
            <w:r w:rsidR="007A459C" w:rsidRPr="004440AC">
              <w:rPr>
                <w:rStyle w:val="Hyperlink"/>
                <w:noProof/>
              </w:rPr>
              <w:t>No Concat operator</w:t>
            </w:r>
            <w:r w:rsidR="007A459C">
              <w:rPr>
                <w:noProof/>
                <w:webHidden/>
              </w:rPr>
              <w:tab/>
            </w:r>
            <w:r w:rsidR="007A459C">
              <w:rPr>
                <w:noProof/>
                <w:webHidden/>
              </w:rPr>
              <w:fldChar w:fldCharType="begin"/>
            </w:r>
            <w:r w:rsidR="007A459C">
              <w:rPr>
                <w:noProof/>
                <w:webHidden/>
              </w:rPr>
              <w:instrText xml:space="preserve"> PAGEREF _Toc300669492 \h </w:instrText>
            </w:r>
            <w:r w:rsidR="007A459C">
              <w:rPr>
                <w:noProof/>
                <w:webHidden/>
              </w:rPr>
            </w:r>
            <w:r w:rsidR="007A459C">
              <w:rPr>
                <w:noProof/>
                <w:webHidden/>
              </w:rPr>
              <w:fldChar w:fldCharType="separate"/>
            </w:r>
            <w:r w:rsidR="007A459C">
              <w:rPr>
                <w:noProof/>
                <w:webHidden/>
              </w:rPr>
              <w:t>47</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93" w:history="1">
            <w:r w:rsidR="007A459C" w:rsidRPr="004440AC">
              <w:rPr>
                <w:rStyle w:val="Hyperlink"/>
                <w:noProof/>
              </w:rPr>
              <w:t>12.8</w:t>
            </w:r>
            <w:r w:rsidR="007A459C">
              <w:rPr>
                <w:rFonts w:asciiTheme="minorHAnsi" w:eastAsiaTheme="minorEastAsia" w:hAnsiTheme="minorHAnsi"/>
                <w:noProof/>
                <w:sz w:val="22"/>
                <w:lang w:val="en-GB" w:eastAsia="en-GB"/>
              </w:rPr>
              <w:tab/>
            </w:r>
            <w:r w:rsidR="007A459C" w:rsidRPr="004440AC">
              <w:rPr>
                <w:rStyle w:val="Hyperlink"/>
                <w:noProof/>
              </w:rPr>
              <w:t>No query operators for array/list</w:t>
            </w:r>
            <w:r w:rsidR="007A459C">
              <w:rPr>
                <w:noProof/>
                <w:webHidden/>
              </w:rPr>
              <w:tab/>
            </w:r>
            <w:r w:rsidR="007A459C">
              <w:rPr>
                <w:noProof/>
                <w:webHidden/>
              </w:rPr>
              <w:fldChar w:fldCharType="begin"/>
            </w:r>
            <w:r w:rsidR="007A459C">
              <w:rPr>
                <w:noProof/>
                <w:webHidden/>
              </w:rPr>
              <w:instrText xml:space="preserve"> PAGEREF _Toc300669493 \h </w:instrText>
            </w:r>
            <w:r w:rsidR="007A459C">
              <w:rPr>
                <w:noProof/>
                <w:webHidden/>
              </w:rPr>
            </w:r>
            <w:r w:rsidR="007A459C">
              <w:rPr>
                <w:noProof/>
                <w:webHidden/>
              </w:rPr>
              <w:fldChar w:fldCharType="separate"/>
            </w:r>
            <w:r w:rsidR="007A459C">
              <w:rPr>
                <w:noProof/>
                <w:webHidden/>
              </w:rPr>
              <w:t>47</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94" w:history="1">
            <w:r w:rsidR="007A459C" w:rsidRPr="004440AC">
              <w:rPr>
                <w:rStyle w:val="Hyperlink"/>
                <w:noProof/>
              </w:rPr>
              <w:t>12.9</w:t>
            </w:r>
            <w:r w:rsidR="007A459C">
              <w:rPr>
                <w:rFonts w:asciiTheme="minorHAnsi" w:eastAsiaTheme="minorEastAsia" w:hAnsiTheme="minorHAnsi"/>
                <w:noProof/>
                <w:sz w:val="22"/>
                <w:lang w:val="en-GB" w:eastAsia="en-GB"/>
              </w:rPr>
              <w:tab/>
            </w:r>
            <w:r w:rsidR="007A459C" w:rsidRPr="004440AC">
              <w:rPr>
                <w:rStyle w:val="Hyperlink"/>
                <w:noProof/>
              </w:rPr>
              <w:t>No Direct Emit to LINQ Expression Trees</w:t>
            </w:r>
            <w:r w:rsidR="007A459C">
              <w:rPr>
                <w:noProof/>
                <w:webHidden/>
              </w:rPr>
              <w:tab/>
            </w:r>
            <w:r w:rsidR="007A459C">
              <w:rPr>
                <w:noProof/>
                <w:webHidden/>
              </w:rPr>
              <w:fldChar w:fldCharType="begin"/>
            </w:r>
            <w:r w:rsidR="007A459C">
              <w:rPr>
                <w:noProof/>
                <w:webHidden/>
              </w:rPr>
              <w:instrText xml:space="preserve"> PAGEREF _Toc300669494 \h </w:instrText>
            </w:r>
            <w:r w:rsidR="007A459C">
              <w:rPr>
                <w:noProof/>
                <w:webHidden/>
              </w:rPr>
            </w:r>
            <w:r w:rsidR="007A459C">
              <w:rPr>
                <w:noProof/>
                <w:webHidden/>
              </w:rPr>
              <w:fldChar w:fldCharType="separate"/>
            </w:r>
            <w:r w:rsidR="007A459C">
              <w:rPr>
                <w:noProof/>
                <w:webHidden/>
              </w:rPr>
              <w:t>47</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95" w:history="1">
            <w:r w:rsidR="007A459C" w:rsidRPr="004440AC">
              <w:rPr>
                <w:rStyle w:val="Hyperlink"/>
                <w:noProof/>
              </w:rPr>
              <w:t>12.10</w:t>
            </w:r>
            <w:r w:rsidR="007A459C">
              <w:rPr>
                <w:rFonts w:asciiTheme="minorHAnsi" w:eastAsiaTheme="minorEastAsia" w:hAnsiTheme="minorHAnsi"/>
                <w:noProof/>
                <w:sz w:val="22"/>
                <w:lang w:val="en-GB" w:eastAsia="en-GB"/>
              </w:rPr>
              <w:tab/>
            </w:r>
            <w:r w:rsidR="007A459C" w:rsidRPr="004440AC">
              <w:rPr>
                <w:rStyle w:val="Hyperlink"/>
                <w:noProof/>
              </w:rPr>
              <w:t>No Direct Translation to LINQ Query Pattern</w:t>
            </w:r>
            <w:r w:rsidR="007A459C">
              <w:rPr>
                <w:noProof/>
                <w:webHidden/>
              </w:rPr>
              <w:tab/>
            </w:r>
            <w:r w:rsidR="007A459C">
              <w:rPr>
                <w:noProof/>
                <w:webHidden/>
              </w:rPr>
              <w:fldChar w:fldCharType="begin"/>
            </w:r>
            <w:r w:rsidR="007A459C">
              <w:rPr>
                <w:noProof/>
                <w:webHidden/>
              </w:rPr>
              <w:instrText xml:space="preserve"> PAGEREF _Toc300669495 \h </w:instrText>
            </w:r>
            <w:r w:rsidR="007A459C">
              <w:rPr>
                <w:noProof/>
                <w:webHidden/>
              </w:rPr>
            </w:r>
            <w:r w:rsidR="007A459C">
              <w:rPr>
                <w:noProof/>
                <w:webHidden/>
              </w:rPr>
              <w:fldChar w:fldCharType="separate"/>
            </w:r>
            <w:r w:rsidR="007A459C">
              <w:rPr>
                <w:noProof/>
                <w:webHidden/>
              </w:rPr>
              <w:t>47</w:t>
            </w:r>
            <w:r w:rsidR="007A459C">
              <w:rPr>
                <w:noProof/>
                <w:webHidden/>
              </w:rPr>
              <w:fldChar w:fldCharType="end"/>
            </w:r>
          </w:hyperlink>
        </w:p>
        <w:p w:rsidR="007A459C" w:rsidRDefault="009245D5">
          <w:pPr>
            <w:pStyle w:val="TOC1"/>
            <w:tabs>
              <w:tab w:val="left" w:pos="440"/>
              <w:tab w:val="right" w:leader="dot" w:pos="9350"/>
            </w:tabs>
            <w:rPr>
              <w:rFonts w:asciiTheme="minorHAnsi" w:eastAsiaTheme="minorEastAsia" w:hAnsiTheme="minorHAnsi"/>
              <w:noProof/>
              <w:sz w:val="22"/>
              <w:lang w:val="en-GB" w:eastAsia="en-GB"/>
            </w:rPr>
          </w:pPr>
          <w:hyperlink w:anchor="_Toc300669496" w:history="1">
            <w:r w:rsidR="007A459C" w:rsidRPr="004440AC">
              <w:rPr>
                <w:rStyle w:val="Hyperlink"/>
                <w:noProof/>
              </w:rPr>
              <w:t>13</w:t>
            </w:r>
            <w:r w:rsidR="007A459C">
              <w:rPr>
                <w:rFonts w:asciiTheme="minorHAnsi" w:eastAsiaTheme="minorEastAsia" w:hAnsiTheme="minorHAnsi"/>
                <w:noProof/>
                <w:sz w:val="22"/>
                <w:lang w:val="en-GB" w:eastAsia="en-GB"/>
              </w:rPr>
              <w:tab/>
            </w:r>
            <w:r w:rsidR="007A459C" w:rsidRPr="004440AC">
              <w:rPr>
                <w:rStyle w:val="Hyperlink"/>
                <w:noProof/>
              </w:rPr>
              <w:t>Appendix</w:t>
            </w:r>
            <w:r w:rsidR="007A459C">
              <w:rPr>
                <w:noProof/>
                <w:webHidden/>
              </w:rPr>
              <w:tab/>
            </w:r>
            <w:r w:rsidR="007A459C">
              <w:rPr>
                <w:noProof/>
                <w:webHidden/>
              </w:rPr>
              <w:fldChar w:fldCharType="begin"/>
            </w:r>
            <w:r w:rsidR="007A459C">
              <w:rPr>
                <w:noProof/>
                <w:webHidden/>
              </w:rPr>
              <w:instrText xml:space="preserve"> PAGEREF _Toc300669496 \h </w:instrText>
            </w:r>
            <w:r w:rsidR="007A459C">
              <w:rPr>
                <w:noProof/>
                <w:webHidden/>
              </w:rPr>
            </w:r>
            <w:r w:rsidR="007A459C">
              <w:rPr>
                <w:noProof/>
                <w:webHidden/>
              </w:rPr>
              <w:fldChar w:fldCharType="separate"/>
            </w:r>
            <w:r w:rsidR="007A459C">
              <w:rPr>
                <w:noProof/>
                <w:webHidden/>
              </w:rPr>
              <w:t>48</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97" w:history="1">
            <w:r w:rsidR="007A459C" w:rsidRPr="004440AC">
              <w:rPr>
                <w:rStyle w:val="Hyperlink"/>
                <w:noProof/>
              </w:rPr>
              <w:t>13.1</w:t>
            </w:r>
            <w:r w:rsidR="007A459C">
              <w:rPr>
                <w:rFonts w:asciiTheme="minorHAnsi" w:eastAsiaTheme="minorEastAsia" w:hAnsiTheme="minorHAnsi"/>
                <w:noProof/>
                <w:sz w:val="22"/>
                <w:lang w:val="en-GB" w:eastAsia="en-GB"/>
              </w:rPr>
              <w:tab/>
            </w:r>
            <w:r w:rsidR="007A459C" w:rsidRPr="004440AC">
              <w:rPr>
                <w:rStyle w:val="Hyperlink"/>
                <w:noProof/>
              </w:rPr>
              <w:t>F# 2.0 LINQ support</w:t>
            </w:r>
            <w:r w:rsidR="007A459C">
              <w:rPr>
                <w:noProof/>
                <w:webHidden/>
              </w:rPr>
              <w:tab/>
            </w:r>
            <w:r w:rsidR="007A459C">
              <w:rPr>
                <w:noProof/>
                <w:webHidden/>
              </w:rPr>
              <w:fldChar w:fldCharType="begin"/>
            </w:r>
            <w:r w:rsidR="007A459C">
              <w:rPr>
                <w:noProof/>
                <w:webHidden/>
              </w:rPr>
              <w:instrText xml:space="preserve"> PAGEREF _Toc300669497 \h </w:instrText>
            </w:r>
            <w:r w:rsidR="007A459C">
              <w:rPr>
                <w:noProof/>
                <w:webHidden/>
              </w:rPr>
            </w:r>
            <w:r w:rsidR="007A459C">
              <w:rPr>
                <w:noProof/>
                <w:webHidden/>
              </w:rPr>
              <w:fldChar w:fldCharType="separate"/>
            </w:r>
            <w:r w:rsidR="007A459C">
              <w:rPr>
                <w:noProof/>
                <w:webHidden/>
              </w:rPr>
              <w:t>48</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98" w:history="1">
            <w:r w:rsidR="007A459C" w:rsidRPr="004440AC">
              <w:rPr>
                <w:rStyle w:val="Hyperlink"/>
                <w:rFonts w:eastAsia="Times New Roman"/>
                <w:noProof/>
              </w:rPr>
              <w:t>13.2</w:t>
            </w:r>
            <w:r w:rsidR="007A459C">
              <w:rPr>
                <w:rFonts w:asciiTheme="minorHAnsi" w:eastAsiaTheme="minorEastAsia" w:hAnsiTheme="minorHAnsi"/>
                <w:noProof/>
                <w:sz w:val="22"/>
                <w:lang w:val="en-GB" w:eastAsia="en-GB"/>
              </w:rPr>
              <w:tab/>
            </w:r>
            <w:r w:rsidR="007A459C" w:rsidRPr="004440AC">
              <w:rPr>
                <w:rStyle w:val="Hyperlink"/>
                <w:rFonts w:eastAsia="Times New Roman"/>
                <w:noProof/>
              </w:rPr>
              <w:t>Problems F# 2.0 Query Support</w:t>
            </w:r>
            <w:r w:rsidR="007A459C">
              <w:rPr>
                <w:noProof/>
                <w:webHidden/>
              </w:rPr>
              <w:tab/>
            </w:r>
            <w:r w:rsidR="007A459C">
              <w:rPr>
                <w:noProof/>
                <w:webHidden/>
              </w:rPr>
              <w:fldChar w:fldCharType="begin"/>
            </w:r>
            <w:r w:rsidR="007A459C">
              <w:rPr>
                <w:noProof/>
                <w:webHidden/>
              </w:rPr>
              <w:instrText xml:space="preserve"> PAGEREF _Toc300669498 \h </w:instrText>
            </w:r>
            <w:r w:rsidR="007A459C">
              <w:rPr>
                <w:noProof/>
                <w:webHidden/>
              </w:rPr>
            </w:r>
            <w:r w:rsidR="007A459C">
              <w:rPr>
                <w:noProof/>
                <w:webHidden/>
              </w:rPr>
              <w:fldChar w:fldCharType="separate"/>
            </w:r>
            <w:r w:rsidR="007A459C">
              <w:rPr>
                <w:noProof/>
                <w:webHidden/>
              </w:rPr>
              <w:t>48</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499" w:history="1">
            <w:r w:rsidR="007A459C" w:rsidRPr="004440AC">
              <w:rPr>
                <w:rStyle w:val="Hyperlink"/>
                <w:noProof/>
              </w:rPr>
              <w:t>13.3</w:t>
            </w:r>
            <w:r w:rsidR="007A459C">
              <w:rPr>
                <w:rFonts w:asciiTheme="minorHAnsi" w:eastAsiaTheme="minorEastAsia" w:hAnsiTheme="minorHAnsi"/>
                <w:noProof/>
                <w:sz w:val="22"/>
                <w:lang w:val="en-GB" w:eastAsia="en-GB"/>
              </w:rPr>
              <w:tab/>
            </w:r>
            <w:r w:rsidR="007A459C" w:rsidRPr="004440AC">
              <w:rPr>
                <w:rStyle w:val="Hyperlink"/>
                <w:noProof/>
              </w:rPr>
              <w:t>Additional LINQ implementations to investigate</w:t>
            </w:r>
            <w:r w:rsidR="007A459C">
              <w:rPr>
                <w:noProof/>
                <w:webHidden/>
              </w:rPr>
              <w:tab/>
            </w:r>
            <w:r w:rsidR="007A459C">
              <w:rPr>
                <w:noProof/>
                <w:webHidden/>
              </w:rPr>
              <w:fldChar w:fldCharType="begin"/>
            </w:r>
            <w:r w:rsidR="007A459C">
              <w:rPr>
                <w:noProof/>
                <w:webHidden/>
              </w:rPr>
              <w:instrText xml:space="preserve"> PAGEREF _Toc300669499 \h </w:instrText>
            </w:r>
            <w:r w:rsidR="007A459C">
              <w:rPr>
                <w:noProof/>
                <w:webHidden/>
              </w:rPr>
            </w:r>
            <w:r w:rsidR="007A459C">
              <w:rPr>
                <w:noProof/>
                <w:webHidden/>
              </w:rPr>
              <w:fldChar w:fldCharType="separate"/>
            </w:r>
            <w:r w:rsidR="007A459C">
              <w:rPr>
                <w:noProof/>
                <w:webHidden/>
              </w:rPr>
              <w:t>50</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500" w:history="1">
            <w:r w:rsidR="007A459C" w:rsidRPr="004440AC">
              <w:rPr>
                <w:rStyle w:val="Hyperlink"/>
                <w:noProof/>
              </w:rPr>
              <w:t>13.4</w:t>
            </w:r>
            <w:r w:rsidR="007A459C">
              <w:rPr>
                <w:rFonts w:asciiTheme="minorHAnsi" w:eastAsiaTheme="minorEastAsia" w:hAnsiTheme="minorHAnsi"/>
                <w:noProof/>
                <w:sz w:val="22"/>
                <w:lang w:val="en-GB" w:eastAsia="en-GB"/>
              </w:rPr>
              <w:tab/>
            </w:r>
            <w:r w:rsidR="007A459C" w:rsidRPr="004440AC">
              <w:rPr>
                <w:rStyle w:val="Hyperlink"/>
                <w:noProof/>
              </w:rPr>
              <w:t>Splicing Into query { … }</w:t>
            </w:r>
            <w:r w:rsidR="007A459C">
              <w:rPr>
                <w:noProof/>
                <w:webHidden/>
              </w:rPr>
              <w:tab/>
            </w:r>
            <w:r w:rsidR="007A459C">
              <w:rPr>
                <w:noProof/>
                <w:webHidden/>
              </w:rPr>
              <w:fldChar w:fldCharType="begin"/>
            </w:r>
            <w:r w:rsidR="007A459C">
              <w:rPr>
                <w:noProof/>
                <w:webHidden/>
              </w:rPr>
              <w:instrText xml:space="preserve"> PAGEREF _Toc300669500 \h </w:instrText>
            </w:r>
            <w:r w:rsidR="007A459C">
              <w:rPr>
                <w:noProof/>
                <w:webHidden/>
              </w:rPr>
            </w:r>
            <w:r w:rsidR="007A459C">
              <w:rPr>
                <w:noProof/>
                <w:webHidden/>
              </w:rPr>
              <w:fldChar w:fldCharType="separate"/>
            </w:r>
            <w:r w:rsidR="007A459C">
              <w:rPr>
                <w:noProof/>
                <w:webHidden/>
              </w:rPr>
              <w:t>51</w:t>
            </w:r>
            <w:r w:rsidR="007A459C">
              <w:rPr>
                <w:noProof/>
                <w:webHidden/>
              </w:rPr>
              <w:fldChar w:fldCharType="end"/>
            </w:r>
          </w:hyperlink>
        </w:p>
        <w:p w:rsidR="007A459C" w:rsidRDefault="009245D5">
          <w:pPr>
            <w:pStyle w:val="TOC2"/>
            <w:tabs>
              <w:tab w:val="left" w:pos="880"/>
              <w:tab w:val="right" w:leader="dot" w:pos="9350"/>
            </w:tabs>
            <w:rPr>
              <w:rFonts w:asciiTheme="minorHAnsi" w:eastAsiaTheme="minorEastAsia" w:hAnsiTheme="minorHAnsi"/>
              <w:noProof/>
              <w:sz w:val="22"/>
              <w:lang w:val="en-GB" w:eastAsia="en-GB"/>
            </w:rPr>
          </w:pPr>
          <w:hyperlink w:anchor="_Toc300669501" w:history="1">
            <w:r w:rsidR="007A459C" w:rsidRPr="004440AC">
              <w:rPr>
                <w:rStyle w:val="Hyperlink"/>
                <w:noProof/>
              </w:rPr>
              <w:t>13.5</w:t>
            </w:r>
            <w:r w:rsidR="007A459C">
              <w:rPr>
                <w:rFonts w:asciiTheme="minorHAnsi" w:eastAsiaTheme="minorEastAsia" w:hAnsiTheme="minorHAnsi"/>
                <w:noProof/>
                <w:sz w:val="22"/>
                <w:lang w:val="en-GB" w:eastAsia="en-GB"/>
              </w:rPr>
              <w:tab/>
            </w:r>
            <w:r w:rsidR="007A459C" w:rsidRPr="004440AC">
              <w:rPr>
                <w:rStyle w:val="Hyperlink"/>
                <w:noProof/>
              </w:rPr>
              <w:t>Added Random Notes and Jottings</w:t>
            </w:r>
            <w:r w:rsidR="007A459C">
              <w:rPr>
                <w:noProof/>
                <w:webHidden/>
              </w:rPr>
              <w:tab/>
            </w:r>
            <w:r w:rsidR="007A459C">
              <w:rPr>
                <w:noProof/>
                <w:webHidden/>
              </w:rPr>
              <w:fldChar w:fldCharType="begin"/>
            </w:r>
            <w:r w:rsidR="007A459C">
              <w:rPr>
                <w:noProof/>
                <w:webHidden/>
              </w:rPr>
              <w:instrText xml:space="preserve"> PAGEREF _Toc300669501 \h </w:instrText>
            </w:r>
            <w:r w:rsidR="007A459C">
              <w:rPr>
                <w:noProof/>
                <w:webHidden/>
              </w:rPr>
            </w:r>
            <w:r w:rsidR="007A459C">
              <w:rPr>
                <w:noProof/>
                <w:webHidden/>
              </w:rPr>
              <w:fldChar w:fldCharType="separate"/>
            </w:r>
            <w:r w:rsidR="007A459C">
              <w:rPr>
                <w:noProof/>
                <w:webHidden/>
              </w:rPr>
              <w:t>51</w:t>
            </w:r>
            <w:r w:rsidR="007A459C">
              <w:rPr>
                <w:noProof/>
                <w:webHidden/>
              </w:rPr>
              <w:fldChar w:fldCharType="end"/>
            </w:r>
          </w:hyperlink>
        </w:p>
        <w:p w:rsidR="00FB046E" w:rsidRDefault="007B0F8B">
          <w:r>
            <w:fldChar w:fldCharType="end"/>
          </w:r>
        </w:p>
      </w:sdtContent>
    </w:sdt>
    <w:p w:rsidR="002B20E9" w:rsidRDefault="002B20E9" w:rsidP="00FB046E">
      <w:pPr>
        <w:pStyle w:val="Heading1"/>
        <w:rPr>
          <w:rFonts w:eastAsia="Times New Roman"/>
        </w:rPr>
      </w:pPr>
      <w:bookmarkStart w:id="1" w:name="_Toc300669430"/>
      <w:r>
        <w:rPr>
          <w:rFonts w:eastAsia="Times New Roman"/>
        </w:rPr>
        <w:t>Introduction</w:t>
      </w:r>
      <w:bookmarkEnd w:id="1"/>
    </w:p>
    <w:p w:rsidR="00F91D41" w:rsidRDefault="00F91D41" w:rsidP="002B20E9">
      <w:pPr>
        <w:pStyle w:val="Heading2"/>
        <w:rPr>
          <w:rFonts w:eastAsia="Times New Roman"/>
        </w:rPr>
      </w:pPr>
      <w:bookmarkStart w:id="2" w:name="_Toc300669431"/>
      <w:r>
        <w:rPr>
          <w:rFonts w:eastAsia="Times New Roman"/>
        </w:rPr>
        <w:t>Motivation &amp; Scenarios</w:t>
      </w:r>
      <w:bookmarkEnd w:id="2"/>
    </w:p>
    <w:p w:rsidR="00F91D41" w:rsidRDefault="00F91D41" w:rsidP="00F91D41">
      <w:r>
        <w:t>F# 3.0 will include Type Providers, bringing many external queryable data sources to F# developers, including</w:t>
      </w:r>
    </w:p>
    <w:p w:rsidR="00F91D41" w:rsidRDefault="00F91D41" w:rsidP="00047F19">
      <w:pPr>
        <w:pStyle w:val="ListParagraph"/>
        <w:numPr>
          <w:ilvl w:val="0"/>
          <w:numId w:val="24"/>
        </w:numPr>
      </w:pPr>
      <w:r>
        <w:t>Online schematized data stores such as Freebase</w:t>
      </w:r>
    </w:p>
    <w:p w:rsidR="00F91D41" w:rsidRDefault="00F91D41" w:rsidP="00047F19">
      <w:pPr>
        <w:pStyle w:val="ListParagraph"/>
        <w:numPr>
          <w:ilvl w:val="0"/>
          <w:numId w:val="24"/>
        </w:numPr>
      </w:pPr>
      <w:r>
        <w:t>SQL databases, LinqToSQL</w:t>
      </w:r>
    </w:p>
    <w:p w:rsidR="00F91D41" w:rsidRDefault="00F91D41" w:rsidP="00047F19">
      <w:pPr>
        <w:pStyle w:val="ListParagraph"/>
        <w:numPr>
          <w:ilvl w:val="0"/>
          <w:numId w:val="24"/>
        </w:numPr>
      </w:pPr>
      <w:r>
        <w:t>SQL databases, LinqToEntites</w:t>
      </w:r>
    </w:p>
    <w:p w:rsidR="00C843FB" w:rsidRDefault="00C843FB" w:rsidP="00047F19">
      <w:pPr>
        <w:pStyle w:val="ListParagraph"/>
        <w:numPr>
          <w:ilvl w:val="0"/>
          <w:numId w:val="24"/>
        </w:numPr>
      </w:pPr>
      <w:r>
        <w:t>Web-based sources of data such as OData and Windows Azure DataMarket feeds.</w:t>
      </w:r>
    </w:p>
    <w:p w:rsidR="00F91D41" w:rsidRDefault="00F91D41" w:rsidP="00047F19">
      <w:pPr>
        <w:pStyle w:val="ListParagraph"/>
        <w:numPr>
          <w:ilvl w:val="0"/>
          <w:numId w:val="24"/>
        </w:numPr>
      </w:pPr>
      <w:r>
        <w:t>Sources of streaming, event-based data such as StreamInsight</w:t>
      </w:r>
    </w:p>
    <w:p w:rsidR="00F91D41" w:rsidRDefault="00F91D41" w:rsidP="00F91D41">
      <w:r>
        <w:t>The fundamental scenarios involve writing queries over these data sources where the query is shipped to the source of the data and executed there.</w:t>
      </w:r>
    </w:p>
    <w:p w:rsidR="00F91D41" w:rsidRDefault="00F91D41" w:rsidP="00F91D41">
      <w:r>
        <w:t xml:space="preserve">The C#, VB and .NET standard way of querying both in-memory and external data sources is the LINQ query pattern. </w:t>
      </w:r>
      <w:r w:rsidR="003715C5">
        <w:t xml:space="preserve">There are two kinds of </w:t>
      </w:r>
      <w:r w:rsidR="00FB046E">
        <w:t>LINQ</w:t>
      </w:r>
      <w:r w:rsidR="001220C4">
        <w:t xml:space="preserve"> providers</w:t>
      </w:r>
      <w:r w:rsidR="007F0026">
        <w:t>:</w:t>
      </w:r>
    </w:p>
    <w:p w:rsidR="00F91D41" w:rsidRDefault="00F91D41" w:rsidP="00047F19">
      <w:pPr>
        <w:pStyle w:val="ListParagraph"/>
        <w:numPr>
          <w:ilvl w:val="0"/>
          <w:numId w:val="27"/>
        </w:numPr>
      </w:pPr>
      <w:r w:rsidRPr="003715C5">
        <w:rPr>
          <w:b/>
        </w:rPr>
        <w:t>IQueryable</w:t>
      </w:r>
      <w:r w:rsidR="001220C4">
        <w:rPr>
          <w:b/>
        </w:rPr>
        <w:t xml:space="preserve"> </w:t>
      </w:r>
      <w:r w:rsidR="001220C4" w:rsidRPr="001220C4">
        <w:t>providers</w:t>
      </w:r>
      <w:r>
        <w:t>. Thi</w:t>
      </w:r>
      <w:r w:rsidR="003715C5">
        <w:t xml:space="preserve">s is used by LinqToEntities, </w:t>
      </w:r>
      <w:r>
        <w:t>LinqtoSql</w:t>
      </w:r>
      <w:r w:rsidR="003715C5">
        <w:t>, OData and others</w:t>
      </w:r>
      <w:r w:rsidR="00EE121A">
        <w:t>.</w:t>
      </w:r>
    </w:p>
    <w:p w:rsidR="00F91D41" w:rsidRDefault="003715C5" w:rsidP="00047F19">
      <w:pPr>
        <w:pStyle w:val="ListParagraph"/>
        <w:numPr>
          <w:ilvl w:val="0"/>
          <w:numId w:val="27"/>
        </w:numPr>
      </w:pPr>
      <w:r w:rsidRPr="003715C5">
        <w:rPr>
          <w:b/>
        </w:rPr>
        <w:t>LINQ pattern</w:t>
      </w:r>
      <w:r w:rsidR="001220C4">
        <w:t xml:space="preserve"> providers. This is used by StreamInsight</w:t>
      </w:r>
      <w:r w:rsidR="002B186C">
        <w:t xml:space="preserve"> and the other more adhoc uses of LINQ listed at the end of this document.</w:t>
      </w:r>
    </w:p>
    <w:p w:rsidR="00FB046E" w:rsidRDefault="00FB046E" w:rsidP="00FB046E">
      <w:r>
        <w:lastRenderedPageBreak/>
        <w:t>Practically speaking, LINQ also includes</w:t>
      </w:r>
      <w:r w:rsidR="003715C5">
        <w:t>:</w:t>
      </w:r>
    </w:p>
    <w:p w:rsidR="007F0026" w:rsidRDefault="007F0026" w:rsidP="00FB046E">
      <w:pPr>
        <w:pStyle w:val="ListParagraph"/>
        <w:numPr>
          <w:ilvl w:val="0"/>
          <w:numId w:val="18"/>
        </w:numPr>
      </w:pPr>
      <w:r>
        <w:t xml:space="preserve">A </w:t>
      </w:r>
      <w:r w:rsidR="003715C5">
        <w:t>complete, self-contained mindset for</w:t>
      </w:r>
      <w:r>
        <w:t xml:space="preserve"> querying and transforming data. The C# </w:t>
      </w:r>
      <w:r w:rsidR="002B186C">
        <w:t xml:space="preserve">2.0 LINQ </w:t>
      </w:r>
      <w:r>
        <w:t xml:space="preserve">user steps in and out of LINQ syntax, </w:t>
      </w:r>
      <w:r w:rsidR="003715C5">
        <w:t xml:space="preserve">using LINQ to do </w:t>
      </w:r>
      <w:r>
        <w:t>“</w:t>
      </w:r>
      <w:r w:rsidR="003715C5">
        <w:t xml:space="preserve">data </w:t>
      </w:r>
      <w:r>
        <w:t>programming in the small”</w:t>
      </w:r>
      <w:r w:rsidR="003715C5">
        <w:t>.</w:t>
      </w:r>
      <w:r>
        <w:t xml:space="preserve"> </w:t>
      </w:r>
    </w:p>
    <w:p w:rsidR="00FB046E" w:rsidRDefault="00FB046E" w:rsidP="00FB046E">
      <w:pPr>
        <w:pStyle w:val="ListParagraph"/>
        <w:numPr>
          <w:ilvl w:val="0"/>
          <w:numId w:val="18"/>
        </w:numPr>
      </w:pPr>
      <w:r>
        <w:t xml:space="preserve">A huge reservoir of “standard queries” and examples, e.g. a typical user action is to search for “LINQ query sum” and copy a C# example. </w:t>
      </w:r>
    </w:p>
    <w:p w:rsidR="00FB046E" w:rsidRDefault="00FB046E" w:rsidP="00FB046E">
      <w:pPr>
        <w:pStyle w:val="ListParagraph"/>
        <w:numPr>
          <w:ilvl w:val="0"/>
          <w:numId w:val="18"/>
        </w:numPr>
      </w:pPr>
      <w:r>
        <w:t>Many examples of practically working with databases, e.g. w.r.t. transactions</w:t>
      </w:r>
      <w:r w:rsidR="002B186C">
        <w:t>.</w:t>
      </w:r>
    </w:p>
    <w:p w:rsidR="00E26EE1" w:rsidRDefault="00E26EE1" w:rsidP="00E26EE1">
      <w:pPr>
        <w:pStyle w:val="Heading2"/>
        <w:rPr>
          <w:rFonts w:eastAsia="Times New Roman"/>
        </w:rPr>
      </w:pPr>
      <w:bookmarkStart w:id="3" w:name="_Toc300669432"/>
      <w:r>
        <w:rPr>
          <w:rFonts w:eastAsia="Times New Roman"/>
        </w:rPr>
        <w:t>Philosophy and Desired User Experience</w:t>
      </w:r>
      <w:bookmarkEnd w:id="3"/>
    </w:p>
    <w:p w:rsidR="002B186C" w:rsidRDefault="002B186C" w:rsidP="002B186C">
      <w:pPr>
        <w:pStyle w:val="ListParagraph"/>
        <w:numPr>
          <w:ilvl w:val="0"/>
          <w:numId w:val="29"/>
        </w:numPr>
      </w:pPr>
      <w:r>
        <w:t xml:space="preserve">F# 3.0 </w:t>
      </w:r>
      <w:r w:rsidRPr="00047F19">
        <w:rPr>
          <w:b/>
        </w:rPr>
        <w:t xml:space="preserve">supports LINQ </w:t>
      </w:r>
      <w:r>
        <w:rPr>
          <w:b/>
        </w:rPr>
        <w:t>queries</w:t>
      </w:r>
      <w:r>
        <w:t xml:space="preserve"> (”</w:t>
      </w:r>
      <w:r>
        <w:rPr>
          <w:rStyle w:val="FootnoteReference"/>
        </w:rPr>
        <w:footnoteReference w:id="1"/>
      </w:r>
      <w:r>
        <w:t>).</w:t>
      </w:r>
    </w:p>
    <w:p w:rsidR="002E6BA0" w:rsidRDefault="002E6BA0" w:rsidP="00047F19">
      <w:pPr>
        <w:pStyle w:val="ListParagraph"/>
        <w:numPr>
          <w:ilvl w:val="0"/>
          <w:numId w:val="29"/>
        </w:numPr>
      </w:pPr>
      <w:r>
        <w:t xml:space="preserve">With F# 3.0, </w:t>
      </w:r>
      <w:r w:rsidRPr="00047F19">
        <w:rPr>
          <w:b/>
        </w:rPr>
        <w:t>SQL</w:t>
      </w:r>
      <w:r w:rsidR="00C83E10">
        <w:rPr>
          <w:rStyle w:val="FootnoteReference"/>
          <w:b/>
        </w:rPr>
        <w:footnoteReference w:id="2"/>
      </w:r>
      <w:r w:rsidR="002B186C">
        <w:rPr>
          <w:b/>
        </w:rPr>
        <w:t xml:space="preserve"> and OData </w:t>
      </w:r>
      <w:r w:rsidRPr="00047F19">
        <w:rPr>
          <w:b/>
        </w:rPr>
        <w:t>data is easy to access and query</w:t>
      </w:r>
      <w:r>
        <w:t xml:space="preserve">, </w:t>
      </w:r>
      <w:r w:rsidR="002B186C">
        <w:t xml:space="preserve">including </w:t>
      </w:r>
      <w:r>
        <w:t>real-world cases.</w:t>
      </w:r>
      <w:r w:rsidR="001220C4">
        <w:t xml:space="preserve"> </w:t>
      </w:r>
    </w:p>
    <w:p w:rsidR="002E6BA0" w:rsidRDefault="002E6BA0" w:rsidP="00047F19">
      <w:pPr>
        <w:pStyle w:val="ListParagraph"/>
        <w:numPr>
          <w:ilvl w:val="0"/>
          <w:numId w:val="29"/>
        </w:numPr>
      </w:pPr>
      <w:r>
        <w:t xml:space="preserve">F# 3.0 data/service/query programming is </w:t>
      </w:r>
      <w:r w:rsidRPr="00047F19">
        <w:rPr>
          <w:b/>
        </w:rPr>
        <w:t>code-focused</w:t>
      </w:r>
      <w:r>
        <w:t xml:space="preserve">. You don’t leave your script. </w:t>
      </w:r>
    </w:p>
    <w:p w:rsidR="00AF278F" w:rsidRDefault="00AF278F" w:rsidP="00047F19">
      <w:pPr>
        <w:pStyle w:val="ListParagraph"/>
        <w:numPr>
          <w:ilvl w:val="0"/>
          <w:numId w:val="29"/>
        </w:numPr>
      </w:pPr>
      <w:r>
        <w:t>Writing queries with F# 3.0 is simple, intuitive and easy.</w:t>
      </w:r>
    </w:p>
    <w:p w:rsidR="00AF278F" w:rsidRDefault="00AF278F" w:rsidP="00047F19">
      <w:pPr>
        <w:pStyle w:val="ListParagraph"/>
        <w:numPr>
          <w:ilvl w:val="0"/>
          <w:numId w:val="29"/>
        </w:numPr>
      </w:pPr>
      <w:r>
        <w:t xml:space="preserve">With F# 3.0, you can access data and services </w:t>
      </w:r>
      <w:r w:rsidRPr="00047F19">
        <w:rPr>
          <w:b/>
        </w:rPr>
        <w:t>without seeing any generated code</w:t>
      </w:r>
      <w:r>
        <w:t>.</w:t>
      </w:r>
    </w:p>
    <w:p w:rsidR="00AF4509" w:rsidRDefault="00AF278F" w:rsidP="00C654BF">
      <w:pPr>
        <w:pStyle w:val="ListParagraph"/>
        <w:numPr>
          <w:ilvl w:val="0"/>
          <w:numId w:val="29"/>
        </w:numPr>
      </w:pPr>
      <w:r>
        <w:t xml:space="preserve">With F# 3.0, you can write your own type provider </w:t>
      </w:r>
      <w:r w:rsidR="002B186C">
        <w:t>and implement IQueryable to give</w:t>
      </w:r>
      <w:r>
        <w:t xml:space="preserve"> </w:t>
      </w:r>
      <w:r w:rsidR="002B186C">
        <w:t xml:space="preserve">query </w:t>
      </w:r>
      <w:r>
        <w:t>access to a new kind of data or service.</w:t>
      </w:r>
    </w:p>
    <w:p w:rsidR="00F91D41" w:rsidRDefault="00F91D41" w:rsidP="002B20E9">
      <w:pPr>
        <w:pStyle w:val="Heading2"/>
        <w:rPr>
          <w:rFonts w:eastAsia="Times New Roman"/>
        </w:rPr>
      </w:pPr>
      <w:bookmarkStart w:id="4" w:name="_Toc300669433"/>
      <w:r>
        <w:rPr>
          <w:rFonts w:eastAsia="Times New Roman"/>
        </w:rPr>
        <w:t xml:space="preserve">Problems </w:t>
      </w:r>
      <w:r w:rsidR="007865FD">
        <w:rPr>
          <w:rFonts w:eastAsia="Times New Roman"/>
        </w:rPr>
        <w:t xml:space="preserve">F# 2.0 </w:t>
      </w:r>
      <w:r w:rsidR="00FB046E">
        <w:rPr>
          <w:rFonts w:eastAsia="Times New Roman"/>
        </w:rPr>
        <w:t xml:space="preserve">Query </w:t>
      </w:r>
      <w:r>
        <w:rPr>
          <w:rFonts w:eastAsia="Times New Roman"/>
        </w:rPr>
        <w:t>Support</w:t>
      </w:r>
      <w:bookmarkEnd w:id="4"/>
    </w:p>
    <w:p w:rsidR="00681B8F" w:rsidRDefault="005239B4" w:rsidP="00F91D41">
      <w:r>
        <w:t xml:space="preserve">The </w:t>
      </w:r>
      <w:r w:rsidR="00FB046E">
        <w:t xml:space="preserve">F# 2.0 </w:t>
      </w:r>
      <w:r>
        <w:t xml:space="preserve">PowerPack </w:t>
      </w:r>
      <w:r w:rsidR="00FB046E">
        <w:t>includes reasonable support</w:t>
      </w:r>
      <w:r w:rsidR="00F91D41">
        <w:t xml:space="preserve"> </w:t>
      </w:r>
      <w:r w:rsidR="00FB046E">
        <w:t xml:space="preserve">for </w:t>
      </w:r>
      <w:r w:rsidR="00F91D41">
        <w:t xml:space="preserve">IQueryable LINQ queries. The support is </w:t>
      </w:r>
      <w:r w:rsidR="00681B8F">
        <w:t xml:space="preserve">vaguely </w:t>
      </w:r>
      <w:r w:rsidR="00F91D41">
        <w:t>palatable</w:t>
      </w:r>
      <w:r w:rsidR="00681B8F">
        <w:t xml:space="preserve">, </w:t>
      </w:r>
      <w:r w:rsidR="00E4225C">
        <w:t>but has many problems. S</w:t>
      </w:r>
      <w:r w:rsidR="00681B8F">
        <w:t>ee the appendix</w:t>
      </w:r>
      <w:r>
        <w:t>.</w:t>
      </w:r>
    </w:p>
    <w:p w:rsidR="00F91D41" w:rsidRDefault="00F91D41" w:rsidP="00FB046E">
      <w:pPr>
        <w:pStyle w:val="Heading1"/>
        <w:rPr>
          <w:rFonts w:eastAsia="Times New Roman"/>
        </w:rPr>
      </w:pPr>
      <w:bookmarkStart w:id="5" w:name="_Toc300669434"/>
      <w:r>
        <w:rPr>
          <w:rFonts w:eastAsia="Times New Roman"/>
        </w:rPr>
        <w:t xml:space="preserve">Overview of the F# 3.0 </w:t>
      </w:r>
      <w:r w:rsidR="001A4B54">
        <w:rPr>
          <w:rFonts w:eastAsia="Times New Roman"/>
        </w:rPr>
        <w:t>Design</w:t>
      </w:r>
      <w:r w:rsidR="00930C13">
        <w:rPr>
          <w:rFonts w:eastAsia="Times New Roman"/>
        </w:rPr>
        <w:t xml:space="preserve"> for Data/Services</w:t>
      </w:r>
      <w:bookmarkEnd w:id="5"/>
    </w:p>
    <w:p w:rsidR="003234E6" w:rsidRDefault="00F91D41" w:rsidP="003234E6">
      <w:r>
        <w:t xml:space="preserve">The </w:t>
      </w:r>
      <w:r w:rsidR="0011513F">
        <w:t xml:space="preserve">design elements for F# 3.0 </w:t>
      </w:r>
      <w:r w:rsidR="00782910">
        <w:t>design for data and services are</w:t>
      </w:r>
      <w:r>
        <w:t>:</w:t>
      </w:r>
    </w:p>
    <w:p w:rsidR="00782910" w:rsidRDefault="00C67F5E" w:rsidP="00782910">
      <w:pPr>
        <w:pStyle w:val="ListParagraph"/>
        <w:numPr>
          <w:ilvl w:val="0"/>
          <w:numId w:val="22"/>
        </w:numPr>
        <w:rPr>
          <w:b/>
        </w:rPr>
      </w:pPr>
      <w:r>
        <w:rPr>
          <w:b/>
        </w:rPr>
        <w:t>Language additions:</w:t>
      </w:r>
    </w:p>
    <w:p w:rsidR="00C67F5E" w:rsidRPr="00A21BBD" w:rsidRDefault="009D77FF" w:rsidP="00A21BBD">
      <w:pPr>
        <w:pStyle w:val="ListParagraph"/>
        <w:numPr>
          <w:ilvl w:val="1"/>
          <w:numId w:val="22"/>
        </w:numPr>
      </w:pPr>
      <w:r>
        <w:t xml:space="preserve">The </w:t>
      </w:r>
      <w:r w:rsidR="00C67F5E" w:rsidRPr="00A21BBD">
        <w:t>Type Providers</w:t>
      </w:r>
      <w:r>
        <w:t xml:space="preserve"> feature</w:t>
      </w:r>
    </w:p>
    <w:p w:rsidR="00C67F5E" w:rsidRPr="00A21BBD" w:rsidRDefault="00782910" w:rsidP="00C67F5E">
      <w:pPr>
        <w:pStyle w:val="ListParagraph"/>
        <w:numPr>
          <w:ilvl w:val="1"/>
          <w:numId w:val="22"/>
        </w:numPr>
      </w:pPr>
      <w:r w:rsidRPr="00A21BBD">
        <w:t xml:space="preserve">Computation expression </w:t>
      </w:r>
      <w:r w:rsidR="00A6797A" w:rsidRPr="00A21BBD">
        <w:t>custom operation</w:t>
      </w:r>
      <w:r w:rsidRPr="00A21BBD">
        <w:t>s</w:t>
      </w:r>
    </w:p>
    <w:p w:rsidR="009D77FF" w:rsidRDefault="009D77FF" w:rsidP="00A21BBD">
      <w:pPr>
        <w:pStyle w:val="ListParagraph"/>
        <w:rPr>
          <w:b/>
        </w:rPr>
      </w:pPr>
    </w:p>
    <w:p w:rsidR="009D77FF" w:rsidRDefault="009D77FF" w:rsidP="009D77FF">
      <w:pPr>
        <w:pStyle w:val="ListParagraph"/>
        <w:numPr>
          <w:ilvl w:val="0"/>
          <w:numId w:val="22"/>
        </w:numPr>
        <w:rPr>
          <w:b/>
        </w:rPr>
      </w:pPr>
      <w:r>
        <w:rPr>
          <w:b/>
        </w:rPr>
        <w:t>Compiler additions:</w:t>
      </w:r>
    </w:p>
    <w:p w:rsidR="00497F61" w:rsidRPr="009D77FF" w:rsidRDefault="00497F61" w:rsidP="00497F61">
      <w:pPr>
        <w:pStyle w:val="ListParagraph"/>
        <w:numPr>
          <w:ilvl w:val="1"/>
          <w:numId w:val="22"/>
        </w:numPr>
      </w:pPr>
      <w:r w:rsidRPr="00A21BBD">
        <w:t>query { … } gets compiled as state machines when primary input is not IQueryable</w:t>
      </w:r>
    </w:p>
    <w:p w:rsidR="00C67F5E" w:rsidRPr="00A21BBD" w:rsidRDefault="00C67F5E" w:rsidP="00A21BBD">
      <w:pPr>
        <w:pStyle w:val="ListParagraph"/>
        <w:ind w:left="1440"/>
        <w:rPr>
          <w:b/>
        </w:rPr>
      </w:pPr>
    </w:p>
    <w:p w:rsidR="002B186C" w:rsidRDefault="009D77FF" w:rsidP="002B186C">
      <w:pPr>
        <w:pStyle w:val="ListParagraph"/>
        <w:numPr>
          <w:ilvl w:val="0"/>
          <w:numId w:val="22"/>
        </w:numPr>
        <w:rPr>
          <w:b/>
        </w:rPr>
      </w:pPr>
      <w:r>
        <w:rPr>
          <w:b/>
        </w:rPr>
        <w:t>FSharp.Core additions</w:t>
      </w:r>
      <w:r w:rsidR="002B186C">
        <w:rPr>
          <w:b/>
        </w:rPr>
        <w:t>:</w:t>
      </w:r>
    </w:p>
    <w:p w:rsidR="002B186C" w:rsidRPr="00A21BBD" w:rsidRDefault="002B186C" w:rsidP="002B186C">
      <w:pPr>
        <w:pStyle w:val="ListParagraph"/>
        <w:numPr>
          <w:ilvl w:val="1"/>
          <w:numId w:val="22"/>
        </w:numPr>
      </w:pPr>
      <w:r w:rsidRPr="00A21BBD">
        <w:t>A query { … } computation builder for IEnumerable and IQueryable queries</w:t>
      </w:r>
    </w:p>
    <w:p w:rsidR="00C67F5E" w:rsidRPr="00A21BBD" w:rsidRDefault="00C67F5E" w:rsidP="00A21BBD">
      <w:pPr>
        <w:pStyle w:val="ListParagraph"/>
        <w:numPr>
          <w:ilvl w:val="2"/>
          <w:numId w:val="22"/>
        </w:numPr>
      </w:pPr>
      <w:r w:rsidRPr="00A21BBD">
        <w:t xml:space="preserve">This includes a set of custom </w:t>
      </w:r>
      <w:r>
        <w:t xml:space="preserve">query </w:t>
      </w:r>
      <w:r w:rsidRPr="00A21BBD">
        <w:t>operators like minBy, maxBy, groupBy etc.</w:t>
      </w:r>
    </w:p>
    <w:p w:rsidR="00C67F5E" w:rsidRPr="00C67F5E" w:rsidRDefault="00C67F5E" w:rsidP="00A21BBD">
      <w:pPr>
        <w:pStyle w:val="ListParagraph"/>
        <w:numPr>
          <w:ilvl w:val="2"/>
          <w:numId w:val="22"/>
        </w:numPr>
      </w:pPr>
      <w:r w:rsidRPr="00A21BBD">
        <w:t xml:space="preserve">This includes </w:t>
      </w:r>
      <w:r w:rsidRPr="00C67F5E">
        <w:t>matching extensions to seq { … } computation builder and Seq.*</w:t>
      </w:r>
    </w:p>
    <w:p w:rsidR="002B186C" w:rsidRPr="00A21BBD" w:rsidRDefault="002B186C" w:rsidP="002B186C">
      <w:pPr>
        <w:pStyle w:val="ListParagraph"/>
        <w:numPr>
          <w:ilvl w:val="1"/>
          <w:numId w:val="22"/>
        </w:numPr>
      </w:pPr>
      <w:r w:rsidRPr="00A21BBD">
        <w:t>A small, simple set of operators &amp; rules associated with Nullable</w:t>
      </w:r>
    </w:p>
    <w:p w:rsidR="00C67F5E" w:rsidRDefault="00C67F5E" w:rsidP="00A21BBD">
      <w:pPr>
        <w:pStyle w:val="ListParagraph"/>
        <w:ind w:left="1440"/>
        <w:rPr>
          <w:b/>
        </w:rPr>
      </w:pPr>
    </w:p>
    <w:p w:rsidR="00782910" w:rsidRDefault="009D77FF" w:rsidP="00782910">
      <w:pPr>
        <w:pStyle w:val="ListParagraph"/>
        <w:numPr>
          <w:ilvl w:val="0"/>
          <w:numId w:val="22"/>
        </w:numPr>
        <w:rPr>
          <w:b/>
        </w:rPr>
      </w:pPr>
      <w:r>
        <w:rPr>
          <w:b/>
        </w:rPr>
        <w:t>A</w:t>
      </w:r>
      <w:r w:rsidR="00782910">
        <w:rPr>
          <w:b/>
        </w:rPr>
        <w:t xml:space="preserve"> new DLL, FSharp.Data.</w:t>
      </w:r>
      <w:r w:rsidR="002B186C">
        <w:rPr>
          <w:b/>
        </w:rPr>
        <w:t>TypeProviders.</w:t>
      </w:r>
      <w:r w:rsidR="00782910">
        <w:rPr>
          <w:b/>
        </w:rPr>
        <w:t>dll:</w:t>
      </w:r>
    </w:p>
    <w:p w:rsidR="009D77FF" w:rsidRDefault="00930C13" w:rsidP="00782910">
      <w:pPr>
        <w:pStyle w:val="ListParagraph"/>
        <w:numPr>
          <w:ilvl w:val="1"/>
          <w:numId w:val="22"/>
        </w:numPr>
      </w:pPr>
      <w:r w:rsidRPr="00A21BBD">
        <w:lastRenderedPageBreak/>
        <w:t>A set of</w:t>
      </w:r>
      <w:r w:rsidR="008A2461" w:rsidRPr="00A21BBD">
        <w:t xml:space="preserve"> standard type providers</w:t>
      </w:r>
      <w:r w:rsidR="009D77FF">
        <w:t xml:space="preserve">: </w:t>
      </w:r>
    </w:p>
    <w:p w:rsidR="009D77FF" w:rsidRDefault="00001AE8" w:rsidP="00A21BBD">
      <w:pPr>
        <w:pStyle w:val="ListParagraph"/>
        <w:numPr>
          <w:ilvl w:val="2"/>
          <w:numId w:val="22"/>
        </w:numPr>
      </w:pPr>
      <w:r>
        <w:t>ODataService</w:t>
      </w:r>
      <w:r w:rsidR="00DC06B6" w:rsidRPr="00A21BBD">
        <w:t>&lt;…&gt;</w:t>
      </w:r>
    </w:p>
    <w:p w:rsidR="00D43E48" w:rsidRDefault="00BC49CA" w:rsidP="00A21BBD">
      <w:pPr>
        <w:pStyle w:val="ListParagraph"/>
        <w:numPr>
          <w:ilvl w:val="2"/>
          <w:numId w:val="22"/>
        </w:numPr>
      </w:pPr>
      <w:r>
        <w:t>SqlDataConnection</w:t>
      </w:r>
      <w:r w:rsidR="00D43E48">
        <w:t>&lt;…&gt;</w:t>
      </w:r>
    </w:p>
    <w:p w:rsidR="009D77FF" w:rsidRDefault="00001AE8" w:rsidP="00A21BBD">
      <w:pPr>
        <w:pStyle w:val="ListParagraph"/>
        <w:numPr>
          <w:ilvl w:val="2"/>
          <w:numId w:val="22"/>
        </w:numPr>
      </w:pPr>
      <w:r>
        <w:t>DbmlFile</w:t>
      </w:r>
      <w:r w:rsidR="008A2461" w:rsidRPr="00A21BBD">
        <w:t>&lt;…</w:t>
      </w:r>
      <w:r w:rsidR="009D77FF">
        <w:t>&gt;</w:t>
      </w:r>
    </w:p>
    <w:p w:rsidR="009D77FF" w:rsidRDefault="00001AE8" w:rsidP="00A21BBD">
      <w:pPr>
        <w:pStyle w:val="ListParagraph"/>
        <w:numPr>
          <w:ilvl w:val="2"/>
          <w:numId w:val="22"/>
        </w:numPr>
      </w:pPr>
      <w:r>
        <w:t>EdmxFile</w:t>
      </w:r>
      <w:r w:rsidR="009D77FF">
        <w:t>&lt;…&gt;</w:t>
      </w:r>
    </w:p>
    <w:p w:rsidR="009D77FF" w:rsidRDefault="009D77FF" w:rsidP="00A21BBD">
      <w:pPr>
        <w:pStyle w:val="ListParagraph"/>
        <w:numPr>
          <w:ilvl w:val="2"/>
          <w:numId w:val="22"/>
        </w:numPr>
      </w:pPr>
      <w:r>
        <w:t xml:space="preserve">ResxFile&lt;…&gt; </w:t>
      </w:r>
    </w:p>
    <w:p w:rsidR="00DC06B6" w:rsidRPr="00A21BBD" w:rsidRDefault="009D77FF" w:rsidP="00A21BBD">
      <w:pPr>
        <w:pStyle w:val="ListParagraph"/>
        <w:numPr>
          <w:ilvl w:val="2"/>
          <w:numId w:val="22"/>
        </w:numPr>
      </w:pPr>
      <w:r>
        <w:t>WsdlService&lt;…&gt;.</w:t>
      </w:r>
    </w:p>
    <w:p w:rsidR="00C67F5E" w:rsidRDefault="00C67F5E" w:rsidP="00A21BBD">
      <w:pPr>
        <w:pStyle w:val="ListParagraph"/>
        <w:ind w:left="1440"/>
        <w:rPr>
          <w:b/>
        </w:rPr>
      </w:pPr>
    </w:p>
    <w:p w:rsidR="002B186C" w:rsidRDefault="009D77FF" w:rsidP="00A21BBD">
      <w:pPr>
        <w:pStyle w:val="ListParagraph"/>
        <w:numPr>
          <w:ilvl w:val="0"/>
          <w:numId w:val="22"/>
        </w:numPr>
        <w:rPr>
          <w:b/>
        </w:rPr>
      </w:pPr>
      <w:r>
        <w:rPr>
          <w:b/>
        </w:rPr>
        <w:t>Tooling:</w:t>
      </w:r>
    </w:p>
    <w:p w:rsidR="00C67F5E" w:rsidRPr="00A21BBD" w:rsidRDefault="00C67F5E" w:rsidP="00C67F5E">
      <w:pPr>
        <w:pStyle w:val="ListParagraph"/>
        <w:numPr>
          <w:ilvl w:val="1"/>
          <w:numId w:val="22"/>
        </w:numPr>
      </w:pPr>
      <w:r w:rsidRPr="00A21BBD">
        <w:t>Intellisense</w:t>
      </w:r>
    </w:p>
    <w:p w:rsidR="00C67F5E" w:rsidRPr="00A21BBD" w:rsidRDefault="00C67F5E" w:rsidP="00C67F5E">
      <w:pPr>
        <w:pStyle w:val="ListParagraph"/>
        <w:numPr>
          <w:ilvl w:val="1"/>
          <w:numId w:val="22"/>
        </w:numPr>
      </w:pPr>
      <w:r w:rsidRPr="00A21BBD">
        <w:t>Debugging</w:t>
      </w:r>
    </w:p>
    <w:p w:rsidR="00C67F5E" w:rsidRPr="009D77FF" w:rsidRDefault="00C67F5E" w:rsidP="00C67F5E">
      <w:pPr>
        <w:pStyle w:val="ListParagraph"/>
        <w:numPr>
          <w:ilvl w:val="1"/>
          <w:numId w:val="22"/>
        </w:numPr>
      </w:pPr>
      <w:r w:rsidRPr="00A21BBD">
        <w:t>Syntax highlighting for query operators</w:t>
      </w:r>
    </w:p>
    <w:p w:rsidR="00263BA4" w:rsidRPr="00263BA4" w:rsidRDefault="00CD5672" w:rsidP="0081322B">
      <w:pPr>
        <w:pStyle w:val="Heading2"/>
      </w:pPr>
      <w:bookmarkStart w:id="6" w:name="_Toc300669435"/>
      <w:r>
        <w:t xml:space="preserve">Queries </w:t>
      </w:r>
      <w:r w:rsidR="0081322B">
        <w:t xml:space="preserve">- </w:t>
      </w:r>
      <w:r w:rsidR="00B63196">
        <w:t>Syntax</w:t>
      </w:r>
      <w:r w:rsidR="009E3C7B">
        <w:t xml:space="preserve"> Examples</w:t>
      </w:r>
      <w:bookmarkEnd w:id="6"/>
    </w:p>
    <w:p w:rsidR="00935832" w:rsidRDefault="00935832" w:rsidP="00935832">
      <w:r>
        <w:t xml:space="preserve">Here are examples of what queries </w:t>
      </w:r>
      <w:r w:rsidR="0011513F">
        <w:t>look like:</w:t>
      </w:r>
    </w:p>
    <w:p w:rsidR="00535536" w:rsidRDefault="00D0402A" w:rsidP="00535536">
      <w:pPr>
        <w:pStyle w:val="Code"/>
      </w:pPr>
      <w:r>
        <w:t xml:space="preserve">query </w:t>
      </w:r>
      <w:r w:rsidR="00535536">
        <w:t xml:space="preserve">{ </w:t>
      </w:r>
      <w:r w:rsidR="00535536">
        <w:rPr>
          <w:color w:val="0000FF"/>
        </w:rPr>
        <w:t>for</w:t>
      </w:r>
      <w:r w:rsidR="00535536">
        <w:t xml:space="preserve"> c </w:t>
      </w:r>
      <w:r w:rsidR="00535536">
        <w:rPr>
          <w:color w:val="0000FF"/>
        </w:rPr>
        <w:t>in</w:t>
      </w:r>
      <w:r w:rsidR="00535536">
        <w:t xml:space="preserve"> db.Customers </w:t>
      </w:r>
      <w:r w:rsidR="00535536">
        <w:rPr>
          <w:color w:val="0000FF"/>
        </w:rPr>
        <w:t>do</w:t>
      </w:r>
    </w:p>
    <w:p w:rsidR="00535536" w:rsidRDefault="00AA3BBC" w:rsidP="00CB138F">
      <w:pPr>
        <w:pStyle w:val="Code"/>
      </w:pPr>
      <w:r>
        <w:t xml:space="preserve">     </w:t>
      </w:r>
      <w:r w:rsidR="00D0402A">
        <w:t xml:space="preserve">  </w:t>
      </w:r>
      <w:r>
        <w:t xml:space="preserve"> </w:t>
      </w:r>
      <w:r w:rsidR="00D0402A">
        <w:rPr>
          <w:color w:val="0000FF"/>
        </w:rPr>
        <w:t>yield</w:t>
      </w:r>
      <w:r w:rsidR="00D0402A">
        <w:t xml:space="preserve"> </w:t>
      </w:r>
      <w:r w:rsidR="00CB138F">
        <w:t>c.ContactName }</w:t>
      </w:r>
    </w:p>
    <w:p w:rsidR="00C6767E" w:rsidRDefault="00C6767E" w:rsidP="00935832">
      <w:r>
        <w:t>“select” can also be used for “yield”:</w:t>
      </w:r>
    </w:p>
    <w:p w:rsidR="00C6767E" w:rsidRDefault="00C6767E" w:rsidP="00C6767E">
      <w:pPr>
        <w:pStyle w:val="Code"/>
      </w:pPr>
      <w:r>
        <w:t xml:space="preserve">query { </w:t>
      </w:r>
      <w:r>
        <w:rPr>
          <w:color w:val="0000FF"/>
        </w:rPr>
        <w:t>for</w:t>
      </w:r>
      <w:r>
        <w:t xml:space="preserve"> c </w:t>
      </w:r>
      <w:r>
        <w:rPr>
          <w:color w:val="0000FF"/>
        </w:rPr>
        <w:t>in</w:t>
      </w:r>
      <w:r>
        <w:t xml:space="preserve"> db.Customers </w:t>
      </w:r>
      <w:r>
        <w:rPr>
          <w:color w:val="0000FF"/>
        </w:rPr>
        <w:t>do</w:t>
      </w:r>
    </w:p>
    <w:p w:rsidR="00C6767E" w:rsidRDefault="00C6767E" w:rsidP="00C6767E">
      <w:pPr>
        <w:pStyle w:val="Code"/>
      </w:pPr>
      <w:r>
        <w:t xml:space="preserve">        </w:t>
      </w:r>
      <w:r>
        <w:rPr>
          <w:color w:val="0000FF"/>
        </w:rPr>
        <w:t>select</w:t>
      </w:r>
      <w:r>
        <w:t xml:space="preserve"> c.ContactName }</w:t>
      </w:r>
    </w:p>
    <w:p w:rsidR="0011513F" w:rsidRDefault="0011513F" w:rsidP="00935832">
      <w:r>
        <w:t>“Where”, “Select”</w:t>
      </w:r>
    </w:p>
    <w:p w:rsidR="00D22E17" w:rsidRDefault="00D22E17" w:rsidP="00437A8C">
      <w:pPr>
        <w:pStyle w:val="Code"/>
      </w:pPr>
      <w:r>
        <w:t xml:space="preserve">query { </w:t>
      </w:r>
      <w:r>
        <w:rPr>
          <w:color w:val="0000FF"/>
        </w:rPr>
        <w:t>for</w:t>
      </w:r>
      <w:r>
        <w:t xml:space="preserve"> c </w:t>
      </w:r>
      <w:r>
        <w:rPr>
          <w:color w:val="0000FF"/>
        </w:rPr>
        <w:t>in</w:t>
      </w:r>
      <w:r>
        <w:t xml:space="preserve"> db.Customers </w:t>
      </w:r>
      <w:r>
        <w:rPr>
          <w:color w:val="0000FF"/>
        </w:rPr>
        <w:t>do</w:t>
      </w:r>
    </w:p>
    <w:p w:rsidR="00D22E17" w:rsidRDefault="005C329F" w:rsidP="00437A8C">
      <w:pPr>
        <w:pStyle w:val="Code"/>
      </w:pPr>
      <w:r>
        <w:rPr>
          <w:color w:val="0000FF"/>
        </w:rPr>
        <w:t xml:space="preserve">       </w:t>
      </w:r>
      <w:r w:rsidR="00EF7194">
        <w:rPr>
          <w:color w:val="0000FF"/>
        </w:rPr>
        <w:t xml:space="preserve"> </w:t>
      </w:r>
      <w:r w:rsidR="00D22E17">
        <w:rPr>
          <w:color w:val="0000FF"/>
        </w:rPr>
        <w:t>for</w:t>
      </w:r>
      <w:r w:rsidR="00D22E17">
        <w:t xml:space="preserve"> e </w:t>
      </w:r>
      <w:r w:rsidR="00D22E17">
        <w:rPr>
          <w:color w:val="0000FF"/>
        </w:rPr>
        <w:t>in</w:t>
      </w:r>
      <w:r w:rsidR="00D22E17">
        <w:t xml:space="preserve"> db.Employees </w:t>
      </w:r>
      <w:r w:rsidR="00D22E17">
        <w:rPr>
          <w:color w:val="0000FF"/>
        </w:rPr>
        <w:t>do</w:t>
      </w:r>
    </w:p>
    <w:p w:rsidR="00D22E17" w:rsidRDefault="00D22E17" w:rsidP="00437A8C">
      <w:pPr>
        <w:pStyle w:val="Code"/>
      </w:pPr>
      <w:r>
        <w:t xml:space="preserve">    </w:t>
      </w:r>
      <w:r w:rsidR="00EF7194">
        <w:t xml:space="preserve">    </w:t>
      </w:r>
      <w:r w:rsidR="0011513F">
        <w:rPr>
          <w:color w:val="0000FF"/>
        </w:rPr>
        <w:t>where</w:t>
      </w:r>
      <w:r>
        <w:t xml:space="preserve"> </w:t>
      </w:r>
      <w:r w:rsidR="00C83E10">
        <w:t xml:space="preserve">c.ContactName = e.LastName    </w:t>
      </w:r>
    </w:p>
    <w:p w:rsidR="00535536" w:rsidRDefault="00E47E17" w:rsidP="00AA3BBC">
      <w:pPr>
        <w:pStyle w:val="Code"/>
      </w:pPr>
      <w:r>
        <w:t xml:space="preserve">      </w:t>
      </w:r>
      <w:r w:rsidR="005C329F">
        <w:t xml:space="preserve">  </w:t>
      </w:r>
      <w:r w:rsidR="00C6767E">
        <w:rPr>
          <w:color w:val="0000FF"/>
        </w:rPr>
        <w:t>select</w:t>
      </w:r>
      <w:r w:rsidR="00D0402A">
        <w:t xml:space="preserve"> </w:t>
      </w:r>
      <w:r w:rsidR="00AA3BBC">
        <w:t>c.ContactName }</w:t>
      </w:r>
    </w:p>
    <w:p w:rsidR="00113694" w:rsidRDefault="0011513F" w:rsidP="00113694">
      <w:r>
        <w:t xml:space="preserve"> </w:t>
      </w:r>
      <w:r w:rsidR="00113694">
        <w:t xml:space="preserve">“Sum by” </w:t>
      </w:r>
    </w:p>
    <w:p w:rsidR="00183FEC" w:rsidRDefault="00113694" w:rsidP="00437A8C">
      <w:pPr>
        <w:pStyle w:val="Code"/>
      </w:pPr>
      <w:r>
        <w:t xml:space="preserve">query { </w:t>
      </w:r>
      <w:r>
        <w:rPr>
          <w:color w:val="0000FF"/>
        </w:rPr>
        <w:t>for</w:t>
      </w:r>
      <w:r>
        <w:t xml:space="preserve"> c </w:t>
      </w:r>
      <w:r>
        <w:rPr>
          <w:color w:val="0000FF"/>
        </w:rPr>
        <w:t>in</w:t>
      </w:r>
      <w:r>
        <w:t xml:space="preserve"> db.Customers </w:t>
      </w:r>
      <w:r>
        <w:rPr>
          <w:color w:val="0000FF"/>
        </w:rPr>
        <w:t>do</w:t>
      </w:r>
      <w:r>
        <w:t xml:space="preserve"> </w:t>
      </w:r>
    </w:p>
    <w:p w:rsidR="00113694" w:rsidRDefault="005C329F" w:rsidP="00437A8C">
      <w:pPr>
        <w:pStyle w:val="Code"/>
      </w:pPr>
      <w:r>
        <w:t xml:space="preserve">        </w:t>
      </w:r>
      <w:r w:rsidR="00183FEC">
        <w:rPr>
          <w:color w:val="0000FF"/>
        </w:rPr>
        <w:t>sum</w:t>
      </w:r>
      <w:r w:rsidR="0011513F">
        <w:rPr>
          <w:color w:val="0000FF"/>
        </w:rPr>
        <w:t>By</w:t>
      </w:r>
      <w:r w:rsidR="00113694">
        <w:t xml:space="preserve"> c.</w:t>
      </w:r>
      <w:r w:rsidR="00183FEC">
        <w:t>Name.Length</w:t>
      </w:r>
      <w:r w:rsidR="00113694">
        <w:t xml:space="preserve"> } </w:t>
      </w:r>
    </w:p>
    <w:p w:rsidR="0098452C" w:rsidRDefault="00A337BA" w:rsidP="00A337BA">
      <w:r>
        <w:t>“Min by”</w:t>
      </w:r>
    </w:p>
    <w:p w:rsidR="00A337BA" w:rsidRDefault="00A337BA" w:rsidP="00A337BA">
      <w:pPr>
        <w:pStyle w:val="Code"/>
      </w:pPr>
      <w:r>
        <w:t xml:space="preserve">query { </w:t>
      </w:r>
      <w:r>
        <w:rPr>
          <w:color w:val="0000FF"/>
        </w:rPr>
        <w:t>for</w:t>
      </w:r>
      <w:r>
        <w:t xml:space="preserve"> c </w:t>
      </w:r>
      <w:r>
        <w:rPr>
          <w:color w:val="0000FF"/>
        </w:rPr>
        <w:t>in</w:t>
      </w:r>
      <w:r>
        <w:t xml:space="preserve"> db.Customers </w:t>
      </w:r>
      <w:r>
        <w:rPr>
          <w:color w:val="0000FF"/>
        </w:rPr>
        <w:t>do</w:t>
      </w:r>
      <w:r>
        <w:t xml:space="preserve"> </w:t>
      </w:r>
    </w:p>
    <w:p w:rsidR="00A337BA" w:rsidRDefault="00A337BA" w:rsidP="00A337BA">
      <w:pPr>
        <w:pStyle w:val="Code"/>
      </w:pPr>
      <w:r>
        <w:t xml:space="preserve">        </w:t>
      </w:r>
      <w:r>
        <w:rPr>
          <w:color w:val="0000FF"/>
        </w:rPr>
        <w:t>minBy</w:t>
      </w:r>
      <w:r>
        <w:t xml:space="preserve"> c.Name.Length } </w:t>
      </w:r>
    </w:p>
    <w:p w:rsidR="00183FEC" w:rsidRDefault="00A337BA" w:rsidP="00A337BA">
      <w:r>
        <w:t xml:space="preserve"> </w:t>
      </w:r>
      <w:r w:rsidR="00183FEC">
        <w:t xml:space="preserve">“Max by” </w:t>
      </w:r>
    </w:p>
    <w:p w:rsidR="00183FEC" w:rsidRDefault="00183FEC" w:rsidP="00437A8C">
      <w:pPr>
        <w:pStyle w:val="Code"/>
      </w:pPr>
      <w:r>
        <w:t xml:space="preserve">query { </w:t>
      </w:r>
      <w:r>
        <w:rPr>
          <w:color w:val="0000FF"/>
        </w:rPr>
        <w:t>for</w:t>
      </w:r>
      <w:r>
        <w:t xml:space="preserve"> c </w:t>
      </w:r>
      <w:r>
        <w:rPr>
          <w:color w:val="0000FF"/>
        </w:rPr>
        <w:t>in</w:t>
      </w:r>
      <w:r>
        <w:t xml:space="preserve"> db.Customers </w:t>
      </w:r>
      <w:r>
        <w:rPr>
          <w:color w:val="0000FF"/>
        </w:rPr>
        <w:t>do</w:t>
      </w:r>
      <w:r>
        <w:t xml:space="preserve"> </w:t>
      </w:r>
    </w:p>
    <w:p w:rsidR="00183FEC" w:rsidRDefault="005C329F" w:rsidP="00437A8C">
      <w:pPr>
        <w:pStyle w:val="Code"/>
      </w:pPr>
      <w:r>
        <w:t xml:space="preserve">        </w:t>
      </w:r>
      <w:r w:rsidR="00035778">
        <w:rPr>
          <w:color w:val="0000FF"/>
        </w:rPr>
        <w:t>max</w:t>
      </w:r>
      <w:r w:rsidR="00AC6102">
        <w:rPr>
          <w:color w:val="0000FF"/>
        </w:rPr>
        <w:t>By</w:t>
      </w:r>
      <w:r w:rsidR="00183FEC">
        <w:t xml:space="preserve"> c.Name.Length } </w:t>
      </w:r>
    </w:p>
    <w:p w:rsidR="00183FEC" w:rsidRDefault="00183FEC" w:rsidP="00183FEC">
      <w:r>
        <w:t xml:space="preserve">“Average by” </w:t>
      </w:r>
    </w:p>
    <w:p w:rsidR="00183FEC" w:rsidRDefault="00183FEC" w:rsidP="00437A8C">
      <w:pPr>
        <w:pStyle w:val="Code"/>
      </w:pPr>
      <w:r>
        <w:t xml:space="preserve">query { </w:t>
      </w:r>
      <w:r>
        <w:rPr>
          <w:color w:val="0000FF"/>
        </w:rPr>
        <w:t>for</w:t>
      </w:r>
      <w:r>
        <w:t xml:space="preserve"> c </w:t>
      </w:r>
      <w:r>
        <w:rPr>
          <w:color w:val="0000FF"/>
        </w:rPr>
        <w:t>in</w:t>
      </w:r>
      <w:r>
        <w:t xml:space="preserve"> db.Customers </w:t>
      </w:r>
      <w:r>
        <w:rPr>
          <w:color w:val="0000FF"/>
        </w:rPr>
        <w:t>do</w:t>
      </w:r>
      <w:r>
        <w:t xml:space="preserve"> </w:t>
      </w:r>
    </w:p>
    <w:p w:rsidR="00183FEC" w:rsidRDefault="00183FEC" w:rsidP="00437A8C">
      <w:pPr>
        <w:pStyle w:val="Code"/>
      </w:pPr>
      <w:r>
        <w:t xml:space="preserve">        </w:t>
      </w:r>
      <w:r>
        <w:rPr>
          <w:color w:val="0000FF"/>
        </w:rPr>
        <w:t>average</w:t>
      </w:r>
      <w:r w:rsidR="0011513F">
        <w:rPr>
          <w:color w:val="0000FF"/>
        </w:rPr>
        <w:t>By</w:t>
      </w:r>
      <w:r>
        <w:t xml:space="preserve"> c.Name.Length } </w:t>
      </w:r>
    </w:p>
    <w:p w:rsidR="005D73F3" w:rsidRPr="00FA7C16" w:rsidRDefault="005D73F3" w:rsidP="005D73F3">
      <w:pPr>
        <w:autoSpaceDE w:val="0"/>
        <w:autoSpaceDN w:val="0"/>
        <w:adjustRightInd w:val="0"/>
        <w:spacing w:after="0" w:line="240" w:lineRule="auto"/>
        <w:ind w:left="720"/>
        <w:rPr>
          <w:rFonts w:ascii="Consolas" w:hAnsi="Consolas" w:cs="Consolas"/>
          <w:noProof/>
          <w:color w:val="0000FF"/>
          <w:sz w:val="16"/>
          <w:szCs w:val="32"/>
          <w:lang w:val="en-GB"/>
        </w:rPr>
      </w:pPr>
    </w:p>
    <w:p w:rsidR="007F0026" w:rsidRDefault="00A96250" w:rsidP="007F0026">
      <w:r>
        <w:lastRenderedPageBreak/>
        <w:t xml:space="preserve"> </w:t>
      </w:r>
      <w:r w:rsidR="0011513F">
        <w:t>“Order by”</w:t>
      </w:r>
    </w:p>
    <w:p w:rsidR="007F0026" w:rsidRPr="00852192" w:rsidRDefault="007F0026" w:rsidP="00437A8C">
      <w:pPr>
        <w:pStyle w:val="Code"/>
        <w:rPr>
          <w:color w:val="0000FF"/>
        </w:rPr>
      </w:pPr>
      <w:r w:rsidRPr="00EF55B7">
        <w:t xml:space="preserve">query { </w:t>
      </w:r>
      <w:r w:rsidRPr="00EF55B7">
        <w:rPr>
          <w:color w:val="0000FF"/>
        </w:rPr>
        <w:t>for</w:t>
      </w:r>
      <w:r w:rsidRPr="00EF55B7">
        <w:t xml:space="preserve"> </w:t>
      </w:r>
      <w:r>
        <w:t>p</w:t>
      </w:r>
      <w:r w:rsidRPr="00EF55B7">
        <w:t xml:space="preserve"> </w:t>
      </w:r>
      <w:r w:rsidRPr="00EF55B7">
        <w:rPr>
          <w:color w:val="0000FF"/>
        </w:rPr>
        <w:t>in</w:t>
      </w:r>
      <w:r w:rsidRPr="00EF55B7">
        <w:t xml:space="preserve"> </w:t>
      </w:r>
      <w:r>
        <w:t>products</w:t>
      </w:r>
      <w:r w:rsidRPr="00EF55B7">
        <w:t xml:space="preserve"> </w:t>
      </w:r>
      <w:r w:rsidRPr="00EF55B7">
        <w:rPr>
          <w:color w:val="0000FF"/>
        </w:rPr>
        <w:t>do</w:t>
      </w:r>
    </w:p>
    <w:p w:rsidR="007F0026" w:rsidRPr="00852192" w:rsidRDefault="007F0026" w:rsidP="00437A8C">
      <w:pPr>
        <w:pStyle w:val="Code"/>
        <w:rPr>
          <w:color w:val="0000FF"/>
        </w:rPr>
      </w:pPr>
      <w:r>
        <w:t xml:space="preserve">        </w:t>
      </w:r>
      <w:r w:rsidRPr="00EF55B7">
        <w:rPr>
          <w:color w:val="0000FF"/>
        </w:rPr>
        <w:t>for</w:t>
      </w:r>
      <w:r w:rsidRPr="00EF55B7">
        <w:t xml:space="preserve"> </w:t>
      </w:r>
      <w:r>
        <w:t>e</w:t>
      </w:r>
      <w:r w:rsidRPr="00EF55B7">
        <w:t xml:space="preserve"> </w:t>
      </w:r>
      <w:r w:rsidRPr="00EF55B7">
        <w:rPr>
          <w:color w:val="0000FF"/>
        </w:rPr>
        <w:t>in</w:t>
      </w:r>
      <w:r w:rsidRPr="00EF55B7">
        <w:t xml:space="preserve"> </w:t>
      </w:r>
      <w:r>
        <w:t>employees</w:t>
      </w:r>
      <w:r w:rsidRPr="00EF55B7">
        <w:t xml:space="preserve"> </w:t>
      </w:r>
      <w:r w:rsidRPr="00EF55B7">
        <w:rPr>
          <w:color w:val="0000FF"/>
        </w:rPr>
        <w:t>do</w:t>
      </w:r>
    </w:p>
    <w:p w:rsidR="007F0026" w:rsidRDefault="007F0026" w:rsidP="00437A8C">
      <w:pPr>
        <w:pStyle w:val="Code"/>
      </w:pPr>
      <w:r>
        <w:t xml:space="preserve">        </w:t>
      </w:r>
      <w:r w:rsidR="00D837F2">
        <w:rPr>
          <w:color w:val="0000FF"/>
        </w:rPr>
        <w:t>sortBy</w:t>
      </w:r>
      <w:r>
        <w:t xml:space="preserve"> (p.Name + "," + e.Name)</w:t>
      </w:r>
    </w:p>
    <w:p w:rsidR="00535536" w:rsidRDefault="007F0026" w:rsidP="00F66ECA">
      <w:pPr>
        <w:pStyle w:val="Code"/>
      </w:pPr>
      <w:r>
        <w:t xml:space="preserve">        </w:t>
      </w:r>
      <w:r w:rsidR="00D0402A">
        <w:rPr>
          <w:color w:val="0000FF"/>
        </w:rPr>
        <w:t>yield</w:t>
      </w:r>
      <w:r w:rsidR="00D0402A" w:rsidRPr="00EF55B7">
        <w:t xml:space="preserve"> </w:t>
      </w:r>
      <w:r>
        <w:t>p.Salary }</w:t>
      </w:r>
    </w:p>
    <w:p w:rsidR="002F5B2A" w:rsidRDefault="0011513F" w:rsidP="002F5B2A">
      <w:r>
        <w:t>“Order by, Then by”</w:t>
      </w:r>
    </w:p>
    <w:p w:rsidR="00331AE4" w:rsidRPr="00EF55B7" w:rsidRDefault="00331AE4" w:rsidP="00437A8C">
      <w:pPr>
        <w:pStyle w:val="Code"/>
        <w:rPr>
          <w:color w:val="0000FF"/>
        </w:rPr>
      </w:pPr>
      <w:r w:rsidRPr="00EF55B7">
        <w:t xml:space="preserve">query { </w:t>
      </w:r>
      <w:r w:rsidRPr="00EF55B7">
        <w:rPr>
          <w:color w:val="0000FF"/>
        </w:rPr>
        <w:t>for</w:t>
      </w:r>
      <w:r w:rsidRPr="00EF55B7">
        <w:t xml:space="preserve"> </w:t>
      </w:r>
      <w:r>
        <w:t>student</w:t>
      </w:r>
      <w:r w:rsidRPr="00EF55B7">
        <w:t xml:space="preserve"> </w:t>
      </w:r>
      <w:r w:rsidRPr="00EF55B7">
        <w:rPr>
          <w:color w:val="0000FF"/>
        </w:rPr>
        <w:t>in</w:t>
      </w:r>
      <w:r w:rsidRPr="00EF55B7">
        <w:t xml:space="preserve"> </w:t>
      </w:r>
      <w:r>
        <w:t>students</w:t>
      </w:r>
      <w:r w:rsidRPr="00EF55B7">
        <w:t xml:space="preserve"> </w:t>
      </w:r>
      <w:r w:rsidRPr="00EF55B7">
        <w:rPr>
          <w:color w:val="0000FF"/>
        </w:rPr>
        <w:t>do</w:t>
      </w:r>
    </w:p>
    <w:p w:rsidR="00A96250" w:rsidRDefault="00331AE4" w:rsidP="0011513F">
      <w:pPr>
        <w:pStyle w:val="Code"/>
      </w:pPr>
      <w:r>
        <w:t xml:space="preserve">        </w:t>
      </w:r>
      <w:r w:rsidR="00D837F2">
        <w:rPr>
          <w:color w:val="0000FF"/>
        </w:rPr>
        <w:t>sortBy</w:t>
      </w:r>
      <w:r>
        <w:rPr>
          <w:color w:val="0000FF"/>
        </w:rPr>
        <w:t xml:space="preserve"> </w:t>
      </w:r>
      <w:r>
        <w:t>student.LastName</w:t>
      </w:r>
    </w:p>
    <w:p w:rsidR="00331AE4" w:rsidRDefault="00A96250" w:rsidP="0011513F">
      <w:pPr>
        <w:pStyle w:val="Code"/>
      </w:pPr>
      <w:r>
        <w:rPr>
          <w:color w:val="0000FF"/>
        </w:rPr>
        <w:t xml:space="preserve">        </w:t>
      </w:r>
      <w:r w:rsidR="00331AE4">
        <w:rPr>
          <w:color w:val="0000FF"/>
        </w:rPr>
        <w:t>thenBy</w:t>
      </w:r>
      <w:r w:rsidR="00331AE4">
        <w:t xml:space="preserve"> student.FirstName </w:t>
      </w:r>
    </w:p>
    <w:p w:rsidR="00331AE4" w:rsidRDefault="00331AE4" w:rsidP="00437A8C">
      <w:pPr>
        <w:pStyle w:val="Code"/>
      </w:pPr>
      <w:r>
        <w:t xml:space="preserve">        </w:t>
      </w:r>
      <w:r w:rsidR="00C6767E">
        <w:rPr>
          <w:color w:val="0000FF"/>
        </w:rPr>
        <w:t>select</w:t>
      </w:r>
      <w:r w:rsidR="00D0402A" w:rsidRPr="00EF55B7">
        <w:t xml:space="preserve"> </w:t>
      </w:r>
      <w:r>
        <w:t>student</w:t>
      </w:r>
      <w:r w:rsidR="00A96250">
        <w:t>.Age</w:t>
      </w:r>
      <w:r>
        <w:t xml:space="preserve"> } </w:t>
      </w:r>
    </w:p>
    <w:p w:rsidR="00331AE4" w:rsidRPr="0058357D" w:rsidRDefault="006E237B" w:rsidP="0058357D">
      <w:r w:rsidDel="006E237B">
        <w:t xml:space="preserve"> </w:t>
      </w:r>
      <w:r w:rsidR="0011513F">
        <w:t>“Order by descending”</w:t>
      </w:r>
    </w:p>
    <w:p w:rsidR="00331AE4" w:rsidRPr="00EF55B7" w:rsidRDefault="00331AE4" w:rsidP="00437A8C">
      <w:pPr>
        <w:pStyle w:val="Code"/>
        <w:rPr>
          <w:color w:val="0000FF"/>
        </w:rPr>
      </w:pPr>
      <w:r w:rsidRPr="00EF55B7">
        <w:t xml:space="preserve">query { </w:t>
      </w:r>
      <w:r w:rsidRPr="00EF55B7">
        <w:rPr>
          <w:color w:val="0000FF"/>
        </w:rPr>
        <w:t>for</w:t>
      </w:r>
      <w:r w:rsidRPr="00EF55B7">
        <w:t xml:space="preserve"> </w:t>
      </w:r>
      <w:r>
        <w:t>student</w:t>
      </w:r>
      <w:r w:rsidRPr="00EF55B7">
        <w:t xml:space="preserve"> </w:t>
      </w:r>
      <w:r w:rsidRPr="00EF55B7">
        <w:rPr>
          <w:color w:val="0000FF"/>
        </w:rPr>
        <w:t>in</w:t>
      </w:r>
      <w:r w:rsidRPr="00EF55B7">
        <w:t xml:space="preserve"> </w:t>
      </w:r>
      <w:r>
        <w:t>students</w:t>
      </w:r>
      <w:r w:rsidRPr="00EF55B7">
        <w:t xml:space="preserve"> </w:t>
      </w:r>
      <w:r w:rsidRPr="00EF55B7">
        <w:rPr>
          <w:color w:val="0000FF"/>
        </w:rPr>
        <w:t>do</w:t>
      </w:r>
    </w:p>
    <w:p w:rsidR="00331AE4" w:rsidRDefault="009316D7" w:rsidP="00437A8C">
      <w:pPr>
        <w:pStyle w:val="Code"/>
      </w:pPr>
      <w:r>
        <w:t xml:space="preserve">        </w:t>
      </w:r>
      <w:r w:rsidR="00D837F2">
        <w:rPr>
          <w:color w:val="0000FF"/>
        </w:rPr>
        <w:t>sortBy</w:t>
      </w:r>
      <w:r w:rsidR="0011513F">
        <w:rPr>
          <w:color w:val="0000FF"/>
        </w:rPr>
        <w:t>Descending</w:t>
      </w:r>
      <w:r w:rsidR="00331AE4">
        <w:rPr>
          <w:color w:val="0000FF"/>
        </w:rPr>
        <w:t xml:space="preserve"> </w:t>
      </w:r>
      <w:r w:rsidR="00331AE4">
        <w:t xml:space="preserve">student.LastName </w:t>
      </w:r>
    </w:p>
    <w:p w:rsidR="00331AE4" w:rsidRDefault="009316D7" w:rsidP="00437A8C">
      <w:pPr>
        <w:pStyle w:val="Code"/>
      </w:pPr>
      <w:r>
        <w:t xml:space="preserve">        </w:t>
      </w:r>
      <w:r w:rsidR="00331AE4">
        <w:rPr>
          <w:color w:val="0000FF"/>
        </w:rPr>
        <w:t>thenByDescending</w:t>
      </w:r>
      <w:r w:rsidR="00331AE4">
        <w:t xml:space="preserve"> student.FirstName </w:t>
      </w:r>
    </w:p>
    <w:p w:rsidR="00331AE4" w:rsidRDefault="009316D7" w:rsidP="00437A8C">
      <w:pPr>
        <w:pStyle w:val="Code"/>
      </w:pPr>
      <w:r>
        <w:t xml:space="preserve">        </w:t>
      </w:r>
      <w:r w:rsidR="00C6767E">
        <w:rPr>
          <w:color w:val="0000FF"/>
        </w:rPr>
        <w:t>select</w:t>
      </w:r>
      <w:r w:rsidR="00D0402A" w:rsidRPr="00EF55B7">
        <w:t xml:space="preserve"> </w:t>
      </w:r>
      <w:r w:rsidR="00331AE4">
        <w:t xml:space="preserve">student } </w:t>
      </w:r>
    </w:p>
    <w:p w:rsidR="00CC431E" w:rsidRPr="00A337BA" w:rsidRDefault="00A337BA" w:rsidP="00A337BA">
      <w:r>
        <w:t>“Group by”  (no into)</w:t>
      </w:r>
    </w:p>
    <w:p w:rsidR="00A337BA" w:rsidRPr="00A337BA" w:rsidRDefault="00A337BA" w:rsidP="00A337BA">
      <w:pPr>
        <w:pStyle w:val="Code"/>
      </w:pPr>
      <w:r w:rsidRPr="00A337BA">
        <w:rPr>
          <w:color w:val="0000FF"/>
        </w:rPr>
        <w:t>let</w:t>
      </w:r>
      <w:r w:rsidRPr="00A337BA">
        <w:t xml:space="preserve"> productsGroupedByName = </w:t>
      </w:r>
    </w:p>
    <w:p w:rsidR="00A337BA" w:rsidRPr="00A337BA" w:rsidRDefault="00A337BA" w:rsidP="00A337BA">
      <w:pPr>
        <w:pStyle w:val="Code"/>
      </w:pPr>
      <w:r>
        <w:t xml:space="preserve">    </w:t>
      </w:r>
      <w:r w:rsidRPr="00A337BA">
        <w:rPr>
          <w:color w:val="0000FF"/>
        </w:rPr>
        <w:t>query</w:t>
      </w:r>
      <w:r w:rsidRPr="00A337BA">
        <w:t xml:space="preserve"> { </w:t>
      </w:r>
      <w:r w:rsidRPr="00A337BA">
        <w:rPr>
          <w:color w:val="0000FF"/>
        </w:rPr>
        <w:t>for</w:t>
      </w:r>
      <w:r w:rsidRPr="00A337BA">
        <w:t xml:space="preserve"> p </w:t>
      </w:r>
      <w:r w:rsidRPr="00A337BA">
        <w:rPr>
          <w:color w:val="0000FF"/>
        </w:rPr>
        <w:t>in</w:t>
      </w:r>
      <w:r w:rsidRPr="00A337BA">
        <w:t xml:space="preserve"> db.Products </w:t>
      </w:r>
      <w:r w:rsidRPr="00A337BA">
        <w:rPr>
          <w:color w:val="0000FF"/>
        </w:rPr>
        <w:t>do</w:t>
      </w:r>
    </w:p>
    <w:p w:rsidR="00CC431E" w:rsidRDefault="00A337BA" w:rsidP="00A337BA">
      <w:pPr>
        <w:pStyle w:val="Code"/>
      </w:pPr>
      <w:r>
        <w:t xml:space="preserve">            </w:t>
      </w:r>
      <w:r w:rsidRPr="00A337BA">
        <w:rPr>
          <w:color w:val="0000FF"/>
        </w:rPr>
        <w:t>groupBy</w:t>
      </w:r>
      <w:r>
        <w:t xml:space="preserve"> p.ProductName  }</w:t>
      </w:r>
    </w:p>
    <w:p w:rsidR="00426072" w:rsidRPr="00A337BA" w:rsidRDefault="00426072" w:rsidP="00426072">
      <w:r>
        <w:t>“Group by”  (into)</w:t>
      </w:r>
    </w:p>
    <w:p w:rsidR="00426072" w:rsidRPr="00A337BA" w:rsidRDefault="00426072" w:rsidP="00426072">
      <w:pPr>
        <w:pStyle w:val="Code"/>
      </w:pPr>
      <w:r w:rsidRPr="00A337BA">
        <w:rPr>
          <w:color w:val="0000FF"/>
        </w:rPr>
        <w:t>let</w:t>
      </w:r>
      <w:r w:rsidRPr="00A337BA">
        <w:t xml:space="preserve"> productsGroupedByName = </w:t>
      </w:r>
    </w:p>
    <w:p w:rsidR="00426072" w:rsidRPr="00A337BA" w:rsidRDefault="00426072" w:rsidP="00426072">
      <w:pPr>
        <w:pStyle w:val="Code"/>
      </w:pPr>
      <w:r>
        <w:t xml:space="preserve">    </w:t>
      </w:r>
      <w:r w:rsidRPr="00A337BA">
        <w:rPr>
          <w:color w:val="0000FF"/>
        </w:rPr>
        <w:t>query</w:t>
      </w:r>
      <w:r w:rsidRPr="00A337BA">
        <w:t xml:space="preserve"> { </w:t>
      </w:r>
      <w:r w:rsidRPr="00A337BA">
        <w:rPr>
          <w:color w:val="0000FF"/>
        </w:rPr>
        <w:t>for</w:t>
      </w:r>
      <w:r w:rsidRPr="00A337BA">
        <w:t xml:space="preserve"> p </w:t>
      </w:r>
      <w:r w:rsidRPr="00A337BA">
        <w:rPr>
          <w:color w:val="0000FF"/>
        </w:rPr>
        <w:t>in</w:t>
      </w:r>
      <w:r w:rsidRPr="00A337BA">
        <w:t xml:space="preserve"> db.Products </w:t>
      </w:r>
      <w:r w:rsidRPr="00A337BA">
        <w:rPr>
          <w:color w:val="0000FF"/>
        </w:rPr>
        <w:t>do</w:t>
      </w:r>
    </w:p>
    <w:p w:rsidR="00426072" w:rsidRDefault="00426072" w:rsidP="00426072">
      <w:pPr>
        <w:pStyle w:val="Code"/>
      </w:pPr>
      <w:r>
        <w:t xml:space="preserve">            </w:t>
      </w:r>
      <w:r w:rsidRPr="00A337BA">
        <w:rPr>
          <w:color w:val="0000FF"/>
        </w:rPr>
        <w:t>groupBy</w:t>
      </w:r>
      <w:r>
        <w:t xml:space="preserve"> p.ProductName </w:t>
      </w:r>
      <w:r>
        <w:rPr>
          <w:color w:val="0000FF"/>
        </w:rPr>
        <w:t xml:space="preserve">into </w:t>
      </w:r>
      <w:r>
        <w:t>g</w:t>
      </w:r>
    </w:p>
    <w:p w:rsidR="00426072" w:rsidRDefault="00426072" w:rsidP="00426072">
      <w:pPr>
        <w:pStyle w:val="Code"/>
      </w:pPr>
      <w:r>
        <w:rPr>
          <w:color w:val="0000FF"/>
        </w:rPr>
        <w:t xml:space="preserve">            select</w:t>
      </w:r>
      <w:r>
        <w:t xml:space="preserve"> (g.Key, g) }</w:t>
      </w:r>
    </w:p>
    <w:p w:rsidR="00426072" w:rsidRPr="00A337BA" w:rsidRDefault="00426072" w:rsidP="00426072">
      <w:r>
        <w:t>“Group selected values by”  (into)</w:t>
      </w:r>
    </w:p>
    <w:p w:rsidR="00426072" w:rsidRPr="00A337BA" w:rsidRDefault="00426072" w:rsidP="00426072">
      <w:pPr>
        <w:pStyle w:val="Code"/>
      </w:pPr>
      <w:r w:rsidRPr="00A337BA">
        <w:rPr>
          <w:color w:val="0000FF"/>
        </w:rPr>
        <w:t>let</w:t>
      </w:r>
      <w:r w:rsidRPr="00A337BA">
        <w:t xml:space="preserve"> productsGroupedByName = </w:t>
      </w:r>
    </w:p>
    <w:p w:rsidR="00426072" w:rsidRPr="00A337BA" w:rsidRDefault="00426072" w:rsidP="00426072">
      <w:pPr>
        <w:pStyle w:val="Code"/>
      </w:pPr>
      <w:r>
        <w:t xml:space="preserve">    </w:t>
      </w:r>
      <w:r w:rsidRPr="00A337BA">
        <w:rPr>
          <w:color w:val="0000FF"/>
        </w:rPr>
        <w:t>query</w:t>
      </w:r>
      <w:r w:rsidRPr="00A337BA">
        <w:t xml:space="preserve"> { </w:t>
      </w:r>
      <w:r w:rsidRPr="00A337BA">
        <w:rPr>
          <w:color w:val="0000FF"/>
        </w:rPr>
        <w:t>for</w:t>
      </w:r>
      <w:r w:rsidRPr="00A337BA">
        <w:t xml:space="preserve"> p </w:t>
      </w:r>
      <w:r w:rsidRPr="00A337BA">
        <w:rPr>
          <w:color w:val="0000FF"/>
        </w:rPr>
        <w:t>in</w:t>
      </w:r>
      <w:r w:rsidRPr="00A337BA">
        <w:t xml:space="preserve"> db.Products </w:t>
      </w:r>
      <w:r w:rsidRPr="00A337BA">
        <w:rPr>
          <w:color w:val="0000FF"/>
        </w:rPr>
        <w:t>do</w:t>
      </w:r>
    </w:p>
    <w:p w:rsidR="00426072" w:rsidRDefault="00426072" w:rsidP="00426072">
      <w:pPr>
        <w:pStyle w:val="Code"/>
      </w:pPr>
      <w:r>
        <w:t xml:space="preserve">            </w:t>
      </w:r>
      <w:r w:rsidRPr="00A337BA">
        <w:rPr>
          <w:color w:val="0000FF"/>
        </w:rPr>
        <w:t>group</w:t>
      </w:r>
      <w:r>
        <w:rPr>
          <w:color w:val="0000FF"/>
        </w:rPr>
        <w:t>Val</w:t>
      </w:r>
      <w:r w:rsidRPr="00A337BA">
        <w:rPr>
          <w:color w:val="0000FF"/>
        </w:rPr>
        <w:t>By</w:t>
      </w:r>
      <w:r>
        <w:t xml:space="preserve"> p.ProductName p.ProductCategory; </w:t>
      </w:r>
      <w:r>
        <w:rPr>
          <w:color w:val="0000FF"/>
        </w:rPr>
        <w:t xml:space="preserve">into </w:t>
      </w:r>
      <w:r>
        <w:t>g</w:t>
      </w:r>
    </w:p>
    <w:p w:rsidR="00426072" w:rsidRDefault="00426072" w:rsidP="00426072">
      <w:pPr>
        <w:pStyle w:val="Code"/>
      </w:pPr>
      <w:r>
        <w:rPr>
          <w:color w:val="0000FF"/>
        </w:rPr>
        <w:t xml:space="preserve">            select</w:t>
      </w:r>
      <w:r>
        <w:t xml:space="preserve"> (g.Key, g) }</w:t>
      </w:r>
    </w:p>
    <w:p w:rsidR="0079171E" w:rsidRDefault="00426072" w:rsidP="00426072">
      <w:r>
        <w:t xml:space="preserve"> </w:t>
      </w:r>
      <w:r w:rsidR="0079171E">
        <w:t>“Inner Join” (no into)</w:t>
      </w:r>
    </w:p>
    <w:p w:rsidR="0079171E" w:rsidRDefault="0079171E" w:rsidP="0079171E">
      <w:pPr>
        <w:pStyle w:val="Code"/>
      </w:pPr>
      <w:r>
        <w:rPr>
          <w:color w:val="0000FF"/>
        </w:rPr>
        <w:t>let</w:t>
      </w:r>
      <w:r>
        <w:t xml:space="preserve"> joinCustomersAndEmployeesByName = </w:t>
      </w:r>
    </w:p>
    <w:p w:rsidR="0079171E" w:rsidRDefault="0079171E" w:rsidP="0079171E">
      <w:pPr>
        <w:pStyle w:val="Code"/>
      </w:pPr>
      <w:r>
        <w:t xml:space="preserve">    query { </w:t>
      </w:r>
      <w:r>
        <w:rPr>
          <w:color w:val="0000FF"/>
        </w:rPr>
        <w:t>for</w:t>
      </w:r>
      <w:r>
        <w:t xml:space="preserve"> c </w:t>
      </w:r>
      <w:r>
        <w:rPr>
          <w:color w:val="0000FF"/>
        </w:rPr>
        <w:t>in</w:t>
      </w:r>
      <w:r>
        <w:t xml:space="preserve"> db.Customers </w:t>
      </w:r>
      <w:r>
        <w:rPr>
          <w:color w:val="0000FF"/>
        </w:rPr>
        <w:t>do</w:t>
      </w:r>
      <w:r>
        <w:t xml:space="preserve"> </w:t>
      </w:r>
    </w:p>
    <w:p w:rsidR="0079171E" w:rsidRDefault="0079171E" w:rsidP="0079171E">
      <w:pPr>
        <w:pStyle w:val="Code"/>
      </w:pPr>
      <w:r>
        <w:t xml:space="preserve">            </w:t>
      </w:r>
      <w:r w:rsidRPr="0079171E">
        <w:rPr>
          <w:color w:val="0000FF"/>
        </w:rPr>
        <w:t>join</w:t>
      </w:r>
      <w:r>
        <w:t xml:space="preserve"> (</w:t>
      </w:r>
      <w:r>
        <w:rPr>
          <w:color w:val="0000FF"/>
        </w:rPr>
        <w:t>for</w:t>
      </w:r>
      <w:r>
        <w:t xml:space="preserve"> e </w:t>
      </w:r>
      <w:r>
        <w:rPr>
          <w:color w:val="0000FF"/>
        </w:rPr>
        <w:t>in</w:t>
      </w:r>
      <w:r>
        <w:t xml:space="preserve"> db.Employees </w:t>
      </w:r>
      <w:r>
        <w:rPr>
          <w:color w:val="0000FF"/>
        </w:rPr>
        <w:t>-&gt;</w:t>
      </w:r>
      <w:r>
        <w:t xml:space="preserve"> c.Country = e.Country)</w:t>
      </w:r>
    </w:p>
    <w:p w:rsidR="0079171E" w:rsidRDefault="0079171E" w:rsidP="0079171E">
      <w:pPr>
        <w:pStyle w:val="Code"/>
      </w:pPr>
      <w:r>
        <w:t xml:space="preserve">            </w:t>
      </w:r>
      <w:r w:rsidR="00C6767E">
        <w:rPr>
          <w:color w:val="0000FF"/>
        </w:rPr>
        <w:t>select</w:t>
      </w:r>
      <w:r w:rsidR="00D0402A">
        <w:t xml:space="preserve"> </w:t>
      </w:r>
      <w:r>
        <w:t xml:space="preserve">(c.ContactName, e.LastName) }  </w:t>
      </w:r>
    </w:p>
    <w:p w:rsidR="0079171E" w:rsidRDefault="00F66ECA" w:rsidP="0079171E">
      <w:pPr>
        <w:rPr>
          <w:lang w:val="en-GB"/>
        </w:rPr>
      </w:pPr>
      <w:r>
        <w:rPr>
          <w:lang w:val="en-GB"/>
        </w:rPr>
        <w:t xml:space="preserve"> </w:t>
      </w:r>
      <w:r w:rsidR="0079171E">
        <w:rPr>
          <w:lang w:val="en-GB"/>
        </w:rPr>
        <w:t>“Inner Join” (nullable key on right)</w:t>
      </w:r>
    </w:p>
    <w:p w:rsidR="0079171E" w:rsidRDefault="0079171E" w:rsidP="0079171E">
      <w:pPr>
        <w:pStyle w:val="Code"/>
      </w:pPr>
      <w:r>
        <w:rPr>
          <w:color w:val="0000FF"/>
        </w:rPr>
        <w:t>let</w:t>
      </w:r>
      <w:r>
        <w:t xml:space="preserve"> innerJoinQuery = </w:t>
      </w:r>
    </w:p>
    <w:p w:rsidR="0079171E" w:rsidRDefault="0079171E" w:rsidP="0079171E">
      <w:pPr>
        <w:pStyle w:val="Code"/>
      </w:pPr>
      <w:r>
        <w:t xml:space="preserve">    query { </w:t>
      </w:r>
      <w:r>
        <w:rPr>
          <w:color w:val="0000FF"/>
        </w:rPr>
        <w:t>for</w:t>
      </w:r>
      <w:r>
        <w:t xml:space="preserve"> c </w:t>
      </w:r>
      <w:r>
        <w:rPr>
          <w:color w:val="0000FF"/>
        </w:rPr>
        <w:t>in</w:t>
      </w:r>
      <w:r>
        <w:t xml:space="preserve"> db.Categories </w:t>
      </w:r>
      <w:r>
        <w:rPr>
          <w:color w:val="0000FF"/>
        </w:rPr>
        <w:t>do</w:t>
      </w:r>
    </w:p>
    <w:p w:rsidR="0079171E" w:rsidRDefault="0079171E" w:rsidP="0079171E">
      <w:pPr>
        <w:pStyle w:val="Code"/>
      </w:pPr>
      <w:r>
        <w:t xml:space="preserve">            </w:t>
      </w:r>
      <w:r w:rsidRPr="0079171E">
        <w:rPr>
          <w:color w:val="0000FF"/>
        </w:rPr>
        <w:t>join</w:t>
      </w:r>
      <w:r>
        <w:t xml:space="preserve"> (</w:t>
      </w:r>
      <w:r>
        <w:rPr>
          <w:color w:val="0000FF"/>
        </w:rPr>
        <w:t>for</w:t>
      </w:r>
      <w:r>
        <w:t xml:space="preserve"> p </w:t>
      </w:r>
      <w:r>
        <w:rPr>
          <w:color w:val="0000FF"/>
        </w:rPr>
        <w:t>in</w:t>
      </w:r>
      <w:r>
        <w:t xml:space="preserve"> db.Products </w:t>
      </w:r>
      <w:r>
        <w:rPr>
          <w:color w:val="0000FF"/>
        </w:rPr>
        <w:t>-&gt;</w:t>
      </w:r>
      <w:r>
        <w:t xml:space="preserve"> c.CategoryID =? p.CategoryID) </w:t>
      </w:r>
    </w:p>
    <w:p w:rsidR="0079171E" w:rsidRDefault="0079171E" w:rsidP="0079171E">
      <w:pPr>
        <w:pStyle w:val="Code"/>
      </w:pPr>
      <w:r>
        <w:t xml:space="preserve">            </w:t>
      </w:r>
      <w:r w:rsidR="00C6767E">
        <w:rPr>
          <w:color w:val="0000FF"/>
        </w:rPr>
        <w:t>select</w:t>
      </w:r>
      <w:r w:rsidR="00D0402A">
        <w:t xml:space="preserve"> </w:t>
      </w:r>
      <w:r>
        <w:t>(p.ProductName, c.CategoryName) }</w:t>
      </w:r>
      <w:r>
        <w:rPr>
          <w:color w:val="008000"/>
        </w:rPr>
        <w:t xml:space="preserve"> </w:t>
      </w:r>
    </w:p>
    <w:p w:rsidR="0079171E" w:rsidRDefault="0079171E" w:rsidP="0079171E">
      <w:r>
        <w:t>“Inner Group Join”</w:t>
      </w:r>
    </w:p>
    <w:p w:rsidR="0079171E" w:rsidRDefault="0079171E" w:rsidP="0079171E">
      <w:pPr>
        <w:pStyle w:val="Code"/>
      </w:pPr>
      <w:r>
        <w:rPr>
          <w:color w:val="0000FF"/>
        </w:rPr>
        <w:lastRenderedPageBreak/>
        <w:t>let</w:t>
      </w:r>
      <w:r>
        <w:t xml:space="preserve"> innerGroupJoinQuery =</w:t>
      </w:r>
    </w:p>
    <w:p w:rsidR="0079171E" w:rsidRDefault="0079171E" w:rsidP="0079171E">
      <w:pPr>
        <w:pStyle w:val="Code"/>
      </w:pPr>
      <w:r>
        <w:t xml:space="preserve">    query { </w:t>
      </w:r>
      <w:r>
        <w:rPr>
          <w:color w:val="0000FF"/>
        </w:rPr>
        <w:t>for</w:t>
      </w:r>
      <w:r>
        <w:t xml:space="preserve"> c </w:t>
      </w:r>
      <w:r>
        <w:rPr>
          <w:color w:val="0000FF"/>
        </w:rPr>
        <w:t>in</w:t>
      </w:r>
      <w:r>
        <w:t xml:space="preserve"> db.</w:t>
      </w:r>
      <w:r w:rsidR="006F46C3">
        <w:t>Customers</w:t>
      </w:r>
      <w:r>
        <w:t xml:space="preserve"> </w:t>
      </w:r>
      <w:r>
        <w:rPr>
          <w:color w:val="0000FF"/>
        </w:rPr>
        <w:t>do</w:t>
      </w:r>
    </w:p>
    <w:p w:rsidR="0079171E" w:rsidRDefault="0079171E" w:rsidP="0079171E">
      <w:pPr>
        <w:pStyle w:val="Code"/>
      </w:pPr>
      <w:r>
        <w:t xml:space="preserve">            </w:t>
      </w:r>
      <w:r w:rsidR="00F66ECA">
        <w:rPr>
          <w:color w:val="0000FF"/>
        </w:rPr>
        <w:t>groupJ</w:t>
      </w:r>
      <w:r w:rsidRPr="0079171E">
        <w:rPr>
          <w:color w:val="0000FF"/>
        </w:rPr>
        <w:t>oin</w:t>
      </w:r>
      <w:r>
        <w:t xml:space="preserve"> (</w:t>
      </w:r>
      <w:r>
        <w:rPr>
          <w:color w:val="0000FF"/>
        </w:rPr>
        <w:t>for</w:t>
      </w:r>
      <w:r w:rsidR="006F46C3">
        <w:t xml:space="preserve"> e</w:t>
      </w:r>
      <w:r>
        <w:t xml:space="preserve"> </w:t>
      </w:r>
      <w:r>
        <w:rPr>
          <w:color w:val="0000FF"/>
        </w:rPr>
        <w:t>in</w:t>
      </w:r>
      <w:r>
        <w:t xml:space="preserve"> db.</w:t>
      </w:r>
      <w:r w:rsidR="006F46C3">
        <w:t>Employees</w:t>
      </w:r>
      <w:r>
        <w:t xml:space="preserve"> </w:t>
      </w:r>
      <w:r>
        <w:rPr>
          <w:color w:val="0000FF"/>
        </w:rPr>
        <w:t>-&gt;</w:t>
      </w:r>
      <w:r w:rsidR="006F46C3">
        <w:t xml:space="preserve"> c.Country = e.Country</w:t>
      </w:r>
      <w:r>
        <w:t xml:space="preserve">) </w:t>
      </w:r>
      <w:r w:rsidRPr="0079171E">
        <w:rPr>
          <w:color w:val="0000FF"/>
        </w:rPr>
        <w:t>into</w:t>
      </w:r>
      <w:r w:rsidR="006F46C3">
        <w:t xml:space="preserve"> employeeGroup</w:t>
      </w:r>
    </w:p>
    <w:p w:rsidR="0079171E" w:rsidRDefault="006F46C3" w:rsidP="0079171E">
      <w:pPr>
        <w:pStyle w:val="Code"/>
      </w:pPr>
      <w:r>
        <w:t xml:space="preserve">            </w:t>
      </w:r>
      <w:r w:rsidR="00C6767E">
        <w:rPr>
          <w:color w:val="0000FF"/>
        </w:rPr>
        <w:t>select</w:t>
      </w:r>
      <w:r w:rsidR="00D0402A">
        <w:t xml:space="preserve"> </w:t>
      </w:r>
      <w:r w:rsidR="0079171E">
        <w:t>(</w:t>
      </w:r>
      <w:r>
        <w:t>c.ContactName, employeeGroup.Count</w:t>
      </w:r>
      <w:r w:rsidR="0079171E">
        <w:t>) };</w:t>
      </w:r>
    </w:p>
    <w:p w:rsidR="006F46C3" w:rsidRDefault="006F46C3" w:rsidP="006F46C3">
      <w:pPr>
        <w:pStyle w:val="Code"/>
      </w:pPr>
    </w:p>
    <w:p w:rsidR="0079171E" w:rsidRDefault="0079171E" w:rsidP="006F46C3">
      <w:pPr>
        <w:rPr>
          <w:lang w:val="en-GB"/>
        </w:rPr>
      </w:pPr>
      <w:r>
        <w:rPr>
          <w:lang w:val="en-GB"/>
        </w:rPr>
        <w:t>“</w:t>
      </w:r>
      <w:r w:rsidRPr="0079171E">
        <w:t>Inner</w:t>
      </w:r>
      <w:r>
        <w:rPr>
          <w:lang w:val="en-GB"/>
        </w:rPr>
        <w:t xml:space="preserve"> Group Join with Aggregation”</w:t>
      </w:r>
    </w:p>
    <w:p w:rsidR="0079171E" w:rsidRDefault="0079171E" w:rsidP="0079171E">
      <w:pPr>
        <w:pStyle w:val="Code"/>
      </w:pPr>
      <w:r>
        <w:rPr>
          <w:color w:val="0000FF"/>
        </w:rPr>
        <w:t>let</w:t>
      </w:r>
      <w:r>
        <w:t xml:space="preserve"> innerGroupJoinQueryWithAggregation =</w:t>
      </w:r>
    </w:p>
    <w:p w:rsidR="0079171E" w:rsidRDefault="0079171E" w:rsidP="0079171E">
      <w:pPr>
        <w:pStyle w:val="Code"/>
      </w:pPr>
      <w:r>
        <w:t xml:space="preserve">    query { </w:t>
      </w:r>
      <w:r>
        <w:rPr>
          <w:color w:val="0000FF"/>
        </w:rPr>
        <w:t>for</w:t>
      </w:r>
      <w:r>
        <w:t xml:space="preserve"> c </w:t>
      </w:r>
      <w:r>
        <w:rPr>
          <w:color w:val="0000FF"/>
        </w:rPr>
        <w:t>in</w:t>
      </w:r>
      <w:r>
        <w:t xml:space="preserve"> db.Categories </w:t>
      </w:r>
      <w:r>
        <w:rPr>
          <w:color w:val="0000FF"/>
        </w:rPr>
        <w:t>do</w:t>
      </w:r>
    </w:p>
    <w:p w:rsidR="0079171E" w:rsidRDefault="0079171E" w:rsidP="0079171E">
      <w:pPr>
        <w:pStyle w:val="Code"/>
      </w:pPr>
      <w:r>
        <w:t xml:space="preserve">            </w:t>
      </w:r>
      <w:r w:rsidR="003B43C6">
        <w:rPr>
          <w:color w:val="0000FF"/>
        </w:rPr>
        <w:t>groupJ</w:t>
      </w:r>
      <w:r w:rsidRPr="0079171E">
        <w:rPr>
          <w:color w:val="0000FF"/>
        </w:rPr>
        <w:t>oin</w:t>
      </w:r>
      <w:r>
        <w:t xml:space="preserve"> (</w:t>
      </w:r>
      <w:r>
        <w:rPr>
          <w:color w:val="0000FF"/>
        </w:rPr>
        <w:t>for</w:t>
      </w:r>
      <w:r>
        <w:t xml:space="preserve"> p </w:t>
      </w:r>
      <w:r>
        <w:rPr>
          <w:color w:val="0000FF"/>
        </w:rPr>
        <w:t>in</w:t>
      </w:r>
      <w:r>
        <w:t xml:space="preserve"> db.Products </w:t>
      </w:r>
      <w:r>
        <w:rPr>
          <w:color w:val="0000FF"/>
        </w:rPr>
        <w:t>-&gt;</w:t>
      </w:r>
      <w:r>
        <w:t xml:space="preserve"> c.CategoryID =? p.CategoryID) </w:t>
      </w:r>
      <w:r w:rsidRPr="0079171E">
        <w:rPr>
          <w:color w:val="0000FF"/>
        </w:rPr>
        <w:t>into</w:t>
      </w:r>
      <w:r>
        <w:t xml:space="preserve"> prodGroup</w:t>
      </w:r>
    </w:p>
    <w:p w:rsidR="0079171E" w:rsidRDefault="0079171E" w:rsidP="0079171E">
      <w:pPr>
        <w:pStyle w:val="Code"/>
      </w:pPr>
      <w:r>
        <w:t xml:space="preserve">            </w:t>
      </w:r>
      <w:r>
        <w:rPr>
          <w:color w:val="0000FF"/>
        </w:rPr>
        <w:t>let</w:t>
      </w:r>
      <w:r>
        <w:t xml:space="preserve"> groupMax = </w:t>
      </w:r>
      <w:r w:rsidR="009E781D">
        <w:t xml:space="preserve">query { </w:t>
      </w:r>
      <w:r>
        <w:rPr>
          <w:color w:val="0000FF"/>
        </w:rPr>
        <w:t>for</w:t>
      </w:r>
      <w:r>
        <w:t xml:space="preserve"> p </w:t>
      </w:r>
      <w:r>
        <w:rPr>
          <w:color w:val="0000FF"/>
        </w:rPr>
        <w:t>in</w:t>
      </w:r>
      <w:r>
        <w:t xml:space="preserve"> prodGroup </w:t>
      </w:r>
      <w:r>
        <w:rPr>
          <w:color w:val="0000FF"/>
        </w:rPr>
        <w:t>do</w:t>
      </w:r>
      <w:r>
        <w:t xml:space="preserve"> </w:t>
      </w:r>
      <w:r w:rsidR="00AA0503">
        <w:t>max</w:t>
      </w:r>
      <w:r w:rsidR="00AC6102">
        <w:t>By</w:t>
      </w:r>
      <w:r>
        <w:t xml:space="preserve">Nullable p.UnitsOnOrder </w:t>
      </w:r>
      <w:r w:rsidR="009E781D">
        <w:t xml:space="preserve"> }</w:t>
      </w:r>
    </w:p>
    <w:p w:rsidR="0079171E" w:rsidRDefault="0079171E" w:rsidP="0079171E">
      <w:pPr>
        <w:pStyle w:val="Code"/>
      </w:pPr>
      <w:r>
        <w:t xml:space="preserve">            </w:t>
      </w:r>
      <w:r w:rsidR="00C6767E">
        <w:rPr>
          <w:color w:val="0000FF"/>
        </w:rPr>
        <w:t>select</w:t>
      </w:r>
      <w:r w:rsidR="00D0402A">
        <w:t xml:space="preserve"> </w:t>
      </w:r>
      <w:r>
        <w:t>(c.CategoryName, groupMax) }</w:t>
      </w:r>
    </w:p>
    <w:p w:rsidR="005E1757" w:rsidRDefault="005E1757" w:rsidP="005E1757">
      <w:r>
        <w:t>“Left outer join”</w:t>
      </w:r>
    </w:p>
    <w:p w:rsidR="001562AA" w:rsidRDefault="001562AA" w:rsidP="001562AA">
      <w:pPr>
        <w:pStyle w:val="Code"/>
      </w:pPr>
      <w:r>
        <w:rPr>
          <w:color w:val="0000FF"/>
        </w:rPr>
        <w:t>let</w:t>
      </w:r>
      <w:r>
        <w:t xml:space="preserve"> leftOuterJoinQuery =</w:t>
      </w:r>
    </w:p>
    <w:p w:rsidR="001562AA" w:rsidRDefault="001562AA" w:rsidP="001562AA">
      <w:pPr>
        <w:pStyle w:val="Code"/>
      </w:pPr>
      <w:r>
        <w:t xml:space="preserve">    query { </w:t>
      </w:r>
      <w:r>
        <w:rPr>
          <w:color w:val="0000FF"/>
        </w:rPr>
        <w:t>for</w:t>
      </w:r>
      <w:r>
        <w:t xml:space="preserve"> c </w:t>
      </w:r>
      <w:r>
        <w:rPr>
          <w:color w:val="0000FF"/>
        </w:rPr>
        <w:t>in</w:t>
      </w:r>
      <w:r>
        <w:t xml:space="preserve"> db.Categories </w:t>
      </w:r>
      <w:r>
        <w:rPr>
          <w:color w:val="0000FF"/>
        </w:rPr>
        <w:t>do</w:t>
      </w:r>
    </w:p>
    <w:p w:rsidR="001562AA" w:rsidRDefault="001562AA" w:rsidP="00EF65DC">
      <w:pPr>
        <w:pStyle w:val="Code"/>
      </w:pPr>
      <w:r>
        <w:t xml:space="preserve">            </w:t>
      </w:r>
      <w:r w:rsidR="008023AB">
        <w:rPr>
          <w:color w:val="0000FF"/>
        </w:rPr>
        <w:t>leftOuterJoin</w:t>
      </w:r>
      <w:r w:rsidR="008023AB">
        <w:rPr>
          <w:rStyle w:val="FootnoteReference"/>
          <w:color w:val="0000FF"/>
        </w:rPr>
        <w:footnoteReference w:id="3"/>
      </w:r>
      <w:r>
        <w:t xml:space="preserve"> (</w:t>
      </w:r>
      <w:r>
        <w:rPr>
          <w:color w:val="0000FF"/>
        </w:rPr>
        <w:t>for</w:t>
      </w:r>
      <w:r>
        <w:t xml:space="preserve"> p </w:t>
      </w:r>
      <w:r>
        <w:rPr>
          <w:color w:val="0000FF"/>
        </w:rPr>
        <w:t>in</w:t>
      </w:r>
      <w:r>
        <w:t xml:space="preserve"> db.Products </w:t>
      </w:r>
      <w:r>
        <w:rPr>
          <w:color w:val="0000FF"/>
        </w:rPr>
        <w:t>-&gt;</w:t>
      </w:r>
      <w:r>
        <w:t xml:space="preserve"> c.CategoryID =? p.CategoryID) </w:t>
      </w:r>
      <w:r w:rsidRPr="00EF65DC">
        <w:rPr>
          <w:color w:val="0000FF"/>
        </w:rPr>
        <w:t>into</w:t>
      </w:r>
      <w:r>
        <w:t xml:space="preserve"> prodGroup</w:t>
      </w:r>
    </w:p>
    <w:p w:rsidR="001562AA" w:rsidRDefault="001562AA" w:rsidP="001562AA">
      <w:pPr>
        <w:pStyle w:val="Code"/>
      </w:pPr>
      <w:r>
        <w:t xml:space="preserve">            </w:t>
      </w:r>
      <w:r>
        <w:rPr>
          <w:color w:val="0000FF"/>
        </w:rPr>
        <w:t>for</w:t>
      </w:r>
      <w:r>
        <w:t xml:space="preserve"> item </w:t>
      </w:r>
      <w:r>
        <w:rPr>
          <w:color w:val="0000FF"/>
        </w:rPr>
        <w:t>in</w:t>
      </w:r>
      <w:r>
        <w:t xml:space="preserve"> prodGroup </w:t>
      </w:r>
      <w:r>
        <w:rPr>
          <w:color w:val="0000FF"/>
        </w:rPr>
        <w:t>do</w:t>
      </w:r>
    </w:p>
    <w:p w:rsidR="001562AA" w:rsidRDefault="001562AA" w:rsidP="001562AA">
      <w:pPr>
        <w:pStyle w:val="Code"/>
      </w:pPr>
      <w:r>
        <w:t xml:space="preserve">            </w:t>
      </w:r>
      <w:r w:rsidR="00C6767E">
        <w:rPr>
          <w:color w:val="0000FF"/>
        </w:rPr>
        <w:t>select</w:t>
      </w:r>
      <w:r w:rsidR="00D0402A">
        <w:t xml:space="preserve"> </w:t>
      </w:r>
      <w:r>
        <w:t>(c.CategoryName, (</w:t>
      </w:r>
      <w:r>
        <w:rPr>
          <w:color w:val="0000FF"/>
        </w:rPr>
        <w:t>match</w:t>
      </w:r>
      <w:r>
        <w:t xml:space="preserve"> item </w:t>
      </w:r>
      <w:r>
        <w:rPr>
          <w:color w:val="0000FF"/>
        </w:rPr>
        <w:t>with</w:t>
      </w:r>
      <w:r>
        <w:t xml:space="preserve"> </w:t>
      </w:r>
      <w:r>
        <w:rPr>
          <w:color w:val="0000FF"/>
        </w:rPr>
        <w:t>null</w:t>
      </w:r>
      <w:r>
        <w:t xml:space="preserve"> </w:t>
      </w:r>
      <w:r>
        <w:rPr>
          <w:color w:val="0000FF"/>
        </w:rPr>
        <w:t>-&gt;</w:t>
      </w:r>
      <w:r>
        <w:t xml:space="preserve"> </w:t>
      </w:r>
      <w:r>
        <w:rPr>
          <w:color w:val="800000"/>
        </w:rPr>
        <w:t>""</w:t>
      </w:r>
      <w:r>
        <w:t xml:space="preserve"> | _ </w:t>
      </w:r>
      <w:r>
        <w:rPr>
          <w:color w:val="0000FF"/>
        </w:rPr>
        <w:t>-&gt;</w:t>
      </w:r>
      <w:r>
        <w:t xml:space="preserve"> item.ProductName)) }</w:t>
      </w:r>
    </w:p>
    <w:p w:rsidR="005E1757" w:rsidRDefault="001562AA" w:rsidP="005E1757">
      <w:r>
        <w:t xml:space="preserve"> </w:t>
      </w:r>
      <w:r w:rsidR="005E1757">
        <w:t>“Composite Key Query”</w:t>
      </w:r>
    </w:p>
    <w:p w:rsidR="005E1757" w:rsidRDefault="005E1757" w:rsidP="005E1757">
      <w:pPr>
        <w:pStyle w:val="Code"/>
      </w:pPr>
      <w:r>
        <w:t>// The following example demonstrates how to use a composite key to join data from three tables:</w:t>
      </w:r>
    </w:p>
    <w:p w:rsidR="005E1757" w:rsidRDefault="005E1757" w:rsidP="005E1757">
      <w:pPr>
        <w:pStyle w:val="Code"/>
      </w:pPr>
      <w:r>
        <w:rPr>
          <w:color w:val="0000FF"/>
        </w:rPr>
        <w:t>let</w:t>
      </w:r>
      <w:r>
        <w:t xml:space="preserve"> compositeKeyQuery = </w:t>
      </w:r>
    </w:p>
    <w:p w:rsidR="005E1757" w:rsidRDefault="005E1757" w:rsidP="005E1757">
      <w:pPr>
        <w:pStyle w:val="Code"/>
      </w:pPr>
      <w:r>
        <w:t xml:space="preserve">    query { </w:t>
      </w:r>
      <w:r>
        <w:rPr>
          <w:color w:val="0000FF"/>
        </w:rPr>
        <w:t>for</w:t>
      </w:r>
      <w:r>
        <w:t xml:space="preserve"> o </w:t>
      </w:r>
      <w:r>
        <w:rPr>
          <w:color w:val="0000FF"/>
        </w:rPr>
        <w:t>in</w:t>
      </w:r>
      <w:r>
        <w:t xml:space="preserve"> db.Orders </w:t>
      </w:r>
      <w:r>
        <w:rPr>
          <w:color w:val="0000FF"/>
        </w:rPr>
        <w:t>do</w:t>
      </w:r>
    </w:p>
    <w:p w:rsidR="005E1757" w:rsidRDefault="005E1757" w:rsidP="005E1757">
      <w:pPr>
        <w:pStyle w:val="Code"/>
      </w:pPr>
      <w:r>
        <w:t xml:space="preserve">            </w:t>
      </w:r>
      <w:r>
        <w:rPr>
          <w:color w:val="0000FF"/>
        </w:rPr>
        <w:t>for</w:t>
      </w:r>
      <w:r>
        <w:t xml:space="preserve"> p </w:t>
      </w:r>
      <w:r>
        <w:rPr>
          <w:color w:val="0000FF"/>
        </w:rPr>
        <w:t>in</w:t>
      </w:r>
      <w:r>
        <w:t xml:space="preserve"> db.Products </w:t>
      </w:r>
      <w:r>
        <w:rPr>
          <w:color w:val="0000FF"/>
        </w:rPr>
        <w:t>do</w:t>
      </w:r>
    </w:p>
    <w:p w:rsidR="005E1757" w:rsidRDefault="005E1757" w:rsidP="005E1757">
      <w:pPr>
        <w:pStyle w:val="Code"/>
      </w:pPr>
      <w:r>
        <w:t xml:space="preserve">            </w:t>
      </w:r>
      <w:r w:rsidR="003B43C6">
        <w:rPr>
          <w:color w:val="0000FF"/>
        </w:rPr>
        <w:t>groupJ</w:t>
      </w:r>
      <w:r w:rsidRPr="005E1757">
        <w:rPr>
          <w:color w:val="0000FF"/>
        </w:rPr>
        <w:t>oin</w:t>
      </w:r>
      <w:r>
        <w:t xml:space="preserve"> (</w:t>
      </w:r>
      <w:r>
        <w:rPr>
          <w:color w:val="0000FF"/>
        </w:rPr>
        <w:t>for</w:t>
      </w:r>
      <w:r>
        <w:t xml:space="preserve"> d </w:t>
      </w:r>
      <w:r>
        <w:rPr>
          <w:color w:val="0000FF"/>
        </w:rPr>
        <w:t>in</w:t>
      </w:r>
      <w:r>
        <w:t xml:space="preserve"> db.OrderDetails </w:t>
      </w:r>
      <w:r>
        <w:rPr>
          <w:color w:val="0000FF"/>
        </w:rPr>
        <w:t>-&gt;</w:t>
      </w:r>
      <w:r>
        <w:t xml:space="preserve"> </w:t>
      </w:r>
    </w:p>
    <w:p w:rsidR="005E1757" w:rsidRDefault="005E1757" w:rsidP="005E1757">
      <w:pPr>
        <w:pStyle w:val="Code"/>
      </w:pPr>
      <w:r>
        <w:t xml:space="preserve">                  </w:t>
      </w:r>
      <w:r w:rsidR="003B43C6">
        <w:t xml:space="preserve">   </w:t>
      </w:r>
      <w:r>
        <w:t xml:space="preserve">     (o.OrderID, p.ProductID) = (d.OrderID, d.ProductID)) </w:t>
      </w:r>
      <w:r w:rsidRPr="005E1757">
        <w:rPr>
          <w:color w:val="0000FF"/>
        </w:rPr>
        <w:t>into</w:t>
      </w:r>
      <w:r>
        <w:t xml:space="preserve"> details</w:t>
      </w:r>
    </w:p>
    <w:p w:rsidR="005E1757" w:rsidRDefault="005E1757" w:rsidP="005E1757">
      <w:pPr>
        <w:pStyle w:val="Code"/>
      </w:pPr>
      <w:r>
        <w:t xml:space="preserve">            </w:t>
      </w:r>
      <w:r>
        <w:rPr>
          <w:color w:val="0000FF"/>
        </w:rPr>
        <w:t>for</w:t>
      </w:r>
      <w:r>
        <w:t xml:space="preserve"> d </w:t>
      </w:r>
      <w:r>
        <w:rPr>
          <w:color w:val="0000FF"/>
        </w:rPr>
        <w:t>in</w:t>
      </w:r>
      <w:r>
        <w:t xml:space="preserve"> details </w:t>
      </w:r>
      <w:r>
        <w:rPr>
          <w:color w:val="0000FF"/>
        </w:rPr>
        <w:t>do</w:t>
      </w:r>
    </w:p>
    <w:p w:rsidR="005E1757" w:rsidRDefault="005E1757" w:rsidP="005E1757">
      <w:pPr>
        <w:pStyle w:val="Code"/>
      </w:pPr>
      <w:r>
        <w:t xml:space="preserve">            </w:t>
      </w:r>
      <w:r w:rsidR="00C6767E">
        <w:rPr>
          <w:color w:val="0000FF"/>
        </w:rPr>
        <w:t>select</w:t>
      </w:r>
      <w:r w:rsidR="00D0402A">
        <w:t xml:space="preserve"> </w:t>
      </w:r>
      <w:r>
        <w:t>(o.OrderID, p.ProductID, d.UnitPrice) }</w:t>
      </w:r>
    </w:p>
    <w:p w:rsidR="0079171E" w:rsidRDefault="005E1757" w:rsidP="005E1757">
      <w:r>
        <w:t>“Exists/Any”</w:t>
      </w:r>
    </w:p>
    <w:p w:rsidR="005E1757" w:rsidRDefault="005E1757" w:rsidP="005E1757">
      <w:pPr>
        <w:pStyle w:val="Code"/>
      </w:pPr>
      <w:r>
        <w:t xml:space="preserve">query { </w:t>
      </w:r>
      <w:r>
        <w:rPr>
          <w:color w:val="0000FF"/>
        </w:rPr>
        <w:t>for</w:t>
      </w:r>
      <w:r>
        <w:t xml:space="preserve"> c </w:t>
      </w:r>
      <w:r>
        <w:rPr>
          <w:color w:val="0000FF"/>
        </w:rPr>
        <w:t>in</w:t>
      </w:r>
      <w:r>
        <w:t xml:space="preserve"> db.Customers </w:t>
      </w:r>
      <w:r>
        <w:rPr>
          <w:color w:val="0000FF"/>
        </w:rPr>
        <w:t>do</w:t>
      </w:r>
      <w:r>
        <w:t xml:space="preserve"> </w:t>
      </w:r>
    </w:p>
    <w:p w:rsidR="005E1757" w:rsidRDefault="005E1757" w:rsidP="005E1757">
      <w:pPr>
        <w:pStyle w:val="Code"/>
      </w:pPr>
      <w:r>
        <w:t xml:space="preserve">        </w:t>
      </w:r>
      <w:r w:rsidRPr="00774DD4">
        <w:rPr>
          <w:color w:val="0000FF"/>
        </w:rPr>
        <w:t>exists</w:t>
      </w:r>
      <w:r>
        <w:t xml:space="preserve"> (c.Address.Length &gt; 10) }</w:t>
      </w:r>
    </w:p>
    <w:p w:rsidR="005E1757" w:rsidRPr="005E1757" w:rsidRDefault="005E1757" w:rsidP="005E1757">
      <w:r>
        <w:t>“Forall/All”</w:t>
      </w:r>
    </w:p>
    <w:p w:rsidR="005E1757" w:rsidRDefault="005E1757" w:rsidP="005E1757">
      <w:pPr>
        <w:pStyle w:val="Code"/>
      </w:pPr>
      <w:r>
        <w:t xml:space="preserve">query { </w:t>
      </w:r>
      <w:r>
        <w:rPr>
          <w:color w:val="0000FF"/>
        </w:rPr>
        <w:t>for</w:t>
      </w:r>
      <w:r>
        <w:t xml:space="preserve"> c </w:t>
      </w:r>
      <w:r>
        <w:rPr>
          <w:color w:val="0000FF"/>
        </w:rPr>
        <w:t>in</w:t>
      </w:r>
      <w:r>
        <w:t xml:space="preserve"> db.Customers </w:t>
      </w:r>
      <w:r>
        <w:rPr>
          <w:color w:val="0000FF"/>
        </w:rPr>
        <w:t>do</w:t>
      </w:r>
      <w:r>
        <w:t xml:space="preserve"> </w:t>
      </w:r>
    </w:p>
    <w:p w:rsidR="005E1757" w:rsidRDefault="005E1757" w:rsidP="005E1757">
      <w:pPr>
        <w:pStyle w:val="Code"/>
      </w:pPr>
      <w:r>
        <w:t xml:space="preserve">        </w:t>
      </w:r>
      <w:r w:rsidRPr="00774DD4">
        <w:rPr>
          <w:color w:val="0000FF"/>
        </w:rPr>
        <w:t>all</w:t>
      </w:r>
      <w:r>
        <w:t xml:space="preserve"> (c.Address.Length &lt; 10) }</w:t>
      </w:r>
    </w:p>
    <w:p w:rsidR="005E1757" w:rsidRDefault="005E1757" w:rsidP="005E1757">
      <w:pPr>
        <w:autoSpaceDE w:val="0"/>
        <w:autoSpaceDN w:val="0"/>
        <w:adjustRightInd w:val="0"/>
        <w:spacing w:after="0" w:line="240" w:lineRule="auto"/>
        <w:rPr>
          <w:rFonts w:ascii="Consolas" w:hAnsi="Consolas" w:cs="Consolas"/>
          <w:lang w:val="en-GB"/>
        </w:rPr>
      </w:pPr>
    </w:p>
    <w:p w:rsidR="005E1757" w:rsidRDefault="005E1757" w:rsidP="005E1757">
      <w:r>
        <w:t>“Nested queries”</w:t>
      </w:r>
    </w:p>
    <w:p w:rsidR="005E1757" w:rsidRDefault="005E1757" w:rsidP="005E1757">
      <w:pPr>
        <w:pStyle w:val="Code"/>
      </w:pPr>
      <w:r>
        <w:rPr>
          <w:color w:val="0000FF"/>
        </w:rPr>
        <w:t>let</w:t>
      </w:r>
      <w:r>
        <w:t xml:space="preserve"> queryWithNestedQueryInFinalSelect = </w:t>
      </w:r>
    </w:p>
    <w:p w:rsidR="005E1757" w:rsidRDefault="005E1757" w:rsidP="005E1757">
      <w:pPr>
        <w:pStyle w:val="Code"/>
      </w:pPr>
      <w:r>
        <w:t xml:space="preserve">    query { </w:t>
      </w:r>
      <w:r>
        <w:rPr>
          <w:color w:val="0000FF"/>
        </w:rPr>
        <w:t>for</w:t>
      </w:r>
      <w:r>
        <w:t xml:space="preserve"> c </w:t>
      </w:r>
      <w:r>
        <w:rPr>
          <w:color w:val="0000FF"/>
        </w:rPr>
        <w:t>in</w:t>
      </w:r>
      <w:r>
        <w:t xml:space="preserve"> db.Customers </w:t>
      </w:r>
      <w:r>
        <w:rPr>
          <w:color w:val="0000FF"/>
        </w:rPr>
        <w:t>do</w:t>
      </w:r>
    </w:p>
    <w:p w:rsidR="005E1757" w:rsidRDefault="005E1757" w:rsidP="005E1757">
      <w:pPr>
        <w:pStyle w:val="Code"/>
      </w:pPr>
      <w:r>
        <w:t xml:space="preserve">            </w:t>
      </w:r>
      <w:r w:rsidR="00C6767E">
        <w:rPr>
          <w:color w:val="0000FF"/>
        </w:rPr>
        <w:t>select</w:t>
      </w:r>
      <w:r w:rsidR="00D0402A">
        <w:t xml:space="preserve"> </w:t>
      </w:r>
      <w:r>
        <w:t xml:space="preserve">(c.ContactName, query { </w:t>
      </w:r>
      <w:r>
        <w:rPr>
          <w:color w:val="0000FF"/>
        </w:rPr>
        <w:t>for</w:t>
      </w:r>
      <w:r>
        <w:t xml:space="preserve"> o </w:t>
      </w:r>
      <w:r>
        <w:rPr>
          <w:color w:val="0000FF"/>
        </w:rPr>
        <w:t>in</w:t>
      </w:r>
      <w:r>
        <w:t xml:space="preserve"> db.Orders </w:t>
      </w:r>
      <w:r>
        <w:rPr>
          <w:color w:val="0000FF"/>
        </w:rPr>
        <w:t>do</w:t>
      </w:r>
      <w:r>
        <w:t xml:space="preserve"> </w:t>
      </w:r>
    </w:p>
    <w:p w:rsidR="005E1757" w:rsidRDefault="005E1757" w:rsidP="005E1757">
      <w:pPr>
        <w:pStyle w:val="Code"/>
      </w:pPr>
      <w:r>
        <w:t xml:space="preserve">                  </w:t>
      </w:r>
      <w:r w:rsidR="00C6767E">
        <w:t xml:space="preserve"> </w:t>
      </w:r>
      <w:r>
        <w:t xml:space="preserve">                        </w:t>
      </w:r>
      <w:r w:rsidRPr="00774DD4">
        <w:rPr>
          <w:color w:val="0000FF"/>
        </w:rPr>
        <w:t>where</w:t>
      </w:r>
      <w:r>
        <w:t xml:space="preserve"> (o.CustomerID = c.CustomerID)</w:t>
      </w:r>
    </w:p>
    <w:p w:rsidR="0079171E" w:rsidRPr="0079171E" w:rsidRDefault="005E1757" w:rsidP="00E942F7">
      <w:pPr>
        <w:pStyle w:val="Code"/>
      </w:pPr>
      <w:r>
        <w:t xml:space="preserve">                   </w:t>
      </w:r>
      <w:r w:rsidR="00C6767E">
        <w:t xml:space="preserve"> </w:t>
      </w:r>
      <w:r>
        <w:t xml:space="preserve">                       </w:t>
      </w:r>
      <w:r w:rsidR="00C6767E">
        <w:rPr>
          <w:color w:val="0000FF"/>
        </w:rPr>
        <w:t>select</w:t>
      </w:r>
      <w:r w:rsidR="00D0402A">
        <w:t xml:space="preserve"> </w:t>
      </w:r>
      <w:r w:rsidR="00E942F7">
        <w:t>o }) }</w:t>
      </w:r>
    </w:p>
    <w:p w:rsidR="00217AF9" w:rsidRDefault="00217AF9" w:rsidP="00217AF9">
      <w:r>
        <w:t>“Queries without select”</w:t>
      </w:r>
    </w:p>
    <w:p w:rsidR="00217AF9" w:rsidRDefault="00217AF9" w:rsidP="00217AF9">
      <w:pPr>
        <w:rPr>
          <w:noProof/>
          <w:lang w:val="en-GB"/>
        </w:rPr>
      </w:pPr>
      <w:r>
        <w:rPr>
          <w:noProof/>
          <w:lang w:val="en-GB"/>
        </w:rPr>
        <w:lastRenderedPageBreak/>
        <w:t>A “select” is not required. For example, this is a valid query, returning (Product,Employee) pairs:</w:t>
      </w:r>
    </w:p>
    <w:p w:rsidR="00217AF9" w:rsidRPr="00C90FDB" w:rsidRDefault="00217AF9" w:rsidP="00217AF9">
      <w:pPr>
        <w:pStyle w:val="Code"/>
      </w:pPr>
      <w:r w:rsidRPr="00C90FDB">
        <w:t xml:space="preserve">let salaries = </w:t>
      </w:r>
    </w:p>
    <w:p w:rsidR="00217AF9" w:rsidRPr="00C90FDB" w:rsidRDefault="00217AF9" w:rsidP="00217AF9">
      <w:pPr>
        <w:pStyle w:val="Code"/>
      </w:pPr>
      <w:r w:rsidRPr="00C90FDB">
        <w:t xml:space="preserve">    query { </w:t>
      </w:r>
      <w:r w:rsidRPr="00A21BBD">
        <w:rPr>
          <w:color w:val="0000FF"/>
        </w:rPr>
        <w:t>for</w:t>
      </w:r>
      <w:r w:rsidRPr="00C90FDB">
        <w:t xml:space="preserve"> p </w:t>
      </w:r>
      <w:r w:rsidRPr="00A21BBD">
        <w:rPr>
          <w:color w:val="0000FF"/>
        </w:rPr>
        <w:t>in</w:t>
      </w:r>
      <w:r w:rsidRPr="00C90FDB">
        <w:t xml:space="preserve"> products </w:t>
      </w:r>
      <w:r w:rsidRPr="00A21BBD">
        <w:rPr>
          <w:color w:val="0000FF"/>
        </w:rPr>
        <w:t>do</w:t>
      </w:r>
    </w:p>
    <w:p w:rsidR="00217AF9" w:rsidRPr="00C90FDB" w:rsidRDefault="00217AF9" w:rsidP="00217AF9">
      <w:pPr>
        <w:pStyle w:val="Code"/>
      </w:pPr>
      <w:r>
        <w:t xml:space="preserve">            </w:t>
      </w:r>
      <w:r w:rsidRPr="00A21BBD">
        <w:rPr>
          <w:color w:val="0000FF"/>
        </w:rPr>
        <w:t>for</w:t>
      </w:r>
      <w:r w:rsidRPr="00C90FDB">
        <w:t xml:space="preserve"> e </w:t>
      </w:r>
      <w:r w:rsidRPr="00A21BBD">
        <w:rPr>
          <w:color w:val="0000FF"/>
        </w:rPr>
        <w:t>in</w:t>
      </w:r>
      <w:r w:rsidRPr="00C90FDB">
        <w:t xml:space="preserve"> employees </w:t>
      </w:r>
      <w:r w:rsidRPr="00A21BBD">
        <w:rPr>
          <w:color w:val="0000FF"/>
        </w:rPr>
        <w:t>do</w:t>
      </w:r>
    </w:p>
    <w:p w:rsidR="00217AF9" w:rsidRDefault="00217AF9" w:rsidP="00217AF9">
      <w:pPr>
        <w:pStyle w:val="Code"/>
      </w:pPr>
      <w:r>
        <w:t xml:space="preserve">            </w:t>
      </w:r>
      <w:r w:rsidR="00D837F2" w:rsidRPr="00A21BBD">
        <w:rPr>
          <w:color w:val="0000FF"/>
        </w:rPr>
        <w:t>sortBy</w:t>
      </w:r>
      <w:r>
        <w:t xml:space="preserve"> (</w:t>
      </w:r>
      <w:r w:rsidRPr="00C90FDB">
        <w:t>p.Name + "," + e.Name</w:t>
      </w:r>
      <w:r>
        <w:t>) }</w:t>
      </w:r>
    </w:p>
    <w:p w:rsidR="00D57CEA" w:rsidRDefault="00D57CEA" w:rsidP="00D57CEA">
      <w:pPr>
        <w:pStyle w:val="Heading2"/>
      </w:pPr>
      <w:bookmarkStart w:id="7" w:name="_Toc286343351"/>
      <w:bookmarkStart w:id="8" w:name="_Toc286344325"/>
      <w:bookmarkStart w:id="9" w:name="_Toc286343352"/>
      <w:bookmarkStart w:id="10" w:name="_Toc286344326"/>
      <w:bookmarkStart w:id="11" w:name="_Toc286343354"/>
      <w:bookmarkStart w:id="12" w:name="_Toc286344328"/>
      <w:bookmarkStart w:id="13" w:name="_Toc286343355"/>
      <w:bookmarkStart w:id="14" w:name="_Toc286344329"/>
      <w:bookmarkStart w:id="15" w:name="_Toc286343356"/>
      <w:bookmarkStart w:id="16" w:name="_Toc286344330"/>
      <w:bookmarkStart w:id="17" w:name="_Toc286343357"/>
      <w:bookmarkStart w:id="18" w:name="_Toc286344331"/>
      <w:bookmarkStart w:id="19" w:name="_Toc286343358"/>
      <w:bookmarkStart w:id="20" w:name="_Toc286344332"/>
      <w:bookmarkStart w:id="21" w:name="_Toc286343359"/>
      <w:bookmarkStart w:id="22" w:name="_Toc286344333"/>
      <w:bookmarkStart w:id="23" w:name="_Toc286343360"/>
      <w:bookmarkStart w:id="24" w:name="_Toc286344334"/>
      <w:bookmarkStart w:id="25" w:name="_Toc286343362"/>
      <w:bookmarkStart w:id="26" w:name="_Toc286344336"/>
      <w:bookmarkStart w:id="27" w:name="_Toc286343363"/>
      <w:bookmarkStart w:id="28" w:name="_Toc286344337"/>
      <w:bookmarkStart w:id="29" w:name="_Toc286343364"/>
      <w:bookmarkStart w:id="30" w:name="_Toc286344338"/>
      <w:bookmarkStart w:id="31" w:name="_Toc286343365"/>
      <w:bookmarkStart w:id="32" w:name="_Toc286344339"/>
      <w:bookmarkStart w:id="33" w:name="_Toc286343366"/>
      <w:bookmarkStart w:id="34" w:name="_Toc286344340"/>
      <w:bookmarkStart w:id="35" w:name="_Toc286343367"/>
      <w:bookmarkStart w:id="36" w:name="_Toc286344341"/>
      <w:bookmarkStart w:id="37" w:name="_Toc286343368"/>
      <w:bookmarkStart w:id="38" w:name="_Toc286344342"/>
      <w:bookmarkStart w:id="39" w:name="_Toc286343369"/>
      <w:bookmarkStart w:id="40" w:name="_Toc286344343"/>
      <w:bookmarkStart w:id="41" w:name="_Toc286343370"/>
      <w:bookmarkStart w:id="42" w:name="_Toc286344344"/>
      <w:bookmarkStart w:id="43" w:name="_Toc286343371"/>
      <w:bookmarkStart w:id="44" w:name="_Toc286344345"/>
      <w:bookmarkStart w:id="45" w:name="_Toc286343372"/>
      <w:bookmarkStart w:id="46" w:name="_Toc286344346"/>
      <w:bookmarkStart w:id="47" w:name="_Toc286343373"/>
      <w:bookmarkStart w:id="48" w:name="_Toc286344347"/>
      <w:bookmarkStart w:id="49" w:name="_Toc286343374"/>
      <w:bookmarkStart w:id="50" w:name="_Toc286344348"/>
      <w:bookmarkStart w:id="51" w:name="_Toc30066943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t>Standard Query Operators</w:t>
      </w:r>
      <w:bookmarkEnd w:id="51"/>
    </w:p>
    <w:p w:rsidR="00A866BE" w:rsidRDefault="00D57CEA" w:rsidP="000422D7">
      <w:r>
        <w:t xml:space="preserve">The following </w:t>
      </w:r>
      <w:r w:rsidR="007378F6">
        <w:t xml:space="preserve">custom query operators </w:t>
      </w:r>
      <w:r>
        <w:t xml:space="preserve">are defined </w:t>
      </w:r>
      <w:r w:rsidR="008539E4">
        <w:t>as part of the</w:t>
      </w:r>
      <w:r>
        <w:t xml:space="preserve"> </w:t>
      </w:r>
      <w:r w:rsidR="00A866BE" w:rsidRPr="00A866BE">
        <w:rPr>
          <w:b/>
        </w:rPr>
        <w:t>Microsoft.FSharp.Linq.</w:t>
      </w:r>
      <w:r w:rsidR="008539E4">
        <w:rPr>
          <w:b/>
        </w:rPr>
        <w:t>QueryBuilder</w:t>
      </w:r>
      <w:r w:rsidR="008539E4">
        <w:t xml:space="preserve"> type.</w:t>
      </w:r>
    </w:p>
    <w:p w:rsidR="00685CD6" w:rsidRDefault="00685CD6" w:rsidP="00685CD6">
      <w:pPr>
        <w:pStyle w:val="Code"/>
      </w:pPr>
      <w:r>
        <w:t>where key</w:t>
      </w:r>
    </w:p>
    <w:p w:rsidR="00685CD6" w:rsidRDefault="00685CD6" w:rsidP="009D34BD">
      <w:pPr>
        <w:pStyle w:val="Code"/>
      </w:pPr>
    </w:p>
    <w:p w:rsidR="00C06738" w:rsidRDefault="00D837F2" w:rsidP="00C06738">
      <w:pPr>
        <w:pStyle w:val="Code"/>
      </w:pPr>
      <w:r>
        <w:t>sortBy</w:t>
      </w:r>
      <w:r w:rsidR="00C06738">
        <w:t xml:space="preserve"> key</w:t>
      </w:r>
    </w:p>
    <w:p w:rsidR="00C06738" w:rsidRDefault="00D837F2" w:rsidP="00C06738">
      <w:pPr>
        <w:pStyle w:val="Code"/>
      </w:pPr>
      <w:r>
        <w:t>sortBy</w:t>
      </w:r>
      <w:r w:rsidR="00C06738">
        <w:t>Descending key</w:t>
      </w:r>
    </w:p>
    <w:p w:rsidR="00C06738" w:rsidRDefault="00C06738" w:rsidP="00C06738">
      <w:pPr>
        <w:pStyle w:val="Code"/>
      </w:pPr>
      <w:r>
        <w:t>thenBy</w:t>
      </w:r>
      <w:r w:rsidR="00700AAA">
        <w:rPr>
          <w:rStyle w:val="FootnoteReference"/>
        </w:rPr>
        <w:footnoteReference w:id="4"/>
      </w:r>
      <w:r>
        <w:t xml:space="preserve"> key</w:t>
      </w:r>
    </w:p>
    <w:p w:rsidR="00C06738" w:rsidRDefault="00C06738" w:rsidP="00C06738">
      <w:pPr>
        <w:pStyle w:val="Code"/>
      </w:pPr>
      <w:r>
        <w:t>thenByDescending key</w:t>
      </w:r>
    </w:p>
    <w:p w:rsidR="00C06738" w:rsidRDefault="00C06738" w:rsidP="00C06738">
      <w:pPr>
        <w:pStyle w:val="Code"/>
      </w:pPr>
    </w:p>
    <w:p w:rsidR="00C31085" w:rsidRDefault="00C31085" w:rsidP="00C31085">
      <w:pPr>
        <w:pStyle w:val="Code"/>
      </w:pPr>
      <w:r>
        <w:t>distinct</w:t>
      </w:r>
    </w:p>
    <w:p w:rsidR="009D34BD" w:rsidRDefault="009D34BD" w:rsidP="009D34BD">
      <w:pPr>
        <w:pStyle w:val="Code"/>
      </w:pPr>
      <w:r>
        <w:t>groupBy key</w:t>
      </w:r>
    </w:p>
    <w:p w:rsidR="00426072" w:rsidRDefault="00426072" w:rsidP="00426072">
      <w:pPr>
        <w:pStyle w:val="Code"/>
      </w:pPr>
      <w:r>
        <w:t>groupBy value key</w:t>
      </w:r>
    </w:p>
    <w:p w:rsidR="009D34BD" w:rsidRDefault="009D34BD" w:rsidP="009D34BD">
      <w:pPr>
        <w:pStyle w:val="Code"/>
      </w:pPr>
    </w:p>
    <w:p w:rsidR="007C2A16" w:rsidRDefault="007C2A16" w:rsidP="007C2A16">
      <w:pPr>
        <w:pStyle w:val="Code"/>
      </w:pPr>
      <w:r>
        <w:t>zip e into var</w:t>
      </w:r>
    </w:p>
    <w:p w:rsidR="009D34BD" w:rsidRDefault="009D34BD" w:rsidP="009D34BD">
      <w:pPr>
        <w:pStyle w:val="Code"/>
      </w:pPr>
      <w:r>
        <w:t>join (for x in e -&gt; k1 = k2)</w:t>
      </w:r>
    </w:p>
    <w:p w:rsidR="009D34BD" w:rsidRDefault="007378F6" w:rsidP="009D34BD">
      <w:pPr>
        <w:pStyle w:val="Code"/>
      </w:pPr>
      <w:r>
        <w:t>groupJ</w:t>
      </w:r>
      <w:r w:rsidR="009D34BD">
        <w:t>oin (for x in e -&gt; k1 = k2) into group</w:t>
      </w:r>
    </w:p>
    <w:p w:rsidR="008023AB" w:rsidRDefault="008023AB" w:rsidP="008023AB">
      <w:pPr>
        <w:pStyle w:val="Code"/>
      </w:pPr>
      <w:r>
        <w:t>leftOuterJoin (for x in e -&gt; k1 = k2) into group</w:t>
      </w:r>
    </w:p>
    <w:p w:rsidR="00AE70D4" w:rsidRDefault="00AE70D4" w:rsidP="009D34BD">
      <w:pPr>
        <w:pStyle w:val="Code"/>
      </w:pPr>
    </w:p>
    <w:p w:rsidR="009D34BD" w:rsidRDefault="009D34BD" w:rsidP="009D34BD">
      <w:pPr>
        <w:pStyle w:val="Code"/>
      </w:pPr>
      <w:r>
        <w:t>head</w:t>
      </w:r>
      <w:r w:rsidR="003348F6">
        <w:rPr>
          <w:rStyle w:val="FootnoteReference"/>
        </w:rPr>
        <w:footnoteReference w:id="5"/>
      </w:r>
    </w:p>
    <w:p w:rsidR="009D34BD" w:rsidRDefault="009D34BD" w:rsidP="009D34BD">
      <w:pPr>
        <w:pStyle w:val="Code"/>
      </w:pPr>
      <w:r>
        <w:t xml:space="preserve">headOrDefault </w:t>
      </w:r>
    </w:p>
    <w:p w:rsidR="009D34BD" w:rsidRDefault="009D34BD" w:rsidP="009D34BD">
      <w:pPr>
        <w:pStyle w:val="Code"/>
      </w:pPr>
      <w:r>
        <w:t xml:space="preserve">last </w:t>
      </w:r>
    </w:p>
    <w:p w:rsidR="009D34BD" w:rsidRDefault="009D34BD" w:rsidP="009D34BD">
      <w:pPr>
        <w:pStyle w:val="Code"/>
      </w:pPr>
      <w:r>
        <w:t xml:space="preserve">lastOrDefault </w:t>
      </w:r>
    </w:p>
    <w:p w:rsidR="009D34BD" w:rsidRDefault="009D34BD" w:rsidP="009D34BD">
      <w:pPr>
        <w:pStyle w:val="Code"/>
      </w:pPr>
      <w:r>
        <w:t xml:space="preserve">single </w:t>
      </w:r>
    </w:p>
    <w:p w:rsidR="009D34BD" w:rsidRDefault="009D34BD" w:rsidP="009D34BD">
      <w:pPr>
        <w:pStyle w:val="Code"/>
      </w:pPr>
      <w:r>
        <w:t xml:space="preserve">singleOrDefault </w:t>
      </w:r>
    </w:p>
    <w:p w:rsidR="0093269F" w:rsidRDefault="0093269F" w:rsidP="0093269F">
      <w:pPr>
        <w:pStyle w:val="Code"/>
      </w:pPr>
      <w:r>
        <w:t>nth n</w:t>
      </w:r>
    </w:p>
    <w:p w:rsidR="009D34BD" w:rsidRDefault="009D34BD" w:rsidP="009D34BD">
      <w:pPr>
        <w:pStyle w:val="Code"/>
      </w:pPr>
    </w:p>
    <w:p w:rsidR="009D34BD" w:rsidRDefault="009D34BD" w:rsidP="009D34BD">
      <w:pPr>
        <w:pStyle w:val="Code"/>
      </w:pPr>
      <w:r>
        <w:t>all pred</w:t>
      </w:r>
    </w:p>
    <w:p w:rsidR="009D34BD" w:rsidRDefault="009D34BD" w:rsidP="009D34BD">
      <w:pPr>
        <w:pStyle w:val="Code"/>
      </w:pPr>
      <w:r>
        <w:t xml:space="preserve">contains key </w:t>
      </w:r>
    </w:p>
    <w:p w:rsidR="009D34BD" w:rsidRDefault="009D34BD" w:rsidP="009D34BD">
      <w:pPr>
        <w:pStyle w:val="Code"/>
      </w:pPr>
      <w:r>
        <w:t>exists pred</w:t>
      </w:r>
    </w:p>
    <w:p w:rsidR="009D34BD" w:rsidRDefault="009D34BD" w:rsidP="009D34BD">
      <w:pPr>
        <w:pStyle w:val="Code"/>
      </w:pPr>
      <w:r>
        <w:t>find pred</w:t>
      </w:r>
    </w:p>
    <w:p w:rsidR="009D34BD" w:rsidRDefault="009D34BD" w:rsidP="009D34BD">
      <w:pPr>
        <w:pStyle w:val="Code"/>
      </w:pPr>
    </w:p>
    <w:p w:rsidR="009D34BD" w:rsidRDefault="009D34BD" w:rsidP="009D34BD">
      <w:pPr>
        <w:pStyle w:val="Code"/>
      </w:pPr>
      <w:r>
        <w:t xml:space="preserve">averageBy expr   </w:t>
      </w:r>
    </w:p>
    <w:p w:rsidR="009D34BD" w:rsidRDefault="00035778" w:rsidP="009D34BD">
      <w:pPr>
        <w:pStyle w:val="Code"/>
      </w:pPr>
      <w:r>
        <w:t>max</w:t>
      </w:r>
      <w:r w:rsidR="00AC6102">
        <w:t>By</w:t>
      </w:r>
      <w:r w:rsidR="008471E0" w:rsidRPr="00A21BBD">
        <w:rPr>
          <w:rStyle w:val="FootnoteReference"/>
        </w:rPr>
        <w:footnoteReference w:id="6"/>
      </w:r>
      <w:r w:rsidR="009D34BD">
        <w:t xml:space="preserve"> key</w:t>
      </w:r>
    </w:p>
    <w:p w:rsidR="009D34BD" w:rsidRDefault="009D34BD" w:rsidP="009D34BD">
      <w:pPr>
        <w:pStyle w:val="Code"/>
      </w:pPr>
      <w:r>
        <w:t>minBy key</w:t>
      </w:r>
    </w:p>
    <w:p w:rsidR="009D34BD" w:rsidRDefault="009D34BD" w:rsidP="009D34BD">
      <w:pPr>
        <w:pStyle w:val="Code"/>
      </w:pPr>
      <w:r>
        <w:t>sumBy   expr</w:t>
      </w:r>
    </w:p>
    <w:p w:rsidR="009D34BD" w:rsidRDefault="009D34BD" w:rsidP="009D34BD">
      <w:pPr>
        <w:pStyle w:val="Code"/>
      </w:pPr>
    </w:p>
    <w:p w:rsidR="009D34BD" w:rsidRDefault="009D34BD" w:rsidP="009D34BD">
      <w:pPr>
        <w:pStyle w:val="Code"/>
      </w:pPr>
      <w:r>
        <w:t>skip n</w:t>
      </w:r>
    </w:p>
    <w:p w:rsidR="009D34BD" w:rsidRDefault="009D34BD" w:rsidP="009D34BD">
      <w:pPr>
        <w:pStyle w:val="Code"/>
      </w:pPr>
      <w:r>
        <w:lastRenderedPageBreak/>
        <w:t>skipWhile pred</w:t>
      </w:r>
    </w:p>
    <w:p w:rsidR="009D34BD" w:rsidRDefault="009D34BD" w:rsidP="009D34BD">
      <w:pPr>
        <w:pStyle w:val="Code"/>
      </w:pPr>
      <w:r>
        <w:t>take n</w:t>
      </w:r>
    </w:p>
    <w:p w:rsidR="009D34BD" w:rsidRDefault="007C1D10" w:rsidP="00BF2129">
      <w:pPr>
        <w:pStyle w:val="Code"/>
      </w:pPr>
      <w:r>
        <w:t>takeWhile pred</w:t>
      </w:r>
    </w:p>
    <w:p w:rsidR="00A61BC6" w:rsidRDefault="00A61BC6" w:rsidP="00A61BC6">
      <w:r>
        <w:t xml:space="preserve">In all cases the semantics follows that of LINQ. </w:t>
      </w:r>
    </w:p>
    <w:p w:rsidR="00AA10BF" w:rsidRDefault="00AA10BF" w:rsidP="000422D7">
      <w:pPr>
        <w:pStyle w:val="Heading2"/>
      </w:pPr>
      <w:bookmarkStart w:id="52" w:name="_Toc300669437"/>
      <w:r>
        <w:t>Nullable</w:t>
      </w:r>
      <w:bookmarkEnd w:id="52"/>
    </w:p>
    <w:p w:rsidR="00094530" w:rsidRDefault="00CE3210" w:rsidP="00AA10BF">
      <w:r>
        <w:t>F# 3.0 adds minimal s</w:t>
      </w:r>
      <w:r w:rsidR="00AA10BF">
        <w:t xml:space="preserve">upport for </w:t>
      </w:r>
      <w:r>
        <w:t xml:space="preserve">operations related to </w:t>
      </w:r>
      <w:r w:rsidR="00AA10BF">
        <w:t xml:space="preserve">Nullable.  </w:t>
      </w:r>
      <w:r w:rsidR="00B33DD5">
        <w:t>This is</w:t>
      </w:r>
    </w:p>
    <w:p w:rsidR="00B33DD5" w:rsidRDefault="00B33DD5" w:rsidP="00B33DD5">
      <w:pPr>
        <w:pStyle w:val="ListParagraph"/>
        <w:numPr>
          <w:ilvl w:val="0"/>
          <w:numId w:val="22"/>
        </w:numPr>
      </w:pPr>
      <w:r>
        <w:t>A set of query operators for taking min/max/average/sum/orderings of nullable columns in data</w:t>
      </w:r>
    </w:p>
    <w:p w:rsidR="00B33DD5" w:rsidRDefault="00B33DD5" w:rsidP="00B33DD5">
      <w:pPr>
        <w:pStyle w:val="ListParagraph"/>
        <w:numPr>
          <w:ilvl w:val="0"/>
          <w:numId w:val="22"/>
        </w:numPr>
      </w:pPr>
      <w:r>
        <w:t>A set of relational operators for relating nullable columns in data</w:t>
      </w:r>
    </w:p>
    <w:p w:rsidR="00B33DD5" w:rsidRDefault="00B33DD5" w:rsidP="00AA10BF">
      <w:r>
        <w:t>No new conversions are added, and no special nullable operations are supported for arithmetic, conversions or user-defined conversions.</w:t>
      </w:r>
    </w:p>
    <w:p w:rsidR="002F41FA" w:rsidRDefault="002F41FA" w:rsidP="008D1249">
      <w:pPr>
        <w:pStyle w:val="Heading3"/>
      </w:pPr>
      <w:r>
        <w:t>A note on selecting null rows</w:t>
      </w:r>
    </w:p>
    <w:p w:rsidR="002F41FA" w:rsidRDefault="002F41FA" w:rsidP="002F41FA">
      <w:r>
        <w:t>Consider the following query:</w:t>
      </w:r>
    </w:p>
    <w:p w:rsidR="002F41FA" w:rsidRDefault="002F41FA" w:rsidP="00531D31">
      <w:pPr>
        <w:pStyle w:val="CodeExample"/>
        <w:rPr>
          <w:lang w:val="en-GB"/>
        </w:rPr>
      </w:pPr>
      <w:r>
        <w:rPr>
          <w:lang w:val="en-GB"/>
        </w:rPr>
        <w:t>query</w:t>
      </w:r>
    </w:p>
    <w:p w:rsidR="002F41FA" w:rsidRDefault="002F41FA" w:rsidP="00531D31">
      <w:pPr>
        <w:pStyle w:val="CodeExample"/>
        <w:rPr>
          <w:lang w:val="en-GB"/>
        </w:rPr>
      </w:pPr>
      <w:r>
        <w:rPr>
          <w:lang w:val="en-GB"/>
        </w:rPr>
        <w:t xml:space="preserve">      { </w:t>
      </w:r>
      <w:r>
        <w:rPr>
          <w:color w:val="0000FF"/>
          <w:lang w:val="en-GB"/>
        </w:rPr>
        <w:t>for</w:t>
      </w:r>
      <w:r>
        <w:rPr>
          <w:lang w:val="en-GB"/>
        </w:rPr>
        <w:t xml:space="preserve"> house </w:t>
      </w:r>
      <w:r>
        <w:rPr>
          <w:color w:val="0000FF"/>
          <w:lang w:val="en-GB"/>
        </w:rPr>
        <w:t>in</w:t>
      </w:r>
      <w:r>
        <w:rPr>
          <w:lang w:val="en-GB"/>
        </w:rPr>
        <w:t xml:space="preserve"> db.DVDTable </w:t>
      </w:r>
      <w:r>
        <w:rPr>
          <w:color w:val="0000FF"/>
          <w:lang w:val="en-GB"/>
        </w:rPr>
        <w:t>do</w:t>
      </w:r>
      <w:r>
        <w:rPr>
          <w:lang w:val="en-GB"/>
        </w:rPr>
        <w:t xml:space="preserve"> </w:t>
      </w:r>
    </w:p>
    <w:p w:rsidR="002F41FA" w:rsidRDefault="002F41FA" w:rsidP="00531D31">
      <w:pPr>
        <w:pStyle w:val="CodeExample"/>
        <w:rPr>
          <w:lang w:val="en-GB"/>
        </w:rPr>
      </w:pPr>
      <w:r>
        <w:rPr>
          <w:lang w:val="en-GB"/>
        </w:rPr>
        <w:t xml:space="preserve">        where (house.HouseNumber = null) }</w:t>
      </w:r>
    </w:p>
    <w:p w:rsidR="002F41FA" w:rsidRDefault="002F41FA" w:rsidP="002F41FA">
      <w:pPr>
        <w:autoSpaceDE w:val="0"/>
        <w:autoSpaceDN w:val="0"/>
        <w:adjustRightInd w:val="0"/>
        <w:spacing w:after="0" w:line="240" w:lineRule="auto"/>
        <w:rPr>
          <w:rFonts w:ascii="Consolas" w:hAnsi="Consolas" w:cs="Consolas"/>
          <w:sz w:val="22"/>
          <w:lang w:val="en-GB"/>
        </w:rPr>
      </w:pPr>
    </w:p>
    <w:p w:rsidR="002F41FA" w:rsidRDefault="002F41FA" w:rsidP="002F41FA">
      <w:r>
        <w:t>where the intent is to select the null rows. This will not typecheck at the moment because in F# “null” is not a Nullable value.</w:t>
      </w:r>
    </w:p>
    <w:p w:rsidR="002F41FA" w:rsidRDefault="002F41FA" w:rsidP="002F41FA">
      <w:r>
        <w:t>In C#, this works both because there is a special typing rule for “null”, but also because “null” expressions are represented as ConstantExpression(null,typeof&lt;Nullable&lt;int&gt;&gt;) nodes. Equality comparisons against these are translated in a special way by Linq to SQL (and most likely other Linq providers too). For example, the C# equivalent of these give different results:</w:t>
      </w:r>
    </w:p>
    <w:p w:rsidR="002F41FA" w:rsidRDefault="002F41FA" w:rsidP="00531D31">
      <w:pPr>
        <w:pStyle w:val="CodeExample"/>
        <w:rPr>
          <w:lang w:val="en-GB"/>
        </w:rPr>
      </w:pPr>
      <w:r>
        <w:rPr>
          <w:lang w:val="en-GB"/>
        </w:rPr>
        <w:t>let v : Nullable&lt;int&gt; = null</w:t>
      </w:r>
    </w:p>
    <w:p w:rsidR="002F41FA" w:rsidRDefault="002F41FA" w:rsidP="00531D31">
      <w:pPr>
        <w:pStyle w:val="CodeExample"/>
        <w:rPr>
          <w:lang w:val="en-GB"/>
        </w:rPr>
      </w:pPr>
      <w:r>
        <w:rPr>
          <w:lang w:val="en-GB"/>
        </w:rPr>
        <w:t>query</w:t>
      </w:r>
    </w:p>
    <w:p w:rsidR="002F41FA" w:rsidRDefault="002F41FA" w:rsidP="00531D31">
      <w:pPr>
        <w:pStyle w:val="CodeExample"/>
        <w:rPr>
          <w:lang w:val="en-GB"/>
        </w:rPr>
      </w:pPr>
      <w:r>
        <w:rPr>
          <w:lang w:val="en-GB"/>
        </w:rPr>
        <w:t xml:space="preserve">      { </w:t>
      </w:r>
      <w:r>
        <w:rPr>
          <w:color w:val="0000FF"/>
          <w:lang w:val="en-GB"/>
        </w:rPr>
        <w:t>for</w:t>
      </w:r>
      <w:r>
        <w:rPr>
          <w:lang w:val="en-GB"/>
        </w:rPr>
        <w:t xml:space="preserve"> house </w:t>
      </w:r>
      <w:r>
        <w:rPr>
          <w:color w:val="0000FF"/>
          <w:lang w:val="en-GB"/>
        </w:rPr>
        <w:t>in</w:t>
      </w:r>
      <w:r>
        <w:rPr>
          <w:lang w:val="en-GB"/>
        </w:rPr>
        <w:t xml:space="preserve"> db.DVDTable </w:t>
      </w:r>
      <w:r>
        <w:rPr>
          <w:color w:val="0000FF"/>
          <w:lang w:val="en-GB"/>
        </w:rPr>
        <w:t>do</w:t>
      </w:r>
      <w:r>
        <w:rPr>
          <w:lang w:val="en-GB"/>
        </w:rPr>
        <w:t xml:space="preserve"> </w:t>
      </w:r>
    </w:p>
    <w:p w:rsidR="002F41FA" w:rsidRPr="002F41FA" w:rsidRDefault="002F41FA" w:rsidP="00531D31">
      <w:pPr>
        <w:pStyle w:val="CodeExample"/>
        <w:rPr>
          <w:lang w:val="en-GB"/>
        </w:rPr>
      </w:pPr>
      <w:r>
        <w:rPr>
          <w:lang w:val="en-GB"/>
        </w:rPr>
        <w:t xml:space="preserve">        where (house.HouseNumber = v) }</w:t>
      </w:r>
    </w:p>
    <w:p w:rsidR="002F41FA" w:rsidRDefault="002F41FA" w:rsidP="002F41FA">
      <w:r>
        <w:t>and</w:t>
      </w:r>
    </w:p>
    <w:p w:rsidR="002F41FA" w:rsidRDefault="002F41FA" w:rsidP="00531D31">
      <w:pPr>
        <w:pStyle w:val="CodeExample"/>
        <w:rPr>
          <w:lang w:val="en-GB"/>
        </w:rPr>
      </w:pPr>
      <w:r>
        <w:rPr>
          <w:lang w:val="en-GB"/>
        </w:rPr>
        <w:t>query</w:t>
      </w:r>
    </w:p>
    <w:p w:rsidR="002F41FA" w:rsidRDefault="002F41FA" w:rsidP="00531D31">
      <w:pPr>
        <w:pStyle w:val="CodeExample"/>
        <w:rPr>
          <w:lang w:val="en-GB"/>
        </w:rPr>
      </w:pPr>
      <w:r>
        <w:rPr>
          <w:lang w:val="en-GB"/>
        </w:rPr>
        <w:t xml:space="preserve">      { </w:t>
      </w:r>
      <w:r>
        <w:rPr>
          <w:color w:val="0000FF"/>
          <w:lang w:val="en-GB"/>
        </w:rPr>
        <w:t>for</w:t>
      </w:r>
      <w:r>
        <w:rPr>
          <w:lang w:val="en-GB"/>
        </w:rPr>
        <w:t xml:space="preserve"> house </w:t>
      </w:r>
      <w:r>
        <w:rPr>
          <w:color w:val="0000FF"/>
          <w:lang w:val="en-GB"/>
        </w:rPr>
        <w:t>in</w:t>
      </w:r>
      <w:r>
        <w:rPr>
          <w:lang w:val="en-GB"/>
        </w:rPr>
        <w:t xml:space="preserve"> db.DVDTable </w:t>
      </w:r>
      <w:r>
        <w:rPr>
          <w:color w:val="0000FF"/>
          <w:lang w:val="en-GB"/>
        </w:rPr>
        <w:t>do</w:t>
      </w:r>
      <w:r>
        <w:rPr>
          <w:lang w:val="en-GB"/>
        </w:rPr>
        <w:t xml:space="preserve"> </w:t>
      </w:r>
    </w:p>
    <w:p w:rsidR="002F41FA" w:rsidRDefault="002F41FA" w:rsidP="00531D31">
      <w:pPr>
        <w:pStyle w:val="CodeExample"/>
        <w:rPr>
          <w:lang w:val="en-GB"/>
        </w:rPr>
      </w:pPr>
      <w:r>
        <w:rPr>
          <w:lang w:val="en-GB"/>
        </w:rPr>
        <w:t xml:space="preserve">        where (house.HouseNumber = null) }</w:t>
      </w:r>
    </w:p>
    <w:p w:rsidR="002F41FA" w:rsidRDefault="002F41FA" w:rsidP="00AA10BF"/>
    <w:p w:rsidR="00F812D0" w:rsidRDefault="00F812D0" w:rsidP="008D1249">
      <w:pPr>
        <w:pStyle w:val="Heading3"/>
      </w:pPr>
      <w:r>
        <w:t>Query syntax for Nullable joins</w:t>
      </w:r>
    </w:p>
    <w:p w:rsidR="00F812D0" w:rsidRPr="00F812D0" w:rsidRDefault="00F812D0" w:rsidP="00F812D0">
      <w:r>
        <w:t xml:space="preserve">The computation expression </w:t>
      </w:r>
      <w:r w:rsidR="00A6797A">
        <w:t>custom operation</w:t>
      </w:r>
      <w:r>
        <w:t xml:space="preserve"> translation is extended to cope with the following:</w:t>
      </w:r>
    </w:p>
    <w:p w:rsidR="00F812D0" w:rsidRDefault="00F812D0" w:rsidP="00F812D0">
      <w:pPr>
        <w:pStyle w:val="Code"/>
      </w:pPr>
      <w:r>
        <w:t>join (for x in e -&gt; k1 ?= k2)</w:t>
      </w:r>
    </w:p>
    <w:p w:rsidR="00F812D0" w:rsidRDefault="00F812D0" w:rsidP="00F812D0">
      <w:pPr>
        <w:pStyle w:val="Code"/>
      </w:pPr>
      <w:r>
        <w:t>join (for x in e -&gt; k1 =? k2)</w:t>
      </w:r>
    </w:p>
    <w:p w:rsidR="00437456" w:rsidRDefault="00437456" w:rsidP="00437456">
      <w:pPr>
        <w:pStyle w:val="Code"/>
      </w:pPr>
      <w:r>
        <w:t>join (for x in e -&gt; k1 ?=? k2)</w:t>
      </w:r>
    </w:p>
    <w:p w:rsidR="00F812D0" w:rsidRDefault="00F66ECA" w:rsidP="00F812D0">
      <w:pPr>
        <w:pStyle w:val="Code"/>
      </w:pPr>
      <w:r>
        <w:t>groupJ</w:t>
      </w:r>
      <w:r w:rsidR="00F812D0">
        <w:t>oin (for x in e -&gt; k1 ?= k2) into group</w:t>
      </w:r>
    </w:p>
    <w:p w:rsidR="00F812D0" w:rsidRDefault="00F66ECA" w:rsidP="00F812D0">
      <w:pPr>
        <w:pStyle w:val="Code"/>
      </w:pPr>
      <w:r>
        <w:t>groupJ</w:t>
      </w:r>
      <w:r w:rsidR="00F812D0">
        <w:t>oin (for x in e -&gt; k1 =? k2) into group</w:t>
      </w:r>
    </w:p>
    <w:p w:rsidR="00437456" w:rsidRDefault="00437456" w:rsidP="00437456">
      <w:pPr>
        <w:pStyle w:val="Code"/>
      </w:pPr>
      <w:r>
        <w:lastRenderedPageBreak/>
        <w:t>groupJoin (for x in e -&gt; k1 ?=? k2) into group</w:t>
      </w:r>
    </w:p>
    <w:p w:rsidR="008023AB" w:rsidRDefault="008023AB" w:rsidP="008023AB">
      <w:pPr>
        <w:pStyle w:val="Code"/>
      </w:pPr>
      <w:r>
        <w:t>leftOuterJoin (for x in e -&gt; k1 ?= k2) into group</w:t>
      </w:r>
    </w:p>
    <w:p w:rsidR="008023AB" w:rsidRDefault="008023AB" w:rsidP="008023AB">
      <w:pPr>
        <w:pStyle w:val="Code"/>
      </w:pPr>
      <w:r>
        <w:t>leftOuterJoin (for x in e -&gt; k1 =? k2) into group</w:t>
      </w:r>
    </w:p>
    <w:p w:rsidR="00437456" w:rsidRDefault="00437456" w:rsidP="00437456">
      <w:pPr>
        <w:pStyle w:val="Code"/>
      </w:pPr>
      <w:r>
        <w:t>leftOuterJoin (for x in e -&gt; k1 ?=? k2) into group</w:t>
      </w:r>
    </w:p>
    <w:p w:rsidR="000422D7" w:rsidRDefault="00094530" w:rsidP="008D1249">
      <w:pPr>
        <w:pStyle w:val="Heading3"/>
      </w:pPr>
      <w:r>
        <w:t xml:space="preserve">Query operators </w:t>
      </w:r>
      <w:r w:rsidR="00793080">
        <w:t>for Nullable</w:t>
      </w:r>
    </w:p>
    <w:p w:rsidR="00F812D0" w:rsidRDefault="00F812D0" w:rsidP="00F812D0">
      <w:r>
        <w:t xml:space="preserve">The following </w:t>
      </w:r>
      <w:r w:rsidR="00A6797A">
        <w:t xml:space="preserve">custom </w:t>
      </w:r>
      <w:r w:rsidR="007378F6">
        <w:t xml:space="preserve">query </w:t>
      </w:r>
      <w:r w:rsidR="00A6797A">
        <w:t>operation</w:t>
      </w:r>
      <w:r>
        <w:t>s are added to</w:t>
      </w:r>
      <w:r w:rsidR="00AA0503">
        <w:t xml:space="preserve"> </w:t>
      </w:r>
      <w:r>
        <w:t>FSharp.</w:t>
      </w:r>
      <w:r w:rsidR="007378F6">
        <w:t>Core.dll:</w:t>
      </w:r>
      <w:r w:rsidR="007378F6" w:rsidDel="007378F6">
        <w:t xml:space="preserve"> </w:t>
      </w:r>
    </w:p>
    <w:p w:rsidR="004B0726" w:rsidRDefault="004B0726" w:rsidP="004B0726">
      <w:pPr>
        <w:pStyle w:val="Code"/>
      </w:pPr>
      <w:r>
        <w:t xml:space="preserve">averageByNullable expr  </w:t>
      </w:r>
    </w:p>
    <w:p w:rsidR="004B0726" w:rsidRDefault="00AA0503" w:rsidP="004B0726">
      <w:pPr>
        <w:pStyle w:val="Code"/>
      </w:pPr>
      <w:r>
        <w:t>max</w:t>
      </w:r>
      <w:r w:rsidR="00AC6102">
        <w:t>By</w:t>
      </w:r>
      <w:r w:rsidR="004B0726">
        <w:t>Nullable  expr</w:t>
      </w:r>
    </w:p>
    <w:p w:rsidR="004B0726" w:rsidRDefault="004B0726" w:rsidP="004B0726">
      <w:pPr>
        <w:pStyle w:val="Code"/>
      </w:pPr>
      <w:r>
        <w:t>minByNullable expr</w:t>
      </w:r>
    </w:p>
    <w:p w:rsidR="004B0726" w:rsidRDefault="004B0726" w:rsidP="004B0726">
      <w:pPr>
        <w:pStyle w:val="Code"/>
      </w:pPr>
      <w:r>
        <w:t>sumByNullable expr</w:t>
      </w:r>
    </w:p>
    <w:p w:rsidR="004B0726" w:rsidRDefault="004B0726" w:rsidP="004B0726">
      <w:pPr>
        <w:pStyle w:val="Code"/>
      </w:pPr>
    </w:p>
    <w:p w:rsidR="004B0726" w:rsidRDefault="00D837F2" w:rsidP="004B0726">
      <w:pPr>
        <w:pStyle w:val="Code"/>
      </w:pPr>
      <w:r>
        <w:t>sortBy</w:t>
      </w:r>
      <w:r w:rsidR="004B0726">
        <w:t>Nullable keyExpr</w:t>
      </w:r>
    </w:p>
    <w:p w:rsidR="004B0726" w:rsidRDefault="00D837F2" w:rsidP="004B0726">
      <w:pPr>
        <w:pStyle w:val="Code"/>
      </w:pPr>
      <w:r>
        <w:t>sortBy</w:t>
      </w:r>
      <w:r w:rsidR="004B0726">
        <w:t>Nullable</w:t>
      </w:r>
      <w:r w:rsidR="00AA0503">
        <w:t>Descending</w:t>
      </w:r>
      <w:r w:rsidR="004B0726">
        <w:t xml:space="preserve"> keyExpr</w:t>
      </w:r>
    </w:p>
    <w:p w:rsidR="004B0726" w:rsidRDefault="004B0726" w:rsidP="004B0726">
      <w:pPr>
        <w:pStyle w:val="Code"/>
      </w:pPr>
      <w:r>
        <w:t>thenByNullable keyExpr</w:t>
      </w:r>
    </w:p>
    <w:p w:rsidR="004B0726" w:rsidRDefault="00815CDC" w:rsidP="004B0726">
      <w:pPr>
        <w:pStyle w:val="Code"/>
      </w:pPr>
      <w:r>
        <w:t>thenBy</w:t>
      </w:r>
      <w:r w:rsidR="004B0726">
        <w:t>Nullable</w:t>
      </w:r>
      <w:r>
        <w:t>Descending</w:t>
      </w:r>
      <w:r w:rsidR="004B0726">
        <w:t xml:space="preserve"> keyExpr</w:t>
      </w:r>
    </w:p>
    <w:p w:rsidR="00D0781C" w:rsidRDefault="00793080" w:rsidP="008D1249">
      <w:pPr>
        <w:pStyle w:val="Heading3"/>
      </w:pPr>
      <w:r>
        <w:t>Relational Operators for Nullable</w:t>
      </w:r>
    </w:p>
    <w:p w:rsidR="00793080" w:rsidRDefault="00793080" w:rsidP="00AA10BF">
      <w:r>
        <w:t>These follow the truth tables in the C# specification.</w:t>
      </w:r>
    </w:p>
    <w:p w:rsidR="000422D7" w:rsidRDefault="000422D7" w:rsidP="000422D7">
      <w:pPr>
        <w:pStyle w:val="Code"/>
      </w:pPr>
      <w:r>
        <w:rPr>
          <w:color w:val="0000FF"/>
        </w:rPr>
        <w:t>namespace</w:t>
      </w:r>
      <w:r>
        <w:t xml:space="preserve"> Microsoft.FSharp.Linq</w:t>
      </w:r>
    </w:p>
    <w:p w:rsidR="00583FD6" w:rsidRDefault="00583FD6" w:rsidP="000422D7">
      <w:pPr>
        <w:pStyle w:val="Code"/>
        <w:rPr>
          <w:color w:val="0000FF"/>
        </w:rPr>
      </w:pPr>
    </w:p>
    <w:p w:rsidR="000422D7" w:rsidRDefault="000422D7" w:rsidP="000422D7">
      <w:pPr>
        <w:pStyle w:val="Code"/>
      </w:pPr>
      <w:r>
        <w:t xml:space="preserve">    </w:t>
      </w:r>
      <w:r>
        <w:rPr>
          <w:color w:val="008000"/>
        </w:rPr>
        <w:t>/// A set of relational operators for working with nullable values</w:t>
      </w:r>
    </w:p>
    <w:p w:rsidR="000422D7" w:rsidRDefault="000422D7" w:rsidP="000422D7">
      <w:pPr>
        <w:pStyle w:val="Code"/>
      </w:pPr>
      <w:r>
        <w:t xml:space="preserve">    [&lt;AutoOpen&gt;]</w:t>
      </w:r>
    </w:p>
    <w:p w:rsidR="000422D7" w:rsidRDefault="000422D7" w:rsidP="000422D7">
      <w:pPr>
        <w:pStyle w:val="Code"/>
      </w:pPr>
      <w:r>
        <w:t xml:space="preserve">    </w:t>
      </w:r>
      <w:r>
        <w:rPr>
          <w:color w:val="0000FF"/>
        </w:rPr>
        <w:t>module</w:t>
      </w:r>
      <w:r>
        <w:t xml:space="preserve"> NullableOperators =</w:t>
      </w:r>
    </w:p>
    <w:p w:rsidR="000422D7" w:rsidRDefault="000422D7" w:rsidP="000422D7">
      <w:pPr>
        <w:pStyle w:val="Code"/>
      </w:pPr>
      <w:r>
        <w:t xml:space="preserve">        </w:t>
      </w:r>
      <w:r>
        <w:rPr>
          <w:color w:val="0000FF"/>
        </w:rPr>
        <w:t>open</w:t>
      </w:r>
      <w:r>
        <w:t xml:space="preserve"> System</w:t>
      </w:r>
    </w:p>
    <w:p w:rsidR="000422D7" w:rsidRDefault="000422D7" w:rsidP="000422D7">
      <w:pPr>
        <w:pStyle w:val="Code"/>
      </w:pPr>
      <w:r>
        <w:t xml:space="preserve">        </w:t>
      </w:r>
      <w:r>
        <w:rPr>
          <w:color w:val="008000"/>
        </w:rPr>
        <w:t>/// The '&gt;=' operator where a nullable value appears on the left</w:t>
      </w:r>
    </w:p>
    <w:p w:rsidR="000422D7" w:rsidRDefault="000422D7" w:rsidP="000422D7">
      <w:pPr>
        <w:pStyle w:val="Code"/>
      </w:pPr>
      <w:r>
        <w:t xml:space="preserve">        </w:t>
      </w:r>
      <w:r>
        <w:rPr>
          <w:color w:val="0000FF"/>
        </w:rPr>
        <w:t>val</w:t>
      </w:r>
      <w:r>
        <w:t xml:space="preserve"> ( ?&gt;= )   : Nullable&lt;'T&gt; </w:t>
      </w:r>
      <w:r>
        <w:rPr>
          <w:color w:val="0000FF"/>
        </w:rPr>
        <w:t>-&gt;</w:t>
      </w:r>
      <w:r>
        <w:t xml:space="preserve">           'T </w:t>
      </w:r>
      <w:r>
        <w:rPr>
          <w:color w:val="0000FF"/>
        </w:rPr>
        <w:t>-&gt;</w:t>
      </w:r>
      <w:r>
        <w:t xml:space="preserve"> bool </w:t>
      </w:r>
      <w:r>
        <w:rPr>
          <w:color w:val="0000FF"/>
        </w:rPr>
        <w:t>when</w:t>
      </w:r>
      <w:r>
        <w:t xml:space="preserve"> 'T : comparison</w:t>
      </w:r>
    </w:p>
    <w:p w:rsidR="000422D7" w:rsidRDefault="000422D7" w:rsidP="000422D7">
      <w:pPr>
        <w:pStyle w:val="Code"/>
      </w:pPr>
      <w:r>
        <w:t xml:space="preserve">        </w:t>
      </w:r>
      <w:r>
        <w:rPr>
          <w:color w:val="008000"/>
        </w:rPr>
        <w:t>/// The '&gt;' operator where a nullable value appears on the left</w:t>
      </w:r>
    </w:p>
    <w:p w:rsidR="000422D7" w:rsidRDefault="000422D7" w:rsidP="000422D7">
      <w:pPr>
        <w:pStyle w:val="Code"/>
      </w:pPr>
      <w:r>
        <w:t xml:space="preserve">        </w:t>
      </w:r>
      <w:r>
        <w:rPr>
          <w:color w:val="0000FF"/>
        </w:rPr>
        <w:t>val</w:t>
      </w:r>
      <w:r>
        <w:t xml:space="preserve"> ( ?&gt; )    : Nullable&lt;'T&gt; </w:t>
      </w:r>
      <w:r>
        <w:rPr>
          <w:color w:val="0000FF"/>
        </w:rPr>
        <w:t>-&gt;</w:t>
      </w:r>
      <w:r>
        <w:t xml:space="preserve">           'T </w:t>
      </w:r>
      <w:r>
        <w:rPr>
          <w:color w:val="0000FF"/>
        </w:rPr>
        <w:t>-&gt;</w:t>
      </w:r>
      <w:r>
        <w:t xml:space="preserve"> bool </w:t>
      </w:r>
      <w:r>
        <w:rPr>
          <w:color w:val="0000FF"/>
        </w:rPr>
        <w:t>when</w:t>
      </w:r>
      <w:r>
        <w:t xml:space="preserve"> 'T : comparison</w:t>
      </w:r>
    </w:p>
    <w:p w:rsidR="000422D7" w:rsidRDefault="000422D7" w:rsidP="000422D7">
      <w:pPr>
        <w:pStyle w:val="Code"/>
      </w:pPr>
      <w:r>
        <w:t xml:space="preserve">        </w:t>
      </w:r>
      <w:r>
        <w:rPr>
          <w:color w:val="008000"/>
        </w:rPr>
        <w:t>/// The '&lt;=' operator where a nullable value appears on the left</w:t>
      </w:r>
    </w:p>
    <w:p w:rsidR="000422D7" w:rsidRDefault="000422D7" w:rsidP="000422D7">
      <w:pPr>
        <w:pStyle w:val="Code"/>
      </w:pPr>
      <w:r>
        <w:t xml:space="preserve">        </w:t>
      </w:r>
      <w:r>
        <w:rPr>
          <w:color w:val="0000FF"/>
        </w:rPr>
        <w:t>val</w:t>
      </w:r>
      <w:r>
        <w:t xml:space="preserve"> ( ?&lt;= )   : Nullable&lt;'T&gt; </w:t>
      </w:r>
      <w:r>
        <w:rPr>
          <w:color w:val="0000FF"/>
        </w:rPr>
        <w:t>-&gt;</w:t>
      </w:r>
      <w:r>
        <w:t xml:space="preserve">           'T </w:t>
      </w:r>
      <w:r>
        <w:rPr>
          <w:color w:val="0000FF"/>
        </w:rPr>
        <w:t>-&gt;</w:t>
      </w:r>
      <w:r>
        <w:t xml:space="preserve"> bool </w:t>
      </w:r>
      <w:r>
        <w:rPr>
          <w:color w:val="0000FF"/>
        </w:rPr>
        <w:t>when</w:t>
      </w:r>
      <w:r>
        <w:t xml:space="preserve"> 'T : comparison</w:t>
      </w:r>
    </w:p>
    <w:p w:rsidR="000422D7" w:rsidRDefault="000422D7" w:rsidP="000422D7">
      <w:pPr>
        <w:pStyle w:val="Code"/>
      </w:pPr>
      <w:r>
        <w:t xml:space="preserve">        </w:t>
      </w:r>
      <w:r>
        <w:rPr>
          <w:color w:val="008000"/>
        </w:rPr>
        <w:t>/// The '&lt;' operator where a nullable value appears on the left</w:t>
      </w:r>
    </w:p>
    <w:p w:rsidR="000422D7" w:rsidRDefault="000422D7" w:rsidP="000422D7">
      <w:pPr>
        <w:pStyle w:val="Code"/>
      </w:pPr>
      <w:r>
        <w:t xml:space="preserve">        </w:t>
      </w:r>
      <w:r>
        <w:rPr>
          <w:color w:val="0000FF"/>
        </w:rPr>
        <w:t>val</w:t>
      </w:r>
      <w:r>
        <w:t xml:space="preserve"> ( ?&lt; )    : Nullable&lt;'T&gt; </w:t>
      </w:r>
      <w:r>
        <w:rPr>
          <w:color w:val="0000FF"/>
        </w:rPr>
        <w:t>-&gt;</w:t>
      </w:r>
      <w:r>
        <w:t xml:space="preserve">           'T </w:t>
      </w:r>
      <w:r>
        <w:rPr>
          <w:color w:val="0000FF"/>
        </w:rPr>
        <w:t>-&gt;</w:t>
      </w:r>
      <w:r>
        <w:t xml:space="preserve"> bool </w:t>
      </w:r>
      <w:r>
        <w:rPr>
          <w:color w:val="0000FF"/>
        </w:rPr>
        <w:t>when</w:t>
      </w:r>
      <w:r>
        <w:t xml:space="preserve"> 'T : comparison</w:t>
      </w:r>
    </w:p>
    <w:p w:rsidR="000422D7" w:rsidRDefault="000422D7" w:rsidP="000422D7">
      <w:pPr>
        <w:pStyle w:val="Code"/>
      </w:pPr>
      <w:r>
        <w:t xml:space="preserve">        </w:t>
      </w:r>
      <w:r>
        <w:rPr>
          <w:color w:val="008000"/>
        </w:rPr>
        <w:t>/// The '=' operator where a nullable value appears on the left</w:t>
      </w:r>
    </w:p>
    <w:p w:rsidR="000422D7" w:rsidRDefault="000422D7" w:rsidP="000422D7">
      <w:pPr>
        <w:pStyle w:val="Code"/>
      </w:pPr>
      <w:r>
        <w:t xml:space="preserve">        </w:t>
      </w:r>
      <w:r>
        <w:rPr>
          <w:color w:val="0000FF"/>
        </w:rPr>
        <w:t>val</w:t>
      </w:r>
      <w:r>
        <w:t xml:space="preserve"> ( ?= )    : Nullable&lt;'T&gt; </w:t>
      </w:r>
      <w:r>
        <w:rPr>
          <w:color w:val="0000FF"/>
        </w:rPr>
        <w:t>-&gt;</w:t>
      </w:r>
      <w:r>
        <w:t xml:space="preserve">           'T </w:t>
      </w:r>
      <w:r>
        <w:rPr>
          <w:color w:val="0000FF"/>
        </w:rPr>
        <w:t>-&gt;</w:t>
      </w:r>
      <w:r>
        <w:t xml:space="preserve"> bool </w:t>
      </w:r>
      <w:r>
        <w:rPr>
          <w:color w:val="0000FF"/>
        </w:rPr>
        <w:t>when</w:t>
      </w:r>
      <w:r>
        <w:t xml:space="preserve"> 'T : equality</w:t>
      </w:r>
    </w:p>
    <w:p w:rsidR="000422D7" w:rsidRDefault="000422D7" w:rsidP="000422D7">
      <w:pPr>
        <w:pStyle w:val="Code"/>
      </w:pPr>
      <w:r>
        <w:t xml:space="preserve">        </w:t>
      </w:r>
      <w:r>
        <w:rPr>
          <w:color w:val="008000"/>
        </w:rPr>
        <w:t>/// The '&lt;&gt;' operator where a nullable value appears on the left</w:t>
      </w:r>
    </w:p>
    <w:p w:rsidR="000422D7" w:rsidRDefault="000422D7" w:rsidP="000422D7">
      <w:pPr>
        <w:pStyle w:val="Code"/>
      </w:pPr>
      <w:r>
        <w:t xml:space="preserve">        </w:t>
      </w:r>
      <w:r>
        <w:rPr>
          <w:color w:val="0000FF"/>
        </w:rPr>
        <w:t>val</w:t>
      </w:r>
      <w:r>
        <w:t xml:space="preserve"> ( ?&lt;&gt; )   : Nullable&lt;'T&gt; </w:t>
      </w:r>
      <w:r>
        <w:rPr>
          <w:color w:val="0000FF"/>
        </w:rPr>
        <w:t>-&gt;</w:t>
      </w:r>
      <w:r>
        <w:t xml:space="preserve">           'T </w:t>
      </w:r>
      <w:r>
        <w:rPr>
          <w:color w:val="0000FF"/>
        </w:rPr>
        <w:t>-&gt;</w:t>
      </w:r>
      <w:r>
        <w:t xml:space="preserve"> bool </w:t>
      </w:r>
      <w:r>
        <w:rPr>
          <w:color w:val="0000FF"/>
        </w:rPr>
        <w:t>when</w:t>
      </w:r>
      <w:r>
        <w:t xml:space="preserve"> 'T : equality</w:t>
      </w:r>
    </w:p>
    <w:p w:rsidR="000422D7" w:rsidRDefault="000422D7" w:rsidP="000422D7">
      <w:pPr>
        <w:pStyle w:val="Code"/>
      </w:pPr>
    </w:p>
    <w:p w:rsidR="000422D7" w:rsidRDefault="000422D7" w:rsidP="000422D7">
      <w:pPr>
        <w:pStyle w:val="Code"/>
      </w:pPr>
      <w:r>
        <w:t xml:space="preserve">        </w:t>
      </w:r>
      <w:r>
        <w:rPr>
          <w:color w:val="008000"/>
        </w:rPr>
        <w:t>/// The '&gt;=' operator where a nullable value appears on the right</w:t>
      </w:r>
    </w:p>
    <w:p w:rsidR="000422D7" w:rsidRDefault="000422D7" w:rsidP="000422D7">
      <w:pPr>
        <w:pStyle w:val="Code"/>
      </w:pPr>
      <w:r>
        <w:t xml:space="preserve">        </w:t>
      </w:r>
      <w:r>
        <w:rPr>
          <w:color w:val="0000FF"/>
        </w:rPr>
        <w:t>val</w:t>
      </w:r>
      <w:r>
        <w:t xml:space="preserve"> ( &gt;=? )   :           'T </w:t>
      </w:r>
      <w:r>
        <w:rPr>
          <w:color w:val="0000FF"/>
        </w:rPr>
        <w:t>-&gt;</w:t>
      </w:r>
      <w:r>
        <w:t xml:space="preserve"> Nullable&lt;'T&gt; </w:t>
      </w:r>
      <w:r>
        <w:rPr>
          <w:color w:val="0000FF"/>
        </w:rPr>
        <w:t>-&gt;</w:t>
      </w:r>
      <w:r>
        <w:t xml:space="preserve"> bool </w:t>
      </w:r>
      <w:r>
        <w:rPr>
          <w:color w:val="0000FF"/>
        </w:rPr>
        <w:t>when</w:t>
      </w:r>
      <w:r>
        <w:t xml:space="preserve"> 'T : comparison</w:t>
      </w:r>
    </w:p>
    <w:p w:rsidR="000422D7" w:rsidRDefault="000422D7" w:rsidP="000422D7">
      <w:pPr>
        <w:pStyle w:val="Code"/>
      </w:pPr>
      <w:r>
        <w:t xml:space="preserve">        </w:t>
      </w:r>
      <w:r>
        <w:rPr>
          <w:color w:val="008000"/>
        </w:rPr>
        <w:t>/// The '&gt;' operator where a nullable value appears on the right</w:t>
      </w:r>
    </w:p>
    <w:p w:rsidR="000422D7" w:rsidRDefault="000422D7" w:rsidP="000422D7">
      <w:pPr>
        <w:pStyle w:val="Code"/>
      </w:pPr>
      <w:r>
        <w:t xml:space="preserve">        </w:t>
      </w:r>
      <w:r>
        <w:rPr>
          <w:color w:val="0000FF"/>
        </w:rPr>
        <w:t>val</w:t>
      </w:r>
      <w:r>
        <w:t xml:space="preserve"> ( &gt;? )    :           'T </w:t>
      </w:r>
      <w:r>
        <w:rPr>
          <w:color w:val="0000FF"/>
        </w:rPr>
        <w:t>-&gt;</w:t>
      </w:r>
      <w:r>
        <w:t xml:space="preserve"> Nullable&lt;'T&gt; </w:t>
      </w:r>
      <w:r>
        <w:rPr>
          <w:color w:val="0000FF"/>
        </w:rPr>
        <w:t>-&gt;</w:t>
      </w:r>
      <w:r>
        <w:t xml:space="preserve"> bool </w:t>
      </w:r>
      <w:r>
        <w:rPr>
          <w:color w:val="0000FF"/>
        </w:rPr>
        <w:t>when</w:t>
      </w:r>
      <w:r>
        <w:t xml:space="preserve"> 'T : comparison</w:t>
      </w:r>
    </w:p>
    <w:p w:rsidR="000422D7" w:rsidRDefault="000422D7" w:rsidP="000422D7">
      <w:pPr>
        <w:pStyle w:val="Code"/>
      </w:pPr>
      <w:r>
        <w:t xml:space="preserve">        </w:t>
      </w:r>
      <w:r>
        <w:rPr>
          <w:color w:val="008000"/>
        </w:rPr>
        <w:t>/// The '&lt;=' operator where a nullable value appears on the right</w:t>
      </w:r>
    </w:p>
    <w:p w:rsidR="000422D7" w:rsidRDefault="000422D7" w:rsidP="000422D7">
      <w:pPr>
        <w:pStyle w:val="Code"/>
      </w:pPr>
      <w:r>
        <w:t xml:space="preserve">        </w:t>
      </w:r>
      <w:r>
        <w:rPr>
          <w:color w:val="0000FF"/>
        </w:rPr>
        <w:t>val</w:t>
      </w:r>
      <w:r>
        <w:t xml:space="preserve"> ( &lt;=? )   :           'T </w:t>
      </w:r>
      <w:r>
        <w:rPr>
          <w:color w:val="0000FF"/>
        </w:rPr>
        <w:t>-&gt;</w:t>
      </w:r>
      <w:r>
        <w:t xml:space="preserve"> Nullable&lt;'T&gt; </w:t>
      </w:r>
      <w:r>
        <w:rPr>
          <w:color w:val="0000FF"/>
        </w:rPr>
        <w:t>-&gt;</w:t>
      </w:r>
      <w:r>
        <w:t xml:space="preserve"> bool </w:t>
      </w:r>
      <w:r>
        <w:rPr>
          <w:color w:val="0000FF"/>
        </w:rPr>
        <w:t>when</w:t>
      </w:r>
      <w:r>
        <w:t xml:space="preserve"> 'T : comparison</w:t>
      </w:r>
    </w:p>
    <w:p w:rsidR="000422D7" w:rsidRDefault="000422D7" w:rsidP="000422D7">
      <w:pPr>
        <w:pStyle w:val="Code"/>
      </w:pPr>
      <w:r>
        <w:t xml:space="preserve">        </w:t>
      </w:r>
      <w:r>
        <w:rPr>
          <w:color w:val="008000"/>
        </w:rPr>
        <w:t>/// The '&lt;' operator where a nullable value appears on the right</w:t>
      </w:r>
    </w:p>
    <w:p w:rsidR="000422D7" w:rsidRDefault="000422D7" w:rsidP="000422D7">
      <w:pPr>
        <w:pStyle w:val="Code"/>
      </w:pPr>
      <w:r>
        <w:t xml:space="preserve">        </w:t>
      </w:r>
      <w:r>
        <w:rPr>
          <w:color w:val="0000FF"/>
        </w:rPr>
        <w:t>val</w:t>
      </w:r>
      <w:r>
        <w:t xml:space="preserve"> ( &lt;? )    :           'T </w:t>
      </w:r>
      <w:r>
        <w:rPr>
          <w:color w:val="0000FF"/>
        </w:rPr>
        <w:t>-&gt;</w:t>
      </w:r>
      <w:r>
        <w:t xml:space="preserve"> Nullable&lt;'T&gt; </w:t>
      </w:r>
      <w:r>
        <w:rPr>
          <w:color w:val="0000FF"/>
        </w:rPr>
        <w:t>-&gt;</w:t>
      </w:r>
      <w:r>
        <w:t xml:space="preserve"> bool </w:t>
      </w:r>
      <w:r>
        <w:rPr>
          <w:color w:val="0000FF"/>
        </w:rPr>
        <w:t>when</w:t>
      </w:r>
      <w:r>
        <w:t xml:space="preserve"> 'T : comparison</w:t>
      </w:r>
    </w:p>
    <w:p w:rsidR="000422D7" w:rsidRDefault="000422D7" w:rsidP="000422D7">
      <w:pPr>
        <w:pStyle w:val="Code"/>
      </w:pPr>
      <w:r>
        <w:t xml:space="preserve">        </w:t>
      </w:r>
      <w:r>
        <w:rPr>
          <w:color w:val="008000"/>
        </w:rPr>
        <w:t>/// The '=' operator where a nullable value appears on the right</w:t>
      </w:r>
    </w:p>
    <w:p w:rsidR="000422D7" w:rsidRDefault="000422D7" w:rsidP="000422D7">
      <w:pPr>
        <w:pStyle w:val="Code"/>
      </w:pPr>
      <w:r>
        <w:t xml:space="preserve">        </w:t>
      </w:r>
      <w:r>
        <w:rPr>
          <w:color w:val="0000FF"/>
        </w:rPr>
        <w:t>val</w:t>
      </w:r>
      <w:r>
        <w:t xml:space="preserve"> ( =? )    :           'T </w:t>
      </w:r>
      <w:r>
        <w:rPr>
          <w:color w:val="0000FF"/>
        </w:rPr>
        <w:t>-&gt;</w:t>
      </w:r>
      <w:r>
        <w:t xml:space="preserve"> Nullable&lt;'T&gt; </w:t>
      </w:r>
      <w:r>
        <w:rPr>
          <w:color w:val="0000FF"/>
        </w:rPr>
        <w:t>-&gt;</w:t>
      </w:r>
      <w:r>
        <w:t xml:space="preserve"> bool </w:t>
      </w:r>
      <w:r>
        <w:rPr>
          <w:color w:val="0000FF"/>
        </w:rPr>
        <w:t>when</w:t>
      </w:r>
      <w:r>
        <w:t xml:space="preserve"> 'T : equality</w:t>
      </w:r>
    </w:p>
    <w:p w:rsidR="000422D7" w:rsidRDefault="000422D7" w:rsidP="000422D7">
      <w:pPr>
        <w:pStyle w:val="Code"/>
      </w:pPr>
      <w:r>
        <w:t xml:space="preserve">        </w:t>
      </w:r>
      <w:r>
        <w:rPr>
          <w:color w:val="008000"/>
        </w:rPr>
        <w:t>/// The '&lt;&gt;' operator where a nullable value appears on the right</w:t>
      </w:r>
    </w:p>
    <w:p w:rsidR="000422D7" w:rsidRDefault="000422D7" w:rsidP="000422D7">
      <w:pPr>
        <w:pStyle w:val="Code"/>
      </w:pPr>
      <w:r>
        <w:t xml:space="preserve">        </w:t>
      </w:r>
      <w:r>
        <w:rPr>
          <w:color w:val="0000FF"/>
        </w:rPr>
        <w:t>val</w:t>
      </w:r>
      <w:r>
        <w:t xml:space="preserve"> ( &lt;&gt;? )   :           'T </w:t>
      </w:r>
      <w:r>
        <w:rPr>
          <w:color w:val="0000FF"/>
        </w:rPr>
        <w:t>-&gt;</w:t>
      </w:r>
      <w:r>
        <w:t xml:space="preserve"> Nullable&lt;'T&gt; </w:t>
      </w:r>
      <w:r>
        <w:rPr>
          <w:color w:val="0000FF"/>
        </w:rPr>
        <w:t>-&gt;</w:t>
      </w:r>
      <w:r>
        <w:t xml:space="preserve"> bool </w:t>
      </w:r>
      <w:r>
        <w:rPr>
          <w:color w:val="0000FF"/>
        </w:rPr>
        <w:t>when</w:t>
      </w:r>
      <w:r>
        <w:t xml:space="preserve"> 'T : equality</w:t>
      </w:r>
    </w:p>
    <w:p w:rsidR="000422D7" w:rsidRDefault="000422D7" w:rsidP="000422D7">
      <w:pPr>
        <w:pStyle w:val="Code"/>
      </w:pPr>
    </w:p>
    <w:p w:rsidR="000422D7" w:rsidRDefault="000422D7" w:rsidP="000422D7">
      <w:pPr>
        <w:pStyle w:val="Code"/>
      </w:pPr>
      <w:r>
        <w:t xml:space="preserve">        </w:t>
      </w:r>
      <w:r>
        <w:rPr>
          <w:color w:val="008000"/>
        </w:rPr>
        <w:t>/// The '&gt;=' operator where a nullable value appears on both left and right sides</w:t>
      </w:r>
    </w:p>
    <w:p w:rsidR="000422D7" w:rsidRDefault="000422D7" w:rsidP="000422D7">
      <w:pPr>
        <w:pStyle w:val="Code"/>
      </w:pPr>
      <w:r>
        <w:t xml:space="preserve">        </w:t>
      </w:r>
      <w:r>
        <w:rPr>
          <w:color w:val="0000FF"/>
        </w:rPr>
        <w:t>val</w:t>
      </w:r>
      <w:r>
        <w:t xml:space="preserve"> ( ?&gt;=? )  : Nullable&lt;'T&gt; </w:t>
      </w:r>
      <w:r>
        <w:rPr>
          <w:color w:val="0000FF"/>
        </w:rPr>
        <w:t>-&gt;</w:t>
      </w:r>
      <w:r>
        <w:t xml:space="preserve"> Nullable&lt;'T&gt; </w:t>
      </w:r>
      <w:r>
        <w:rPr>
          <w:color w:val="0000FF"/>
        </w:rPr>
        <w:t>-&gt;</w:t>
      </w:r>
      <w:r>
        <w:t xml:space="preserve"> bool </w:t>
      </w:r>
      <w:r>
        <w:rPr>
          <w:color w:val="0000FF"/>
        </w:rPr>
        <w:t>when</w:t>
      </w:r>
      <w:r>
        <w:t xml:space="preserve"> 'T : comparison</w:t>
      </w:r>
    </w:p>
    <w:p w:rsidR="000422D7" w:rsidRDefault="000422D7" w:rsidP="000422D7">
      <w:pPr>
        <w:pStyle w:val="Code"/>
      </w:pPr>
      <w:r>
        <w:t xml:space="preserve">        </w:t>
      </w:r>
      <w:r>
        <w:rPr>
          <w:color w:val="008000"/>
        </w:rPr>
        <w:t>/// The '&gt;' operator where a nullable value appears on both left and right sides</w:t>
      </w:r>
    </w:p>
    <w:p w:rsidR="000422D7" w:rsidRDefault="000422D7" w:rsidP="000422D7">
      <w:pPr>
        <w:pStyle w:val="Code"/>
      </w:pPr>
      <w:r>
        <w:t xml:space="preserve">        </w:t>
      </w:r>
      <w:r>
        <w:rPr>
          <w:color w:val="0000FF"/>
        </w:rPr>
        <w:t>val</w:t>
      </w:r>
      <w:r>
        <w:t xml:space="preserve"> ( ?&gt;? )   : Nullable&lt;'T&gt; </w:t>
      </w:r>
      <w:r>
        <w:rPr>
          <w:color w:val="0000FF"/>
        </w:rPr>
        <w:t>-&gt;</w:t>
      </w:r>
      <w:r>
        <w:t xml:space="preserve"> Nullable&lt;'T&gt; </w:t>
      </w:r>
      <w:r>
        <w:rPr>
          <w:color w:val="0000FF"/>
        </w:rPr>
        <w:t>-&gt;</w:t>
      </w:r>
      <w:r>
        <w:t xml:space="preserve"> bool </w:t>
      </w:r>
      <w:r>
        <w:rPr>
          <w:color w:val="0000FF"/>
        </w:rPr>
        <w:t>when</w:t>
      </w:r>
      <w:r>
        <w:t xml:space="preserve"> 'T : comparison</w:t>
      </w:r>
    </w:p>
    <w:p w:rsidR="000422D7" w:rsidRDefault="000422D7" w:rsidP="000422D7">
      <w:pPr>
        <w:pStyle w:val="Code"/>
      </w:pPr>
      <w:r>
        <w:lastRenderedPageBreak/>
        <w:t xml:space="preserve">        </w:t>
      </w:r>
      <w:r>
        <w:rPr>
          <w:color w:val="008000"/>
        </w:rPr>
        <w:t>/// The '&lt;=' operator where a nullable value appears on both left and right sides</w:t>
      </w:r>
    </w:p>
    <w:p w:rsidR="000422D7" w:rsidRDefault="000422D7" w:rsidP="000422D7">
      <w:pPr>
        <w:pStyle w:val="Code"/>
      </w:pPr>
      <w:r>
        <w:t xml:space="preserve">        </w:t>
      </w:r>
      <w:r>
        <w:rPr>
          <w:color w:val="0000FF"/>
        </w:rPr>
        <w:t>val</w:t>
      </w:r>
      <w:r>
        <w:t xml:space="preserve"> ( ?&lt;=? )  : Nullable&lt;'T&gt; </w:t>
      </w:r>
      <w:r>
        <w:rPr>
          <w:color w:val="0000FF"/>
        </w:rPr>
        <w:t>-&gt;</w:t>
      </w:r>
      <w:r>
        <w:t xml:space="preserve"> Nullable&lt;'T&gt; </w:t>
      </w:r>
      <w:r>
        <w:rPr>
          <w:color w:val="0000FF"/>
        </w:rPr>
        <w:t>-&gt;</w:t>
      </w:r>
      <w:r>
        <w:t xml:space="preserve"> bool </w:t>
      </w:r>
      <w:r>
        <w:rPr>
          <w:color w:val="0000FF"/>
        </w:rPr>
        <w:t>when</w:t>
      </w:r>
      <w:r>
        <w:t xml:space="preserve"> 'T : comparison</w:t>
      </w:r>
    </w:p>
    <w:p w:rsidR="000422D7" w:rsidRDefault="000422D7" w:rsidP="000422D7">
      <w:pPr>
        <w:pStyle w:val="Code"/>
      </w:pPr>
      <w:r>
        <w:t xml:space="preserve">        </w:t>
      </w:r>
      <w:r>
        <w:rPr>
          <w:color w:val="008000"/>
        </w:rPr>
        <w:t>/// The '&lt;' operator where a nullable value appears on both left and right sides</w:t>
      </w:r>
    </w:p>
    <w:p w:rsidR="000422D7" w:rsidRDefault="000422D7" w:rsidP="000422D7">
      <w:pPr>
        <w:pStyle w:val="Code"/>
      </w:pPr>
      <w:r>
        <w:t xml:space="preserve">        </w:t>
      </w:r>
      <w:r>
        <w:rPr>
          <w:color w:val="0000FF"/>
        </w:rPr>
        <w:t>val</w:t>
      </w:r>
      <w:r>
        <w:t xml:space="preserve"> ( ?&lt;? )   : Nullable&lt;'T&gt; </w:t>
      </w:r>
      <w:r>
        <w:rPr>
          <w:color w:val="0000FF"/>
        </w:rPr>
        <w:t>-&gt;</w:t>
      </w:r>
      <w:r>
        <w:t xml:space="preserve"> Nullable&lt;'T&gt; </w:t>
      </w:r>
      <w:r>
        <w:rPr>
          <w:color w:val="0000FF"/>
        </w:rPr>
        <w:t>-&gt;</w:t>
      </w:r>
      <w:r>
        <w:t xml:space="preserve"> bool </w:t>
      </w:r>
      <w:r>
        <w:rPr>
          <w:color w:val="0000FF"/>
        </w:rPr>
        <w:t>when</w:t>
      </w:r>
      <w:r>
        <w:t xml:space="preserve"> 'T : comparison</w:t>
      </w:r>
    </w:p>
    <w:p w:rsidR="000422D7" w:rsidRDefault="000422D7" w:rsidP="000422D7">
      <w:pPr>
        <w:pStyle w:val="Code"/>
      </w:pPr>
      <w:r>
        <w:t xml:space="preserve">        </w:t>
      </w:r>
      <w:r>
        <w:rPr>
          <w:color w:val="008000"/>
        </w:rPr>
        <w:t>/// The '=' operator where a nullable value appears on both left and right sides</w:t>
      </w:r>
    </w:p>
    <w:p w:rsidR="000422D7" w:rsidRDefault="000422D7" w:rsidP="000422D7">
      <w:pPr>
        <w:pStyle w:val="Code"/>
      </w:pPr>
      <w:r>
        <w:t xml:space="preserve">        </w:t>
      </w:r>
      <w:r>
        <w:rPr>
          <w:color w:val="0000FF"/>
        </w:rPr>
        <w:t>val</w:t>
      </w:r>
      <w:r>
        <w:t xml:space="preserve"> ( ?=? )   : Nullable&lt;'T&gt; </w:t>
      </w:r>
      <w:r>
        <w:rPr>
          <w:color w:val="0000FF"/>
        </w:rPr>
        <w:t>-&gt;</w:t>
      </w:r>
      <w:r>
        <w:t xml:space="preserve"> Nullable&lt;'T&gt; </w:t>
      </w:r>
      <w:r>
        <w:rPr>
          <w:color w:val="0000FF"/>
        </w:rPr>
        <w:t>-&gt;</w:t>
      </w:r>
      <w:r>
        <w:t xml:space="preserve"> bool </w:t>
      </w:r>
      <w:r>
        <w:rPr>
          <w:color w:val="0000FF"/>
        </w:rPr>
        <w:t>when</w:t>
      </w:r>
      <w:r>
        <w:t xml:space="preserve"> 'T : equality</w:t>
      </w:r>
    </w:p>
    <w:p w:rsidR="000422D7" w:rsidRDefault="000422D7" w:rsidP="000422D7">
      <w:pPr>
        <w:pStyle w:val="Code"/>
      </w:pPr>
      <w:r>
        <w:t xml:space="preserve">        </w:t>
      </w:r>
      <w:r>
        <w:rPr>
          <w:color w:val="008000"/>
        </w:rPr>
        <w:t>/// The '&lt;&gt;' operator where a nullable value appears on both left and right sides</w:t>
      </w:r>
    </w:p>
    <w:p w:rsidR="000422D7" w:rsidRDefault="000422D7" w:rsidP="000422D7">
      <w:pPr>
        <w:pStyle w:val="Code"/>
      </w:pPr>
      <w:r>
        <w:t xml:space="preserve">        </w:t>
      </w:r>
      <w:r>
        <w:rPr>
          <w:color w:val="0000FF"/>
        </w:rPr>
        <w:t>val</w:t>
      </w:r>
      <w:r>
        <w:t xml:space="preserve"> ( ?&lt;&gt;? )  : Nullable&lt;'T&gt; </w:t>
      </w:r>
      <w:r>
        <w:rPr>
          <w:color w:val="0000FF"/>
        </w:rPr>
        <w:t>-&gt;</w:t>
      </w:r>
      <w:r>
        <w:t xml:space="preserve"> Nullable&lt;'T&gt; </w:t>
      </w:r>
      <w:r>
        <w:rPr>
          <w:color w:val="0000FF"/>
        </w:rPr>
        <w:t>-&gt;</w:t>
      </w:r>
      <w:r>
        <w:t xml:space="preserve"> bool </w:t>
      </w:r>
      <w:r>
        <w:rPr>
          <w:color w:val="0000FF"/>
        </w:rPr>
        <w:t>when</w:t>
      </w:r>
      <w:r>
        <w:t xml:space="preserve"> 'T : equality</w:t>
      </w:r>
    </w:p>
    <w:p w:rsidR="000422D7" w:rsidRDefault="00F66ECA" w:rsidP="00AA10BF">
      <w:r>
        <w:t>Note that some query providers (LINQ-to-SQL) also tolerate the use of nullableValue.HasValue and nullableValue.GetValueOrDefault() in expression fragments. However most do not.</w:t>
      </w:r>
    </w:p>
    <w:p w:rsidR="0081322B" w:rsidRDefault="0081322B" w:rsidP="0081322B">
      <w:pPr>
        <w:pStyle w:val="Heading2"/>
      </w:pPr>
      <w:bookmarkStart w:id="53" w:name="_Toc300669438"/>
      <w:r>
        <w:t>Terminology: query v. seq v. combinators</w:t>
      </w:r>
      <w:bookmarkEnd w:id="53"/>
    </w:p>
    <w:p w:rsidR="0081322B" w:rsidRDefault="0081322B" w:rsidP="0081322B">
      <w:r>
        <w:t>It is very important to ensure consistency and fluency between these:</w:t>
      </w:r>
    </w:p>
    <w:p w:rsidR="0081322B" w:rsidRDefault="0081322B" w:rsidP="0081322B">
      <w:pPr>
        <w:pStyle w:val="ListParagraph"/>
        <w:numPr>
          <w:ilvl w:val="0"/>
          <w:numId w:val="22"/>
        </w:numPr>
      </w:pPr>
      <w:r>
        <w:t>seq { … } for in-memory queries and more general state machine iterators</w:t>
      </w:r>
    </w:p>
    <w:p w:rsidR="0081322B" w:rsidRDefault="0081322B" w:rsidP="0081322B">
      <w:pPr>
        <w:pStyle w:val="ListParagraph"/>
        <w:numPr>
          <w:ilvl w:val="0"/>
          <w:numId w:val="22"/>
        </w:numPr>
      </w:pPr>
      <w:r>
        <w:t xml:space="preserve">query { … } for in-memory-or-out-of-memory queries. </w:t>
      </w:r>
    </w:p>
    <w:p w:rsidR="0081322B" w:rsidRDefault="0081322B" w:rsidP="0081322B">
      <w:pPr>
        <w:pStyle w:val="ListParagraph"/>
        <w:numPr>
          <w:ilvl w:val="1"/>
          <w:numId w:val="22"/>
        </w:numPr>
      </w:pPr>
      <w:r>
        <w:t>These are a more restricted than seq { … }   (no try/finally, while, try/with etc.)</w:t>
      </w:r>
    </w:p>
    <w:p w:rsidR="0081322B" w:rsidRDefault="0081322B" w:rsidP="0081322B">
      <w:pPr>
        <w:pStyle w:val="ListParagraph"/>
        <w:numPr>
          <w:ilvl w:val="1"/>
          <w:numId w:val="22"/>
        </w:numPr>
      </w:pPr>
      <w:r>
        <w:t>These are also more general than seq (you can use sortBy, groupBy, join, averageBy etc.)</w:t>
      </w:r>
    </w:p>
    <w:p w:rsidR="0081322B" w:rsidRDefault="0081322B" w:rsidP="0081322B">
      <w:pPr>
        <w:pStyle w:val="ListParagraph"/>
        <w:numPr>
          <w:ilvl w:val="1"/>
          <w:numId w:val="22"/>
        </w:numPr>
      </w:pPr>
      <w:r>
        <w:t>These can fail at runtime if the IQueryable provider doesn’t support the query operators used.</w:t>
      </w:r>
    </w:p>
    <w:p w:rsidR="0081322B" w:rsidRDefault="0081322B" w:rsidP="0081322B">
      <w:pPr>
        <w:pStyle w:val="ListParagraph"/>
        <w:numPr>
          <w:ilvl w:val="0"/>
          <w:numId w:val="22"/>
        </w:numPr>
      </w:pPr>
      <w:r>
        <w:t>Seq.* combinatory pipelining, often used in prototyping F# query code.</w:t>
      </w:r>
    </w:p>
    <w:p w:rsidR="0081322B" w:rsidRDefault="0081322B" w:rsidP="0081322B">
      <w:r>
        <w:t xml:space="preserve">The following table indicates the operations that are supported by each query syntax/combinatory-set </w:t>
      </w:r>
    </w:p>
    <w:p w:rsidR="0081322B" w:rsidRDefault="0081322B" w:rsidP="0081322B">
      <w:pPr>
        <w:pStyle w:val="ListParagraph"/>
        <w:numPr>
          <w:ilvl w:val="0"/>
          <w:numId w:val="22"/>
        </w:numPr>
      </w:pPr>
      <w:r>
        <w:t xml:space="preserve">The elements highlighted in </w:t>
      </w:r>
      <w:r w:rsidRPr="00A21BBD">
        <w:rPr>
          <w:color w:val="00B050"/>
        </w:rPr>
        <w:t>green</w:t>
      </w:r>
      <w:r>
        <w:t xml:space="preserve"> are new to F# 3.0. </w:t>
      </w:r>
    </w:p>
    <w:p w:rsidR="0081322B" w:rsidRDefault="0081322B" w:rsidP="0081322B">
      <w:pPr>
        <w:pStyle w:val="ListParagraph"/>
        <w:numPr>
          <w:ilvl w:val="0"/>
          <w:numId w:val="22"/>
        </w:numPr>
      </w:pPr>
      <w:r>
        <w:t xml:space="preserve">The elements highlighted in </w:t>
      </w:r>
      <w:r w:rsidRPr="00A21BBD">
        <w:rPr>
          <w:color w:val="FF0000"/>
        </w:rPr>
        <w:t>red</w:t>
      </w:r>
      <w:r>
        <w:t xml:space="preserve"> are not yet implemented in the QUERIES prototype. </w:t>
      </w:r>
    </w:p>
    <w:p w:rsidR="0081322B" w:rsidRDefault="0081322B" w:rsidP="0081322B">
      <w:pPr>
        <w:pStyle w:val="ListParagraph"/>
        <w:numPr>
          <w:ilvl w:val="0"/>
          <w:numId w:val="22"/>
        </w:numPr>
      </w:pPr>
      <w:r>
        <w:t>(?) indicates some design issues arise</w:t>
      </w:r>
    </w:p>
    <w:tbl>
      <w:tblPr>
        <w:tblStyle w:val="LightGrid-Accent5"/>
        <w:tblW w:w="0" w:type="auto"/>
        <w:tblLayout w:type="fixed"/>
        <w:tblLook w:val="04A0" w:firstRow="1" w:lastRow="0" w:firstColumn="1" w:lastColumn="0" w:noHBand="0" w:noVBand="1"/>
      </w:tblPr>
      <w:tblGrid>
        <w:gridCol w:w="3227"/>
        <w:gridCol w:w="2977"/>
        <w:gridCol w:w="2689"/>
      </w:tblGrid>
      <w:tr w:rsidR="0081322B" w:rsidTr="002A7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Pr="00A21BBD" w:rsidRDefault="0081322B" w:rsidP="002A7833">
            <w:pPr>
              <w:spacing w:after="200" w:line="276" w:lineRule="auto"/>
              <w:rPr>
                <w:color w:val="92D050"/>
              </w:rPr>
            </w:pPr>
            <w:r w:rsidRPr="00A21BBD">
              <w:rPr>
                <w:color w:val="92D050"/>
              </w:rPr>
              <w:t>query { … }</w:t>
            </w:r>
          </w:p>
        </w:tc>
        <w:tc>
          <w:tcPr>
            <w:tcW w:w="2977" w:type="dxa"/>
          </w:tcPr>
          <w:p w:rsidR="0081322B" w:rsidRDefault="0081322B" w:rsidP="002A7833">
            <w:pPr>
              <w:cnfStyle w:val="100000000000" w:firstRow="1" w:lastRow="0" w:firstColumn="0" w:lastColumn="0" w:oddVBand="0" w:evenVBand="0" w:oddHBand="0" w:evenHBand="0" w:firstRowFirstColumn="0" w:firstRowLastColumn="0" w:lastRowFirstColumn="0" w:lastRowLastColumn="0"/>
            </w:pPr>
            <w:r>
              <w:t>Seq.* combinators</w:t>
            </w:r>
          </w:p>
        </w:tc>
        <w:tc>
          <w:tcPr>
            <w:tcW w:w="2689" w:type="dxa"/>
          </w:tcPr>
          <w:p w:rsidR="0081322B" w:rsidRDefault="0081322B" w:rsidP="002A7833">
            <w:pPr>
              <w:cnfStyle w:val="100000000000" w:firstRow="1" w:lastRow="0" w:firstColumn="0" w:lastColumn="0" w:oddVBand="0" w:evenVBand="0" w:oddHBand="0" w:evenHBand="0" w:firstRowFirstColumn="0" w:firstRowLastColumn="0" w:lastRowFirstColumn="0" w:lastRowLastColumn="0"/>
            </w:pPr>
            <w:r>
              <w:t>seq  { … }</w:t>
            </w:r>
          </w:p>
        </w:tc>
      </w:tr>
      <w:tr w:rsidR="0081322B" w:rsidTr="002A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Pr="00A21BBD" w:rsidRDefault="0081322B" w:rsidP="002A7833">
            <w:pPr>
              <w:spacing w:after="200" w:line="276" w:lineRule="auto"/>
              <w:rPr>
                <w:b w:val="0"/>
                <w:color w:val="92D050"/>
              </w:rPr>
            </w:pPr>
            <w:r w:rsidRPr="00A21BBD">
              <w:rPr>
                <w:b w:val="0"/>
                <w:color w:val="92D050"/>
              </w:rPr>
              <w:t>for</w:t>
            </w:r>
          </w:p>
        </w:tc>
        <w:tc>
          <w:tcPr>
            <w:tcW w:w="2977" w:type="dxa"/>
          </w:tcPr>
          <w:p w:rsidR="0081322B" w:rsidRDefault="0081322B" w:rsidP="002A7833">
            <w:pPr>
              <w:cnfStyle w:val="000000100000" w:firstRow="0" w:lastRow="0" w:firstColumn="0" w:lastColumn="0" w:oddVBand="0" w:evenVBand="0" w:oddHBand="1" w:evenHBand="0" w:firstRowFirstColumn="0" w:firstRowLastColumn="0" w:lastRowFirstColumn="0" w:lastRowLastColumn="0"/>
            </w:pPr>
          </w:p>
        </w:tc>
        <w:tc>
          <w:tcPr>
            <w:tcW w:w="2689" w:type="dxa"/>
          </w:tcPr>
          <w:p w:rsidR="0081322B" w:rsidRDefault="0081322B" w:rsidP="002A7833">
            <w:pPr>
              <w:cnfStyle w:val="000000100000" w:firstRow="0" w:lastRow="0" w:firstColumn="0" w:lastColumn="0" w:oddVBand="0" w:evenVBand="0" w:oddHBand="1" w:evenHBand="0" w:firstRowFirstColumn="0" w:firstRowLastColumn="0" w:lastRowFirstColumn="0" w:lastRowLastColumn="0"/>
            </w:pPr>
            <w:r>
              <w:t>for</w:t>
            </w:r>
          </w:p>
        </w:tc>
      </w:tr>
      <w:tr w:rsidR="0081322B" w:rsidTr="002A7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Pr="00A21BBD" w:rsidRDefault="0081322B" w:rsidP="002A7833">
            <w:pPr>
              <w:spacing w:after="200" w:line="276" w:lineRule="auto"/>
              <w:rPr>
                <w:b w:val="0"/>
                <w:color w:val="92D050"/>
              </w:rPr>
            </w:pPr>
            <w:r w:rsidRPr="00A21BBD">
              <w:rPr>
                <w:b w:val="0"/>
                <w:color w:val="92D050"/>
              </w:rPr>
              <w:t>wher</w:t>
            </w:r>
            <w:r>
              <w:rPr>
                <w:b w:val="0"/>
                <w:color w:val="92D050"/>
              </w:rPr>
              <w:t>e</w:t>
            </w:r>
            <w:r>
              <w:rPr>
                <w:b w:val="0"/>
                <w:color w:val="92D050"/>
              </w:rPr>
              <w:br/>
            </w:r>
            <w:r w:rsidRPr="00A21BBD">
              <w:rPr>
                <w:b w:val="0"/>
                <w:color w:val="92D050"/>
              </w:rPr>
              <w:t>if-then</w:t>
            </w:r>
          </w:p>
        </w:tc>
        <w:tc>
          <w:tcPr>
            <w:tcW w:w="2977" w:type="dxa"/>
          </w:tcPr>
          <w:p w:rsidR="0081322B" w:rsidRPr="00A21BBD" w:rsidRDefault="0081322B" w:rsidP="002A7833">
            <w:pPr>
              <w:cnfStyle w:val="000000010000" w:firstRow="0" w:lastRow="0" w:firstColumn="0" w:lastColumn="0" w:oddVBand="0" w:evenVBand="0" w:oddHBand="0" w:evenHBand="1" w:firstRowFirstColumn="0" w:firstRowLastColumn="0" w:lastRowFirstColumn="0" w:lastRowLastColumn="0"/>
              <w:rPr>
                <w:color w:val="FF0000"/>
              </w:rPr>
            </w:pPr>
            <w:r w:rsidRPr="00A21BBD">
              <w:rPr>
                <w:color w:val="92D050"/>
              </w:rPr>
              <w:t>where</w:t>
            </w:r>
            <w:r w:rsidR="00D02B4D">
              <w:rPr>
                <w:color w:val="92D050"/>
              </w:rPr>
              <w:t xml:space="preserve"> (also </w:t>
            </w:r>
            <w:r w:rsidR="004F7FE0">
              <w:rPr>
                <w:color w:val="92D050"/>
              </w:rPr>
              <w:t>for List, Array, Event, Observable)</w:t>
            </w:r>
          </w:p>
          <w:p w:rsidR="0081322B" w:rsidRPr="00A21BBD" w:rsidRDefault="0081322B" w:rsidP="002A7833">
            <w:pPr>
              <w:cnfStyle w:val="000000010000" w:firstRow="0" w:lastRow="0" w:firstColumn="0" w:lastColumn="0" w:oddVBand="0" w:evenVBand="0" w:oddHBand="0" w:evenHBand="1" w:firstRowFirstColumn="0" w:firstRowLastColumn="0" w:lastRowFirstColumn="0" w:lastRowLastColumn="0"/>
            </w:pPr>
            <w:r>
              <w:br/>
            </w:r>
            <w:r w:rsidRPr="00A21BBD">
              <w:t>filter</w:t>
            </w:r>
          </w:p>
        </w:tc>
        <w:tc>
          <w:tcPr>
            <w:tcW w:w="2689" w:type="dxa"/>
          </w:tcPr>
          <w:p w:rsidR="0081322B" w:rsidRPr="00A21BBD" w:rsidRDefault="0081322B" w:rsidP="002A7833">
            <w:pPr>
              <w:cnfStyle w:val="000000010000" w:firstRow="0" w:lastRow="0" w:firstColumn="0" w:lastColumn="0" w:oddVBand="0" w:evenVBand="0" w:oddHBand="0" w:evenHBand="1" w:firstRowFirstColumn="0" w:firstRowLastColumn="0" w:lastRowFirstColumn="0" w:lastRowLastColumn="0"/>
            </w:pPr>
          </w:p>
          <w:p w:rsidR="0081322B" w:rsidRPr="00A21BBD" w:rsidRDefault="0081322B" w:rsidP="002A7833">
            <w:pPr>
              <w:cnfStyle w:val="000000010000" w:firstRow="0" w:lastRow="0" w:firstColumn="0" w:lastColumn="0" w:oddVBand="0" w:evenVBand="0" w:oddHBand="0" w:evenHBand="1" w:firstRowFirstColumn="0" w:firstRowLastColumn="0" w:lastRowFirstColumn="0" w:lastRowLastColumn="0"/>
            </w:pPr>
            <w:r w:rsidRPr="00A21BBD">
              <w:t>if-then</w:t>
            </w:r>
          </w:p>
        </w:tc>
      </w:tr>
      <w:tr w:rsidR="0081322B" w:rsidTr="002A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Default="0081322B" w:rsidP="002A7833">
            <w:pPr>
              <w:spacing w:after="200" w:line="276" w:lineRule="auto"/>
              <w:rPr>
                <w:b w:val="0"/>
                <w:color w:val="92D050"/>
              </w:rPr>
            </w:pPr>
            <w:r w:rsidRPr="00A21BBD">
              <w:rPr>
                <w:b w:val="0"/>
                <w:color w:val="92D050"/>
              </w:rPr>
              <w:t>yield</w:t>
            </w:r>
            <w:r w:rsidRPr="00A21BBD">
              <w:rPr>
                <w:rStyle w:val="FootnoteReference"/>
                <w:b w:val="0"/>
                <w:color w:val="92D050"/>
              </w:rPr>
              <w:footnoteReference w:id="7"/>
            </w:r>
          </w:p>
          <w:p w:rsidR="0081322B" w:rsidRPr="00A21BBD" w:rsidRDefault="0081322B" w:rsidP="002A7833">
            <w:pPr>
              <w:spacing w:after="200" w:line="276" w:lineRule="auto"/>
              <w:rPr>
                <w:b w:val="0"/>
                <w:color w:val="92D050"/>
              </w:rPr>
            </w:pPr>
            <w:r>
              <w:rPr>
                <w:b w:val="0"/>
                <w:color w:val="92D050"/>
              </w:rPr>
              <w:t>select</w:t>
            </w:r>
          </w:p>
        </w:tc>
        <w:tc>
          <w:tcPr>
            <w:tcW w:w="2977" w:type="dxa"/>
          </w:tcPr>
          <w:p w:rsidR="0081322B" w:rsidRDefault="00D0293C" w:rsidP="002A7833">
            <w:pPr>
              <w:cnfStyle w:val="000000100000" w:firstRow="0" w:lastRow="0" w:firstColumn="0" w:lastColumn="0" w:oddVBand="0" w:evenVBand="0" w:oddHBand="1" w:evenHBand="0" w:firstRowFirstColumn="0" w:firstRowLastColumn="0" w:lastRowFirstColumn="0" w:lastRowLastColumn="0"/>
            </w:pPr>
            <w:r>
              <w:t>m</w:t>
            </w:r>
            <w:r w:rsidR="0081322B">
              <w:t>ap</w:t>
            </w:r>
          </w:p>
        </w:tc>
        <w:tc>
          <w:tcPr>
            <w:tcW w:w="2689" w:type="dxa"/>
          </w:tcPr>
          <w:p w:rsidR="0081322B" w:rsidRDefault="0093419C" w:rsidP="002A7833">
            <w:pPr>
              <w:cnfStyle w:val="000000100000" w:firstRow="0" w:lastRow="0" w:firstColumn="0" w:lastColumn="0" w:oddVBand="0" w:evenVBand="0" w:oddHBand="1" w:evenHBand="0" w:firstRowFirstColumn="0" w:firstRowLastColumn="0" w:lastRowFirstColumn="0" w:lastRowLastColumn="0"/>
            </w:pPr>
            <w:r>
              <w:t>Y</w:t>
            </w:r>
            <w:r w:rsidR="0081322B">
              <w:t>ield</w:t>
            </w:r>
          </w:p>
        </w:tc>
      </w:tr>
      <w:tr w:rsidR="0081322B" w:rsidTr="002A7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Pr="00A21BBD" w:rsidRDefault="0081322B" w:rsidP="002A7833">
            <w:pPr>
              <w:spacing w:after="200" w:line="276" w:lineRule="auto"/>
              <w:rPr>
                <w:b w:val="0"/>
                <w:color w:val="92D050"/>
              </w:rPr>
            </w:pPr>
            <w:r w:rsidRPr="00A21BBD">
              <w:rPr>
                <w:b w:val="0"/>
                <w:color w:val="92D050"/>
              </w:rPr>
              <w:t>yield!</w:t>
            </w:r>
          </w:p>
        </w:tc>
        <w:tc>
          <w:tcPr>
            <w:tcW w:w="2977" w:type="dxa"/>
          </w:tcPr>
          <w:p w:rsidR="0081322B" w:rsidRDefault="008A5630" w:rsidP="002A7833">
            <w:pPr>
              <w:cnfStyle w:val="000000010000" w:firstRow="0" w:lastRow="0" w:firstColumn="0" w:lastColumn="0" w:oddVBand="0" w:evenVBand="0" w:oddHBand="0" w:evenHBand="1" w:firstRowFirstColumn="0" w:firstRowLastColumn="0" w:lastRowFirstColumn="0" w:lastRowLastColumn="0"/>
            </w:pPr>
            <w:r>
              <w:t>c</w:t>
            </w:r>
            <w:r w:rsidR="0081322B">
              <w:t>ollect</w:t>
            </w:r>
          </w:p>
        </w:tc>
        <w:tc>
          <w:tcPr>
            <w:tcW w:w="2689" w:type="dxa"/>
          </w:tcPr>
          <w:p w:rsidR="0081322B" w:rsidRDefault="0081322B" w:rsidP="002A7833">
            <w:pPr>
              <w:cnfStyle w:val="000000010000" w:firstRow="0" w:lastRow="0" w:firstColumn="0" w:lastColumn="0" w:oddVBand="0" w:evenVBand="0" w:oddHBand="0" w:evenHBand="1" w:firstRowFirstColumn="0" w:firstRowLastColumn="0" w:lastRowFirstColumn="0" w:lastRowLastColumn="0"/>
            </w:pPr>
            <w:r>
              <w:t>yield!</w:t>
            </w:r>
          </w:p>
        </w:tc>
      </w:tr>
      <w:tr w:rsidR="0081322B" w:rsidTr="002A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Default="0081322B" w:rsidP="002A7833">
            <w:pPr>
              <w:rPr>
                <w:b w:val="0"/>
                <w:color w:val="92D050"/>
              </w:rPr>
            </w:pPr>
            <w:r w:rsidRPr="00A21BBD">
              <w:rPr>
                <w:b w:val="0"/>
                <w:color w:val="92D050"/>
              </w:rPr>
              <w:t>sortBy</w:t>
            </w:r>
          </w:p>
          <w:p w:rsidR="0081322B" w:rsidRPr="00A21BBD" w:rsidRDefault="0081322B" w:rsidP="002A7833">
            <w:pPr>
              <w:rPr>
                <w:b w:val="0"/>
                <w:color w:val="92D050"/>
              </w:rPr>
            </w:pPr>
            <w:r>
              <w:rPr>
                <w:b w:val="0"/>
                <w:color w:val="92D050"/>
              </w:rPr>
              <w:t>thenBy</w:t>
            </w:r>
          </w:p>
        </w:tc>
        <w:tc>
          <w:tcPr>
            <w:tcW w:w="2977" w:type="dxa"/>
          </w:tcPr>
          <w:p w:rsidR="0081322B" w:rsidRDefault="0081322B" w:rsidP="002A7833">
            <w:pPr>
              <w:cnfStyle w:val="000000100000" w:firstRow="0" w:lastRow="0" w:firstColumn="0" w:lastColumn="0" w:oddVBand="0" w:evenVBand="0" w:oddHBand="1" w:evenHBand="0" w:firstRowFirstColumn="0" w:firstRowLastColumn="0" w:lastRowFirstColumn="0" w:lastRowLastColumn="0"/>
            </w:pPr>
            <w:r>
              <w:t>sortBy</w:t>
            </w:r>
          </w:p>
        </w:tc>
        <w:tc>
          <w:tcPr>
            <w:tcW w:w="2689" w:type="dxa"/>
          </w:tcPr>
          <w:p w:rsidR="0081322B" w:rsidRPr="00A21BBD" w:rsidRDefault="0081322B" w:rsidP="002A7833">
            <w:pPr>
              <w:spacing w:after="200" w:line="276" w:lineRule="auto"/>
              <w:cnfStyle w:val="000000100000" w:firstRow="0" w:lastRow="0" w:firstColumn="0" w:lastColumn="0" w:oddVBand="0" w:evenVBand="0" w:oddHBand="1" w:evenHBand="0" w:firstRowFirstColumn="0" w:firstRowLastColumn="0" w:lastRowFirstColumn="0" w:lastRowLastColumn="0"/>
              <w:rPr>
                <w:strike/>
                <w:color w:val="FF0000"/>
              </w:rPr>
            </w:pPr>
          </w:p>
        </w:tc>
      </w:tr>
      <w:tr w:rsidR="0081322B" w:rsidTr="002A7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Pr="00A21BBD" w:rsidRDefault="0081322B" w:rsidP="002A7833">
            <w:pPr>
              <w:rPr>
                <w:b w:val="0"/>
                <w:color w:val="92D050"/>
              </w:rPr>
            </w:pPr>
            <w:r w:rsidRPr="00A21BBD">
              <w:rPr>
                <w:b w:val="0"/>
                <w:color w:val="92D050"/>
              </w:rPr>
              <w:lastRenderedPageBreak/>
              <w:t>sortByDescending</w:t>
            </w:r>
          </w:p>
          <w:p w:rsidR="0081322B" w:rsidRPr="00A21BBD" w:rsidRDefault="0081322B" w:rsidP="002A7833">
            <w:pPr>
              <w:spacing w:after="200" w:line="276" w:lineRule="auto"/>
              <w:rPr>
                <w:b w:val="0"/>
                <w:color w:val="92D050"/>
              </w:rPr>
            </w:pPr>
            <w:r w:rsidRPr="00A21BBD">
              <w:rPr>
                <w:b w:val="0"/>
                <w:color w:val="92D050"/>
              </w:rPr>
              <w:t>thenByDescending</w:t>
            </w:r>
          </w:p>
        </w:tc>
        <w:tc>
          <w:tcPr>
            <w:tcW w:w="2977" w:type="dxa"/>
          </w:tcPr>
          <w:p w:rsidR="0081322B" w:rsidRPr="00A21BBD" w:rsidRDefault="0081322B" w:rsidP="002A7833">
            <w:pPr>
              <w:cnfStyle w:val="000000010000" w:firstRow="0" w:lastRow="0" w:firstColumn="0" w:lastColumn="0" w:oddVBand="0" w:evenVBand="0" w:oddHBand="0" w:evenHBand="1" w:firstRowFirstColumn="0" w:firstRowLastColumn="0" w:lastRowFirstColumn="0" w:lastRowLastColumn="0"/>
              <w:rPr>
                <w:color w:val="FF0000"/>
              </w:rPr>
            </w:pPr>
          </w:p>
        </w:tc>
        <w:tc>
          <w:tcPr>
            <w:tcW w:w="2689" w:type="dxa"/>
          </w:tcPr>
          <w:p w:rsidR="0081322B" w:rsidRPr="00A21BBD" w:rsidRDefault="0081322B" w:rsidP="002A7833">
            <w:pPr>
              <w:spacing w:after="200" w:line="276" w:lineRule="auto"/>
              <w:cnfStyle w:val="000000010000" w:firstRow="0" w:lastRow="0" w:firstColumn="0" w:lastColumn="0" w:oddVBand="0" w:evenVBand="0" w:oddHBand="0" w:evenHBand="1" w:firstRowFirstColumn="0" w:firstRowLastColumn="0" w:lastRowFirstColumn="0" w:lastRowLastColumn="0"/>
              <w:rPr>
                <w:strike/>
                <w:color w:val="FF0000"/>
              </w:rPr>
            </w:pPr>
          </w:p>
        </w:tc>
      </w:tr>
      <w:tr w:rsidR="0081322B" w:rsidTr="002A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Pr="00A21BBD" w:rsidRDefault="0081322B" w:rsidP="002A7833">
            <w:pPr>
              <w:spacing w:after="200" w:line="276" w:lineRule="auto"/>
              <w:rPr>
                <w:b w:val="0"/>
                <w:color w:val="92D050"/>
              </w:rPr>
            </w:pPr>
            <w:r w:rsidRPr="00A21BBD">
              <w:rPr>
                <w:b w:val="0"/>
                <w:color w:val="92D050"/>
              </w:rPr>
              <w:t>distinct</w:t>
            </w:r>
            <w:r>
              <w:rPr>
                <w:b w:val="0"/>
                <w:color w:val="92D050"/>
              </w:rPr>
              <w:br/>
            </w:r>
            <w:r w:rsidRPr="00A21BBD">
              <w:rPr>
                <w:b w:val="0"/>
                <w:color w:val="92D050"/>
              </w:rPr>
              <w:t xml:space="preserve">head </w:t>
            </w:r>
            <w:r>
              <w:rPr>
                <w:b w:val="0"/>
                <w:color w:val="92D050"/>
              </w:rPr>
              <w:br/>
            </w:r>
            <w:r w:rsidRPr="00A21BBD">
              <w:rPr>
                <w:b w:val="0"/>
                <w:color w:val="92D050"/>
              </w:rPr>
              <w:t xml:space="preserve">last </w:t>
            </w:r>
            <w:r>
              <w:rPr>
                <w:b w:val="0"/>
                <w:color w:val="92D050"/>
              </w:rPr>
              <w:br/>
              <w:t>exactlyOne</w:t>
            </w:r>
            <w:r>
              <w:rPr>
                <w:b w:val="0"/>
                <w:color w:val="92D050"/>
              </w:rPr>
              <w:br/>
            </w:r>
            <w:r w:rsidRPr="00A21BBD">
              <w:rPr>
                <w:b w:val="0"/>
                <w:color w:val="92D050"/>
              </w:rPr>
              <w:t>nth</w:t>
            </w:r>
          </w:p>
        </w:tc>
        <w:tc>
          <w:tcPr>
            <w:tcW w:w="2977" w:type="dxa"/>
          </w:tcPr>
          <w:p w:rsidR="0081322B" w:rsidRDefault="00D0293C" w:rsidP="002A7833">
            <w:pPr>
              <w:cnfStyle w:val="000000100000" w:firstRow="0" w:lastRow="0" w:firstColumn="0" w:lastColumn="0" w:oddVBand="0" w:evenVBand="0" w:oddHBand="1" w:evenHBand="0" w:firstRowFirstColumn="0" w:firstRowLastColumn="0" w:lastRowFirstColumn="0" w:lastRowLastColumn="0"/>
              <w:rPr>
                <w:color w:val="FF0000"/>
              </w:rPr>
            </w:pPr>
            <w:r>
              <w:t>d</w:t>
            </w:r>
            <w:r w:rsidR="0081322B" w:rsidRPr="00A21BBD">
              <w:t>istinct</w:t>
            </w:r>
          </w:p>
          <w:p w:rsidR="0081322B" w:rsidRDefault="0081322B" w:rsidP="002A7833">
            <w:pPr>
              <w:cnfStyle w:val="000000100000" w:firstRow="0" w:lastRow="0" w:firstColumn="0" w:lastColumn="0" w:oddVBand="0" w:evenVBand="0" w:oddHBand="1" w:evenHBand="0" w:firstRowFirstColumn="0" w:firstRowLastColumn="0" w:lastRowFirstColumn="0" w:lastRowLastColumn="0"/>
              <w:rPr>
                <w:color w:val="FF0000"/>
              </w:rPr>
            </w:pPr>
            <w:r w:rsidRPr="00A21BBD">
              <w:t>head</w:t>
            </w:r>
            <w:r>
              <w:rPr>
                <w:color w:val="FF0000"/>
              </w:rPr>
              <w:t xml:space="preserve"> </w:t>
            </w:r>
          </w:p>
          <w:p w:rsidR="0081322B" w:rsidRPr="0093419C" w:rsidRDefault="0081322B" w:rsidP="002A7833">
            <w:pPr>
              <w:cnfStyle w:val="000000100000" w:firstRow="0" w:lastRow="0" w:firstColumn="0" w:lastColumn="0" w:oddVBand="0" w:evenVBand="0" w:oddHBand="1" w:evenHBand="0" w:firstRowFirstColumn="0" w:firstRowLastColumn="0" w:lastRowFirstColumn="0" w:lastRowLastColumn="0"/>
              <w:rPr>
                <w:color w:val="00B050"/>
              </w:rPr>
            </w:pPr>
            <w:r w:rsidRPr="0093419C">
              <w:rPr>
                <w:color w:val="00B050"/>
              </w:rPr>
              <w:t xml:space="preserve">last </w:t>
            </w:r>
          </w:p>
          <w:p w:rsidR="0081322B" w:rsidRPr="0093419C" w:rsidRDefault="0081322B" w:rsidP="002A7833">
            <w:pPr>
              <w:cnfStyle w:val="000000100000" w:firstRow="0" w:lastRow="0" w:firstColumn="0" w:lastColumn="0" w:oddVBand="0" w:evenVBand="0" w:oddHBand="1" w:evenHBand="0" w:firstRowFirstColumn="0" w:firstRowLastColumn="0" w:lastRowFirstColumn="0" w:lastRowLastColumn="0"/>
              <w:rPr>
                <w:color w:val="00B050"/>
              </w:rPr>
            </w:pPr>
            <w:r w:rsidRPr="0093419C">
              <w:rPr>
                <w:color w:val="00B050"/>
              </w:rPr>
              <w:t>exactlyOne</w:t>
            </w:r>
          </w:p>
          <w:p w:rsidR="0081322B" w:rsidRPr="00A5713B" w:rsidRDefault="0081322B" w:rsidP="002A7833">
            <w:pPr>
              <w:cnfStyle w:val="000000100000" w:firstRow="0" w:lastRow="0" w:firstColumn="0" w:lastColumn="0" w:oddVBand="0" w:evenVBand="0" w:oddHBand="1" w:evenHBand="0" w:firstRowFirstColumn="0" w:firstRowLastColumn="0" w:lastRowFirstColumn="0" w:lastRowLastColumn="0"/>
            </w:pPr>
            <w:r w:rsidRPr="00A21BBD">
              <w:t>nth</w:t>
            </w:r>
          </w:p>
        </w:tc>
        <w:tc>
          <w:tcPr>
            <w:tcW w:w="2689" w:type="dxa"/>
          </w:tcPr>
          <w:p w:rsidR="0081322B" w:rsidRPr="00A21BBD" w:rsidRDefault="0081322B" w:rsidP="002A7833">
            <w:pPr>
              <w:spacing w:after="200" w:line="276" w:lineRule="auto"/>
              <w:cnfStyle w:val="000000100000" w:firstRow="0" w:lastRow="0" w:firstColumn="0" w:lastColumn="0" w:oddVBand="0" w:evenVBand="0" w:oddHBand="1" w:evenHBand="0" w:firstRowFirstColumn="0" w:firstRowLastColumn="0" w:lastRowFirstColumn="0" w:lastRowLastColumn="0"/>
              <w:rPr>
                <w:strike/>
                <w:color w:val="FF0000"/>
              </w:rPr>
            </w:pPr>
          </w:p>
        </w:tc>
      </w:tr>
      <w:tr w:rsidR="0081322B" w:rsidTr="002A7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Pr="00A21BBD" w:rsidRDefault="0081322B" w:rsidP="002A7833">
            <w:pPr>
              <w:spacing w:after="200" w:line="276" w:lineRule="auto"/>
              <w:rPr>
                <w:b w:val="0"/>
                <w:color w:val="92D050"/>
              </w:rPr>
            </w:pPr>
            <w:r>
              <w:rPr>
                <w:b w:val="0"/>
                <w:color w:val="92D050"/>
              </w:rPr>
              <w:t>s</w:t>
            </w:r>
            <w:r w:rsidRPr="00A21BBD">
              <w:rPr>
                <w:b w:val="0"/>
                <w:color w:val="92D050"/>
              </w:rPr>
              <w:t>kip</w:t>
            </w:r>
            <w:r w:rsidR="0049671D">
              <w:rPr>
                <w:rStyle w:val="FootnoteReference"/>
                <w:b w:val="0"/>
                <w:color w:val="92D050"/>
              </w:rPr>
              <w:footnoteReference w:id="8"/>
            </w:r>
            <w:r>
              <w:rPr>
                <w:b w:val="0"/>
                <w:color w:val="92D050"/>
              </w:rPr>
              <w:br/>
            </w:r>
            <w:r w:rsidRPr="00A21BBD">
              <w:rPr>
                <w:b w:val="0"/>
                <w:color w:val="92D050"/>
              </w:rPr>
              <w:t>skipWhile</w:t>
            </w:r>
            <w:r>
              <w:rPr>
                <w:b w:val="0"/>
                <w:color w:val="92D050"/>
              </w:rPr>
              <w:br/>
            </w:r>
            <w:r w:rsidRPr="00A21BBD">
              <w:rPr>
                <w:b w:val="0"/>
                <w:color w:val="92D050"/>
              </w:rPr>
              <w:t>take</w:t>
            </w:r>
            <w:r>
              <w:rPr>
                <w:b w:val="0"/>
                <w:color w:val="92D050"/>
              </w:rPr>
              <w:br/>
            </w:r>
            <w:r w:rsidRPr="00A21BBD">
              <w:rPr>
                <w:b w:val="0"/>
                <w:color w:val="92D050"/>
              </w:rPr>
              <w:t>takeWhile</w:t>
            </w:r>
          </w:p>
        </w:tc>
        <w:tc>
          <w:tcPr>
            <w:tcW w:w="2977" w:type="dxa"/>
          </w:tcPr>
          <w:p w:rsidR="0081322B" w:rsidRDefault="001E273D" w:rsidP="002A7833">
            <w:pPr>
              <w:cnfStyle w:val="000000010000" w:firstRow="0" w:lastRow="0" w:firstColumn="0" w:lastColumn="0" w:oddVBand="0" w:evenVBand="0" w:oddHBand="0" w:evenHBand="1" w:firstRowFirstColumn="0" w:firstRowLastColumn="0" w:lastRowFirstColumn="0" w:lastRowLastColumn="0"/>
            </w:pPr>
            <w:r>
              <w:t>s</w:t>
            </w:r>
            <w:r w:rsidR="0081322B">
              <w:t>kip</w:t>
            </w:r>
          </w:p>
          <w:p w:rsidR="0081322B" w:rsidRDefault="0081322B" w:rsidP="002A7833">
            <w:pPr>
              <w:cnfStyle w:val="000000010000" w:firstRow="0" w:lastRow="0" w:firstColumn="0" w:lastColumn="0" w:oddVBand="0" w:evenVBand="0" w:oddHBand="0" w:evenHBand="1" w:firstRowFirstColumn="0" w:firstRowLastColumn="0" w:lastRowFirstColumn="0" w:lastRowLastColumn="0"/>
            </w:pPr>
            <w:r>
              <w:t>skipWhile</w:t>
            </w:r>
          </w:p>
          <w:p w:rsidR="0081322B" w:rsidRDefault="0081322B" w:rsidP="002A7833">
            <w:pPr>
              <w:cnfStyle w:val="000000010000" w:firstRow="0" w:lastRow="0" w:firstColumn="0" w:lastColumn="0" w:oddVBand="0" w:evenVBand="0" w:oddHBand="0" w:evenHBand="1" w:firstRowFirstColumn="0" w:firstRowLastColumn="0" w:lastRowFirstColumn="0" w:lastRowLastColumn="0"/>
            </w:pPr>
            <w:r>
              <w:t>take</w:t>
            </w:r>
          </w:p>
          <w:p w:rsidR="0081322B" w:rsidRDefault="0081322B" w:rsidP="002A7833">
            <w:pPr>
              <w:cnfStyle w:val="000000010000" w:firstRow="0" w:lastRow="0" w:firstColumn="0" w:lastColumn="0" w:oddVBand="0" w:evenVBand="0" w:oddHBand="0" w:evenHBand="1" w:firstRowFirstColumn="0" w:firstRowLastColumn="0" w:lastRowFirstColumn="0" w:lastRowLastColumn="0"/>
            </w:pPr>
            <w:r>
              <w:t>takeWhile</w:t>
            </w:r>
          </w:p>
        </w:tc>
        <w:tc>
          <w:tcPr>
            <w:tcW w:w="2689" w:type="dxa"/>
          </w:tcPr>
          <w:p w:rsidR="0081322B" w:rsidRPr="00A21BBD" w:rsidRDefault="0081322B" w:rsidP="002A7833">
            <w:pPr>
              <w:spacing w:after="200" w:line="276" w:lineRule="auto"/>
              <w:cnfStyle w:val="000000010000" w:firstRow="0" w:lastRow="0" w:firstColumn="0" w:lastColumn="0" w:oddVBand="0" w:evenVBand="0" w:oddHBand="0" w:evenHBand="1" w:firstRowFirstColumn="0" w:firstRowLastColumn="0" w:lastRowFirstColumn="0" w:lastRowLastColumn="0"/>
              <w:rPr>
                <w:strike/>
                <w:color w:val="FF0000"/>
              </w:rPr>
            </w:pPr>
          </w:p>
        </w:tc>
      </w:tr>
      <w:tr w:rsidR="00426072" w:rsidTr="00A6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426072" w:rsidRPr="00A21BBD" w:rsidRDefault="00426072" w:rsidP="00A62DCE">
            <w:pPr>
              <w:spacing w:after="200" w:line="276" w:lineRule="auto"/>
              <w:rPr>
                <w:b w:val="0"/>
                <w:color w:val="92D050"/>
              </w:rPr>
            </w:pPr>
            <w:r w:rsidRPr="00A21BBD">
              <w:rPr>
                <w:b w:val="0"/>
                <w:color w:val="92D050"/>
              </w:rPr>
              <w:t>groupBy</w:t>
            </w:r>
            <w:r w:rsidRPr="00A21BBD">
              <w:rPr>
                <w:rStyle w:val="FootnoteReference"/>
                <w:b w:val="0"/>
                <w:color w:val="92D050"/>
              </w:rPr>
              <w:footnoteReference w:id="9"/>
            </w:r>
          </w:p>
        </w:tc>
        <w:tc>
          <w:tcPr>
            <w:tcW w:w="2977" w:type="dxa"/>
          </w:tcPr>
          <w:p w:rsidR="00426072" w:rsidRDefault="00426072" w:rsidP="00A62DCE">
            <w:pPr>
              <w:cnfStyle w:val="000000100000" w:firstRow="0" w:lastRow="0" w:firstColumn="0" w:lastColumn="0" w:oddVBand="0" w:evenVBand="0" w:oddHBand="1" w:evenHBand="0" w:firstRowFirstColumn="0" w:firstRowLastColumn="0" w:lastRowFirstColumn="0" w:lastRowLastColumn="0"/>
            </w:pPr>
            <w:r>
              <w:t>groupBy</w:t>
            </w:r>
          </w:p>
        </w:tc>
        <w:tc>
          <w:tcPr>
            <w:tcW w:w="2689" w:type="dxa"/>
          </w:tcPr>
          <w:p w:rsidR="00426072" w:rsidRPr="00A21BBD" w:rsidRDefault="00426072" w:rsidP="00A62DCE">
            <w:pPr>
              <w:spacing w:after="200" w:line="276" w:lineRule="auto"/>
              <w:cnfStyle w:val="000000100000" w:firstRow="0" w:lastRow="0" w:firstColumn="0" w:lastColumn="0" w:oddVBand="0" w:evenVBand="0" w:oddHBand="1" w:evenHBand="0" w:firstRowFirstColumn="0" w:firstRowLastColumn="0" w:lastRowFirstColumn="0" w:lastRowLastColumn="0"/>
              <w:rPr>
                <w:strike/>
                <w:color w:val="FF0000"/>
              </w:rPr>
            </w:pPr>
          </w:p>
        </w:tc>
      </w:tr>
      <w:tr w:rsidR="0081322B" w:rsidTr="002A7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Pr="00A21BBD" w:rsidRDefault="0081322B">
            <w:pPr>
              <w:spacing w:after="200" w:line="276" w:lineRule="auto"/>
              <w:rPr>
                <w:rFonts w:eastAsiaTheme="minorHAnsi" w:cstheme="minorBidi"/>
                <w:b w:val="0"/>
                <w:bCs w:val="0"/>
                <w:color w:val="92D050"/>
              </w:rPr>
            </w:pPr>
            <w:r w:rsidRPr="00A21BBD">
              <w:rPr>
                <w:b w:val="0"/>
                <w:color w:val="92D050"/>
              </w:rPr>
              <w:t>group</w:t>
            </w:r>
            <w:r w:rsidR="00426072">
              <w:rPr>
                <w:b w:val="0"/>
                <w:color w:val="92D050"/>
              </w:rPr>
              <w:t>Val</w:t>
            </w:r>
            <w:r w:rsidRPr="00A21BBD">
              <w:rPr>
                <w:b w:val="0"/>
                <w:color w:val="92D050"/>
              </w:rPr>
              <w:t>By</w:t>
            </w:r>
          </w:p>
        </w:tc>
        <w:tc>
          <w:tcPr>
            <w:tcW w:w="2977" w:type="dxa"/>
          </w:tcPr>
          <w:p w:rsidR="0081322B" w:rsidRDefault="0081322B" w:rsidP="002A7833">
            <w:pPr>
              <w:cnfStyle w:val="000000010000" w:firstRow="0" w:lastRow="0" w:firstColumn="0" w:lastColumn="0" w:oddVBand="0" w:evenVBand="0" w:oddHBand="0" w:evenHBand="1" w:firstRowFirstColumn="0" w:firstRowLastColumn="0" w:lastRowFirstColumn="0" w:lastRowLastColumn="0"/>
            </w:pPr>
          </w:p>
        </w:tc>
        <w:tc>
          <w:tcPr>
            <w:tcW w:w="2689" w:type="dxa"/>
          </w:tcPr>
          <w:p w:rsidR="0081322B" w:rsidRPr="00A21BBD" w:rsidRDefault="0081322B" w:rsidP="002A7833">
            <w:pPr>
              <w:spacing w:after="200" w:line="276" w:lineRule="auto"/>
              <w:cnfStyle w:val="000000010000" w:firstRow="0" w:lastRow="0" w:firstColumn="0" w:lastColumn="0" w:oddVBand="0" w:evenVBand="0" w:oddHBand="0" w:evenHBand="1" w:firstRowFirstColumn="0" w:firstRowLastColumn="0" w:lastRowFirstColumn="0" w:lastRowLastColumn="0"/>
              <w:rPr>
                <w:strike/>
                <w:color w:val="FF0000"/>
              </w:rPr>
            </w:pPr>
          </w:p>
        </w:tc>
      </w:tr>
      <w:tr w:rsidR="0081322B" w:rsidTr="002A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Pr="00A21BBD" w:rsidRDefault="0081322B" w:rsidP="002A7833">
            <w:pPr>
              <w:spacing w:after="200" w:line="276" w:lineRule="auto"/>
              <w:rPr>
                <w:b w:val="0"/>
                <w:color w:val="00B050"/>
              </w:rPr>
            </w:pPr>
            <w:r w:rsidRPr="00A21BBD">
              <w:rPr>
                <w:b w:val="0"/>
                <w:color w:val="00B050"/>
              </w:rPr>
              <w:t>zip</w:t>
            </w:r>
          </w:p>
        </w:tc>
        <w:tc>
          <w:tcPr>
            <w:tcW w:w="2977" w:type="dxa"/>
          </w:tcPr>
          <w:p w:rsidR="0081322B" w:rsidRPr="00A21BBD" w:rsidRDefault="0081322B" w:rsidP="002A7833">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A21BBD">
              <w:rPr>
                <w:color w:val="000000" w:themeColor="text1"/>
              </w:rPr>
              <w:t>zip</w:t>
            </w:r>
          </w:p>
        </w:tc>
        <w:tc>
          <w:tcPr>
            <w:tcW w:w="2689" w:type="dxa"/>
          </w:tcPr>
          <w:p w:rsidR="0081322B" w:rsidRPr="00A21BBD" w:rsidRDefault="0081322B" w:rsidP="002A7833">
            <w:pPr>
              <w:spacing w:after="200" w:line="276" w:lineRule="auto"/>
              <w:cnfStyle w:val="000000100000" w:firstRow="0" w:lastRow="0" w:firstColumn="0" w:lastColumn="0" w:oddVBand="0" w:evenVBand="0" w:oddHBand="1" w:evenHBand="0" w:firstRowFirstColumn="0" w:firstRowLastColumn="0" w:lastRowFirstColumn="0" w:lastRowLastColumn="0"/>
              <w:rPr>
                <w:strike/>
              </w:rPr>
            </w:pPr>
          </w:p>
        </w:tc>
      </w:tr>
      <w:tr w:rsidR="0081322B" w:rsidTr="002A7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Pr="00A21BBD" w:rsidRDefault="0081322B" w:rsidP="002A7833">
            <w:pPr>
              <w:spacing w:after="200" w:line="276" w:lineRule="auto"/>
              <w:rPr>
                <w:b w:val="0"/>
                <w:color w:val="92D050"/>
              </w:rPr>
            </w:pPr>
            <w:r>
              <w:rPr>
                <w:b w:val="0"/>
                <w:color w:val="92D050"/>
              </w:rPr>
              <w:t>j</w:t>
            </w:r>
            <w:r w:rsidRPr="00A21BBD">
              <w:rPr>
                <w:b w:val="0"/>
                <w:color w:val="92D050"/>
              </w:rPr>
              <w:t>oin</w:t>
            </w:r>
            <w:r>
              <w:rPr>
                <w:b w:val="0"/>
                <w:color w:val="92D050"/>
              </w:rPr>
              <w:br/>
              <w:t>groupJoin</w:t>
            </w:r>
            <w:r>
              <w:rPr>
                <w:b w:val="0"/>
                <w:color w:val="92D050"/>
              </w:rPr>
              <w:br/>
              <w:t>leftOuterJoin</w:t>
            </w:r>
          </w:p>
        </w:tc>
        <w:tc>
          <w:tcPr>
            <w:tcW w:w="2977" w:type="dxa"/>
          </w:tcPr>
          <w:p w:rsidR="0081322B" w:rsidRDefault="0081322B" w:rsidP="002A7833">
            <w:pPr>
              <w:cnfStyle w:val="000000010000" w:firstRow="0" w:lastRow="0" w:firstColumn="0" w:lastColumn="0" w:oddVBand="0" w:evenVBand="0" w:oddHBand="0" w:evenHBand="1" w:firstRowFirstColumn="0" w:firstRowLastColumn="0" w:lastRowFirstColumn="0" w:lastRowLastColumn="0"/>
            </w:pPr>
          </w:p>
        </w:tc>
        <w:tc>
          <w:tcPr>
            <w:tcW w:w="2689" w:type="dxa"/>
          </w:tcPr>
          <w:p w:rsidR="0081322B" w:rsidRPr="00A21BBD" w:rsidRDefault="0081322B" w:rsidP="002A7833">
            <w:pPr>
              <w:spacing w:after="200" w:line="276" w:lineRule="auto"/>
              <w:cnfStyle w:val="000000010000" w:firstRow="0" w:lastRow="0" w:firstColumn="0" w:lastColumn="0" w:oddVBand="0" w:evenVBand="0" w:oddHBand="0" w:evenHBand="1" w:firstRowFirstColumn="0" w:firstRowLastColumn="0" w:lastRowFirstColumn="0" w:lastRowLastColumn="0"/>
              <w:rPr>
                <w:strike/>
              </w:rPr>
            </w:pPr>
            <w:r>
              <w:rPr>
                <w:strike/>
                <w:color w:val="FF0000"/>
              </w:rPr>
              <w:t xml:space="preserve"> </w:t>
            </w:r>
          </w:p>
        </w:tc>
      </w:tr>
      <w:tr w:rsidR="0081322B" w:rsidTr="002A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Pr="00A21BBD" w:rsidRDefault="0081322B" w:rsidP="002A7833">
            <w:pPr>
              <w:spacing w:after="200" w:line="276" w:lineRule="auto"/>
              <w:rPr>
                <w:b w:val="0"/>
                <w:color w:val="92D050"/>
              </w:rPr>
            </w:pPr>
            <w:r w:rsidRPr="00A21BBD">
              <w:rPr>
                <w:b w:val="0"/>
                <w:color w:val="92D050"/>
              </w:rPr>
              <w:t>averageBy</w:t>
            </w:r>
          </w:p>
          <w:p w:rsidR="0081322B" w:rsidRPr="00A21BBD" w:rsidRDefault="0081322B" w:rsidP="002A7833">
            <w:pPr>
              <w:spacing w:after="200" w:line="276" w:lineRule="auto"/>
              <w:rPr>
                <w:b w:val="0"/>
                <w:color w:val="92D050"/>
              </w:rPr>
            </w:pPr>
            <w:r w:rsidRPr="00A21BBD">
              <w:rPr>
                <w:b w:val="0"/>
                <w:color w:val="92D050"/>
              </w:rPr>
              <w:t>sumBy</w:t>
            </w:r>
          </w:p>
        </w:tc>
        <w:tc>
          <w:tcPr>
            <w:tcW w:w="2977" w:type="dxa"/>
          </w:tcPr>
          <w:p w:rsidR="0081322B" w:rsidRDefault="0081322B" w:rsidP="002A7833">
            <w:pPr>
              <w:cnfStyle w:val="000000100000" w:firstRow="0" w:lastRow="0" w:firstColumn="0" w:lastColumn="0" w:oddVBand="0" w:evenVBand="0" w:oddHBand="1" w:evenHBand="0" w:firstRowFirstColumn="0" w:firstRowLastColumn="0" w:lastRowFirstColumn="0" w:lastRowLastColumn="0"/>
            </w:pPr>
            <w:r>
              <w:t>averageBy</w:t>
            </w:r>
          </w:p>
          <w:p w:rsidR="0081322B" w:rsidRPr="00D86C4F" w:rsidRDefault="0081322B" w:rsidP="002A7833">
            <w:pPr>
              <w:cnfStyle w:val="000000100000" w:firstRow="0" w:lastRow="0" w:firstColumn="0" w:lastColumn="0" w:oddVBand="0" w:evenVBand="0" w:oddHBand="1" w:evenHBand="0" w:firstRowFirstColumn="0" w:firstRowLastColumn="0" w:lastRowFirstColumn="0" w:lastRowLastColumn="0"/>
              <w:rPr>
                <w:color w:val="FF0000"/>
              </w:rPr>
            </w:pPr>
            <w:r>
              <w:t>sumBy</w:t>
            </w:r>
          </w:p>
        </w:tc>
        <w:tc>
          <w:tcPr>
            <w:tcW w:w="2689" w:type="dxa"/>
          </w:tcPr>
          <w:p w:rsidR="0081322B" w:rsidRPr="00A21BBD" w:rsidRDefault="0081322B" w:rsidP="002A7833">
            <w:pPr>
              <w:spacing w:after="200" w:line="276" w:lineRule="auto"/>
              <w:cnfStyle w:val="000000100000" w:firstRow="0" w:lastRow="0" w:firstColumn="0" w:lastColumn="0" w:oddVBand="0" w:evenVBand="0" w:oddHBand="1" w:evenHBand="0" w:firstRowFirstColumn="0" w:firstRowLastColumn="0" w:lastRowFirstColumn="0" w:lastRowLastColumn="0"/>
              <w:rPr>
                <w:strike/>
                <w:color w:val="FF0000"/>
              </w:rPr>
            </w:pPr>
          </w:p>
          <w:p w:rsidR="0081322B" w:rsidRPr="00A21BBD" w:rsidRDefault="0081322B" w:rsidP="002A7833">
            <w:pPr>
              <w:spacing w:after="200" w:line="276" w:lineRule="auto"/>
              <w:cnfStyle w:val="000000100000" w:firstRow="0" w:lastRow="0" w:firstColumn="0" w:lastColumn="0" w:oddVBand="0" w:evenVBand="0" w:oddHBand="1" w:evenHBand="0" w:firstRowFirstColumn="0" w:firstRowLastColumn="0" w:lastRowFirstColumn="0" w:lastRowLastColumn="0"/>
              <w:rPr>
                <w:strike/>
                <w:color w:val="FF0000"/>
              </w:rPr>
            </w:pPr>
          </w:p>
        </w:tc>
      </w:tr>
      <w:tr w:rsidR="0081322B" w:rsidTr="002A7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Pr="00A21BBD" w:rsidRDefault="0081322B" w:rsidP="002A7833">
            <w:pPr>
              <w:spacing w:after="200" w:line="276" w:lineRule="auto"/>
              <w:rPr>
                <w:b w:val="0"/>
                <w:color w:val="92D050"/>
              </w:rPr>
            </w:pPr>
            <w:r>
              <w:rPr>
                <w:b w:val="0"/>
                <w:color w:val="92D050"/>
              </w:rPr>
              <w:t>maxBy</w:t>
            </w:r>
            <w:r>
              <w:rPr>
                <w:b w:val="0"/>
                <w:color w:val="92D050"/>
              </w:rPr>
              <w:br/>
              <w:t>minBy</w:t>
            </w:r>
          </w:p>
        </w:tc>
        <w:tc>
          <w:tcPr>
            <w:tcW w:w="2977" w:type="dxa"/>
          </w:tcPr>
          <w:p w:rsidR="0081322B" w:rsidRPr="002E5A27" w:rsidRDefault="0081322B" w:rsidP="002A7833">
            <w:pPr>
              <w:cnfStyle w:val="000000010000" w:firstRow="0" w:lastRow="0" w:firstColumn="0" w:lastColumn="0" w:oddVBand="0" w:evenVBand="0" w:oddHBand="0" w:evenHBand="1" w:firstRowFirstColumn="0" w:firstRowLastColumn="0" w:lastRowFirstColumn="0" w:lastRowLastColumn="0"/>
            </w:pPr>
            <w:r w:rsidRPr="002E5A27">
              <w:t>maxBy</w:t>
            </w:r>
            <w:r>
              <w:t>, minBy</w:t>
            </w:r>
          </w:p>
        </w:tc>
        <w:tc>
          <w:tcPr>
            <w:tcW w:w="2689" w:type="dxa"/>
          </w:tcPr>
          <w:p w:rsidR="0081322B" w:rsidRPr="00A21BBD" w:rsidRDefault="0081322B" w:rsidP="002A7833">
            <w:pPr>
              <w:spacing w:after="200" w:line="276" w:lineRule="auto"/>
              <w:cnfStyle w:val="000000010000" w:firstRow="0" w:lastRow="0" w:firstColumn="0" w:lastColumn="0" w:oddVBand="0" w:evenVBand="0" w:oddHBand="0" w:evenHBand="1" w:firstRowFirstColumn="0" w:firstRowLastColumn="0" w:lastRowFirstColumn="0" w:lastRowLastColumn="0"/>
              <w:rPr>
                <w:strike/>
              </w:rPr>
            </w:pPr>
          </w:p>
        </w:tc>
      </w:tr>
      <w:tr w:rsidR="0081322B" w:rsidTr="002A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Pr="00A21BBD" w:rsidRDefault="0081322B" w:rsidP="002A7833">
            <w:pPr>
              <w:rPr>
                <w:b w:val="0"/>
                <w:color w:val="92D050"/>
              </w:rPr>
            </w:pPr>
            <w:r w:rsidRPr="00A21BBD">
              <w:rPr>
                <w:b w:val="0"/>
                <w:color w:val="92D050"/>
              </w:rPr>
              <w:t>all, exists, contains, find</w:t>
            </w:r>
          </w:p>
        </w:tc>
        <w:tc>
          <w:tcPr>
            <w:tcW w:w="2977" w:type="dxa"/>
          </w:tcPr>
          <w:p w:rsidR="0081322B" w:rsidRPr="00D86C4F" w:rsidRDefault="0081322B" w:rsidP="002A7833">
            <w:pPr>
              <w:cnfStyle w:val="000000100000" w:firstRow="0" w:lastRow="0" w:firstColumn="0" w:lastColumn="0" w:oddVBand="0" w:evenVBand="0" w:oddHBand="1" w:evenHBand="0" w:firstRowFirstColumn="0" w:firstRowLastColumn="0" w:lastRowFirstColumn="0" w:lastRowLastColumn="0"/>
              <w:rPr>
                <w:color w:val="FF0000"/>
              </w:rPr>
            </w:pPr>
            <w:r>
              <w:t>forall, exists, contains, find</w:t>
            </w:r>
          </w:p>
        </w:tc>
        <w:tc>
          <w:tcPr>
            <w:tcW w:w="2689" w:type="dxa"/>
          </w:tcPr>
          <w:p w:rsidR="0081322B" w:rsidRPr="00A4644B" w:rsidRDefault="0081322B" w:rsidP="002A7833">
            <w:pPr>
              <w:cnfStyle w:val="000000100000" w:firstRow="0" w:lastRow="0" w:firstColumn="0" w:lastColumn="0" w:oddVBand="0" w:evenVBand="0" w:oddHBand="1" w:evenHBand="0" w:firstRowFirstColumn="0" w:firstRowLastColumn="0" w:lastRowFirstColumn="0" w:lastRowLastColumn="0"/>
              <w:rPr>
                <w:strike/>
              </w:rPr>
            </w:pPr>
          </w:p>
        </w:tc>
      </w:tr>
      <w:tr w:rsidR="0081322B" w:rsidTr="002A7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Pr="00A21BBD" w:rsidRDefault="0081322B" w:rsidP="002A7833">
            <w:pPr>
              <w:rPr>
                <w:b w:val="0"/>
                <w:color w:val="92D050"/>
              </w:rPr>
            </w:pPr>
            <w:r w:rsidRPr="00A21BBD" w:rsidDel="0093269F">
              <w:rPr>
                <w:b w:val="0"/>
                <w:color w:val="92D050"/>
              </w:rPr>
              <w:t xml:space="preserve"> </w:t>
            </w:r>
          </w:p>
        </w:tc>
        <w:tc>
          <w:tcPr>
            <w:tcW w:w="2977" w:type="dxa"/>
          </w:tcPr>
          <w:p w:rsidR="0081322B" w:rsidRPr="00D86C4F" w:rsidRDefault="0081322B" w:rsidP="002A7833">
            <w:pPr>
              <w:cnfStyle w:val="000000010000" w:firstRow="0" w:lastRow="0" w:firstColumn="0" w:lastColumn="0" w:oddVBand="0" w:evenVBand="0" w:oddHBand="0" w:evenHBand="1" w:firstRowFirstColumn="0" w:firstRowLastColumn="0" w:lastRowFirstColumn="0" w:lastRowLastColumn="0"/>
              <w:rPr>
                <w:color w:val="FF0000"/>
              </w:rPr>
            </w:pPr>
            <w:r>
              <w:t>tryFind, tryPick, etc.</w:t>
            </w:r>
            <w:r w:rsidDel="0093269F">
              <w:rPr>
                <w:color w:val="FF0000"/>
              </w:rPr>
              <w:t xml:space="preserve"> </w:t>
            </w:r>
          </w:p>
        </w:tc>
        <w:tc>
          <w:tcPr>
            <w:tcW w:w="2689" w:type="dxa"/>
          </w:tcPr>
          <w:p w:rsidR="0081322B" w:rsidRDefault="0081322B" w:rsidP="002A7833">
            <w:pPr>
              <w:cnfStyle w:val="000000010000" w:firstRow="0" w:lastRow="0" w:firstColumn="0" w:lastColumn="0" w:oddVBand="0" w:evenVBand="0" w:oddHBand="0" w:evenHBand="1" w:firstRowFirstColumn="0" w:firstRowLastColumn="0" w:lastRowFirstColumn="0" w:lastRowLastColumn="0"/>
            </w:pPr>
            <w:r w:rsidDel="002166EE">
              <w:rPr>
                <w:color w:val="FF0000"/>
              </w:rPr>
              <w:t xml:space="preserve"> </w:t>
            </w:r>
          </w:p>
        </w:tc>
      </w:tr>
      <w:tr w:rsidR="0081322B" w:rsidTr="002A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Pr="00A21BBD" w:rsidRDefault="0081322B" w:rsidP="002A7833">
            <w:pPr>
              <w:spacing w:after="200" w:line="276" w:lineRule="auto"/>
              <w:rPr>
                <w:b w:val="0"/>
                <w:color w:val="92D050"/>
              </w:rPr>
            </w:pPr>
            <w:r w:rsidRPr="00A21BBD">
              <w:rPr>
                <w:b w:val="0"/>
                <w:color w:val="92D050"/>
              </w:rPr>
              <w:t>headOrDefault</w:t>
            </w:r>
            <w:r w:rsidRPr="00A21BBD">
              <w:rPr>
                <w:rStyle w:val="FootnoteReference"/>
                <w:b w:val="0"/>
                <w:color w:val="92D050"/>
              </w:rPr>
              <w:footnoteReference w:id="10"/>
            </w:r>
            <w:r>
              <w:rPr>
                <w:b w:val="0"/>
                <w:color w:val="92D050"/>
              </w:rPr>
              <w:br/>
              <w:t>lastOrDefault</w:t>
            </w:r>
            <w:r>
              <w:rPr>
                <w:b w:val="0"/>
                <w:color w:val="92D050"/>
              </w:rPr>
              <w:br/>
            </w:r>
            <w:r w:rsidRPr="00A21BBD">
              <w:rPr>
                <w:b w:val="0"/>
                <w:color w:val="92D050"/>
              </w:rPr>
              <w:t xml:space="preserve">singleOrDefault </w:t>
            </w:r>
          </w:p>
        </w:tc>
        <w:tc>
          <w:tcPr>
            <w:tcW w:w="2977" w:type="dxa"/>
          </w:tcPr>
          <w:p w:rsidR="0081322B" w:rsidRPr="00A21BBD" w:rsidRDefault="0081322B" w:rsidP="002A7833">
            <w:pPr>
              <w:spacing w:after="200" w:line="276" w:lineRule="auto"/>
              <w:cnfStyle w:val="000000100000" w:firstRow="0" w:lastRow="0" w:firstColumn="0" w:lastColumn="0" w:oddVBand="0" w:evenVBand="0" w:oddHBand="1" w:evenHBand="0" w:firstRowFirstColumn="0" w:firstRowLastColumn="0" w:lastRowFirstColumn="0" w:lastRowLastColumn="0"/>
              <w:rPr>
                <w:color w:val="FF0000"/>
              </w:rPr>
            </w:pPr>
            <w:r>
              <w:rPr>
                <w:color w:val="FF0000"/>
              </w:rPr>
              <w:t xml:space="preserve"> </w:t>
            </w:r>
          </w:p>
        </w:tc>
        <w:tc>
          <w:tcPr>
            <w:tcW w:w="2689" w:type="dxa"/>
          </w:tcPr>
          <w:p w:rsidR="0081322B" w:rsidRPr="00A21BBD" w:rsidRDefault="0081322B" w:rsidP="002A7833">
            <w:pPr>
              <w:spacing w:after="200" w:line="276" w:lineRule="auto"/>
              <w:cnfStyle w:val="000000100000" w:firstRow="0" w:lastRow="0" w:firstColumn="0" w:lastColumn="0" w:oddVBand="0" w:evenVBand="0" w:oddHBand="1" w:evenHBand="0" w:firstRowFirstColumn="0" w:firstRowLastColumn="0" w:lastRowFirstColumn="0" w:lastRowLastColumn="0"/>
              <w:rPr>
                <w:strike/>
                <w:color w:val="FF0000"/>
              </w:rPr>
            </w:pPr>
            <w:r w:rsidRPr="00A21BBD">
              <w:rPr>
                <w:strike/>
                <w:color w:val="FF0000"/>
              </w:rPr>
              <w:t xml:space="preserve"> </w:t>
            </w:r>
          </w:p>
        </w:tc>
      </w:tr>
      <w:tr w:rsidR="0081322B" w:rsidTr="002A7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Pr="00A21BBD" w:rsidRDefault="0081322B" w:rsidP="002A7833">
            <w:pPr>
              <w:rPr>
                <w:b w:val="0"/>
                <w:color w:val="92D050"/>
              </w:rPr>
            </w:pPr>
            <w:r>
              <w:rPr>
                <w:b w:val="0"/>
                <w:color w:val="92D050"/>
              </w:rPr>
              <w:t>max</w:t>
            </w:r>
            <w:r w:rsidRPr="00A21BBD">
              <w:rPr>
                <w:b w:val="0"/>
                <w:color w:val="92D050"/>
              </w:rPr>
              <w:t>ByNullable</w:t>
            </w:r>
            <w:r w:rsidRPr="00A21BBD">
              <w:rPr>
                <w:rStyle w:val="FootnoteReference"/>
                <w:b w:val="0"/>
                <w:color w:val="92D050"/>
              </w:rPr>
              <w:footnoteReference w:id="11"/>
            </w:r>
            <w:r>
              <w:rPr>
                <w:b w:val="0"/>
                <w:color w:val="92D050"/>
              </w:rPr>
              <w:t xml:space="preserve"> </w:t>
            </w:r>
            <w:r>
              <w:rPr>
                <w:b w:val="0"/>
                <w:color w:val="92D050"/>
              </w:rPr>
              <w:br/>
              <w:t>min</w:t>
            </w:r>
            <w:r w:rsidRPr="00A21BBD">
              <w:rPr>
                <w:b w:val="0"/>
                <w:color w:val="92D050"/>
              </w:rPr>
              <w:t xml:space="preserve">ByNullable </w:t>
            </w:r>
          </w:p>
          <w:p w:rsidR="0081322B" w:rsidRPr="00A21BBD" w:rsidRDefault="0081322B" w:rsidP="002A7833">
            <w:pPr>
              <w:spacing w:after="200" w:line="276" w:lineRule="auto"/>
              <w:rPr>
                <w:b w:val="0"/>
                <w:color w:val="92D050"/>
              </w:rPr>
            </w:pPr>
            <w:r w:rsidRPr="00A21BBD">
              <w:rPr>
                <w:b w:val="0"/>
                <w:color w:val="92D050"/>
              </w:rPr>
              <w:lastRenderedPageBreak/>
              <w:t>sumByNullable</w:t>
            </w:r>
            <w:r>
              <w:rPr>
                <w:b w:val="0"/>
                <w:color w:val="92D050"/>
              </w:rPr>
              <w:br/>
            </w:r>
            <w:r w:rsidRPr="00A21BBD">
              <w:rPr>
                <w:b w:val="0"/>
                <w:color w:val="92D050"/>
              </w:rPr>
              <w:t xml:space="preserve">sortByNullable </w:t>
            </w:r>
            <w:r>
              <w:rPr>
                <w:b w:val="0"/>
                <w:color w:val="92D050"/>
              </w:rPr>
              <w:br/>
            </w:r>
            <w:r w:rsidRPr="00A21BBD">
              <w:rPr>
                <w:b w:val="0"/>
                <w:color w:val="92D050"/>
              </w:rPr>
              <w:t>sortByNullableDescending</w:t>
            </w:r>
            <w:r>
              <w:rPr>
                <w:b w:val="0"/>
                <w:color w:val="92D050"/>
              </w:rPr>
              <w:br/>
            </w:r>
            <w:r w:rsidRPr="00A21BBD">
              <w:rPr>
                <w:b w:val="0"/>
                <w:color w:val="92D050"/>
              </w:rPr>
              <w:t>thenByNullable</w:t>
            </w:r>
            <w:r>
              <w:rPr>
                <w:b w:val="0"/>
                <w:color w:val="92D050"/>
              </w:rPr>
              <w:br/>
              <w:t>thenBy</w:t>
            </w:r>
            <w:r w:rsidRPr="00A21BBD">
              <w:rPr>
                <w:b w:val="0"/>
                <w:color w:val="92D050"/>
              </w:rPr>
              <w:t>NullableDescending</w:t>
            </w:r>
          </w:p>
        </w:tc>
        <w:tc>
          <w:tcPr>
            <w:tcW w:w="2977" w:type="dxa"/>
          </w:tcPr>
          <w:p w:rsidR="0081322B" w:rsidRPr="00D86C4F" w:rsidRDefault="0081322B" w:rsidP="002A7833">
            <w:pPr>
              <w:cnfStyle w:val="000000010000" w:firstRow="0" w:lastRow="0" w:firstColumn="0" w:lastColumn="0" w:oddVBand="0" w:evenVBand="0" w:oddHBand="0" w:evenHBand="1" w:firstRowFirstColumn="0" w:firstRowLastColumn="0" w:lastRowFirstColumn="0" w:lastRowLastColumn="0"/>
              <w:rPr>
                <w:color w:val="FF0000"/>
              </w:rPr>
            </w:pPr>
            <w:r>
              <w:rPr>
                <w:color w:val="FF0000"/>
              </w:rPr>
              <w:lastRenderedPageBreak/>
              <w:t xml:space="preserve"> </w:t>
            </w:r>
          </w:p>
        </w:tc>
        <w:tc>
          <w:tcPr>
            <w:tcW w:w="2689" w:type="dxa"/>
          </w:tcPr>
          <w:p w:rsidR="0081322B" w:rsidRDefault="0081322B" w:rsidP="002A7833">
            <w:pPr>
              <w:cnfStyle w:val="000000010000" w:firstRow="0" w:lastRow="0" w:firstColumn="0" w:lastColumn="0" w:oddVBand="0" w:evenVBand="0" w:oddHBand="0" w:evenHBand="1" w:firstRowFirstColumn="0" w:firstRowLastColumn="0" w:lastRowFirstColumn="0" w:lastRowLastColumn="0"/>
            </w:pPr>
            <w:r>
              <w:rPr>
                <w:color w:val="FF0000"/>
              </w:rPr>
              <w:t xml:space="preserve"> </w:t>
            </w:r>
          </w:p>
        </w:tc>
      </w:tr>
      <w:tr w:rsidR="0081322B" w:rsidTr="002A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Pr="00A21BBD" w:rsidRDefault="0081322B" w:rsidP="002A7833">
            <w:pPr>
              <w:spacing w:after="200" w:line="276" w:lineRule="auto"/>
              <w:rPr>
                <w:b w:val="0"/>
                <w:color w:val="92D050"/>
              </w:rPr>
            </w:pPr>
          </w:p>
        </w:tc>
        <w:tc>
          <w:tcPr>
            <w:tcW w:w="2977" w:type="dxa"/>
          </w:tcPr>
          <w:p w:rsidR="0081322B" w:rsidRDefault="0081322B" w:rsidP="002A7833">
            <w:pPr>
              <w:cnfStyle w:val="000000100000" w:firstRow="0" w:lastRow="0" w:firstColumn="0" w:lastColumn="0" w:oddVBand="0" w:evenVBand="0" w:oddHBand="1" w:evenHBand="0" w:firstRowFirstColumn="0" w:firstRowLastColumn="0" w:lastRowFirstColumn="0" w:lastRowLastColumn="0"/>
            </w:pPr>
          </w:p>
        </w:tc>
        <w:tc>
          <w:tcPr>
            <w:tcW w:w="2689" w:type="dxa"/>
          </w:tcPr>
          <w:p w:rsidR="0081322B" w:rsidRDefault="0081322B" w:rsidP="002A7833">
            <w:pPr>
              <w:cnfStyle w:val="000000100000" w:firstRow="0" w:lastRow="0" w:firstColumn="0" w:lastColumn="0" w:oddVBand="0" w:evenVBand="0" w:oddHBand="1" w:evenHBand="0" w:firstRowFirstColumn="0" w:firstRowLastColumn="0" w:lastRowFirstColumn="0" w:lastRowLastColumn="0"/>
            </w:pPr>
            <w:r>
              <w:t>while, try/finally, try/with, match, if-then-else</w:t>
            </w:r>
          </w:p>
        </w:tc>
      </w:tr>
      <w:tr w:rsidR="0081322B" w:rsidTr="002A7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Pr="00314599" w:rsidRDefault="0081322B" w:rsidP="002A7833">
            <w:pPr>
              <w:rPr>
                <w:b w:val="0"/>
              </w:rPr>
            </w:pPr>
            <w:r w:rsidRPr="00314599">
              <w:rPr>
                <w:b w:val="0"/>
              </w:rPr>
              <w:t>let v = e</w:t>
            </w:r>
          </w:p>
        </w:tc>
        <w:tc>
          <w:tcPr>
            <w:tcW w:w="2977" w:type="dxa"/>
          </w:tcPr>
          <w:p w:rsidR="0081322B" w:rsidRDefault="0081322B" w:rsidP="002A7833">
            <w:pPr>
              <w:cnfStyle w:val="000000010000" w:firstRow="0" w:lastRow="0" w:firstColumn="0" w:lastColumn="0" w:oddVBand="0" w:evenVBand="0" w:oddHBand="0" w:evenHBand="1" w:firstRowFirstColumn="0" w:firstRowLastColumn="0" w:lastRowFirstColumn="0" w:lastRowLastColumn="0"/>
            </w:pPr>
          </w:p>
        </w:tc>
        <w:tc>
          <w:tcPr>
            <w:tcW w:w="2689" w:type="dxa"/>
          </w:tcPr>
          <w:p w:rsidR="0081322B" w:rsidRDefault="0081322B" w:rsidP="002A7833">
            <w:pPr>
              <w:cnfStyle w:val="000000010000" w:firstRow="0" w:lastRow="0" w:firstColumn="0" w:lastColumn="0" w:oddVBand="0" w:evenVBand="0" w:oddHBand="0" w:evenHBand="1" w:firstRowFirstColumn="0" w:firstRowLastColumn="0" w:lastRowFirstColumn="0" w:lastRowLastColumn="0"/>
            </w:pPr>
            <w:r>
              <w:t>let v = e</w:t>
            </w:r>
          </w:p>
        </w:tc>
      </w:tr>
      <w:tr w:rsidR="0081322B" w:rsidTr="002A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Pr="008B198E" w:rsidRDefault="0081322B" w:rsidP="002A7833">
            <w:pPr>
              <w:spacing w:after="200" w:line="276" w:lineRule="auto"/>
              <w:rPr>
                <w:b w:val="0"/>
                <w:color w:val="92D050"/>
              </w:rPr>
            </w:pPr>
          </w:p>
        </w:tc>
        <w:tc>
          <w:tcPr>
            <w:tcW w:w="2977" w:type="dxa"/>
          </w:tcPr>
          <w:p w:rsidR="0081322B" w:rsidRDefault="0081322B" w:rsidP="002A7833">
            <w:pPr>
              <w:cnfStyle w:val="000000100000" w:firstRow="0" w:lastRow="0" w:firstColumn="0" w:lastColumn="0" w:oddVBand="0" w:evenVBand="0" w:oddHBand="1" w:evenHBand="0" w:firstRowFirstColumn="0" w:firstRowLastColumn="0" w:lastRowFirstColumn="0" w:lastRowLastColumn="0"/>
            </w:pPr>
          </w:p>
        </w:tc>
        <w:tc>
          <w:tcPr>
            <w:tcW w:w="2689" w:type="dxa"/>
          </w:tcPr>
          <w:p w:rsidR="0081322B" w:rsidRDefault="0081322B" w:rsidP="002A7833">
            <w:pPr>
              <w:cnfStyle w:val="000000100000" w:firstRow="0" w:lastRow="0" w:firstColumn="0" w:lastColumn="0" w:oddVBand="0" w:evenVBand="0" w:oddHBand="1" w:evenHBand="0" w:firstRowFirstColumn="0" w:firstRowLastColumn="0" w:lastRowFirstColumn="0" w:lastRowLastColumn="0"/>
            </w:pPr>
            <w:r>
              <w:t>let f x = e</w:t>
            </w:r>
          </w:p>
        </w:tc>
      </w:tr>
      <w:tr w:rsidR="0081322B" w:rsidTr="002A7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Pr="008B198E" w:rsidRDefault="0081322B" w:rsidP="002A7833">
            <w:pPr>
              <w:spacing w:after="200" w:line="276" w:lineRule="auto"/>
              <w:rPr>
                <w:b w:val="0"/>
                <w:color w:val="92D050"/>
              </w:rPr>
            </w:pPr>
          </w:p>
        </w:tc>
        <w:tc>
          <w:tcPr>
            <w:tcW w:w="2977" w:type="dxa"/>
          </w:tcPr>
          <w:p w:rsidR="0081322B" w:rsidRDefault="0081322B" w:rsidP="002A7833">
            <w:pPr>
              <w:cnfStyle w:val="000000010000" w:firstRow="0" w:lastRow="0" w:firstColumn="0" w:lastColumn="0" w:oddVBand="0" w:evenVBand="0" w:oddHBand="0" w:evenHBand="1" w:firstRowFirstColumn="0" w:firstRowLastColumn="0" w:lastRowFirstColumn="0" w:lastRowLastColumn="0"/>
            </w:pPr>
          </w:p>
        </w:tc>
        <w:tc>
          <w:tcPr>
            <w:tcW w:w="2689" w:type="dxa"/>
          </w:tcPr>
          <w:p w:rsidR="0081322B" w:rsidRDefault="0081322B" w:rsidP="002A7833">
            <w:pPr>
              <w:cnfStyle w:val="000000010000" w:firstRow="0" w:lastRow="0" w:firstColumn="0" w:lastColumn="0" w:oddVBand="0" w:evenVBand="0" w:oddHBand="0" w:evenHBand="1" w:firstRowFirstColumn="0" w:firstRowLastColumn="0" w:lastRowFirstColumn="0" w:lastRowLastColumn="0"/>
            </w:pPr>
            <w:r>
              <w:t>let rec f x = e</w:t>
            </w:r>
          </w:p>
        </w:tc>
      </w:tr>
      <w:tr w:rsidR="0081322B" w:rsidTr="002A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1322B" w:rsidRPr="00A62DCE" w:rsidRDefault="00531D31" w:rsidP="002A7833">
            <w:pPr>
              <w:spacing w:after="200" w:line="276" w:lineRule="auto"/>
              <w:rPr>
                <w:b w:val="0"/>
                <w:color w:val="92D050"/>
              </w:rPr>
            </w:pPr>
            <w:r w:rsidRPr="00A62DCE">
              <w:rPr>
                <w:color w:val="92D050"/>
              </w:rPr>
              <w:t xml:space="preserve">Combinator compilation </w:t>
            </w:r>
            <w:r w:rsidR="0081322B" w:rsidRPr="00A62DCE">
              <w:rPr>
                <w:color w:val="92D050"/>
              </w:rPr>
              <w:t>for non-IQueryable inputs</w:t>
            </w:r>
          </w:p>
          <w:p w:rsidR="0081322B" w:rsidRPr="00A21BBD" w:rsidRDefault="0081322B" w:rsidP="002A7833">
            <w:pPr>
              <w:spacing w:after="200" w:line="276" w:lineRule="auto"/>
              <w:rPr>
                <w:b w:val="0"/>
                <w:color w:val="92D050"/>
              </w:rPr>
            </w:pPr>
            <w:r w:rsidRPr="00A21BBD">
              <w:rPr>
                <w:color w:val="92D050"/>
              </w:rPr>
              <w:t>LINQ compiled for IQueryable inputs</w:t>
            </w:r>
          </w:p>
        </w:tc>
        <w:tc>
          <w:tcPr>
            <w:tcW w:w="2977" w:type="dxa"/>
          </w:tcPr>
          <w:p w:rsidR="0081322B" w:rsidRPr="00D86C4F" w:rsidRDefault="0081322B" w:rsidP="002A7833">
            <w:pPr>
              <w:cnfStyle w:val="000000100000" w:firstRow="0" w:lastRow="0" w:firstColumn="0" w:lastColumn="0" w:oddVBand="0" w:evenVBand="0" w:oddHBand="1" w:evenHBand="0" w:firstRowFirstColumn="0" w:firstRowLastColumn="0" w:lastRowFirstColumn="0" w:lastRowLastColumn="0"/>
              <w:rPr>
                <w:color w:val="FF0000"/>
              </w:rPr>
            </w:pPr>
          </w:p>
        </w:tc>
        <w:tc>
          <w:tcPr>
            <w:tcW w:w="2689" w:type="dxa"/>
          </w:tcPr>
          <w:p w:rsidR="0081322B" w:rsidRDefault="0081322B" w:rsidP="002A7833">
            <w:pPr>
              <w:cnfStyle w:val="000000100000" w:firstRow="0" w:lastRow="0" w:firstColumn="0" w:lastColumn="0" w:oddVBand="0" w:evenVBand="0" w:oddHBand="1" w:evenHBand="0" w:firstRowFirstColumn="0" w:firstRowLastColumn="0" w:lastRowFirstColumn="0" w:lastRowLastColumn="0"/>
            </w:pPr>
            <w:r>
              <w:t>State machine compiled</w:t>
            </w:r>
          </w:p>
        </w:tc>
      </w:tr>
    </w:tbl>
    <w:p w:rsidR="0081322B" w:rsidRDefault="0081322B" w:rsidP="0081322B">
      <w:pPr>
        <w:pStyle w:val="Heading1"/>
      </w:pPr>
      <w:bookmarkStart w:id="54" w:name="_Toc300669439"/>
      <w:r>
        <w:t>The query { … } and QueryBuilder types</w:t>
      </w:r>
      <w:bookmarkEnd w:id="54"/>
    </w:p>
    <w:p w:rsidR="00635F60" w:rsidRDefault="00635F60" w:rsidP="00635F60">
      <w:pPr>
        <w:pStyle w:val="Heading2"/>
      </w:pPr>
      <w:bookmarkStart w:id="55" w:name="_Toc300669440"/>
      <w:r>
        <w:t>The query API</w:t>
      </w:r>
      <w:bookmarkEnd w:id="55"/>
    </w:p>
    <w:p w:rsidR="00635F60" w:rsidRPr="00F00044" w:rsidRDefault="00635F60" w:rsidP="00635F60">
      <w:pPr>
        <w:pStyle w:val="Code"/>
      </w:pPr>
      <w:r>
        <w:rPr>
          <w:color w:val="0000FF"/>
        </w:rPr>
        <w:t>val</w:t>
      </w:r>
      <w:r>
        <w:t xml:space="preserve"> query        </w:t>
      </w:r>
      <w:r w:rsidRPr="00F00044">
        <w:t xml:space="preserve">: </w:t>
      </w:r>
      <w:r>
        <w:t>QueryBuilder</w:t>
      </w:r>
    </w:p>
    <w:p w:rsidR="00A61BC6" w:rsidRDefault="00A61BC6" w:rsidP="00A61BC6">
      <w:pPr>
        <w:pStyle w:val="Heading2"/>
      </w:pPr>
      <w:bookmarkStart w:id="56" w:name="_Toc300669441"/>
      <w:r>
        <w:t>How query { … } executes</w:t>
      </w:r>
      <w:bookmarkEnd w:id="56"/>
    </w:p>
    <w:p w:rsidR="00A61BC6" w:rsidRDefault="00A61BC6" w:rsidP="00A61BC6">
      <w:r>
        <w:t xml:space="preserve">The extensions to F# computation expressions are primarily to enable the definition of a single computation builder </w:t>
      </w:r>
      <w:r w:rsidRPr="00D57CEA">
        <w:rPr>
          <w:rStyle w:val="CodeInline"/>
        </w:rPr>
        <w:t>query</w:t>
      </w:r>
      <w:r>
        <w:t>.</w:t>
      </w:r>
    </w:p>
    <w:p w:rsidR="00A61BC6" w:rsidRDefault="00A61BC6" w:rsidP="00A61BC6">
      <w:r>
        <w:t xml:space="preserve">The </w:t>
      </w:r>
      <w:r w:rsidRPr="006720DD">
        <w:rPr>
          <w:rStyle w:val="CodeInline"/>
        </w:rPr>
        <w:t>query</w:t>
      </w:r>
      <w:r>
        <w:t xml:space="preserve"> computation builder executes in one of two ways</w:t>
      </w:r>
    </w:p>
    <w:p w:rsidR="00A61BC6" w:rsidRDefault="00A61BC6" w:rsidP="00A61BC6">
      <w:pPr>
        <w:pStyle w:val="ListParagraph"/>
        <w:numPr>
          <w:ilvl w:val="0"/>
          <w:numId w:val="22"/>
        </w:numPr>
      </w:pPr>
      <w:r>
        <w:t xml:space="preserve">If the primary input is not IQueryable, then it is compiled </w:t>
      </w:r>
      <w:r w:rsidR="00B81C2B">
        <w:t>to combinators.</w:t>
      </w:r>
    </w:p>
    <w:p w:rsidR="00A61BC6" w:rsidRDefault="00A61BC6" w:rsidP="00A61BC6">
      <w:pPr>
        <w:pStyle w:val="ListParagraph"/>
        <w:numPr>
          <w:ilvl w:val="0"/>
          <w:numId w:val="22"/>
        </w:numPr>
      </w:pPr>
      <w:r>
        <w:t>If the primary input is IQueryable, then a quotation is taken of the body of the query (see the Quote member in the “custom computation expression operators” language feature below) and the query.Run function is called.  This executes the query by translating it to LINQ calls and expression trees.</w:t>
      </w:r>
    </w:p>
    <w:p w:rsidR="00D62414" w:rsidRDefault="00D62414" w:rsidP="0081322B">
      <w:pPr>
        <w:pStyle w:val="Heading2"/>
      </w:pPr>
      <w:bookmarkStart w:id="57" w:name="_Toc300669442"/>
      <w:r>
        <w:t>The QueryBuilder type</w:t>
      </w:r>
      <w:bookmarkEnd w:id="57"/>
    </w:p>
    <w:p w:rsidR="00D62414" w:rsidRPr="00D62414" w:rsidRDefault="00D62414" w:rsidP="00D62414">
      <w:r>
        <w:t>The QueryBuilder type is the implementation of the query { … } computation builder.</w:t>
      </w:r>
    </w:p>
    <w:p w:rsidR="00D62414" w:rsidRPr="00F00044" w:rsidRDefault="00D62414" w:rsidP="00D62414">
      <w:pPr>
        <w:pStyle w:val="Code"/>
      </w:pPr>
      <w:r w:rsidRPr="00F00044">
        <w:rPr>
          <w:color w:val="0000FF"/>
        </w:rPr>
        <w:t>type</w:t>
      </w:r>
      <w:r w:rsidRPr="00F00044">
        <w:t xml:space="preserve"> QueryBuilder =</w:t>
      </w:r>
    </w:p>
    <w:p w:rsidR="00D62414" w:rsidRPr="00F00044" w:rsidRDefault="00D62414" w:rsidP="00D62414">
      <w:pPr>
        <w:pStyle w:val="Code"/>
      </w:pPr>
      <w:r w:rsidRPr="00F00044">
        <w:lastRenderedPageBreak/>
        <w:t xml:space="preserve">    </w:t>
      </w:r>
      <w:r w:rsidRPr="00F00044">
        <w:rPr>
          <w:color w:val="0000FF"/>
        </w:rPr>
        <w:t>member</w:t>
      </w:r>
      <w:r>
        <w:t xml:space="preserve"> For        </w:t>
      </w:r>
      <w:r w:rsidRPr="00F00044">
        <w:t xml:space="preserve">: source:seq&lt;'T&gt; * body:('T </w:t>
      </w:r>
      <w:r w:rsidRPr="00F00044">
        <w:rPr>
          <w:color w:val="0000FF"/>
        </w:rPr>
        <w:t>-&gt;</w:t>
      </w:r>
      <w:r w:rsidRPr="00F00044">
        <w:t xml:space="preserve"> seq&lt;'U&gt;) </w:t>
      </w:r>
      <w:r w:rsidRPr="00F00044">
        <w:rPr>
          <w:color w:val="0000FF"/>
        </w:rPr>
        <w:t>-&gt;</w:t>
      </w:r>
      <w:r w:rsidRPr="00F00044">
        <w:t xml:space="preserve"> seq&lt;'U&gt;</w:t>
      </w:r>
    </w:p>
    <w:p w:rsidR="00D62414" w:rsidRPr="00F00044" w:rsidRDefault="00D62414" w:rsidP="00D62414">
      <w:pPr>
        <w:pStyle w:val="Code"/>
      </w:pPr>
      <w:r w:rsidRPr="00F00044">
        <w:t xml:space="preserve">    </w:t>
      </w:r>
      <w:r w:rsidRPr="00F00044">
        <w:rPr>
          <w:color w:val="0000FF"/>
        </w:rPr>
        <w:t>member</w:t>
      </w:r>
      <w:r>
        <w:t xml:space="preserve"> Zero       </w:t>
      </w:r>
      <w:r w:rsidRPr="00F00044">
        <w:t xml:space="preserve">: </w:t>
      </w:r>
      <w:r>
        <w:t xml:space="preserve">unit -&gt; </w:t>
      </w:r>
      <w:r w:rsidRPr="00F00044">
        <w:t xml:space="preserve">seq&lt;'T&gt; </w:t>
      </w:r>
    </w:p>
    <w:p w:rsidR="00D62414" w:rsidRPr="00F00044" w:rsidRDefault="00D62414" w:rsidP="00D62414">
      <w:pPr>
        <w:pStyle w:val="Code"/>
      </w:pPr>
      <w:r w:rsidRPr="00F00044">
        <w:t xml:space="preserve">    </w:t>
      </w:r>
      <w:r w:rsidRPr="00F00044">
        <w:rPr>
          <w:color w:val="0000FF"/>
        </w:rPr>
        <w:t>member</w:t>
      </w:r>
      <w:r>
        <w:t xml:space="preserve"> YieldFrom  </w:t>
      </w:r>
      <w:r w:rsidRPr="00F00044">
        <w:t xml:space="preserve">: </w:t>
      </w:r>
      <w:r>
        <w:t xml:space="preserve">'T -&gt; </w:t>
      </w:r>
      <w:r w:rsidRPr="00F00044">
        <w:t xml:space="preserve">seq&lt;'T&gt; </w:t>
      </w:r>
    </w:p>
    <w:p w:rsidR="00D62414" w:rsidRPr="00F00044" w:rsidRDefault="00D62414" w:rsidP="00D62414">
      <w:pPr>
        <w:pStyle w:val="Code"/>
      </w:pPr>
      <w:r w:rsidRPr="00F00044">
        <w:t xml:space="preserve">    </w:t>
      </w:r>
      <w:r w:rsidRPr="00F00044">
        <w:rPr>
          <w:color w:val="0000FF"/>
        </w:rPr>
        <w:t>member</w:t>
      </w:r>
      <w:r>
        <w:t xml:space="preserve"> YieldFrom  </w:t>
      </w:r>
      <w:r w:rsidRPr="00F00044">
        <w:t xml:space="preserve">: </w:t>
      </w:r>
      <w:r>
        <w:t xml:space="preserve">'T -&gt; </w:t>
      </w:r>
      <w:r w:rsidRPr="00F00044">
        <w:t xml:space="preserve">seq&lt;'T&gt; </w:t>
      </w:r>
    </w:p>
    <w:p w:rsidR="00D62414" w:rsidRPr="00F00044" w:rsidRDefault="00D62414" w:rsidP="00D62414">
      <w:pPr>
        <w:pStyle w:val="Code"/>
      </w:pPr>
      <w:r w:rsidRPr="00F00044">
        <w:t xml:space="preserve">    </w:t>
      </w:r>
      <w:r w:rsidRPr="00F00044">
        <w:rPr>
          <w:color w:val="0000FF"/>
        </w:rPr>
        <w:t>member</w:t>
      </w:r>
      <w:r>
        <w:t xml:space="preserve"> </w:t>
      </w:r>
      <w:r w:rsidRPr="00F00044">
        <w:t xml:space="preserve">Quote  </w:t>
      </w:r>
      <w:r>
        <w:t xml:space="preserve">    </w:t>
      </w:r>
      <w:r w:rsidRPr="00F00044">
        <w:t xml:space="preserve">: Quotations.Expr&lt;'T&gt; </w:t>
      </w:r>
      <w:r w:rsidRPr="00F00044">
        <w:rPr>
          <w:color w:val="0000FF"/>
        </w:rPr>
        <w:t>-&gt;</w:t>
      </w:r>
      <w:r w:rsidRPr="00F00044">
        <w:t xml:space="preserve"> Quotations.Expr</w:t>
      </w:r>
      <w:r>
        <w:t>&lt;</w:t>
      </w:r>
      <w:r w:rsidRPr="00F00044">
        <w:t>'T</w:t>
      </w:r>
      <w:r>
        <w:t>&gt;</w:t>
      </w:r>
    </w:p>
    <w:p w:rsidR="00D62414" w:rsidRPr="00F00044" w:rsidRDefault="00D62414" w:rsidP="00D62414">
      <w:pPr>
        <w:pStyle w:val="Code"/>
      </w:pPr>
      <w:r w:rsidRPr="00F00044">
        <w:t xml:space="preserve">    </w:t>
      </w:r>
      <w:r w:rsidRPr="00F00044">
        <w:rPr>
          <w:color w:val="0000FF"/>
        </w:rPr>
        <w:t>member</w:t>
      </w:r>
      <w:r>
        <w:t xml:space="preserve"> Run</w:t>
      </w:r>
      <w:r w:rsidRPr="00F00044">
        <w:t xml:space="preserve">  </w:t>
      </w:r>
      <w:r>
        <w:t xml:space="preserve">      </w:t>
      </w:r>
      <w:r w:rsidRPr="00F00044">
        <w:t xml:space="preserve">: Quotations.Expr&lt;'T&gt; </w:t>
      </w:r>
      <w:r w:rsidRPr="00F00044">
        <w:rPr>
          <w:color w:val="0000FF"/>
        </w:rPr>
        <w:t>-&gt;</w:t>
      </w:r>
      <w:r w:rsidRPr="00F00044">
        <w:t xml:space="preserve"> 'T</w:t>
      </w:r>
    </w:p>
    <w:p w:rsidR="00D62414" w:rsidRPr="00F00044" w:rsidRDefault="00D62414" w:rsidP="00D62414">
      <w:pPr>
        <w:autoSpaceDE w:val="0"/>
        <w:autoSpaceDN w:val="0"/>
        <w:adjustRightInd w:val="0"/>
        <w:spacing w:after="0" w:line="240" w:lineRule="auto"/>
        <w:rPr>
          <w:rFonts w:ascii="Consolas" w:hAnsi="Consolas" w:cs="Consolas"/>
          <w:sz w:val="14"/>
          <w:lang w:val="en-GB"/>
        </w:rPr>
      </w:pPr>
    </w:p>
    <w:p w:rsidR="00A61BC6" w:rsidRDefault="00A61BC6" w:rsidP="0081322B">
      <w:pPr>
        <w:pStyle w:val="Heading2"/>
      </w:pPr>
      <w:bookmarkStart w:id="58" w:name="_Toc300669443"/>
      <w:r>
        <w:t>From F# Queries to LINQ Operator Calls</w:t>
      </w:r>
      <w:bookmarkEnd w:id="58"/>
    </w:p>
    <w:p w:rsidR="00A61BC6" w:rsidRDefault="00A61BC6" w:rsidP="00A61BC6">
      <w:r>
        <w:t>Translating from F# quotations to LINQ operator calls is a non-trivial operation and has the following specification:</w:t>
      </w:r>
    </w:p>
    <w:p w:rsidR="00A61BC6" w:rsidRDefault="00A61BC6" w:rsidP="00A61BC6">
      <w:pPr>
        <w:pStyle w:val="ListParagraph"/>
        <w:numPr>
          <w:ilvl w:val="0"/>
          <w:numId w:val="8"/>
        </w:numPr>
      </w:pPr>
      <w:r>
        <w:t>Replaces uses of builder operators and custom operations with calls to their LINQ equivalents</w:t>
      </w:r>
    </w:p>
    <w:p w:rsidR="00A61BC6" w:rsidRDefault="00A61BC6" w:rsidP="00A61BC6">
      <w:pPr>
        <w:pStyle w:val="ListParagraph"/>
        <w:numPr>
          <w:ilvl w:val="0"/>
          <w:numId w:val="8"/>
        </w:numPr>
      </w:pPr>
      <w:r>
        <w:t xml:space="preserve">Replaces uses of tuples </w:t>
      </w:r>
      <w:r w:rsidR="0024409E">
        <w:t xml:space="preserve">and records </w:t>
      </w:r>
      <w:r>
        <w:t>by mutable tuples</w:t>
      </w:r>
      <w:r w:rsidR="0024409E">
        <w:t xml:space="preserve"> </w:t>
      </w:r>
    </w:p>
    <w:p w:rsidR="00A61BC6" w:rsidRDefault="00A61BC6" w:rsidP="00A61BC6">
      <w:pPr>
        <w:pStyle w:val="ListParagraph"/>
        <w:numPr>
          <w:ilvl w:val="0"/>
          <w:numId w:val="8"/>
        </w:numPr>
      </w:pPr>
      <w:r>
        <w:t>The translation may fail if this is not a valid IEnumerable or IQueryable query</w:t>
      </w:r>
    </w:p>
    <w:p w:rsidR="00072F4F" w:rsidRDefault="00072F4F" w:rsidP="00A61BC6">
      <w:pPr>
        <w:pStyle w:val="ListParagraph"/>
        <w:numPr>
          <w:ilvl w:val="0"/>
          <w:numId w:val="8"/>
        </w:numPr>
      </w:pPr>
      <w:r>
        <w:t>We have to write a full and proper spec of the exact semantics of thi</w:t>
      </w:r>
      <w:r w:rsidR="00AA0503">
        <w:t>ngs like “averageBy” and “max</w:t>
      </w:r>
      <w:r>
        <w:t>By” inside query { … }, e.g.</w:t>
      </w:r>
    </w:p>
    <w:p w:rsidR="00072F4F" w:rsidRDefault="00072F4F" w:rsidP="00072F4F">
      <w:pPr>
        <w:pStyle w:val="ListParagraph"/>
        <w:numPr>
          <w:ilvl w:val="1"/>
          <w:numId w:val="8"/>
        </w:numPr>
      </w:pPr>
      <w:r>
        <w:t xml:space="preserve">the semantics </w:t>
      </w:r>
      <w:r w:rsidR="002167B8">
        <w:t xml:space="preserve">of averageBy </w:t>
      </w:r>
      <w:r>
        <w:t xml:space="preserve">is given by LINQ’s Enumerable.Average(…) if the primary input is an IEnumerable, </w:t>
      </w:r>
    </w:p>
    <w:p w:rsidR="002167B8" w:rsidRDefault="00072F4F" w:rsidP="002167B8">
      <w:pPr>
        <w:pStyle w:val="ListParagraph"/>
        <w:numPr>
          <w:ilvl w:val="1"/>
          <w:numId w:val="8"/>
        </w:numPr>
      </w:pPr>
      <w:r>
        <w:t xml:space="preserve">the semantics </w:t>
      </w:r>
      <w:r w:rsidR="002167B8">
        <w:t xml:space="preserve">of averageBy </w:t>
      </w:r>
      <w:r>
        <w:t xml:space="preserve">is given by LINQ’s Queryable.Average if the primary input is IQueryable. </w:t>
      </w:r>
    </w:p>
    <w:p w:rsidR="00072F4F" w:rsidRDefault="00F81DBB" w:rsidP="002167B8">
      <w:pPr>
        <w:pStyle w:val="ListParagraph"/>
        <w:numPr>
          <w:ilvl w:val="1"/>
          <w:numId w:val="8"/>
        </w:numPr>
      </w:pPr>
      <w:r>
        <w:t xml:space="preserve">Note that </w:t>
      </w:r>
      <w:r w:rsidR="002167B8">
        <w:t>i</w:t>
      </w:r>
      <w:r w:rsidR="00072F4F">
        <w:t>n corner cases (e.g. NaN, or equality/comparison for other operators), both of these may be different to Seq.averageBy which uses F# comparison.</w:t>
      </w:r>
    </w:p>
    <w:p w:rsidR="00A61BC6" w:rsidRDefault="00A61BC6" w:rsidP="00A61BC6">
      <w:pPr>
        <w:pStyle w:val="ListParagraph"/>
        <w:numPr>
          <w:ilvl w:val="0"/>
          <w:numId w:val="8"/>
        </w:numPr>
      </w:pPr>
      <w:r>
        <w:t xml:space="preserve">Translation is precisely specified and tested w.r.t. common Linq query providers. The sprit is: </w:t>
      </w:r>
      <w:r w:rsidRPr="004A35DB">
        <w:rPr>
          <w:i/>
        </w:rPr>
        <w:t>simple</w:t>
      </w:r>
      <w:r>
        <w:t xml:space="preserve"> F# expressions should translate to </w:t>
      </w:r>
      <w:r w:rsidRPr="004A35DB">
        <w:rPr>
          <w:i/>
        </w:rPr>
        <w:t>simple</w:t>
      </w:r>
      <w:r>
        <w:t xml:space="preserve"> Linq expressions, interpretable by common Linq QueryProviders; the shape of resulting Linq expression must follow that of original F# expression. </w:t>
      </w:r>
    </w:p>
    <w:p w:rsidR="00A61BC6" w:rsidRPr="005B1ED4" w:rsidRDefault="00A61BC6" w:rsidP="00A61BC6">
      <w:r>
        <w:t>This largely aligns with C# language spec “7.16.2 Query Expression Translation”</w:t>
      </w:r>
    </w:p>
    <w:p w:rsidR="0081322B" w:rsidRDefault="0081322B" w:rsidP="0081322B">
      <w:pPr>
        <w:pStyle w:val="Heading2"/>
      </w:pPr>
      <w:bookmarkStart w:id="59" w:name="_Toc300669444"/>
      <w:r>
        <w:t>The Tuple/Record &lt;-&gt; Mutable Tuple translation</w:t>
      </w:r>
      <w:bookmarkEnd w:id="59"/>
    </w:p>
    <w:p w:rsidR="002A7833" w:rsidRDefault="002A7833" w:rsidP="0081322B">
      <w:r>
        <w:t>It is highly desirable for F# to support LINQ queries that include the construction of (immutable) tuple and (immutable or partially-immutable</w:t>
      </w:r>
      <w:r w:rsidR="004762B4">
        <w:rPr>
          <w:rStyle w:val="FootnoteReference"/>
        </w:rPr>
        <w:footnoteReference w:id="12"/>
      </w:r>
      <w:r>
        <w:t>) record values as part of query result sets, and as intermediate results in query logic. Indeed, the desugaring of custom operators in the query { … } syntax implicitly introduces these values when custom computation expression operators are used.</w:t>
      </w:r>
    </w:p>
    <w:p w:rsidR="002A7833" w:rsidRPr="005B1ED4" w:rsidRDefault="002A7833" w:rsidP="0081322B">
      <w:r>
        <w:t>However, key implementations of IQueryable such as LINQ-to-SQL, LINQ-to-Entities and OData all have problems with constructing immutable values as part of query logic. For all of these, the natural representation of an intermediate value is the compiled form of a C# anonymous type</w:t>
      </w:r>
      <w:r w:rsidR="00D62414">
        <w:t>, i.e. a mutable record-like class.</w:t>
      </w:r>
    </w:p>
    <w:p w:rsidR="0081322B" w:rsidRDefault="00D62414" w:rsidP="0081322B">
      <w:r>
        <w:t>For this reason, the implementation of QueryBuild</w:t>
      </w:r>
      <w:r w:rsidR="004762B4">
        <w:t>er performs a translation of (immutable) tuple and (immutable or partially-immutable) record types into mutable tuples, and reverses this translation for outputs.</w:t>
      </w:r>
    </w:p>
    <w:p w:rsidR="00113CB9" w:rsidRDefault="004762B4" w:rsidP="0081322B">
      <w:r>
        <w:lastRenderedPageBreak/>
        <w:t xml:space="preserve">This is implemented by a </w:t>
      </w:r>
      <w:r w:rsidR="00113CB9">
        <w:t xml:space="preserve">flow-directed </w:t>
      </w:r>
      <w:r>
        <w:t xml:space="preserve">rewrite of </w:t>
      </w:r>
      <w:r w:rsidR="00113CB9">
        <w:t>the query:</w:t>
      </w:r>
    </w:p>
    <w:p w:rsidR="00113CB9" w:rsidRDefault="004762B4">
      <w:pPr>
        <w:pStyle w:val="ListParagraph"/>
        <w:numPr>
          <w:ilvl w:val="0"/>
          <w:numId w:val="22"/>
        </w:numPr>
      </w:pPr>
      <w:r>
        <w:t xml:space="preserve">Any occurrences of </w:t>
      </w:r>
      <w:r w:rsidR="00113CB9">
        <w:t xml:space="preserve">productions </w:t>
      </w:r>
      <w:r w:rsidR="00113CB9" w:rsidRPr="004762B4">
        <w:rPr>
          <w:b/>
        </w:rPr>
        <w:t>Patterns.NewTuple</w:t>
      </w:r>
      <w:r w:rsidR="00113CB9">
        <w:t xml:space="preserve"> within “yield”, “select”, “groupValBy”, “join”, “groupJoin” or “leftOuterJoin” </w:t>
      </w:r>
      <w:r>
        <w:t xml:space="preserve">are replaced </w:t>
      </w:r>
      <w:r w:rsidR="00113CB9">
        <w:t xml:space="preserve">by instances of a corresponding </w:t>
      </w:r>
      <w:r w:rsidR="00113CB9" w:rsidRPr="004762B4">
        <w:rPr>
          <w:b/>
        </w:rPr>
        <w:t>Linq.Expressions.Expression.MemberInit</w:t>
      </w:r>
      <w:r w:rsidR="00113CB9">
        <w:t xml:space="preserve"> on the corresponding MutableTuple type</w:t>
      </w:r>
      <w:r>
        <w:t>.</w:t>
      </w:r>
    </w:p>
    <w:p w:rsidR="00113CB9" w:rsidRDefault="00113CB9">
      <w:pPr>
        <w:pStyle w:val="ListParagraph"/>
        <w:numPr>
          <w:ilvl w:val="0"/>
          <w:numId w:val="22"/>
        </w:numPr>
      </w:pPr>
      <w:r>
        <w:t>This replacement if flowed through the structure of the query by making corresponding type substitutions, and replacing accesses to tuple fields by accesses to mutable tuple fields.</w:t>
      </w:r>
    </w:p>
    <w:p w:rsidR="00113CB9" w:rsidRDefault="00113CB9" w:rsidP="004762B4">
      <w:pPr>
        <w:pStyle w:val="ListParagraph"/>
        <w:numPr>
          <w:ilvl w:val="0"/>
          <w:numId w:val="22"/>
        </w:numPr>
      </w:pPr>
      <w:r>
        <w:t xml:space="preserve">A reverse-translation is performed to the output of the query, that convert outputs from the query back into tuples. This is applied to the inner core of the query that produces values, ignoring aggregation operations such as SumBy and AverageBy. If the output of the core of the query includes a sequence of IGrouping produced by </w:t>
      </w:r>
      <w:r w:rsidR="00A82A4B">
        <w:t>a GroupBy or GroupValBy operator then the contents of each group are also transformed.</w:t>
      </w:r>
    </w:p>
    <w:p w:rsidR="004762B4" w:rsidRDefault="00113CB9" w:rsidP="00A96028">
      <w:r>
        <w:t>A corresponding translation is performed for</w:t>
      </w:r>
      <w:r w:rsidR="004762B4">
        <w:t xml:space="preserve"> </w:t>
      </w:r>
      <w:r w:rsidR="004762B4" w:rsidRPr="00113CB9">
        <w:rPr>
          <w:b/>
        </w:rPr>
        <w:t>Patterns.NewRecord</w:t>
      </w:r>
      <w:r w:rsidR="004762B4">
        <w:t xml:space="preserve"> are replaced by instances of a corresponding </w:t>
      </w:r>
      <w:r w:rsidR="004762B4" w:rsidRPr="00113CB9">
        <w:rPr>
          <w:b/>
        </w:rPr>
        <w:t>Linq.Expressions.Expression.MemberInit</w:t>
      </w:r>
      <w:r w:rsidR="004762B4">
        <w:t xml:space="preserve"> on the corresponding</w:t>
      </w:r>
      <w:r w:rsidR="00D30D55">
        <w:t xml:space="preserve"> </w:t>
      </w:r>
      <w:r w:rsidR="004762B4">
        <w:t>MutableTuple type.</w:t>
      </w:r>
    </w:p>
    <w:p w:rsidR="00D30D55" w:rsidRDefault="00D30D55" w:rsidP="00D30D55">
      <w:pPr>
        <w:pStyle w:val="ListParagraph"/>
        <w:numPr>
          <w:ilvl w:val="0"/>
          <w:numId w:val="22"/>
        </w:numPr>
      </w:pPr>
      <w:r>
        <w:t xml:space="preserve">Any occurrences of quotations matching </w:t>
      </w:r>
      <w:r w:rsidRPr="004762B4">
        <w:rPr>
          <w:b/>
        </w:rPr>
        <w:t>Patterns.</w:t>
      </w:r>
      <w:r>
        <w:rPr>
          <w:b/>
        </w:rPr>
        <w:t>PropertyGet</w:t>
      </w:r>
      <w:r>
        <w:t xml:space="preserve"> or </w:t>
      </w:r>
      <w:r w:rsidRPr="004762B4">
        <w:rPr>
          <w:b/>
        </w:rPr>
        <w:t>Patterns.</w:t>
      </w:r>
      <w:r>
        <w:rPr>
          <w:b/>
        </w:rPr>
        <w:t>TupleGet</w:t>
      </w:r>
      <w:r>
        <w:t xml:space="preserve"> are replaced by instances of a corresponding </w:t>
      </w:r>
      <w:r w:rsidRPr="004762B4">
        <w:rPr>
          <w:b/>
        </w:rPr>
        <w:t>Linq.Expressions.Expression.</w:t>
      </w:r>
      <w:r>
        <w:rPr>
          <w:b/>
        </w:rPr>
        <w:t>PropertyGet</w:t>
      </w:r>
      <w:r>
        <w:t xml:space="preserve"> on the corresponding MutableTuple type.</w:t>
      </w:r>
    </w:p>
    <w:p w:rsidR="004762B4" w:rsidRDefault="00D30D55" w:rsidP="00D30D55">
      <w:r>
        <w:t>The tuple type elimination takes into account tuple types of size &gt; 7.</w:t>
      </w:r>
    </w:p>
    <w:p w:rsidR="00D30D55" w:rsidRDefault="00D30D55" w:rsidP="00D30D55">
      <w:r>
        <w:t>The translation does not take into account hand-coded immutable F# class, struct or interface types.</w:t>
      </w:r>
    </w:p>
    <w:p w:rsidR="00AA10BF" w:rsidRDefault="00AA10BF" w:rsidP="00AA10BF">
      <w:pPr>
        <w:pStyle w:val="Heading1"/>
      </w:pPr>
      <w:bookmarkStart w:id="60" w:name="_Toc300669445"/>
      <w:r>
        <w:t xml:space="preserve">Standard </w:t>
      </w:r>
      <w:r w:rsidR="00E85C62">
        <w:t xml:space="preserve">Data/Service/Resource </w:t>
      </w:r>
      <w:r>
        <w:t>Type Providers</w:t>
      </w:r>
      <w:bookmarkEnd w:id="60"/>
    </w:p>
    <w:p w:rsidR="00AA10BF" w:rsidDel="00CC04FF" w:rsidRDefault="002878CE" w:rsidP="00AA10BF">
      <w:pPr>
        <w:rPr>
          <w:del w:id="61" w:author="Don Syme" w:date="2011-08-09T13:07:00Z"/>
        </w:rPr>
      </w:pPr>
      <w:del w:id="62" w:author="Don Syme" w:date="2011-08-09T13:06:00Z">
        <w:r w:rsidDel="00CC04FF">
          <w:delText>A list of TODO items about these</w:delText>
        </w:r>
      </w:del>
      <w:del w:id="63" w:author="Don Syme" w:date="2011-08-09T13:07:00Z">
        <w:r w:rsidDel="00CC04FF">
          <w:delText>:</w:delText>
        </w:r>
      </w:del>
    </w:p>
    <w:p w:rsidR="00711F9C" w:rsidDel="00CC04FF" w:rsidRDefault="00711F9C" w:rsidP="00C87B33">
      <w:pPr>
        <w:pStyle w:val="ListParagraph"/>
        <w:numPr>
          <w:ilvl w:val="1"/>
          <w:numId w:val="39"/>
        </w:numPr>
        <w:spacing w:after="0" w:line="240" w:lineRule="auto"/>
        <w:contextualSpacing w:val="0"/>
        <w:rPr>
          <w:del w:id="64" w:author="Don Syme" w:date="2011-08-09T13:07:00Z"/>
        </w:rPr>
      </w:pPr>
      <w:del w:id="65" w:author="Don Syme" w:date="2011-08-09T13:07:00Z">
        <w:r w:rsidDel="00CC04FF">
          <w:delText>Make generated assemblies unloadable and non-leaky</w:delText>
        </w:r>
      </w:del>
    </w:p>
    <w:p w:rsidR="00C87B33" w:rsidRPr="00AA10BF" w:rsidRDefault="00C87B33" w:rsidP="00AA10BF"/>
    <w:p w:rsidR="00114B7C" w:rsidRDefault="00B33246" w:rsidP="00114B7C">
      <w:pPr>
        <w:pStyle w:val="Heading2"/>
      </w:pPr>
      <w:bookmarkStart w:id="66" w:name="_Toc300669446"/>
      <w:r>
        <w:t>Sql</w:t>
      </w:r>
      <w:r w:rsidR="005826B7">
        <w:t>Data</w:t>
      </w:r>
      <w:r>
        <w:t>Connection</w:t>
      </w:r>
      <w:r w:rsidR="00AA10BF">
        <w:t>&lt;…&gt;</w:t>
      </w:r>
      <w:bookmarkEnd w:id="66"/>
    </w:p>
    <w:p w:rsidR="006C36D7" w:rsidRDefault="00705123" w:rsidP="00705123">
      <w:r>
        <w:t xml:space="preserve">This provider embeds a set of generated types to access a database </w:t>
      </w:r>
      <w:r w:rsidR="00DE7C44">
        <w:t>via the given connection string</w:t>
      </w:r>
      <w:r w:rsidR="00D82067">
        <w:t xml:space="preserve"> using LINQ-to-SQL</w:t>
      </w:r>
      <w:r>
        <w:t xml:space="preserve">.  </w:t>
      </w:r>
      <w:r w:rsidR="00615FA6">
        <w:t>For example:</w:t>
      </w:r>
    </w:p>
    <w:p w:rsidR="00E709A8" w:rsidRDefault="00807CBA" w:rsidP="00705123">
      <w:pPr>
        <w:pStyle w:val="Code"/>
        <w:rPr>
          <w:ins w:id="67" w:author="Don Syme" w:date="2011-08-09T12:52:00Z"/>
        </w:rPr>
      </w:pPr>
      <w:r>
        <w:t xml:space="preserve">[&lt;Generate&gt;] </w:t>
      </w:r>
    </w:p>
    <w:p w:rsidR="00807CBA" w:rsidRDefault="00807CBA" w:rsidP="00705123">
      <w:pPr>
        <w:pStyle w:val="Code"/>
      </w:pPr>
      <w:r>
        <w:rPr>
          <w:color w:val="0000FF"/>
        </w:rPr>
        <w:t>type</w:t>
      </w:r>
      <w:r>
        <w:t xml:space="preserve"> NorthwndSchema = </w:t>
      </w:r>
      <w:r w:rsidR="00BC49CA">
        <w:t>SqlDataConnection</w:t>
      </w:r>
      <w:r>
        <w:t xml:space="preserve">&lt; </w:t>
      </w:r>
      <w:r>
        <w:rPr>
          <w:color w:val="800000"/>
        </w:rPr>
        <w:t>"</w:t>
      </w:r>
      <w:r w:rsidR="00DE7C44">
        <w:rPr>
          <w:color w:val="800000"/>
        </w:rPr>
        <w:t>…</w:t>
      </w:r>
      <w:del w:id="68" w:author="Don Syme" w:date="2011-08-09T12:52:00Z">
        <w:r w:rsidR="00DE7C44" w:rsidDel="00E709A8">
          <w:rPr>
            <w:color w:val="800000"/>
          </w:rPr>
          <w:delText>”</w:delText>
        </w:r>
      </w:del>
      <w:r>
        <w:rPr>
          <w:color w:val="800000"/>
        </w:rPr>
        <w:t>"</w:t>
      </w:r>
      <w:r>
        <w:t xml:space="preserve"> &gt;</w:t>
      </w:r>
    </w:p>
    <w:p w:rsidR="00807CBA" w:rsidRDefault="00807CBA" w:rsidP="00807CBA">
      <w:pPr>
        <w:pStyle w:val="Code"/>
      </w:pPr>
    </w:p>
    <w:p w:rsidR="00807CBA" w:rsidRDefault="00807CBA" w:rsidP="00807CBA">
      <w:pPr>
        <w:pStyle w:val="Code"/>
      </w:pPr>
      <w:r>
        <w:rPr>
          <w:color w:val="0000FF"/>
        </w:rPr>
        <w:t>let</w:t>
      </w:r>
      <w:r>
        <w:t xml:space="preserve"> db = </w:t>
      </w:r>
      <w:r>
        <w:rPr>
          <w:color w:val="0000FF"/>
        </w:rPr>
        <w:t>new</w:t>
      </w:r>
      <w:r>
        <w:t xml:space="preserve"> NorthwndSchema.</w:t>
      </w:r>
      <w:r w:rsidR="00E912C7">
        <w:t>GetDataContext</w:t>
      </w:r>
      <w:r>
        <w:t>()</w:t>
      </w:r>
    </w:p>
    <w:p w:rsidR="00807CBA" w:rsidRDefault="00E912C7" w:rsidP="00807CBA">
      <w:pPr>
        <w:pStyle w:val="Code"/>
      </w:pPr>
      <w:r>
        <w:t>db.DataContext.Log &lt;- System.Console.Out</w:t>
      </w:r>
    </w:p>
    <w:p w:rsidR="00E912C7" w:rsidRDefault="00E912C7" w:rsidP="00807CBA">
      <w:pPr>
        <w:pStyle w:val="Code"/>
        <w:rPr>
          <w:color w:val="0000FF"/>
        </w:rPr>
      </w:pPr>
    </w:p>
    <w:p w:rsidR="00807CBA" w:rsidRDefault="00807CBA" w:rsidP="00807CBA">
      <w:pPr>
        <w:pStyle w:val="Code"/>
      </w:pPr>
      <w:r>
        <w:rPr>
          <w:color w:val="0000FF"/>
        </w:rPr>
        <w:t>let</w:t>
      </w:r>
      <w:r>
        <w:t xml:space="preserve"> customers = </w:t>
      </w:r>
    </w:p>
    <w:p w:rsidR="00807CBA" w:rsidRDefault="00807CBA" w:rsidP="00807CBA">
      <w:pPr>
        <w:pStyle w:val="Code"/>
      </w:pPr>
      <w:r>
        <w:t xml:space="preserve">    query { </w:t>
      </w:r>
      <w:r>
        <w:rPr>
          <w:color w:val="0000FF"/>
        </w:rPr>
        <w:t>for</w:t>
      </w:r>
      <w:r>
        <w:t xml:space="preserve"> c </w:t>
      </w:r>
      <w:r>
        <w:rPr>
          <w:color w:val="0000FF"/>
        </w:rPr>
        <w:t>in</w:t>
      </w:r>
      <w:r>
        <w:t xml:space="preserve"> db.Customers </w:t>
      </w:r>
      <w:r>
        <w:rPr>
          <w:color w:val="0000FF"/>
        </w:rPr>
        <w:t>do</w:t>
      </w:r>
      <w:r>
        <w:t xml:space="preserve"> </w:t>
      </w:r>
    </w:p>
    <w:p w:rsidR="00114B7C" w:rsidRDefault="00807CBA" w:rsidP="00D61886">
      <w:pPr>
        <w:pStyle w:val="Code"/>
      </w:pPr>
      <w:r>
        <w:t xml:space="preserve">            </w:t>
      </w:r>
      <w:r w:rsidR="003A0F65">
        <w:rPr>
          <w:color w:val="0000FF"/>
        </w:rPr>
        <w:t>yield</w:t>
      </w:r>
      <w:r>
        <w:t xml:space="preserve"> c }</w:t>
      </w:r>
    </w:p>
    <w:p w:rsidR="008D1249" w:rsidRDefault="008D1249" w:rsidP="008D1249">
      <w:r>
        <w:t>The top-level intellisense list is shown below:</w:t>
      </w:r>
    </w:p>
    <w:p w:rsidR="008D1249" w:rsidRDefault="008D1249" w:rsidP="008D1249">
      <w:pPr>
        <w:jc w:val="center"/>
      </w:pPr>
      <w:r>
        <w:rPr>
          <w:noProof/>
          <w:lang w:val="en-GB" w:eastAsia="en-GB"/>
        </w:rPr>
        <w:lastRenderedPageBreak/>
        <w:drawing>
          <wp:inline distT="0" distB="0" distL="0" distR="0" wp14:anchorId="3E360BF0" wp14:editId="3A74D559">
            <wp:extent cx="5275124" cy="826617"/>
            <wp:effectExtent l="19050" t="1905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5271880" cy="82610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C66026" w:rsidRDefault="00C66026" w:rsidP="008D1249">
      <w:pPr>
        <w:pStyle w:val="Heading3"/>
      </w:pPr>
      <w:r>
        <w:t>Static Parameters</w:t>
      </w:r>
    </w:p>
    <w:p w:rsidR="00930C13" w:rsidRDefault="00C66026" w:rsidP="00930C13">
      <w:r>
        <w:t xml:space="preserve">The set of static parameters is shown below, and mostly corresponds to a subset of those accepted by </w:t>
      </w:r>
      <w:r>
        <w:rPr>
          <w:b/>
        </w:rPr>
        <w:t>sqlmetal</w:t>
      </w:r>
      <w:r w:rsidRPr="00C66026">
        <w:rPr>
          <w:b/>
        </w:rPr>
        <w:t>.exe</w:t>
      </w:r>
      <w:r>
        <w:t xml:space="preserve">. </w:t>
      </w:r>
    </w:p>
    <w:tbl>
      <w:tblPr>
        <w:tblStyle w:val="Tablerowcell"/>
        <w:tblW w:w="0" w:type="auto"/>
        <w:tblLayout w:type="fixed"/>
        <w:tblLook w:val="04A0" w:firstRow="1" w:lastRow="0" w:firstColumn="1" w:lastColumn="0" w:noHBand="0" w:noVBand="1"/>
      </w:tblPr>
      <w:tblGrid>
        <w:gridCol w:w="2518"/>
        <w:gridCol w:w="992"/>
        <w:gridCol w:w="4063"/>
        <w:gridCol w:w="2003"/>
      </w:tblGrid>
      <w:tr w:rsidR="00B14E83" w:rsidTr="004E1710">
        <w:trPr>
          <w:cnfStyle w:val="100000000000" w:firstRow="1" w:lastRow="0" w:firstColumn="0" w:lastColumn="0" w:oddVBand="0" w:evenVBand="0" w:oddHBand="0" w:evenHBand="0" w:firstRowFirstColumn="0" w:firstRowLastColumn="0" w:lastRowFirstColumn="0" w:lastRowLastColumn="0"/>
        </w:trPr>
        <w:tc>
          <w:tcPr>
            <w:tcW w:w="2518" w:type="dxa"/>
          </w:tcPr>
          <w:p w:rsidR="00B14E83" w:rsidRDefault="00B14E83" w:rsidP="00AD66C1">
            <w:bookmarkStart w:id="69" w:name="OLE_LINK1"/>
            <w:bookmarkStart w:id="70" w:name="OLE_LINK2"/>
            <w:bookmarkStart w:id="71" w:name="OLE_LINK3"/>
            <w:bookmarkStart w:id="72" w:name="OLE_LINK4"/>
            <w:r>
              <w:t>Parameter</w:t>
            </w:r>
          </w:p>
        </w:tc>
        <w:tc>
          <w:tcPr>
            <w:tcW w:w="992" w:type="dxa"/>
          </w:tcPr>
          <w:p w:rsidR="00B14E83" w:rsidRDefault="00B14E83" w:rsidP="00AD66C1">
            <w:r>
              <w:t>Type</w:t>
            </w:r>
          </w:p>
        </w:tc>
        <w:tc>
          <w:tcPr>
            <w:tcW w:w="4063" w:type="dxa"/>
          </w:tcPr>
          <w:p w:rsidR="00B14E83" w:rsidRDefault="00B14E83" w:rsidP="00AD66C1">
            <w:r>
              <w:t>Description</w:t>
            </w:r>
          </w:p>
        </w:tc>
        <w:tc>
          <w:tcPr>
            <w:tcW w:w="2003" w:type="dxa"/>
          </w:tcPr>
          <w:p w:rsidR="00B14E83" w:rsidRDefault="00B14E83" w:rsidP="00AD66C1">
            <w:r>
              <w:t xml:space="preserve">Default </w:t>
            </w:r>
          </w:p>
        </w:tc>
      </w:tr>
      <w:tr w:rsidR="00767D7F" w:rsidTr="004E1710">
        <w:tc>
          <w:tcPr>
            <w:tcW w:w="2518" w:type="dxa"/>
          </w:tcPr>
          <w:p w:rsidR="00767D7F" w:rsidRDefault="00767D7F" w:rsidP="006C3065">
            <w:r>
              <w:rPr>
                <w:rStyle w:val="CodeInline"/>
              </w:rPr>
              <w:t>ConnectionString</w:t>
            </w:r>
          </w:p>
        </w:tc>
        <w:tc>
          <w:tcPr>
            <w:tcW w:w="992" w:type="dxa"/>
          </w:tcPr>
          <w:p w:rsidR="00767D7F" w:rsidRDefault="000D286A" w:rsidP="006C3065">
            <w:r>
              <w:t>s</w:t>
            </w:r>
            <w:r w:rsidR="00767D7F">
              <w:t>tring</w:t>
            </w:r>
          </w:p>
        </w:tc>
        <w:tc>
          <w:tcPr>
            <w:tcW w:w="4063" w:type="dxa"/>
          </w:tcPr>
          <w:p w:rsidR="00767D7F" w:rsidRDefault="00767D7F" w:rsidP="006C3065">
            <w:r w:rsidRPr="00B14E83">
              <w:t>The connection string for the database connection</w:t>
            </w:r>
            <w:r>
              <w:t>.</w:t>
            </w:r>
          </w:p>
        </w:tc>
        <w:tc>
          <w:tcPr>
            <w:tcW w:w="2003" w:type="dxa"/>
          </w:tcPr>
          <w:p w:rsidR="00767D7F" w:rsidRDefault="00767D7F" w:rsidP="006C3065">
            <w:r>
              <w:t>Exactly one of ConnectionString and ConnectionStringName is required.</w:t>
            </w:r>
          </w:p>
        </w:tc>
      </w:tr>
      <w:tr w:rsidR="00AF2A5B" w:rsidTr="004E1710">
        <w:tc>
          <w:tcPr>
            <w:tcW w:w="2518" w:type="dxa"/>
          </w:tcPr>
          <w:p w:rsidR="00AF2A5B" w:rsidRDefault="00AF2A5B" w:rsidP="006C3065">
            <w:commentRangeStart w:id="73"/>
            <w:r>
              <w:rPr>
                <w:rStyle w:val="CodeInline"/>
              </w:rPr>
              <w:t>ConnectionStringName</w:t>
            </w:r>
          </w:p>
        </w:tc>
        <w:tc>
          <w:tcPr>
            <w:tcW w:w="992" w:type="dxa"/>
          </w:tcPr>
          <w:p w:rsidR="00AF2A5B" w:rsidRDefault="000D286A" w:rsidP="006C3065">
            <w:r>
              <w:t>s</w:t>
            </w:r>
            <w:r w:rsidR="00AF2A5B">
              <w:t>tring</w:t>
            </w:r>
          </w:p>
        </w:tc>
        <w:tc>
          <w:tcPr>
            <w:tcW w:w="4063" w:type="dxa"/>
          </w:tcPr>
          <w:p w:rsidR="00AF2A5B" w:rsidRDefault="00AF2A5B" w:rsidP="006C3065">
            <w:r w:rsidRPr="00B14E83">
              <w:t xml:space="preserve">The </w:t>
            </w:r>
            <w:r>
              <w:t xml:space="preserve">app.config configuration key setting for the </w:t>
            </w:r>
            <w:r w:rsidRPr="00B14E83">
              <w:t>connection string for the database connection</w:t>
            </w:r>
            <w:r>
              <w:t>. At design-time the app.config is read from the project/script directory, at runtime the app.config is read using System.Configuration.ConfigurationManager</w:t>
            </w:r>
            <w:r w:rsidR="006C3065">
              <w:t>, and if that fails then the read the fully qualified path of the design-time config file</w:t>
            </w:r>
            <w:r w:rsidR="006C3065">
              <w:rPr>
                <w:rStyle w:val="FootnoteReference"/>
              </w:rPr>
              <w:footnoteReference w:id="13"/>
            </w:r>
            <w:r w:rsidR="006C3065">
              <w:t xml:space="preserve"> </w:t>
            </w:r>
          </w:p>
        </w:tc>
        <w:tc>
          <w:tcPr>
            <w:tcW w:w="2003" w:type="dxa"/>
          </w:tcPr>
          <w:p w:rsidR="00AF2A5B" w:rsidRDefault="00AF2A5B" w:rsidP="006C3065">
            <w:r>
              <w:t>Exactly one of ConnectionString and Co</w:t>
            </w:r>
            <w:r w:rsidR="00767D7F">
              <w:t>nnectionString</w:t>
            </w:r>
            <w:r>
              <w:t>Name is required.</w:t>
            </w:r>
          </w:p>
        </w:tc>
      </w:tr>
      <w:tr w:rsidR="00AF2A5B" w:rsidTr="004E1710">
        <w:tc>
          <w:tcPr>
            <w:tcW w:w="2518" w:type="dxa"/>
          </w:tcPr>
          <w:p w:rsidR="00AF2A5B" w:rsidRDefault="00AF2A5B" w:rsidP="006C3065">
            <w:r>
              <w:rPr>
                <w:rStyle w:val="CodeInline"/>
              </w:rPr>
              <w:t>ConnectionStringConfigFileName</w:t>
            </w:r>
          </w:p>
        </w:tc>
        <w:tc>
          <w:tcPr>
            <w:tcW w:w="992" w:type="dxa"/>
          </w:tcPr>
          <w:p w:rsidR="00AF2A5B" w:rsidRDefault="002F0358" w:rsidP="006C3065">
            <w:r>
              <w:t>s</w:t>
            </w:r>
            <w:r w:rsidR="00AF2A5B">
              <w:t>tring</w:t>
            </w:r>
          </w:p>
        </w:tc>
        <w:tc>
          <w:tcPr>
            <w:tcW w:w="4063" w:type="dxa"/>
          </w:tcPr>
          <w:p w:rsidR="00AF2A5B" w:rsidRDefault="00AF2A5B" w:rsidP="006C3065">
            <w:r w:rsidRPr="00B14E83">
              <w:t xml:space="preserve">The </w:t>
            </w:r>
            <w:r>
              <w:t xml:space="preserve">name of the file to use instead of app.config or web.config </w:t>
            </w:r>
            <w:commentRangeEnd w:id="73"/>
            <w:r>
              <w:rPr>
                <w:rStyle w:val="CommentReference"/>
              </w:rPr>
              <w:commentReference w:id="73"/>
            </w:r>
          </w:p>
        </w:tc>
        <w:tc>
          <w:tcPr>
            <w:tcW w:w="2003" w:type="dxa"/>
          </w:tcPr>
          <w:p w:rsidR="00AF2A5B" w:rsidRDefault="00B1579C" w:rsidP="006C3065">
            <w:r>
              <w:t>Can only be set of ConnectionStringName is also set.</w:t>
            </w:r>
          </w:p>
        </w:tc>
      </w:tr>
      <w:tr w:rsidR="002F0358" w:rsidTr="00B33246">
        <w:tc>
          <w:tcPr>
            <w:tcW w:w="2518" w:type="dxa"/>
          </w:tcPr>
          <w:p w:rsidR="002F0358" w:rsidRDefault="002F0358" w:rsidP="00B33246">
            <w:r>
              <w:rPr>
                <w:rStyle w:val="CodeInline"/>
              </w:rPr>
              <w:t>LocalSchemaFile</w:t>
            </w:r>
          </w:p>
        </w:tc>
        <w:tc>
          <w:tcPr>
            <w:tcW w:w="992" w:type="dxa"/>
          </w:tcPr>
          <w:p w:rsidR="002F0358" w:rsidRDefault="002F0358" w:rsidP="00B33246">
            <w:r>
              <w:t>string</w:t>
            </w:r>
          </w:p>
        </w:tc>
        <w:tc>
          <w:tcPr>
            <w:tcW w:w="4063" w:type="dxa"/>
          </w:tcPr>
          <w:p w:rsidR="002F0358" w:rsidRDefault="002F0358" w:rsidP="00B33246">
            <w:r>
              <w:t>Local file in which to store the latest .dbml for the database schema</w:t>
            </w:r>
          </w:p>
        </w:tc>
        <w:tc>
          <w:tcPr>
            <w:tcW w:w="2003" w:type="dxa"/>
          </w:tcPr>
          <w:p w:rsidR="002F0358" w:rsidRDefault="000D286A" w:rsidP="00B33246">
            <w:r>
              <w:t>empty</w:t>
            </w:r>
          </w:p>
        </w:tc>
      </w:tr>
      <w:tr w:rsidR="002F0358" w:rsidTr="00B33246">
        <w:tc>
          <w:tcPr>
            <w:tcW w:w="2518" w:type="dxa"/>
          </w:tcPr>
          <w:p w:rsidR="002F0358" w:rsidRDefault="002F0358" w:rsidP="00B33246">
            <w:r>
              <w:rPr>
                <w:rStyle w:val="CodeInline"/>
              </w:rPr>
              <w:t>ForceUpdate</w:t>
            </w:r>
          </w:p>
        </w:tc>
        <w:tc>
          <w:tcPr>
            <w:tcW w:w="992" w:type="dxa"/>
          </w:tcPr>
          <w:p w:rsidR="002F0358" w:rsidRDefault="002F0358" w:rsidP="00B33246">
            <w:r>
              <w:t>bool</w:t>
            </w:r>
          </w:p>
        </w:tc>
        <w:tc>
          <w:tcPr>
            <w:tcW w:w="4063" w:type="dxa"/>
          </w:tcPr>
          <w:p w:rsidR="002F0358" w:rsidRDefault="002F0358" w:rsidP="002F0358">
            <w:r>
              <w:t>Require that the direct connection to the database be available at design/compile-time and the local schema file is refreshed</w:t>
            </w:r>
          </w:p>
        </w:tc>
        <w:tc>
          <w:tcPr>
            <w:tcW w:w="2003" w:type="dxa"/>
          </w:tcPr>
          <w:p w:rsidR="002F0358" w:rsidRDefault="000D286A" w:rsidP="00B33246">
            <w:r>
              <w:t>true</w:t>
            </w:r>
          </w:p>
        </w:tc>
      </w:tr>
      <w:tr w:rsidR="007C2BC2" w:rsidTr="004E1710">
        <w:tc>
          <w:tcPr>
            <w:tcW w:w="2518" w:type="dxa"/>
          </w:tcPr>
          <w:p w:rsidR="007C2BC2" w:rsidRDefault="007C2BC2" w:rsidP="00E558C8">
            <w:r>
              <w:rPr>
                <w:rStyle w:val="CodeInline"/>
              </w:rPr>
              <w:t>User</w:t>
            </w:r>
          </w:p>
        </w:tc>
        <w:tc>
          <w:tcPr>
            <w:tcW w:w="992" w:type="dxa"/>
          </w:tcPr>
          <w:p w:rsidR="007C2BC2" w:rsidRDefault="007C2BC2" w:rsidP="00E558C8">
            <w:r>
              <w:t>string</w:t>
            </w:r>
          </w:p>
        </w:tc>
        <w:tc>
          <w:tcPr>
            <w:tcW w:w="4063" w:type="dxa"/>
          </w:tcPr>
          <w:p w:rsidR="007C2BC2" w:rsidRDefault="007C2BC2" w:rsidP="00E558C8">
            <w:r>
              <w:t>Login User ID</w:t>
            </w:r>
          </w:p>
        </w:tc>
        <w:tc>
          <w:tcPr>
            <w:tcW w:w="2003" w:type="dxa"/>
          </w:tcPr>
          <w:p w:rsidR="007C2BC2" w:rsidRDefault="007C2BC2" w:rsidP="007C2BC2">
            <w:r>
              <w:t>Use Windows Integrated Authentication</w:t>
            </w:r>
            <w:del w:id="74" w:author="Don Syme" w:date="2011-08-09T12:53:00Z">
              <w:r w:rsidDel="00E709A8">
                <w:delText>)</w:delText>
              </w:r>
            </w:del>
          </w:p>
        </w:tc>
      </w:tr>
      <w:tr w:rsidR="007C2BC2" w:rsidTr="004E1710">
        <w:tc>
          <w:tcPr>
            <w:tcW w:w="2518" w:type="dxa"/>
          </w:tcPr>
          <w:p w:rsidR="007C2BC2" w:rsidRDefault="007C2BC2" w:rsidP="00E558C8">
            <w:r>
              <w:rPr>
                <w:rStyle w:val="CodeInline"/>
              </w:rPr>
              <w:t>Password</w:t>
            </w:r>
          </w:p>
        </w:tc>
        <w:tc>
          <w:tcPr>
            <w:tcW w:w="992" w:type="dxa"/>
          </w:tcPr>
          <w:p w:rsidR="007C2BC2" w:rsidRDefault="007C2BC2" w:rsidP="00E558C8">
            <w:r>
              <w:t>string</w:t>
            </w:r>
          </w:p>
        </w:tc>
        <w:tc>
          <w:tcPr>
            <w:tcW w:w="4063" w:type="dxa"/>
          </w:tcPr>
          <w:p w:rsidR="007C2BC2" w:rsidRDefault="007C2BC2" w:rsidP="007C2BC2">
            <w:r>
              <w:t>Login User Password</w:t>
            </w:r>
          </w:p>
        </w:tc>
        <w:tc>
          <w:tcPr>
            <w:tcW w:w="2003" w:type="dxa"/>
          </w:tcPr>
          <w:p w:rsidR="007C2BC2" w:rsidRDefault="007C2BC2" w:rsidP="007C2BC2">
            <w:r>
              <w:t>Use Windows Integrated Authentication</w:t>
            </w:r>
            <w:del w:id="75" w:author="Don Syme" w:date="2011-08-09T12:53:00Z">
              <w:r w:rsidDel="00E709A8">
                <w:delText>)</w:delText>
              </w:r>
            </w:del>
          </w:p>
        </w:tc>
      </w:tr>
      <w:tr w:rsidR="00C13394" w:rsidTr="004E1710">
        <w:tc>
          <w:tcPr>
            <w:tcW w:w="2518" w:type="dxa"/>
          </w:tcPr>
          <w:p w:rsidR="00C13394" w:rsidRDefault="00C13394" w:rsidP="00966809">
            <w:r w:rsidRPr="00B14E83">
              <w:rPr>
                <w:rStyle w:val="CodeInline"/>
              </w:rPr>
              <w:t>Views</w:t>
            </w:r>
          </w:p>
        </w:tc>
        <w:tc>
          <w:tcPr>
            <w:tcW w:w="992" w:type="dxa"/>
          </w:tcPr>
          <w:p w:rsidR="00C13394" w:rsidRDefault="00C13394" w:rsidP="00966809">
            <w:r>
              <w:t>Boolean</w:t>
            </w:r>
          </w:p>
        </w:tc>
        <w:tc>
          <w:tcPr>
            <w:tcW w:w="4063" w:type="dxa"/>
          </w:tcPr>
          <w:p w:rsidR="00C13394" w:rsidRDefault="00C13394" w:rsidP="00966809">
            <w:r w:rsidRPr="00B14E83">
              <w:t>Extract database views</w:t>
            </w:r>
          </w:p>
        </w:tc>
        <w:tc>
          <w:tcPr>
            <w:tcW w:w="2003" w:type="dxa"/>
          </w:tcPr>
          <w:p w:rsidR="00C13394" w:rsidRDefault="00E709A8" w:rsidP="00966809">
            <w:r>
              <w:t>T</w:t>
            </w:r>
            <w:r w:rsidR="00C13394">
              <w:t>rue</w:t>
            </w:r>
          </w:p>
        </w:tc>
      </w:tr>
      <w:tr w:rsidR="00C13394" w:rsidTr="004E1710">
        <w:tc>
          <w:tcPr>
            <w:tcW w:w="2518" w:type="dxa"/>
          </w:tcPr>
          <w:p w:rsidR="00C13394" w:rsidRDefault="00C13394" w:rsidP="00966809">
            <w:r>
              <w:rPr>
                <w:rStyle w:val="CodeInline"/>
              </w:rPr>
              <w:t>Functions</w:t>
            </w:r>
          </w:p>
        </w:tc>
        <w:tc>
          <w:tcPr>
            <w:tcW w:w="992" w:type="dxa"/>
          </w:tcPr>
          <w:p w:rsidR="00C13394" w:rsidRDefault="00C13394" w:rsidP="00966809">
            <w:r>
              <w:t>Boolean</w:t>
            </w:r>
          </w:p>
        </w:tc>
        <w:tc>
          <w:tcPr>
            <w:tcW w:w="4063" w:type="dxa"/>
          </w:tcPr>
          <w:p w:rsidR="00C13394" w:rsidRDefault="00C13394" w:rsidP="00966809">
            <w:r w:rsidRPr="00B14E83">
              <w:t xml:space="preserve">Extract database </w:t>
            </w:r>
            <w:r>
              <w:t>functions</w:t>
            </w:r>
          </w:p>
        </w:tc>
        <w:tc>
          <w:tcPr>
            <w:tcW w:w="2003" w:type="dxa"/>
          </w:tcPr>
          <w:p w:rsidR="00C13394" w:rsidRDefault="00E709A8" w:rsidP="00966809">
            <w:r>
              <w:t>T</w:t>
            </w:r>
            <w:r w:rsidR="00C13394">
              <w:t>rue</w:t>
            </w:r>
          </w:p>
        </w:tc>
      </w:tr>
      <w:tr w:rsidR="00C13394" w:rsidTr="004E1710">
        <w:tc>
          <w:tcPr>
            <w:tcW w:w="2518" w:type="dxa"/>
          </w:tcPr>
          <w:p w:rsidR="00C13394" w:rsidRDefault="00C13394" w:rsidP="00966809">
            <w:r>
              <w:rPr>
                <w:rStyle w:val="CodeInline"/>
              </w:rPr>
              <w:t>StoredProcedures</w:t>
            </w:r>
          </w:p>
        </w:tc>
        <w:tc>
          <w:tcPr>
            <w:tcW w:w="992" w:type="dxa"/>
          </w:tcPr>
          <w:p w:rsidR="00C13394" w:rsidRDefault="00C13394" w:rsidP="00966809">
            <w:r>
              <w:t>Boolean</w:t>
            </w:r>
          </w:p>
        </w:tc>
        <w:tc>
          <w:tcPr>
            <w:tcW w:w="4063" w:type="dxa"/>
          </w:tcPr>
          <w:p w:rsidR="00C13394" w:rsidRDefault="00C13394" w:rsidP="00966809">
            <w:r w:rsidRPr="00B14E83">
              <w:t xml:space="preserve">Extract database </w:t>
            </w:r>
            <w:r>
              <w:t>stored procedures</w:t>
            </w:r>
          </w:p>
        </w:tc>
        <w:tc>
          <w:tcPr>
            <w:tcW w:w="2003" w:type="dxa"/>
          </w:tcPr>
          <w:p w:rsidR="00C13394" w:rsidRDefault="00E709A8" w:rsidP="00966809">
            <w:r>
              <w:t>T</w:t>
            </w:r>
            <w:r w:rsidR="00C13394">
              <w:t>rue</w:t>
            </w:r>
          </w:p>
        </w:tc>
      </w:tr>
      <w:tr w:rsidR="00C13394" w:rsidTr="004E1710">
        <w:tc>
          <w:tcPr>
            <w:tcW w:w="2518" w:type="dxa"/>
          </w:tcPr>
          <w:p w:rsidR="00C13394" w:rsidRDefault="00C13394" w:rsidP="00966809">
            <w:r>
              <w:rPr>
                <w:rStyle w:val="CodeInline"/>
              </w:rPr>
              <w:t>Timeout</w:t>
            </w:r>
          </w:p>
        </w:tc>
        <w:tc>
          <w:tcPr>
            <w:tcW w:w="992" w:type="dxa"/>
          </w:tcPr>
          <w:p w:rsidR="00C13394" w:rsidRDefault="00C13394" w:rsidP="00966809">
            <w:r>
              <w:t>Integer</w:t>
            </w:r>
          </w:p>
        </w:tc>
        <w:tc>
          <w:tcPr>
            <w:tcW w:w="4063" w:type="dxa"/>
          </w:tcPr>
          <w:p w:rsidR="00C13394" w:rsidRDefault="00C13394" w:rsidP="00966809">
            <w:r w:rsidRPr="00B14E83">
              <w:t>Timeout value to use when SqlMetal accesses the database</w:t>
            </w:r>
          </w:p>
        </w:tc>
        <w:tc>
          <w:tcPr>
            <w:tcW w:w="2003" w:type="dxa"/>
          </w:tcPr>
          <w:p w:rsidR="00C13394" w:rsidRDefault="00C13394" w:rsidP="00966809">
            <w:r>
              <w:t>0</w:t>
            </w:r>
          </w:p>
        </w:tc>
      </w:tr>
      <w:tr w:rsidR="00DC7F4D" w:rsidTr="004E1710">
        <w:tc>
          <w:tcPr>
            <w:tcW w:w="2518" w:type="dxa"/>
          </w:tcPr>
          <w:p w:rsidR="00DC7F4D" w:rsidRDefault="00DC7F4D" w:rsidP="00966809">
            <w:r>
              <w:rPr>
                <w:rStyle w:val="CodeInline"/>
              </w:rPr>
              <w:lastRenderedPageBreak/>
              <w:t>Pluralize</w:t>
            </w:r>
          </w:p>
        </w:tc>
        <w:tc>
          <w:tcPr>
            <w:tcW w:w="992" w:type="dxa"/>
          </w:tcPr>
          <w:p w:rsidR="00DC7F4D" w:rsidRDefault="00DC7F4D" w:rsidP="00966809">
            <w:r>
              <w:t>Boolean</w:t>
            </w:r>
          </w:p>
        </w:tc>
        <w:tc>
          <w:tcPr>
            <w:tcW w:w="4063" w:type="dxa"/>
          </w:tcPr>
          <w:p w:rsidR="00DC7F4D" w:rsidRDefault="00DC7F4D" w:rsidP="00966809">
            <w:r w:rsidRPr="00B14E83">
              <w:t>Automatically pluralize or singularize class and member name</w:t>
            </w:r>
            <w:r>
              <w:t>s using English language rules</w:t>
            </w:r>
            <w:r w:rsidRPr="00B14E83">
              <w:t xml:space="preserve"> </w:t>
            </w:r>
          </w:p>
        </w:tc>
        <w:tc>
          <w:tcPr>
            <w:tcW w:w="2003" w:type="dxa"/>
          </w:tcPr>
          <w:p w:rsidR="00DC7F4D" w:rsidRDefault="00E709A8" w:rsidP="00966809">
            <w:r>
              <w:t>F</w:t>
            </w:r>
            <w:r w:rsidR="00DC7F4D">
              <w:t>alse</w:t>
            </w:r>
          </w:p>
        </w:tc>
      </w:tr>
      <w:tr w:rsidR="00DC7F4D" w:rsidTr="004E1710">
        <w:tc>
          <w:tcPr>
            <w:tcW w:w="2518" w:type="dxa"/>
          </w:tcPr>
          <w:p w:rsidR="00DC7F4D" w:rsidRDefault="00DC7F4D" w:rsidP="00966809">
            <w:del w:id="76" w:author="Don Syme" w:date="2011-08-09T13:10:00Z">
              <w:r w:rsidDel="00080723">
                <w:rPr>
                  <w:rStyle w:val="CodeInline"/>
                </w:rPr>
                <w:delText>ContextTypeName</w:delText>
              </w:r>
            </w:del>
            <w:ins w:id="77" w:author="Don Syme" w:date="2011-08-09T13:10:00Z">
              <w:r w:rsidR="00080723">
                <w:rPr>
                  <w:rStyle w:val="CodeInline"/>
                </w:rPr>
                <w:t>DataContext</w:t>
              </w:r>
            </w:ins>
          </w:p>
        </w:tc>
        <w:tc>
          <w:tcPr>
            <w:tcW w:w="992" w:type="dxa"/>
          </w:tcPr>
          <w:p w:rsidR="00DC7F4D" w:rsidRDefault="00DC7F4D" w:rsidP="00966809">
            <w:r>
              <w:t>String</w:t>
            </w:r>
          </w:p>
        </w:tc>
        <w:tc>
          <w:tcPr>
            <w:tcW w:w="4063" w:type="dxa"/>
          </w:tcPr>
          <w:p w:rsidR="00DC7F4D" w:rsidRPr="00B14E83" w:rsidRDefault="00DC7F4D" w:rsidP="00966809">
            <w:r w:rsidRPr="00B14E83">
              <w:t>The name of data context class</w:t>
            </w:r>
          </w:p>
        </w:tc>
        <w:tc>
          <w:tcPr>
            <w:tcW w:w="2003" w:type="dxa"/>
          </w:tcPr>
          <w:p w:rsidR="00DC7F4D" w:rsidRDefault="00DC7F4D" w:rsidP="00966809">
            <w:r w:rsidRPr="00B14E83">
              <w:t>derived from database name</w:t>
            </w:r>
          </w:p>
        </w:tc>
      </w:tr>
      <w:tr w:rsidR="00DC7F4D" w:rsidTr="004E1710">
        <w:tc>
          <w:tcPr>
            <w:tcW w:w="2518" w:type="dxa"/>
          </w:tcPr>
          <w:p w:rsidR="00DC7F4D" w:rsidRDefault="00DC7F4D" w:rsidP="00966809">
            <w:r w:rsidRPr="00B14E83">
              <w:rPr>
                <w:rStyle w:val="CodeInline"/>
              </w:rPr>
              <w:t>EntityBaseTypeName</w:t>
            </w:r>
          </w:p>
        </w:tc>
        <w:tc>
          <w:tcPr>
            <w:tcW w:w="992" w:type="dxa"/>
          </w:tcPr>
          <w:p w:rsidR="00DC7F4D" w:rsidRDefault="00DC7F4D" w:rsidP="00966809">
            <w:r>
              <w:t>String</w:t>
            </w:r>
          </w:p>
        </w:tc>
        <w:tc>
          <w:tcPr>
            <w:tcW w:w="4063" w:type="dxa"/>
          </w:tcPr>
          <w:p w:rsidR="00DC7F4D" w:rsidRDefault="00DC7F4D" w:rsidP="00966809">
            <w:r w:rsidRPr="00B14E83">
              <w:t>Base class of entity classes in the types</w:t>
            </w:r>
          </w:p>
        </w:tc>
        <w:tc>
          <w:tcPr>
            <w:tcW w:w="2003" w:type="dxa"/>
          </w:tcPr>
          <w:p w:rsidR="00DC7F4D" w:rsidRDefault="00DC7F4D" w:rsidP="00966809">
            <w:r>
              <w:t>entities have no base class</w:t>
            </w:r>
          </w:p>
        </w:tc>
      </w:tr>
      <w:tr w:rsidR="00DC7F4D" w:rsidTr="004E1710">
        <w:tc>
          <w:tcPr>
            <w:tcW w:w="2518" w:type="dxa"/>
          </w:tcPr>
          <w:p w:rsidR="00DC7F4D" w:rsidRDefault="00DC7F4D" w:rsidP="00966809">
            <w:r>
              <w:rPr>
                <w:rStyle w:val="CodeInline"/>
              </w:rPr>
              <w:t>Serializable</w:t>
            </w:r>
          </w:p>
        </w:tc>
        <w:tc>
          <w:tcPr>
            <w:tcW w:w="992" w:type="dxa"/>
          </w:tcPr>
          <w:p w:rsidR="00DC7F4D" w:rsidRDefault="00DC7F4D" w:rsidP="00966809">
            <w:r>
              <w:t>Boolean</w:t>
            </w:r>
          </w:p>
        </w:tc>
        <w:tc>
          <w:tcPr>
            <w:tcW w:w="4063" w:type="dxa"/>
          </w:tcPr>
          <w:p w:rsidR="00DC7F4D" w:rsidRDefault="00DC7F4D" w:rsidP="00966809">
            <w:r w:rsidRPr="00B67CC1">
              <w:t xml:space="preserve">Generate </w:t>
            </w:r>
            <w:r>
              <w:t>(</w:t>
            </w:r>
            <w:r w:rsidRPr="00B67CC1">
              <w:t>uni-directional</w:t>
            </w:r>
            <w:r>
              <w:t>)</w:t>
            </w:r>
            <w:r w:rsidRPr="00B67CC1">
              <w:t xml:space="preserve"> serialzable classes </w:t>
            </w:r>
          </w:p>
        </w:tc>
        <w:tc>
          <w:tcPr>
            <w:tcW w:w="2003" w:type="dxa"/>
          </w:tcPr>
          <w:p w:rsidR="00DC7F4D" w:rsidRDefault="00E709A8" w:rsidP="00966809">
            <w:ins w:id="78" w:author="Don Syme" w:date="2011-08-09T12:54:00Z">
              <w:r>
                <w:t>f</w:t>
              </w:r>
            </w:ins>
            <w:del w:id="79" w:author="Don Syme" w:date="2011-08-09T12:54:00Z">
              <w:r w:rsidDel="00E709A8">
                <w:delText>F</w:delText>
              </w:r>
            </w:del>
            <w:r w:rsidR="00DC7F4D">
              <w:t>alse</w:t>
            </w:r>
          </w:p>
        </w:tc>
      </w:tr>
    </w:tbl>
    <w:p w:rsidR="00615FA6" w:rsidRPr="008D1249" w:rsidRDefault="00615FA6" w:rsidP="008D1249">
      <w:pPr>
        <w:pStyle w:val="Heading3"/>
        <w:rPr>
          <w:sz w:val="23"/>
          <w:szCs w:val="23"/>
        </w:rPr>
      </w:pPr>
      <w:bookmarkStart w:id="80" w:name="_Toc286343381"/>
      <w:bookmarkStart w:id="81" w:name="_Toc286344355"/>
      <w:bookmarkStart w:id="82" w:name="_Toc286343382"/>
      <w:bookmarkStart w:id="83" w:name="_Toc286344356"/>
      <w:bookmarkStart w:id="84" w:name="_Toc286343383"/>
      <w:bookmarkStart w:id="85" w:name="_Toc286344357"/>
      <w:bookmarkStart w:id="86" w:name="_Toc286343384"/>
      <w:bookmarkStart w:id="87" w:name="_Toc286344358"/>
      <w:bookmarkStart w:id="88" w:name="_Toc286343385"/>
      <w:bookmarkStart w:id="89" w:name="_Toc286344359"/>
      <w:bookmarkStart w:id="90" w:name="_Toc286343386"/>
      <w:bookmarkStart w:id="91" w:name="_Toc286344360"/>
      <w:bookmarkStart w:id="92" w:name="_Toc286343387"/>
      <w:bookmarkStart w:id="93" w:name="_Toc286344361"/>
      <w:bookmarkStart w:id="94" w:name="_Toc286343388"/>
      <w:bookmarkStart w:id="95" w:name="_Toc286344362"/>
      <w:bookmarkStart w:id="96" w:name="_Toc286343389"/>
      <w:bookmarkStart w:id="97" w:name="_Toc286344363"/>
      <w:bookmarkStart w:id="98" w:name="_Toc286343390"/>
      <w:bookmarkStart w:id="99" w:name="_Toc286344364"/>
      <w:bookmarkStart w:id="100" w:name="_Toc286343391"/>
      <w:bookmarkStart w:id="101" w:name="_Toc286344365"/>
      <w:bookmarkStart w:id="102" w:name="_Toc286343392"/>
      <w:bookmarkStart w:id="103" w:name="_Toc286344366"/>
      <w:bookmarkStart w:id="104" w:name="_Toc286343393"/>
      <w:bookmarkStart w:id="105" w:name="_Toc286344367"/>
      <w:bookmarkStart w:id="106" w:name="_Toc286343394"/>
      <w:bookmarkStart w:id="107" w:name="_Toc286344368"/>
      <w:bookmarkStart w:id="108" w:name="_Toc286343395"/>
      <w:bookmarkStart w:id="109" w:name="_Toc286344369"/>
      <w:bookmarkStart w:id="110" w:name="_Toc286343396"/>
      <w:bookmarkStart w:id="111" w:name="_Toc286344370"/>
      <w:bookmarkStart w:id="112" w:name="_Toc286343397"/>
      <w:bookmarkStart w:id="113" w:name="_Toc286344371"/>
      <w:bookmarkStart w:id="114" w:name="_Toc286343398"/>
      <w:bookmarkStart w:id="115" w:name="_Toc286344372"/>
      <w:bookmarkStart w:id="116" w:name="_Toc286343399"/>
      <w:bookmarkStart w:id="117" w:name="_Toc286344373"/>
      <w:bookmarkStart w:id="118" w:name="_Toc286343400"/>
      <w:bookmarkStart w:id="119" w:name="_Toc286344374"/>
      <w:bookmarkStart w:id="120" w:name="_Toc286343401"/>
      <w:bookmarkStart w:id="121" w:name="_Toc286344375"/>
      <w:bookmarkStart w:id="122" w:name="_Toc286343402"/>
      <w:bookmarkStart w:id="123" w:name="_Toc286344376"/>
      <w:bookmarkStart w:id="124" w:name="_Toc286343403"/>
      <w:bookmarkStart w:id="125" w:name="_Toc286344377"/>
      <w:bookmarkStart w:id="126" w:name="_Toc286343404"/>
      <w:bookmarkStart w:id="127" w:name="_Toc286344378"/>
      <w:bookmarkEnd w:id="69"/>
      <w:bookmarkEnd w:id="70"/>
      <w:bookmarkEnd w:id="71"/>
      <w:bookmarkEnd w:id="72"/>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8D1249">
        <w:rPr>
          <w:sz w:val="23"/>
          <w:szCs w:val="23"/>
        </w:rPr>
        <w:t>The Generated Type Space</w:t>
      </w:r>
    </w:p>
    <w:p w:rsidR="00615FA6" w:rsidRDefault="00615FA6" w:rsidP="00615FA6">
      <w:r>
        <w:t>For the declaration</w:t>
      </w:r>
    </w:p>
    <w:p w:rsidR="00615FA6" w:rsidRDefault="00615FA6" w:rsidP="00615FA6">
      <w:pPr>
        <w:pStyle w:val="CodeExample"/>
      </w:pPr>
      <w:r>
        <w:t>[&lt;Generate&gt;]</w:t>
      </w:r>
    </w:p>
    <w:p w:rsidR="00615FA6" w:rsidRPr="00C021E3" w:rsidRDefault="00615FA6" w:rsidP="00615FA6">
      <w:pPr>
        <w:pStyle w:val="CodeExample"/>
      </w:pPr>
      <w:r>
        <w:t>type MyDb = SqlDataConnection&lt;</w:t>
      </w:r>
      <w:r>
        <w:rPr>
          <w:i/>
        </w:rPr>
        <w:t>parameters</w:t>
      </w:r>
      <w:r>
        <w:t>&gt;</w:t>
      </w:r>
    </w:p>
    <w:p w:rsidR="008D1249" w:rsidRDefault="008D1249" w:rsidP="00615FA6">
      <w:r>
        <w:t xml:space="preserve">We assume that </w:t>
      </w:r>
      <w:ins w:id="128" w:author="Don Syme" w:date="2011-08-09T13:44:00Z">
        <w:r w:rsidRPr="005F3BE0">
          <w:rPr>
            <w:b/>
            <w:i/>
            <w:rPrChange w:id="129" w:author="Don Syme" w:date="2011-08-09T13:45:00Z">
              <w:rPr>
                <w:i/>
              </w:rPr>
            </w:rPrChange>
          </w:rPr>
          <w:t>DataContext</w:t>
        </w:r>
      </w:ins>
      <w:r>
        <w:rPr>
          <w:b/>
          <w:i/>
        </w:rPr>
        <w:t>TypeName</w:t>
      </w:r>
      <w:ins w:id="130" w:author="Don Syme" w:date="2011-08-09T13:44:00Z">
        <w:r>
          <w:t xml:space="preserve"> is the </w:t>
        </w:r>
      </w:ins>
      <w:ins w:id="131" w:author="Don Syme" w:date="2011-08-09T13:45:00Z">
        <w:r>
          <w:t xml:space="preserve">single </w:t>
        </w:r>
        <w:r w:rsidRPr="005F3BE0">
          <w:t xml:space="preserve">type </w:t>
        </w:r>
        <w:r>
          <w:t xml:space="preserve">generated by </w:t>
        </w:r>
        <w:r w:rsidRPr="008D1249">
          <w:rPr>
            <w:b/>
          </w:rPr>
          <w:t>sqlmetal.exe</w:t>
        </w:r>
        <w:r>
          <w:t xml:space="preserve"> which has </w:t>
        </w:r>
        <w:r w:rsidRPr="005F3BE0">
          <w:t xml:space="preserve">base type </w:t>
        </w:r>
        <w:r w:rsidRPr="005F3BE0">
          <w:rPr>
            <w:b/>
            <w:rPrChange w:id="132" w:author="Don Syme" w:date="2011-08-09T13:45:00Z">
              <w:rPr/>
            </w:rPrChange>
          </w:rPr>
          <w:t>System.Data.Linq.DataContext</w:t>
        </w:r>
      </w:ins>
      <w:r>
        <w:rPr>
          <w:b/>
        </w:rPr>
        <w:t xml:space="preserve">. </w:t>
      </w:r>
      <w:r>
        <w:t>This will be the v</w:t>
      </w:r>
      <w:ins w:id="133" w:author="Don Syme" w:date="2011-08-09T13:44:00Z">
        <w:r>
          <w:t>alue of the</w:t>
        </w:r>
      </w:ins>
      <w:ins w:id="134" w:author="Don Syme" w:date="2011-08-09T13:46:00Z">
        <w:r>
          <w:t xml:space="preserve"> </w:t>
        </w:r>
        <w:r w:rsidRPr="005F3BE0">
          <w:rPr>
            <w:rPrChange w:id="135" w:author="Don Syme" w:date="2011-08-09T13:46:00Z">
              <w:rPr>
                <w:b/>
              </w:rPr>
            </w:rPrChange>
          </w:rPr>
          <w:t>static</w:t>
        </w:r>
        <w:r>
          <w:rPr>
            <w:b/>
          </w:rPr>
          <w:t xml:space="preserve"> </w:t>
        </w:r>
      </w:ins>
      <w:ins w:id="136" w:author="Don Syme" w:date="2011-08-09T13:44:00Z">
        <w:r>
          <w:t>parameter</w:t>
        </w:r>
      </w:ins>
      <w:r>
        <w:t xml:space="preserve"> </w:t>
      </w:r>
      <w:r w:rsidRPr="008D1249">
        <w:rPr>
          <w:b/>
        </w:rPr>
        <w:t>DataContext</w:t>
      </w:r>
      <w:r>
        <w:t xml:space="preserve"> if it is given, else </w:t>
      </w:r>
      <w:ins w:id="137" w:author="Don Syme" w:date="2011-08-09T13:45:00Z">
        <w:r>
          <w:t xml:space="preserve">the name </w:t>
        </w:r>
      </w:ins>
      <w:r>
        <w:t xml:space="preserve">chosen by </w:t>
      </w:r>
      <w:r w:rsidRPr="008D1249">
        <w:rPr>
          <w:b/>
        </w:rPr>
        <w:t>sqlmetal.exe</w:t>
      </w:r>
      <w:r>
        <w:t xml:space="preserve"> based on the input parameters</w:t>
      </w:r>
      <w:ins w:id="138" w:author="Don Syme" w:date="2011-08-09T13:45:00Z">
        <w:r>
          <w:t xml:space="preserve">, e.g. </w:t>
        </w:r>
        <w:r w:rsidRPr="005F3BE0">
          <w:rPr>
            <w:b/>
            <w:rPrChange w:id="139" w:author="Don Syme" w:date="2011-08-09T13:45:00Z">
              <w:rPr/>
            </w:rPrChange>
          </w:rPr>
          <w:t>Northwnd</w:t>
        </w:r>
        <w:r>
          <w:t>.</w:t>
        </w:r>
      </w:ins>
    </w:p>
    <w:p w:rsidR="005F3BE0" w:rsidRDefault="00615FA6" w:rsidP="00615FA6">
      <w:pPr>
        <w:rPr>
          <w:ins w:id="140" w:author="Don Syme" w:date="2011-08-09T13:44:00Z"/>
        </w:rPr>
      </w:pPr>
      <w:r>
        <w:t xml:space="preserve">The </w:t>
      </w:r>
      <w:r w:rsidR="008D1249">
        <w:t xml:space="preserve">complete set of </w:t>
      </w:r>
      <w:ins w:id="141" w:author="Don Syme" w:date="2011-08-09T12:54:00Z">
        <w:r w:rsidR="00E709A8">
          <w:t xml:space="preserve">generated </w:t>
        </w:r>
      </w:ins>
      <w:r>
        <w:t xml:space="preserve">types </w:t>
      </w:r>
      <w:r w:rsidR="008D1249">
        <w:t>is</w:t>
      </w:r>
      <w:r>
        <w:t xml:space="preserve"> as follows</w:t>
      </w:r>
      <w:r w:rsidR="008D1249">
        <w:t>:</w:t>
      </w:r>
    </w:p>
    <w:p w:rsidR="00615FA6" w:rsidDel="005F3BE0" w:rsidRDefault="00615FA6" w:rsidP="00615FA6">
      <w:pPr>
        <w:rPr>
          <w:del w:id="142" w:author="Don Syme" w:date="2011-08-09T13:45:00Z"/>
        </w:rPr>
      </w:pPr>
      <w:del w:id="143" w:author="Don Syme" w:date="2011-08-09T13:44:00Z">
        <w:r w:rsidDel="005F3BE0">
          <w:delText>:</w:delText>
        </w:r>
      </w:del>
    </w:p>
    <w:p w:rsidR="00615FA6" w:rsidRPr="00C021E3" w:rsidRDefault="00615FA6" w:rsidP="00A96028">
      <w:pPr>
        <w:pStyle w:val="CodeExample"/>
      </w:pPr>
      <w:r w:rsidRPr="00A96028">
        <w:rPr>
          <w:b/>
        </w:rPr>
        <w:t>type</w:t>
      </w:r>
      <w:r w:rsidRPr="00C021E3">
        <w:t xml:space="preserve"> MyDb </w:t>
      </w:r>
    </w:p>
    <w:p w:rsidR="00615FA6" w:rsidRPr="006835C3" w:rsidRDefault="00615FA6">
      <w:pPr>
        <w:ind w:firstLine="720"/>
        <w:rPr>
          <w:sz w:val="16"/>
          <w:rPrChange w:id="144" w:author="Don Syme" w:date="2011-08-09T12:43:00Z">
            <w:rPr/>
          </w:rPrChange>
        </w:rPr>
        <w:pPrChange w:id="145" w:author="Don Syme" w:date="2011-08-09T12:43:00Z">
          <w:pPr>
            <w:pStyle w:val="CodeExample"/>
            <w:ind w:firstLine="360"/>
          </w:pPr>
        </w:pPrChange>
      </w:pPr>
      <w:r w:rsidRPr="006835C3">
        <w:rPr>
          <w:b/>
          <w:sz w:val="16"/>
          <w:rPrChange w:id="146" w:author="Don Syme" w:date="2011-08-09T12:43:00Z">
            <w:rPr/>
          </w:rPrChange>
        </w:rPr>
        <w:t>Description</w:t>
      </w:r>
      <w:r w:rsidRPr="006835C3">
        <w:rPr>
          <w:sz w:val="16"/>
          <w:rPrChange w:id="147" w:author="Don Syme" w:date="2011-08-09T12:43:00Z">
            <w:rPr/>
          </w:rPrChange>
        </w:rPr>
        <w:t>: The overall container type</w:t>
      </w:r>
    </w:p>
    <w:p w:rsidR="00615FA6" w:rsidDel="006835C3" w:rsidRDefault="00615FA6" w:rsidP="00A96028">
      <w:pPr>
        <w:pStyle w:val="CodeExample"/>
        <w:rPr>
          <w:del w:id="148" w:author="Don Syme" w:date="2011-08-09T12:44:00Z"/>
        </w:rPr>
      </w:pPr>
    </w:p>
    <w:p w:rsidR="00615FA6" w:rsidRDefault="00615FA6" w:rsidP="00A96028">
      <w:pPr>
        <w:pStyle w:val="CodeExample"/>
        <w:ind w:firstLine="360"/>
      </w:pPr>
      <w:r w:rsidRPr="00A96028">
        <w:rPr>
          <w:b/>
        </w:rPr>
        <w:t>method</w:t>
      </w:r>
      <w:r w:rsidRPr="00C021E3">
        <w:t xml:space="preserve"> GetDataContext() </w:t>
      </w:r>
    </w:p>
    <w:p w:rsidR="00E709A8" w:rsidRDefault="00615FA6" w:rsidP="00E709A8">
      <w:pPr>
        <w:ind w:left="1440"/>
        <w:rPr>
          <w:ins w:id="149" w:author="Don Syme" w:date="2011-08-09T12:59:00Z"/>
          <w:sz w:val="16"/>
        </w:rPr>
      </w:pPr>
      <w:r w:rsidRPr="006835C3">
        <w:rPr>
          <w:b/>
          <w:sz w:val="16"/>
          <w:rPrChange w:id="150" w:author="Don Syme" w:date="2011-08-09T12:43:00Z">
            <w:rPr>
              <w:b/>
            </w:rPr>
          </w:rPrChange>
        </w:rPr>
        <w:t>Description</w:t>
      </w:r>
      <w:r w:rsidRPr="006835C3">
        <w:rPr>
          <w:sz w:val="16"/>
          <w:rPrChange w:id="151" w:author="Don Syme" w:date="2011-08-09T12:43:00Z">
            <w:rPr>
              <w:b/>
            </w:rPr>
          </w:rPrChange>
        </w:rPr>
        <w:t>: A</w:t>
      </w:r>
      <w:ins w:id="152" w:author="Don Syme" w:date="2011-08-09T12:54:00Z">
        <w:r w:rsidR="00E709A8">
          <w:rPr>
            <w:sz w:val="16"/>
          </w:rPr>
          <w:t xml:space="preserve"> </w:t>
        </w:r>
      </w:ins>
      <w:del w:id="153" w:author="Don Syme" w:date="2011-08-09T12:54:00Z">
        <w:r w:rsidRPr="006835C3" w:rsidDel="00E709A8">
          <w:rPr>
            <w:sz w:val="16"/>
            <w:rPrChange w:id="154" w:author="Don Syme" w:date="2011-08-09T12:43:00Z">
              <w:rPr/>
            </w:rPrChange>
          </w:rPr>
          <w:delText xml:space="preserve">n erased </w:delText>
        </w:r>
      </w:del>
      <w:r w:rsidRPr="006835C3">
        <w:rPr>
          <w:sz w:val="16"/>
          <w:rPrChange w:id="155" w:author="Don Syme" w:date="2011-08-09T12:43:00Z">
            <w:rPr/>
          </w:rPrChange>
        </w:rPr>
        <w:t>method returning a simplified view of the data context</w:t>
      </w:r>
      <w:ins w:id="156" w:author="Don Syme" w:date="2011-08-09T12:59:00Z">
        <w:r w:rsidR="00E709A8">
          <w:rPr>
            <w:sz w:val="16"/>
          </w:rPr>
          <w:t xml:space="preserve">. The method creates and returns </w:t>
        </w:r>
      </w:ins>
    </w:p>
    <w:p w:rsidR="00615FA6" w:rsidRPr="006835C3" w:rsidRDefault="00E709A8">
      <w:pPr>
        <w:ind w:left="1440" w:firstLine="720"/>
        <w:rPr>
          <w:sz w:val="16"/>
          <w:rPrChange w:id="157" w:author="Don Syme" w:date="2011-08-09T12:43:00Z">
            <w:rPr/>
          </w:rPrChange>
        </w:rPr>
        <w:pPrChange w:id="158" w:author="Don Syme" w:date="2011-08-09T12:59:00Z">
          <w:pPr>
            <w:pStyle w:val="CodeExample"/>
            <w:ind w:left="1440"/>
          </w:pPr>
        </w:pPrChange>
      </w:pPr>
      <w:ins w:id="159" w:author="Don Syme" w:date="2011-08-09T12:59:00Z">
        <w:r>
          <w:rPr>
            <w:b/>
            <w:sz w:val="16"/>
          </w:rPr>
          <w:t xml:space="preserve">new </w:t>
        </w:r>
        <w:r w:rsidRPr="00E709A8">
          <w:rPr>
            <w:sz w:val="16"/>
          </w:rPr>
          <w:t>MyDb.ServiceTypes.SimpleDataContextTypes.</w:t>
        </w:r>
      </w:ins>
      <w:r w:rsidR="006A7D64" w:rsidRPr="006A7D64">
        <w:rPr>
          <w:i/>
          <w:sz w:val="16"/>
        </w:rPr>
        <w:t xml:space="preserve">DataContextTypeName </w:t>
      </w:r>
      <w:ins w:id="160" w:author="Don Syme" w:date="2011-08-09T12:59:00Z">
        <w:r>
          <w:rPr>
            <w:sz w:val="16"/>
          </w:rPr>
          <w:t>(</w:t>
        </w:r>
        <w:r w:rsidRPr="003A794C">
          <w:rPr>
            <w:i/>
            <w:sz w:val="16"/>
          </w:rPr>
          <w:t>connectionString</w:t>
        </w:r>
        <w:r>
          <w:rPr>
            <w:sz w:val="16"/>
          </w:rPr>
          <w:t>)</w:t>
        </w:r>
      </w:ins>
    </w:p>
    <w:p w:rsidR="00615FA6" w:rsidRPr="006835C3" w:rsidRDefault="00615FA6">
      <w:pPr>
        <w:ind w:left="1440"/>
        <w:rPr>
          <w:sz w:val="16"/>
          <w:rPrChange w:id="161" w:author="Don Syme" w:date="2011-08-09T12:43:00Z">
            <w:rPr/>
          </w:rPrChange>
        </w:rPr>
        <w:pPrChange w:id="162" w:author="Don Syme" w:date="2011-08-09T12:43:00Z">
          <w:pPr>
            <w:pStyle w:val="CodeExample"/>
            <w:ind w:left="1440"/>
          </w:pPr>
        </w:pPrChange>
      </w:pPr>
      <w:r w:rsidRPr="006835C3">
        <w:rPr>
          <w:b/>
          <w:sz w:val="16"/>
          <w:rPrChange w:id="163" w:author="Don Syme" w:date="2011-08-09T12:43:00Z">
            <w:rPr>
              <w:b/>
            </w:rPr>
          </w:rPrChange>
        </w:rPr>
        <w:t>Return type</w:t>
      </w:r>
      <w:r w:rsidRPr="006835C3">
        <w:rPr>
          <w:sz w:val="16"/>
          <w:rPrChange w:id="164" w:author="Don Syme" w:date="2011-08-09T12:43:00Z">
            <w:rPr>
              <w:b/>
            </w:rPr>
          </w:rPrChange>
        </w:rPr>
        <w:t>: MyDb.ServiceTypes.SimpleDataContextTypes.</w:t>
      </w:r>
      <w:ins w:id="165" w:author="Don Syme" w:date="2011-08-09T13:00:00Z">
        <w:r w:rsidR="00E709A8" w:rsidRPr="005F3BE0">
          <w:rPr>
            <w:i/>
            <w:sz w:val="16"/>
            <w:rPrChange w:id="166" w:author="Don Syme" w:date="2011-08-09T13:44:00Z">
              <w:rPr>
                <w:sz w:val="16"/>
              </w:rPr>
            </w:rPrChange>
          </w:rPr>
          <w:t>DataContext</w:t>
        </w:r>
      </w:ins>
      <w:r w:rsidR="006A7D64">
        <w:rPr>
          <w:i/>
          <w:sz w:val="16"/>
        </w:rPr>
        <w:t>TypeName</w:t>
      </w:r>
      <w:del w:id="167" w:author="Don Syme" w:date="2011-08-09T13:00:00Z">
        <w:r w:rsidRPr="00E709A8" w:rsidDel="00E709A8">
          <w:rPr>
            <w:i/>
            <w:sz w:val="16"/>
            <w:rPrChange w:id="168" w:author="Don Syme" w:date="2011-08-09T13:00:00Z">
              <w:rPr>
                <w:i/>
              </w:rPr>
            </w:rPrChange>
          </w:rPr>
          <w:delText>ContextTypeName</w:delText>
        </w:r>
        <w:r w:rsidRPr="006835C3" w:rsidDel="00E709A8">
          <w:rPr>
            <w:sz w:val="16"/>
            <w:rPrChange w:id="169" w:author="Don Syme" w:date="2011-08-09T12:43:00Z">
              <w:rPr/>
            </w:rPrChange>
          </w:rPr>
          <w:delText xml:space="preserve"> </w:delText>
        </w:r>
      </w:del>
    </w:p>
    <w:p w:rsidR="00E709A8" w:rsidRDefault="00E709A8" w:rsidP="00E709A8">
      <w:pPr>
        <w:pStyle w:val="CodeExample"/>
        <w:ind w:firstLine="360"/>
        <w:rPr>
          <w:ins w:id="170" w:author="Don Syme" w:date="2011-08-09T12:54:00Z"/>
        </w:rPr>
      </w:pPr>
      <w:ins w:id="171" w:author="Don Syme" w:date="2011-08-09T12:54:00Z">
        <w:r w:rsidRPr="00A96028">
          <w:rPr>
            <w:b/>
          </w:rPr>
          <w:t>method</w:t>
        </w:r>
        <w:r w:rsidRPr="00C021E3">
          <w:t xml:space="preserve"> GetDataContext(</w:t>
        </w:r>
        <w:r w:rsidRPr="00E709A8">
          <w:rPr>
            <w:i/>
            <w:rPrChange w:id="172" w:author="Don Syme" w:date="2011-08-09T12:54:00Z">
              <w:rPr/>
            </w:rPrChange>
          </w:rPr>
          <w:t>connectionString</w:t>
        </w:r>
      </w:ins>
      <w:ins w:id="173" w:author="Don Syme" w:date="2011-08-09T13:47:00Z">
        <w:r w:rsidR="005F3BE0" w:rsidRPr="005F3BE0">
          <w:rPr>
            <w:rPrChange w:id="174" w:author="Don Syme" w:date="2011-08-09T13:47:00Z">
              <w:rPr>
                <w:i/>
              </w:rPr>
            </w:rPrChange>
          </w:rPr>
          <w:t>: string</w:t>
        </w:r>
      </w:ins>
      <w:ins w:id="175" w:author="Don Syme" w:date="2011-08-09T12:54:00Z">
        <w:r w:rsidRPr="00C021E3">
          <w:t xml:space="preserve">) </w:t>
        </w:r>
      </w:ins>
    </w:p>
    <w:p w:rsidR="00E709A8" w:rsidRDefault="00E709A8" w:rsidP="00E709A8">
      <w:pPr>
        <w:ind w:left="1440"/>
        <w:rPr>
          <w:ins w:id="176" w:author="Don Syme" w:date="2011-08-09T12:58:00Z"/>
          <w:sz w:val="16"/>
        </w:rPr>
      </w:pPr>
      <w:ins w:id="177" w:author="Don Syme" w:date="2011-08-09T12:54:00Z">
        <w:r w:rsidRPr="003A794C">
          <w:rPr>
            <w:b/>
            <w:sz w:val="16"/>
          </w:rPr>
          <w:t>Description</w:t>
        </w:r>
        <w:r w:rsidRPr="003A794C">
          <w:rPr>
            <w:sz w:val="16"/>
          </w:rPr>
          <w:t>:</w:t>
        </w:r>
        <w:r>
          <w:rPr>
            <w:sz w:val="16"/>
          </w:rPr>
          <w:t xml:space="preserve"> A method returning</w:t>
        </w:r>
      </w:ins>
      <w:ins w:id="178" w:author="Don Syme" w:date="2011-08-09T12:57:00Z">
        <w:r w:rsidRPr="00E709A8">
          <w:rPr>
            <w:sz w:val="16"/>
          </w:rPr>
          <w:t xml:space="preserve"> </w:t>
        </w:r>
      </w:ins>
      <w:ins w:id="179" w:author="Don Syme" w:date="2011-08-09T12:54:00Z">
        <w:r w:rsidRPr="003A794C">
          <w:rPr>
            <w:sz w:val="16"/>
          </w:rPr>
          <w:t>a simplified view of the data context</w:t>
        </w:r>
      </w:ins>
      <w:ins w:id="180" w:author="Don Syme" w:date="2011-08-09T13:47:00Z">
        <w:r w:rsidR="005F3BE0">
          <w:rPr>
            <w:sz w:val="16"/>
          </w:rPr>
          <w:t xml:space="preserve"> using the given connection string dynamically</w:t>
        </w:r>
      </w:ins>
      <w:ins w:id="181" w:author="Don Syme" w:date="2011-08-09T12:57:00Z">
        <w:r>
          <w:rPr>
            <w:sz w:val="16"/>
          </w:rPr>
          <w:t xml:space="preserve">. The method creates and returns </w:t>
        </w:r>
      </w:ins>
    </w:p>
    <w:p w:rsidR="00E709A8" w:rsidRPr="003A794C" w:rsidRDefault="00E709A8">
      <w:pPr>
        <w:ind w:left="1440" w:firstLine="720"/>
        <w:rPr>
          <w:ins w:id="182" w:author="Don Syme" w:date="2011-08-09T12:54:00Z"/>
          <w:sz w:val="16"/>
        </w:rPr>
        <w:pPrChange w:id="183" w:author="Don Syme" w:date="2011-08-09T12:58:00Z">
          <w:pPr>
            <w:ind w:left="1440"/>
          </w:pPr>
        </w:pPrChange>
      </w:pPr>
      <w:ins w:id="184" w:author="Don Syme" w:date="2011-08-09T12:58:00Z">
        <w:r>
          <w:rPr>
            <w:b/>
            <w:sz w:val="16"/>
          </w:rPr>
          <w:t xml:space="preserve">new </w:t>
        </w:r>
        <w:r w:rsidRPr="00E709A8">
          <w:rPr>
            <w:sz w:val="16"/>
          </w:rPr>
          <w:t>MyDb.ServiceTypes.SimpleDataContextTypes.</w:t>
        </w:r>
      </w:ins>
      <w:ins w:id="185" w:author="Don Syme" w:date="2011-08-09T13:00:00Z">
        <w:r w:rsidRPr="005F3BE0">
          <w:rPr>
            <w:i/>
            <w:sz w:val="16"/>
            <w:rPrChange w:id="186" w:author="Don Syme" w:date="2011-08-09T13:47:00Z">
              <w:rPr>
                <w:sz w:val="16"/>
              </w:rPr>
            </w:rPrChange>
          </w:rPr>
          <w:t>DataContext</w:t>
        </w:r>
      </w:ins>
      <w:r w:rsidR="006A7D64">
        <w:rPr>
          <w:i/>
          <w:sz w:val="16"/>
        </w:rPr>
        <w:t>TypeName</w:t>
      </w:r>
      <w:ins w:id="187" w:author="Don Syme" w:date="2011-08-09T12:58:00Z">
        <w:r>
          <w:rPr>
            <w:sz w:val="16"/>
          </w:rPr>
          <w:t>(</w:t>
        </w:r>
        <w:r w:rsidRPr="00E709A8">
          <w:rPr>
            <w:i/>
            <w:sz w:val="16"/>
            <w:rPrChange w:id="188" w:author="Don Syme" w:date="2011-08-09T12:58:00Z">
              <w:rPr>
                <w:sz w:val="16"/>
              </w:rPr>
            </w:rPrChange>
          </w:rPr>
          <w:t>connectionString</w:t>
        </w:r>
        <w:r>
          <w:rPr>
            <w:sz w:val="16"/>
          </w:rPr>
          <w:t>)</w:t>
        </w:r>
      </w:ins>
    </w:p>
    <w:p w:rsidR="00E709A8" w:rsidRPr="003A794C" w:rsidRDefault="00E709A8" w:rsidP="00E709A8">
      <w:pPr>
        <w:ind w:left="1440"/>
        <w:rPr>
          <w:ins w:id="189" w:author="Don Syme" w:date="2011-08-09T12:54:00Z"/>
          <w:sz w:val="16"/>
        </w:rPr>
      </w:pPr>
      <w:ins w:id="190" w:author="Don Syme" w:date="2011-08-09T12:54:00Z">
        <w:r w:rsidRPr="003A794C">
          <w:rPr>
            <w:b/>
            <w:sz w:val="16"/>
          </w:rPr>
          <w:t>Return type</w:t>
        </w:r>
        <w:r w:rsidRPr="003A794C">
          <w:rPr>
            <w:sz w:val="16"/>
          </w:rPr>
          <w:t>: MyDb.ServiceTypes.SimpleDataContextTypes.</w:t>
        </w:r>
      </w:ins>
      <w:ins w:id="191" w:author="Don Syme" w:date="2011-08-09T13:00:00Z">
        <w:r w:rsidRPr="005F3BE0">
          <w:rPr>
            <w:i/>
            <w:sz w:val="16"/>
            <w:rPrChange w:id="192" w:author="Don Syme" w:date="2011-08-09T13:47:00Z">
              <w:rPr>
                <w:sz w:val="16"/>
              </w:rPr>
            </w:rPrChange>
          </w:rPr>
          <w:t>DataContext</w:t>
        </w:r>
      </w:ins>
      <w:r w:rsidR="006A7D64">
        <w:rPr>
          <w:i/>
          <w:sz w:val="16"/>
        </w:rPr>
        <w:t>TypeName</w:t>
      </w:r>
      <w:ins w:id="193" w:author="Don Syme" w:date="2011-08-09T12:54:00Z">
        <w:r w:rsidRPr="003A794C">
          <w:rPr>
            <w:sz w:val="16"/>
          </w:rPr>
          <w:t xml:space="preserve"> </w:t>
        </w:r>
      </w:ins>
    </w:p>
    <w:p w:rsidR="00615FA6" w:rsidDel="006835C3" w:rsidRDefault="00615FA6" w:rsidP="00A96028">
      <w:pPr>
        <w:pStyle w:val="CodeExample"/>
        <w:rPr>
          <w:del w:id="194" w:author="Don Syme" w:date="2011-08-09T12:44:00Z"/>
        </w:rPr>
      </w:pPr>
    </w:p>
    <w:p w:rsidR="00615FA6" w:rsidRPr="00C021E3" w:rsidRDefault="00615FA6" w:rsidP="00A96028">
      <w:pPr>
        <w:pStyle w:val="CodeExample"/>
      </w:pPr>
      <w:r w:rsidRPr="00A96028">
        <w:rPr>
          <w:b/>
        </w:rPr>
        <w:t>type</w:t>
      </w:r>
      <w:r w:rsidRPr="00C021E3">
        <w:t xml:space="preserve"> </w:t>
      </w:r>
      <w:r>
        <w:t>MyDb.</w:t>
      </w:r>
      <w:r w:rsidRPr="00C021E3">
        <w:t>ServiceTypes</w:t>
      </w:r>
    </w:p>
    <w:p w:rsidR="005F3BE0" w:rsidRDefault="00615FA6">
      <w:pPr>
        <w:ind w:left="720"/>
        <w:rPr>
          <w:ins w:id="195" w:author="Don Syme" w:date="2011-08-09T13:42:00Z"/>
          <w:sz w:val="16"/>
        </w:rPr>
        <w:pPrChange w:id="196" w:author="Don Syme" w:date="2011-08-09T12:44:00Z">
          <w:pPr>
            <w:pStyle w:val="CodeExample"/>
          </w:pPr>
        </w:pPrChange>
      </w:pPr>
      <w:r w:rsidRPr="006835C3">
        <w:rPr>
          <w:b/>
          <w:sz w:val="16"/>
          <w:rPrChange w:id="197" w:author="Don Syme" w:date="2011-08-09T12:43:00Z">
            <w:rPr>
              <w:b/>
            </w:rPr>
          </w:rPrChange>
        </w:rPr>
        <w:t>Description</w:t>
      </w:r>
      <w:r w:rsidRPr="006835C3">
        <w:rPr>
          <w:sz w:val="16"/>
          <w:rPrChange w:id="198" w:author="Don Syme" w:date="2011-08-09T12:43:00Z">
            <w:rPr/>
          </w:rPrChange>
        </w:rPr>
        <w:t xml:space="preserve">: </w:t>
      </w:r>
      <w:ins w:id="199" w:author="Don Syme" w:date="2011-08-09T13:42:00Z">
        <w:r w:rsidR="005F3BE0">
          <w:rPr>
            <w:sz w:val="16"/>
          </w:rPr>
          <w:t>Contains t</w:t>
        </w:r>
      </w:ins>
      <w:del w:id="200" w:author="Don Syme" w:date="2011-08-09T13:42:00Z">
        <w:r w:rsidRPr="006835C3" w:rsidDel="005F3BE0">
          <w:rPr>
            <w:sz w:val="16"/>
            <w:rPrChange w:id="201" w:author="Don Syme" w:date="2011-08-09T12:43:00Z">
              <w:rPr/>
            </w:rPrChange>
          </w:rPr>
          <w:delText>T</w:delText>
        </w:r>
      </w:del>
      <w:r w:rsidRPr="006835C3">
        <w:rPr>
          <w:sz w:val="16"/>
          <w:rPrChange w:id="202" w:author="Don Syme" w:date="2011-08-09T12:43:00Z">
            <w:rPr/>
          </w:rPrChange>
        </w:rPr>
        <w:t xml:space="preserve">he embedded </w:t>
      </w:r>
      <w:ins w:id="203" w:author="Don Syme" w:date="2011-08-09T13:42:00Z">
        <w:r w:rsidR="005F3BE0">
          <w:rPr>
            <w:sz w:val="16"/>
          </w:rPr>
          <w:t xml:space="preserve">full </w:t>
        </w:r>
      </w:ins>
      <w:r w:rsidRPr="006835C3">
        <w:rPr>
          <w:sz w:val="16"/>
          <w:rPrChange w:id="204" w:author="Don Syme" w:date="2011-08-09T12:43:00Z">
            <w:rPr/>
          </w:rPrChange>
        </w:rPr>
        <w:t xml:space="preserve">types </w:t>
      </w:r>
      <w:ins w:id="205" w:author="Don Syme" w:date="2011-08-09T13:42:00Z">
        <w:r w:rsidR="005F3BE0">
          <w:rPr>
            <w:sz w:val="16"/>
          </w:rPr>
          <w:t>and simplified types for the service.</w:t>
        </w:r>
      </w:ins>
    </w:p>
    <w:p w:rsidR="00615FA6" w:rsidRPr="006835C3" w:rsidDel="006835C3" w:rsidRDefault="00615FA6">
      <w:pPr>
        <w:ind w:left="1440"/>
        <w:rPr>
          <w:del w:id="206" w:author="Don Syme" w:date="2011-08-09T12:44:00Z"/>
          <w:sz w:val="16"/>
          <w:rPrChange w:id="207" w:author="Don Syme" w:date="2011-08-09T12:43:00Z">
            <w:rPr>
              <w:del w:id="208" w:author="Don Syme" w:date="2011-08-09T12:44:00Z"/>
            </w:rPr>
          </w:rPrChange>
        </w:rPr>
        <w:pPrChange w:id="209" w:author="Don Syme" w:date="2011-08-09T12:44:00Z">
          <w:pPr>
            <w:pStyle w:val="CodeExample"/>
            <w:ind w:left="0" w:firstLine="720"/>
          </w:pPr>
        </w:pPrChange>
      </w:pPr>
      <w:del w:id="210" w:author="Don Syme" w:date="2011-08-09T13:42:00Z">
        <w:r w:rsidRPr="006835C3" w:rsidDel="005F3BE0">
          <w:rPr>
            <w:sz w:val="16"/>
            <w:rPrChange w:id="211" w:author="Don Syme" w:date="2011-08-09T12:43:00Z">
              <w:rPr/>
            </w:rPrChange>
          </w:rPr>
          <w:delText>generated by sqlmetal.exe.</w:delText>
        </w:r>
      </w:del>
    </w:p>
    <w:p w:rsidR="00D13F75" w:rsidRPr="006835C3" w:rsidDel="006835C3" w:rsidRDefault="00D13F75">
      <w:pPr>
        <w:ind w:left="1440"/>
        <w:rPr>
          <w:del w:id="212" w:author="Don Syme" w:date="2011-08-09T12:44:00Z"/>
          <w:sz w:val="16"/>
          <w:rPrChange w:id="213" w:author="Don Syme" w:date="2011-08-09T12:43:00Z">
            <w:rPr>
              <w:del w:id="214" w:author="Don Syme" w:date="2011-08-09T12:44:00Z"/>
            </w:rPr>
          </w:rPrChange>
        </w:rPr>
        <w:pPrChange w:id="215" w:author="Don Syme" w:date="2011-08-09T12:44:00Z">
          <w:pPr>
            <w:pStyle w:val="CodeExample"/>
            <w:ind w:left="0" w:firstLine="720"/>
          </w:pPr>
        </w:pPrChange>
      </w:pPr>
    </w:p>
    <w:p w:rsidR="00D13F75" w:rsidRPr="006835C3" w:rsidDel="006835C3" w:rsidRDefault="00D13F75">
      <w:pPr>
        <w:ind w:left="720"/>
        <w:rPr>
          <w:del w:id="216" w:author="Don Syme" w:date="2011-08-09T12:44:00Z"/>
          <w:sz w:val="16"/>
          <w:rPrChange w:id="217" w:author="Don Syme" w:date="2011-08-09T12:43:00Z">
            <w:rPr>
              <w:del w:id="218" w:author="Don Syme" w:date="2011-08-09T12:44:00Z"/>
            </w:rPr>
          </w:rPrChange>
        </w:rPr>
        <w:pPrChange w:id="219" w:author="Don Syme" w:date="2011-08-09T12:44:00Z">
          <w:pPr>
            <w:pStyle w:val="CodeExample"/>
            <w:ind w:left="0" w:firstLine="720"/>
          </w:pPr>
        </w:pPrChange>
      </w:pPr>
      <w:del w:id="220" w:author="Don Syme" w:date="2011-08-09T13:42:00Z">
        <w:r w:rsidRPr="006835C3" w:rsidDel="005F3BE0">
          <w:rPr>
            <w:sz w:val="16"/>
            <w:rPrChange w:id="221" w:author="Don Syme" w:date="2011-08-09T12:43:00Z">
              <w:rPr/>
            </w:rPrChange>
          </w:rPr>
          <w:lastRenderedPageBreak/>
          <w:delText xml:space="preserve">Contains the full set of types generated by sqlmetal.exe for the database </w:delText>
        </w:r>
        <w:r w:rsidR="00E426EE" w:rsidRPr="006835C3" w:rsidDel="005F3BE0">
          <w:rPr>
            <w:sz w:val="16"/>
            <w:rPrChange w:id="222" w:author="Don Syme" w:date="2011-08-09T12:43:00Z">
              <w:rPr/>
            </w:rPrChange>
          </w:rPr>
          <w:delText>mapping</w:delText>
        </w:r>
        <w:r w:rsidRPr="006835C3" w:rsidDel="005F3BE0">
          <w:rPr>
            <w:sz w:val="16"/>
            <w:rPrChange w:id="223" w:author="Don Syme" w:date="2011-08-09T12:43:00Z">
              <w:rPr/>
            </w:rPrChange>
          </w:rPr>
          <w:delText>.</w:delText>
        </w:r>
      </w:del>
    </w:p>
    <w:p w:rsidR="00615FA6" w:rsidRPr="00216F63" w:rsidDel="005F3BE0" w:rsidRDefault="00615FA6">
      <w:pPr>
        <w:ind w:left="720"/>
        <w:rPr>
          <w:del w:id="224" w:author="Don Syme" w:date="2011-08-09T13:42:00Z"/>
        </w:rPr>
        <w:pPrChange w:id="225" w:author="Don Syme" w:date="2011-08-09T12:44:00Z">
          <w:pPr>
            <w:pStyle w:val="CodeExample"/>
          </w:pPr>
        </w:pPrChange>
      </w:pPr>
    </w:p>
    <w:p w:rsidR="005F3BE0" w:rsidRDefault="005F3BE0" w:rsidP="005F3BE0">
      <w:pPr>
        <w:pStyle w:val="CodeExample"/>
        <w:rPr>
          <w:ins w:id="226" w:author="Don Syme" w:date="2011-08-09T13:41:00Z"/>
        </w:rPr>
      </w:pPr>
      <w:ins w:id="227" w:author="Don Syme" w:date="2011-08-09T13:41:00Z">
        <w:r w:rsidRPr="00A96028">
          <w:rPr>
            <w:b/>
          </w:rPr>
          <w:t>type</w:t>
        </w:r>
        <w:r w:rsidRPr="00C021E3">
          <w:t xml:space="preserve"> </w:t>
        </w:r>
        <w:r>
          <w:t>MyDb.</w:t>
        </w:r>
        <w:r w:rsidRPr="00C021E3">
          <w:t>ServiceTypes</w:t>
        </w:r>
        <w:r>
          <w:t>.*</w:t>
        </w:r>
      </w:ins>
    </w:p>
    <w:p w:rsidR="005F3BE0" w:rsidRPr="00C021E3" w:rsidRDefault="005F3BE0">
      <w:pPr>
        <w:ind w:left="720"/>
        <w:rPr>
          <w:ins w:id="228" w:author="Don Syme" w:date="2011-08-09T13:41:00Z"/>
        </w:rPr>
        <w:pPrChange w:id="229" w:author="Don Syme" w:date="2011-08-09T13:42:00Z">
          <w:pPr>
            <w:pStyle w:val="CodeExample"/>
          </w:pPr>
        </w:pPrChange>
      </w:pPr>
      <w:ins w:id="230" w:author="Don Syme" w:date="2011-08-09T13:41:00Z">
        <w:r w:rsidRPr="003A794C">
          <w:rPr>
            <w:b/>
            <w:sz w:val="16"/>
          </w:rPr>
          <w:t>Description</w:t>
        </w:r>
        <w:r>
          <w:rPr>
            <w:sz w:val="16"/>
          </w:rPr>
          <w:t xml:space="preserve">: The embedded </w:t>
        </w:r>
        <w:r w:rsidRPr="003A794C">
          <w:rPr>
            <w:sz w:val="16"/>
          </w:rPr>
          <w:t>types generated by sqlmetal.exe</w:t>
        </w:r>
        <w:r>
          <w:rPr>
            <w:sz w:val="16"/>
          </w:rPr>
          <w:t xml:space="preserve">, relocated during static linking. </w:t>
        </w:r>
        <w:r w:rsidRPr="003A794C">
          <w:rPr>
            <w:sz w:val="16"/>
          </w:rPr>
          <w:t xml:space="preserve">Contains the full set of types generated by </w:t>
        </w:r>
        <w:r w:rsidRPr="005F3BE0">
          <w:rPr>
            <w:b/>
            <w:sz w:val="16"/>
            <w:rPrChange w:id="231" w:author="Don Syme" w:date="2011-08-09T13:46:00Z">
              <w:rPr>
                <w:sz w:val="16"/>
              </w:rPr>
            </w:rPrChange>
          </w:rPr>
          <w:t>sqlmetal.exe</w:t>
        </w:r>
        <w:r w:rsidRPr="003A794C">
          <w:rPr>
            <w:sz w:val="16"/>
          </w:rPr>
          <w:t xml:space="preserve"> for the database mapping.</w:t>
        </w:r>
        <w:r>
          <w:rPr>
            <w:sz w:val="16"/>
          </w:rPr>
          <w:t xml:space="preserve"> </w:t>
        </w:r>
      </w:ins>
      <w:r w:rsidR="006A7D64">
        <w:rPr>
          <w:sz w:val="16"/>
        </w:rPr>
        <w:t>O</w:t>
      </w:r>
      <w:ins w:id="232" w:author="Don Syme" w:date="2011-08-09T13:41:00Z">
        <w:r>
          <w:rPr>
            <w:sz w:val="16"/>
          </w:rPr>
          <w:t>ne of these will be</w:t>
        </w:r>
      </w:ins>
      <w:r w:rsidR="006A7D64">
        <w:rPr>
          <w:sz w:val="16"/>
        </w:rPr>
        <w:t xml:space="preserve"> named</w:t>
      </w:r>
      <w:r w:rsidR="006A7D64" w:rsidRPr="00216F63">
        <w:rPr>
          <w:b/>
          <w:i/>
          <w:sz w:val="16"/>
        </w:rPr>
        <w:t xml:space="preserve"> </w:t>
      </w:r>
      <w:ins w:id="233" w:author="Don Syme" w:date="2011-08-09T13:46:00Z">
        <w:r w:rsidRPr="005F3BE0">
          <w:rPr>
            <w:b/>
            <w:i/>
            <w:sz w:val="16"/>
            <w:rPrChange w:id="234" w:author="Don Syme" w:date="2011-08-09T13:46:00Z">
              <w:rPr>
                <w:sz w:val="16"/>
              </w:rPr>
            </w:rPrChange>
          </w:rPr>
          <w:t>DataContext</w:t>
        </w:r>
      </w:ins>
      <w:r w:rsidR="006A7D64">
        <w:rPr>
          <w:b/>
          <w:i/>
          <w:sz w:val="16"/>
        </w:rPr>
        <w:t>TypeName</w:t>
      </w:r>
      <w:ins w:id="235" w:author="Don Syme" w:date="2011-08-09T13:46:00Z">
        <w:r>
          <w:rPr>
            <w:sz w:val="16"/>
          </w:rPr>
          <w:t>.</w:t>
        </w:r>
      </w:ins>
      <w:ins w:id="236" w:author="Don Syme" w:date="2011-08-09T13:41:00Z">
        <w:r>
          <w:rPr>
            <w:sz w:val="16"/>
          </w:rPr>
          <w:t xml:space="preserve"> and will have base type </w:t>
        </w:r>
        <w:r w:rsidRPr="005F3BE0">
          <w:rPr>
            <w:b/>
            <w:sz w:val="16"/>
            <w:rPrChange w:id="237" w:author="Don Syme" w:date="2011-08-09T13:42:00Z">
              <w:rPr>
                <w:sz w:val="16"/>
              </w:rPr>
            </w:rPrChange>
          </w:rPr>
          <w:t>System.Data.Linq.DataContext</w:t>
        </w:r>
        <w:r>
          <w:rPr>
            <w:sz w:val="16"/>
          </w:rPr>
          <w:t xml:space="preserve">. </w:t>
        </w:r>
      </w:ins>
    </w:p>
    <w:p w:rsidR="00831331" w:rsidRDefault="00615FA6">
      <w:pPr>
        <w:pStyle w:val="CodeExample"/>
      </w:pPr>
      <w:r w:rsidRPr="00A96028">
        <w:rPr>
          <w:b/>
        </w:rPr>
        <w:t>type</w:t>
      </w:r>
      <w:r>
        <w:t xml:space="preserve"> </w:t>
      </w:r>
      <w:r w:rsidRPr="00C021E3">
        <w:t>MyDb.ServiceTypes.</w:t>
      </w:r>
      <w:commentRangeStart w:id="238"/>
      <w:r w:rsidRPr="00C021E3">
        <w:t>SimpleDataContextTypes</w:t>
      </w:r>
      <w:commentRangeEnd w:id="238"/>
      <w:r w:rsidR="005F3BE0">
        <w:rPr>
          <w:rStyle w:val="CommentReference"/>
          <w:rFonts w:ascii="Segoe WP" w:hAnsi="Segoe WP"/>
          <w:color w:val="auto"/>
          <w:lang w:eastAsia="en-US"/>
        </w:rPr>
        <w:commentReference w:id="238"/>
      </w:r>
      <w:r w:rsidRPr="00C021E3">
        <w:t xml:space="preserve"> </w:t>
      </w:r>
    </w:p>
    <w:p w:rsidR="006835C3" w:rsidRPr="006835C3" w:rsidRDefault="00615FA6" w:rsidP="006835C3">
      <w:pPr>
        <w:ind w:left="720"/>
        <w:rPr>
          <w:ins w:id="239" w:author="Don Syme" w:date="2011-08-09T12:44:00Z"/>
          <w:sz w:val="16"/>
          <w:rPrChange w:id="240" w:author="Don Syme" w:date="2011-08-09T12:44:00Z">
            <w:rPr>
              <w:ins w:id="241" w:author="Don Syme" w:date="2011-08-09T12:44:00Z"/>
            </w:rPr>
          </w:rPrChange>
        </w:rPr>
      </w:pPr>
      <w:r w:rsidRPr="006835C3">
        <w:rPr>
          <w:b/>
          <w:sz w:val="16"/>
          <w:rPrChange w:id="242" w:author="Don Syme" w:date="2011-08-09T12:44:00Z">
            <w:rPr>
              <w:b/>
            </w:rPr>
          </w:rPrChange>
        </w:rPr>
        <w:t>Description</w:t>
      </w:r>
      <w:r w:rsidRPr="006835C3">
        <w:rPr>
          <w:sz w:val="16"/>
          <w:rPrChange w:id="243" w:author="Don Syme" w:date="2011-08-09T12:44:00Z">
            <w:rPr/>
          </w:rPrChange>
        </w:rPr>
        <w:t xml:space="preserve">: Contains the </w:t>
      </w:r>
      <w:ins w:id="244" w:author="Don Syme" w:date="2011-08-09T12:59:00Z">
        <w:r w:rsidR="00E709A8">
          <w:rPr>
            <w:sz w:val="16"/>
          </w:rPr>
          <w:t xml:space="preserve">generated, relocated types representing the </w:t>
        </w:r>
      </w:ins>
      <w:r w:rsidRPr="006835C3">
        <w:rPr>
          <w:sz w:val="16"/>
          <w:rPrChange w:id="245" w:author="Don Syme" w:date="2011-08-09T12:44:00Z">
            <w:rPr/>
          </w:rPrChange>
        </w:rPr>
        <w:t>simplified view of the context types</w:t>
      </w:r>
      <w:ins w:id="246" w:author="Don Syme" w:date="2011-08-09T12:59:00Z">
        <w:r w:rsidR="00E709A8">
          <w:rPr>
            <w:sz w:val="16"/>
          </w:rPr>
          <w:t>.</w:t>
        </w:r>
      </w:ins>
      <w:del w:id="247" w:author="Don Syme" w:date="2011-08-09T12:59:00Z">
        <w:r w:rsidRPr="006835C3" w:rsidDel="00E709A8">
          <w:rPr>
            <w:sz w:val="16"/>
            <w:rPrChange w:id="248" w:author="Don Syme" w:date="2011-08-09T12:44:00Z">
              <w:rPr/>
            </w:rPrChange>
          </w:rPr>
          <w:delText xml:space="preserve"> </w:delText>
        </w:r>
      </w:del>
    </w:p>
    <w:p w:rsidR="00615FA6" w:rsidDel="006835C3" w:rsidRDefault="00615FA6">
      <w:pPr>
        <w:pStyle w:val="CodeExample"/>
        <w:ind w:left="0"/>
        <w:rPr>
          <w:del w:id="249" w:author="Don Syme" w:date="2011-08-09T12:44:00Z"/>
        </w:rPr>
        <w:pPrChange w:id="250" w:author="Don Syme" w:date="2011-08-09T12:44:00Z">
          <w:pPr>
            <w:pStyle w:val="CodeExample"/>
            <w:ind w:left="0" w:firstLine="720"/>
          </w:pPr>
        </w:pPrChange>
      </w:pPr>
    </w:p>
    <w:p w:rsidR="00615FA6" w:rsidDel="006835C3" w:rsidRDefault="00615FA6">
      <w:pPr>
        <w:pStyle w:val="CodeExample"/>
        <w:ind w:left="0"/>
        <w:rPr>
          <w:del w:id="251" w:author="Don Syme" w:date="2011-08-09T12:44:00Z"/>
        </w:rPr>
        <w:pPrChange w:id="252" w:author="Don Syme" w:date="2011-08-09T12:44:00Z">
          <w:pPr>
            <w:pStyle w:val="CodeExample"/>
            <w:ind w:left="0" w:firstLine="720"/>
          </w:pPr>
        </w:pPrChange>
      </w:pPr>
    </w:p>
    <w:p w:rsidR="00615FA6" w:rsidRPr="00C021E3" w:rsidRDefault="00615FA6" w:rsidP="00615FA6">
      <w:pPr>
        <w:pStyle w:val="CodeExample"/>
      </w:pPr>
      <w:r w:rsidRPr="00A96028">
        <w:rPr>
          <w:b/>
        </w:rPr>
        <w:t>type</w:t>
      </w:r>
      <w:r>
        <w:t xml:space="preserve"> </w:t>
      </w:r>
      <w:r w:rsidRPr="00C021E3">
        <w:t>MyDb.ServiceTypes.SimpleDataContextTypes.</w:t>
      </w:r>
      <w:del w:id="253" w:author="Don Syme" w:date="2011-08-09T13:00:00Z">
        <w:r w:rsidRPr="005F3BE0" w:rsidDel="00E709A8">
          <w:rPr>
            <w:i/>
          </w:rPr>
          <w:delText xml:space="preserve">ContextTypeName  </w:delText>
        </w:r>
      </w:del>
      <w:ins w:id="254" w:author="Don Syme" w:date="2011-08-09T13:00:00Z">
        <w:r w:rsidR="00E709A8" w:rsidRPr="005F3BE0">
          <w:rPr>
            <w:i/>
            <w:rPrChange w:id="255" w:author="Don Syme" w:date="2011-08-09T13:44:00Z">
              <w:rPr/>
            </w:rPrChange>
          </w:rPr>
          <w:t>DataContext</w:t>
        </w:r>
      </w:ins>
      <w:r w:rsidR="006A7D64">
        <w:rPr>
          <w:i/>
        </w:rPr>
        <w:t>TypeName</w:t>
      </w:r>
      <w:ins w:id="256" w:author="Don Syme" w:date="2011-08-09T13:00:00Z">
        <w:r w:rsidR="00E709A8" w:rsidRPr="00C021E3">
          <w:t xml:space="preserve">  </w:t>
        </w:r>
      </w:ins>
    </w:p>
    <w:p w:rsidR="00831331" w:rsidRPr="006835C3" w:rsidDel="006835C3" w:rsidRDefault="00615FA6">
      <w:pPr>
        <w:ind w:left="720"/>
        <w:rPr>
          <w:del w:id="257" w:author="Don Syme" w:date="2011-08-09T12:44:00Z"/>
          <w:sz w:val="16"/>
          <w:rPrChange w:id="258" w:author="Don Syme" w:date="2011-08-09T12:44:00Z">
            <w:rPr>
              <w:del w:id="259" w:author="Don Syme" w:date="2011-08-09T12:44:00Z"/>
            </w:rPr>
          </w:rPrChange>
        </w:rPr>
        <w:pPrChange w:id="260" w:author="Don Syme" w:date="2011-08-09T12:44:00Z">
          <w:pPr>
            <w:pStyle w:val="CodeExample"/>
            <w:ind w:left="720"/>
          </w:pPr>
        </w:pPrChange>
      </w:pPr>
      <w:r w:rsidRPr="006835C3">
        <w:rPr>
          <w:b/>
          <w:sz w:val="16"/>
          <w:rPrChange w:id="261" w:author="Don Syme" w:date="2011-08-09T12:44:00Z">
            <w:rPr>
              <w:b/>
            </w:rPr>
          </w:rPrChange>
        </w:rPr>
        <w:t>Description</w:t>
      </w:r>
      <w:r w:rsidRPr="006835C3">
        <w:rPr>
          <w:sz w:val="16"/>
          <w:rPrChange w:id="262" w:author="Don Syme" w:date="2011-08-09T12:44:00Z">
            <w:rPr/>
          </w:rPrChange>
        </w:rPr>
        <w:t>: Represents the simplified view of the data context returned by GetDataContext().</w:t>
      </w:r>
      <w:ins w:id="263" w:author="Don Syme" w:date="2011-08-09T13:01:00Z">
        <w:r w:rsidR="00E709A8">
          <w:rPr>
            <w:sz w:val="16"/>
          </w:rPr>
          <w:t xml:space="preserve"> This wraps a single instance of </w:t>
        </w:r>
      </w:ins>
      <w:ins w:id="264" w:author="Don Syme" w:date="2011-08-09T13:03:00Z">
        <w:r w:rsidR="003A1F7D" w:rsidRPr="003A1F7D">
          <w:rPr>
            <w:sz w:val="16"/>
          </w:rPr>
          <w:t>MyDb.ServiceTypes</w:t>
        </w:r>
        <w:r w:rsidR="003A1F7D">
          <w:rPr>
            <w:sz w:val="16"/>
          </w:rPr>
          <w:t>.</w:t>
        </w:r>
        <w:r w:rsidR="003A1F7D">
          <w:rPr>
            <w:i/>
            <w:sz w:val="16"/>
          </w:rPr>
          <w:t>DataContext</w:t>
        </w:r>
      </w:ins>
      <w:r w:rsidR="006A7D64">
        <w:rPr>
          <w:i/>
          <w:sz w:val="16"/>
        </w:rPr>
        <w:t>TypeName</w:t>
      </w:r>
      <w:ins w:id="265" w:author="Don Syme" w:date="2011-08-09T13:03:00Z">
        <w:r w:rsidR="003A1F7D" w:rsidRPr="003A1F7D">
          <w:rPr>
            <w:sz w:val="16"/>
            <w:rPrChange w:id="266" w:author="Don Syme" w:date="2011-08-09T13:03:00Z">
              <w:rPr>
                <w:i/>
                <w:sz w:val="16"/>
              </w:rPr>
            </w:rPrChange>
          </w:rPr>
          <w:t>.</w:t>
        </w:r>
      </w:ins>
      <w:del w:id="267" w:author="Don Syme" w:date="2011-08-09T12:59:00Z">
        <w:r w:rsidRPr="006835C3" w:rsidDel="00E709A8">
          <w:rPr>
            <w:sz w:val="16"/>
            <w:rPrChange w:id="268" w:author="Don Syme" w:date="2011-08-09T12:44:00Z">
              <w:rPr/>
            </w:rPrChange>
          </w:rPr>
          <w:delText xml:space="preserve"> </w:delText>
        </w:r>
      </w:del>
    </w:p>
    <w:p w:rsidR="00831331" w:rsidRPr="006835C3" w:rsidRDefault="00831331">
      <w:pPr>
        <w:ind w:left="720"/>
        <w:rPr>
          <w:sz w:val="16"/>
          <w:rPrChange w:id="269" w:author="Don Syme" w:date="2011-08-09T12:44:00Z">
            <w:rPr/>
          </w:rPrChange>
        </w:rPr>
        <w:pPrChange w:id="270" w:author="Don Syme" w:date="2011-08-09T12:44:00Z">
          <w:pPr>
            <w:pStyle w:val="CodeExample"/>
            <w:ind w:left="720"/>
          </w:pPr>
        </w:pPrChange>
      </w:pPr>
    </w:p>
    <w:p w:rsidR="0028619A" w:rsidRDefault="0028619A" w:rsidP="0028619A">
      <w:pPr>
        <w:pStyle w:val="CodeExample"/>
        <w:ind w:left="0" w:firstLine="720"/>
        <w:rPr>
          <w:ins w:id="271" w:author="Don Syme" w:date="2011-08-09T13:48:00Z"/>
        </w:rPr>
      </w:pPr>
      <w:ins w:id="272" w:author="Don Syme" w:date="2011-08-09T13:48:00Z">
        <w:r>
          <w:rPr>
            <w:b/>
          </w:rPr>
          <w:t>method</w:t>
        </w:r>
        <w:r w:rsidRPr="00C021E3">
          <w:t xml:space="preserve"> </w:t>
        </w:r>
        <w:r>
          <w:t>*</w:t>
        </w:r>
      </w:ins>
    </w:p>
    <w:p w:rsidR="00615FA6" w:rsidRPr="006835C3" w:rsidDel="006835C3" w:rsidRDefault="00615FA6">
      <w:pPr>
        <w:ind w:left="720" w:firstLine="720"/>
        <w:rPr>
          <w:del w:id="273" w:author="Don Syme" w:date="2011-08-09T12:44:00Z"/>
          <w:sz w:val="16"/>
          <w:rPrChange w:id="274" w:author="Don Syme" w:date="2011-08-09T12:44:00Z">
            <w:rPr>
              <w:del w:id="275" w:author="Don Syme" w:date="2011-08-09T12:44:00Z"/>
            </w:rPr>
          </w:rPrChange>
        </w:rPr>
        <w:pPrChange w:id="276" w:author="Don Syme" w:date="2011-08-09T13:48:00Z">
          <w:pPr>
            <w:pStyle w:val="CodeExample"/>
            <w:ind w:left="720"/>
          </w:pPr>
        </w:pPrChange>
      </w:pPr>
      <w:r w:rsidRPr="006835C3">
        <w:rPr>
          <w:sz w:val="16"/>
          <w:rPrChange w:id="277" w:author="Don Syme" w:date="2011-08-09T12:44:00Z">
            <w:rPr/>
          </w:rPrChange>
        </w:rPr>
        <w:t xml:space="preserve">Contains one method for each method on the </w:t>
      </w:r>
      <w:r w:rsidR="006A7D64">
        <w:rPr>
          <w:sz w:val="16"/>
        </w:rPr>
        <w:t>full context type returning</w:t>
      </w:r>
      <w:r w:rsidR="00831331" w:rsidRPr="006835C3">
        <w:rPr>
          <w:sz w:val="16"/>
          <w:rPrChange w:id="278" w:author="Don Syme" w:date="2011-08-09T12:44:00Z">
            <w:rPr/>
          </w:rPrChange>
        </w:rPr>
        <w:t xml:space="preserve"> </w:t>
      </w:r>
      <w:r w:rsidR="00831331" w:rsidRPr="006A7D64">
        <w:rPr>
          <w:b/>
          <w:sz w:val="16"/>
          <w:rPrChange w:id="279" w:author="Don Syme" w:date="2011-08-09T12:44:00Z">
            <w:rPr/>
          </w:rPrChange>
        </w:rPr>
        <w:t>System.Data.Linq.ISingleResult&lt;_&gt;</w:t>
      </w:r>
      <w:r w:rsidR="00831331" w:rsidRPr="006835C3">
        <w:rPr>
          <w:sz w:val="16"/>
          <w:rPrChange w:id="280" w:author="Don Syme" w:date="2011-08-09T12:44:00Z">
            <w:rPr/>
          </w:rPrChange>
        </w:rPr>
        <w:t>.</w:t>
      </w:r>
    </w:p>
    <w:p w:rsidR="00615FA6" w:rsidRPr="006835C3" w:rsidRDefault="00615FA6">
      <w:pPr>
        <w:ind w:left="720" w:firstLine="720"/>
        <w:rPr>
          <w:sz w:val="16"/>
          <w:rPrChange w:id="281" w:author="Don Syme" w:date="2011-08-09T12:44:00Z">
            <w:rPr/>
          </w:rPrChange>
        </w:rPr>
        <w:pPrChange w:id="282" w:author="Don Syme" w:date="2011-08-09T13:48:00Z">
          <w:pPr>
            <w:pStyle w:val="CodeExample"/>
          </w:pPr>
        </w:pPrChange>
      </w:pPr>
    </w:p>
    <w:p w:rsidR="0028619A" w:rsidRDefault="0028619A" w:rsidP="0028619A">
      <w:pPr>
        <w:pStyle w:val="CodeExample"/>
        <w:ind w:left="0" w:firstLine="720"/>
        <w:rPr>
          <w:ins w:id="283" w:author="Don Syme" w:date="2011-08-09T13:48:00Z"/>
        </w:rPr>
      </w:pPr>
      <w:ins w:id="284" w:author="Don Syme" w:date="2011-08-09T13:48:00Z">
        <w:r>
          <w:rPr>
            <w:b/>
          </w:rPr>
          <w:t>property</w:t>
        </w:r>
        <w:r w:rsidRPr="00C021E3">
          <w:t xml:space="preserve"> </w:t>
        </w:r>
        <w:r>
          <w:t>*</w:t>
        </w:r>
      </w:ins>
    </w:p>
    <w:p w:rsidR="00831331" w:rsidRPr="006835C3" w:rsidDel="006835C3" w:rsidRDefault="00831331">
      <w:pPr>
        <w:ind w:left="720" w:firstLine="720"/>
        <w:rPr>
          <w:del w:id="285" w:author="Don Syme" w:date="2011-08-09T12:44:00Z"/>
          <w:sz w:val="16"/>
          <w:rPrChange w:id="286" w:author="Don Syme" w:date="2011-08-09T12:44:00Z">
            <w:rPr>
              <w:del w:id="287" w:author="Don Syme" w:date="2011-08-09T12:44:00Z"/>
            </w:rPr>
          </w:rPrChange>
        </w:rPr>
        <w:pPrChange w:id="288" w:author="Don Syme" w:date="2011-08-09T13:48:00Z">
          <w:pPr>
            <w:pStyle w:val="CodeExample"/>
            <w:ind w:left="720"/>
          </w:pPr>
        </w:pPrChange>
      </w:pPr>
      <w:r w:rsidRPr="006835C3">
        <w:rPr>
          <w:sz w:val="16"/>
          <w:rPrChange w:id="289" w:author="Don Syme" w:date="2011-08-09T12:44:00Z">
            <w:rPr/>
          </w:rPrChange>
        </w:rPr>
        <w:t xml:space="preserve">Contains one </w:t>
      </w:r>
      <w:del w:id="290" w:author="Don Syme" w:date="2011-08-09T13:48:00Z">
        <w:r w:rsidRPr="006835C3" w:rsidDel="0028619A">
          <w:rPr>
            <w:sz w:val="16"/>
            <w:rPrChange w:id="291" w:author="Don Syme" w:date="2011-08-09T12:44:00Z">
              <w:rPr/>
            </w:rPrChange>
          </w:rPr>
          <w:delText xml:space="preserve">method </w:delText>
        </w:r>
      </w:del>
      <w:ins w:id="292" w:author="Don Syme" w:date="2011-08-09T13:48:00Z">
        <w:r w:rsidR="0028619A">
          <w:rPr>
            <w:sz w:val="16"/>
          </w:rPr>
          <w:t>property</w:t>
        </w:r>
      </w:ins>
      <w:r w:rsidR="006A7D64">
        <w:rPr>
          <w:sz w:val="16"/>
        </w:rPr>
        <w:t xml:space="preserve"> </w:t>
      </w:r>
      <w:r w:rsidRPr="006835C3">
        <w:rPr>
          <w:sz w:val="16"/>
          <w:rPrChange w:id="293" w:author="Don Syme" w:date="2011-08-09T12:44:00Z">
            <w:rPr/>
          </w:rPrChange>
        </w:rPr>
        <w:t xml:space="preserve">for each property on the full context type </w:t>
      </w:r>
      <w:r w:rsidR="006A7D64">
        <w:rPr>
          <w:sz w:val="16"/>
        </w:rPr>
        <w:t xml:space="preserve">returning </w:t>
      </w:r>
      <w:r w:rsidRPr="006A7D64">
        <w:rPr>
          <w:b/>
          <w:sz w:val="16"/>
          <w:rPrChange w:id="294" w:author="Don Syme" w:date="2011-08-09T12:44:00Z">
            <w:rPr/>
          </w:rPrChange>
        </w:rPr>
        <w:t>System.Data.Linq.Table&lt;_&gt;</w:t>
      </w:r>
      <w:r w:rsidRPr="006835C3">
        <w:rPr>
          <w:sz w:val="16"/>
          <w:rPrChange w:id="295" w:author="Don Syme" w:date="2011-08-09T12:44:00Z">
            <w:rPr/>
          </w:rPrChange>
        </w:rPr>
        <w:t>.</w:t>
      </w:r>
    </w:p>
    <w:p w:rsidR="00831331" w:rsidRDefault="00831331" w:rsidP="008D1249">
      <w:pPr>
        <w:ind w:left="720" w:firstLine="720"/>
      </w:pPr>
    </w:p>
    <w:p w:rsidR="00512F2B" w:rsidDel="006835C3" w:rsidRDefault="00512F2B" w:rsidP="00512F2B">
      <w:pPr>
        <w:pStyle w:val="CodeExample"/>
        <w:ind w:left="0" w:firstLine="720"/>
        <w:rPr>
          <w:del w:id="296" w:author="Don Syme" w:date="2011-08-09T12:45:00Z"/>
        </w:rPr>
      </w:pPr>
      <w:commentRangeStart w:id="297"/>
      <w:r>
        <w:rPr>
          <w:b/>
        </w:rPr>
        <w:t>property</w:t>
      </w:r>
      <w:r w:rsidRPr="00C021E3">
        <w:t xml:space="preserve"> </w:t>
      </w:r>
      <w:r>
        <w:t>Connection</w:t>
      </w:r>
      <w:r w:rsidR="008D1249">
        <w:t xml:space="preserve"> : System.Data.Common.DbConnection</w:t>
      </w:r>
    </w:p>
    <w:commentRangeEnd w:id="297"/>
    <w:p w:rsidR="00512F2B" w:rsidRDefault="0028619A">
      <w:pPr>
        <w:pStyle w:val="CodeExample"/>
        <w:ind w:left="0" w:firstLine="720"/>
        <w:pPrChange w:id="298" w:author="Don Syme" w:date="2011-08-09T12:45:00Z">
          <w:pPr>
            <w:pStyle w:val="CodeExample"/>
          </w:pPr>
        </w:pPrChange>
      </w:pPr>
      <w:r>
        <w:rPr>
          <w:rStyle w:val="CommentReference"/>
          <w:rFonts w:ascii="Segoe WP" w:hAnsi="Segoe WP"/>
          <w:color w:val="auto"/>
          <w:lang w:eastAsia="en-US"/>
        </w:rPr>
        <w:commentReference w:id="297"/>
      </w:r>
    </w:p>
    <w:p w:rsidR="00512F2B" w:rsidRPr="006835C3" w:rsidDel="006835C3" w:rsidRDefault="00512F2B">
      <w:pPr>
        <w:ind w:left="720" w:firstLine="720"/>
        <w:rPr>
          <w:del w:id="299" w:author="Don Syme" w:date="2011-08-09T12:44:00Z"/>
          <w:sz w:val="16"/>
          <w:rPrChange w:id="300" w:author="Don Syme" w:date="2011-08-09T12:44:00Z">
            <w:rPr>
              <w:del w:id="301" w:author="Don Syme" w:date="2011-08-09T12:44:00Z"/>
            </w:rPr>
          </w:rPrChange>
        </w:rPr>
        <w:pPrChange w:id="302" w:author="Don Syme" w:date="2011-08-09T12:44:00Z">
          <w:pPr>
            <w:pStyle w:val="CodeExample"/>
            <w:ind w:left="720"/>
          </w:pPr>
        </w:pPrChange>
      </w:pPr>
      <w:r w:rsidRPr="006835C3">
        <w:rPr>
          <w:b/>
          <w:sz w:val="16"/>
          <w:rPrChange w:id="303" w:author="Don Syme" w:date="2011-08-09T12:44:00Z">
            <w:rPr>
              <w:b/>
            </w:rPr>
          </w:rPrChange>
        </w:rPr>
        <w:t>Description</w:t>
      </w:r>
      <w:r w:rsidRPr="006835C3">
        <w:rPr>
          <w:sz w:val="16"/>
          <w:rPrChange w:id="304" w:author="Don Syme" w:date="2011-08-09T12:44:00Z">
            <w:rPr/>
          </w:rPrChange>
        </w:rPr>
        <w:t>: Gets the ADO.NET connection used by the data context</w:t>
      </w:r>
      <w:r w:rsidR="008D1249">
        <w:rPr>
          <w:sz w:val="16"/>
        </w:rPr>
        <w:t>.</w:t>
      </w:r>
    </w:p>
    <w:p w:rsidR="00512F2B" w:rsidRPr="006835C3" w:rsidRDefault="00512F2B">
      <w:pPr>
        <w:ind w:left="720" w:firstLine="720"/>
        <w:rPr>
          <w:sz w:val="16"/>
          <w:rPrChange w:id="305" w:author="Don Syme" w:date="2011-08-09T12:44:00Z">
            <w:rPr/>
          </w:rPrChange>
        </w:rPr>
        <w:pPrChange w:id="306" w:author="Don Syme" w:date="2011-08-09T12:44:00Z">
          <w:pPr>
            <w:pStyle w:val="CodeExample"/>
            <w:ind w:left="0"/>
          </w:pPr>
        </w:pPrChange>
      </w:pPr>
    </w:p>
    <w:p w:rsidR="00831331" w:rsidDel="006835C3" w:rsidRDefault="00615FA6" w:rsidP="00A96028">
      <w:pPr>
        <w:pStyle w:val="CodeExample"/>
        <w:ind w:left="0" w:firstLine="720"/>
        <w:rPr>
          <w:del w:id="307" w:author="Don Syme" w:date="2011-08-09T12:45:00Z"/>
        </w:rPr>
      </w:pPr>
      <w:r>
        <w:rPr>
          <w:b/>
        </w:rPr>
        <w:t>property</w:t>
      </w:r>
      <w:r w:rsidRPr="00C021E3">
        <w:t xml:space="preserve"> </w:t>
      </w:r>
      <w:r w:rsidR="00831331">
        <w:t>DataContext</w:t>
      </w:r>
    </w:p>
    <w:p w:rsidR="00831331" w:rsidRPr="006835C3" w:rsidRDefault="00831331">
      <w:pPr>
        <w:pStyle w:val="CodeExample"/>
        <w:ind w:left="0" w:firstLine="720"/>
        <w:pPrChange w:id="308" w:author="Don Syme" w:date="2011-08-09T12:45:00Z">
          <w:pPr>
            <w:pStyle w:val="CodeExample"/>
          </w:pPr>
        </w:pPrChange>
      </w:pPr>
    </w:p>
    <w:p w:rsidR="00831331" w:rsidRPr="006A7D64" w:rsidDel="006835C3" w:rsidRDefault="00831331">
      <w:pPr>
        <w:ind w:left="720" w:firstLine="720"/>
        <w:rPr>
          <w:del w:id="309" w:author="Don Syme" w:date="2011-08-09T12:44:00Z"/>
          <w:b/>
          <w:sz w:val="16"/>
          <w:rPrChange w:id="310" w:author="Don Syme" w:date="2011-08-09T12:45:00Z">
            <w:rPr>
              <w:del w:id="311" w:author="Don Syme" w:date="2011-08-09T12:44:00Z"/>
            </w:rPr>
          </w:rPrChange>
        </w:rPr>
        <w:pPrChange w:id="312" w:author="Don Syme" w:date="2011-08-09T12:45:00Z">
          <w:pPr>
            <w:pStyle w:val="CodeExample"/>
            <w:ind w:left="720"/>
          </w:pPr>
        </w:pPrChange>
      </w:pPr>
      <w:r w:rsidRPr="006835C3">
        <w:rPr>
          <w:b/>
          <w:sz w:val="16"/>
          <w:rPrChange w:id="313" w:author="Don Syme" w:date="2011-08-09T12:45:00Z">
            <w:rPr>
              <w:b/>
            </w:rPr>
          </w:rPrChange>
        </w:rPr>
        <w:t>Description</w:t>
      </w:r>
      <w:r w:rsidRPr="006835C3">
        <w:rPr>
          <w:sz w:val="16"/>
          <w:rPrChange w:id="314" w:author="Don Syme" w:date="2011-08-09T12:45:00Z">
            <w:rPr/>
          </w:rPrChange>
        </w:rPr>
        <w:t xml:space="preserve">: Gets the full data context, of type </w:t>
      </w:r>
      <w:r w:rsidRPr="006A7D64">
        <w:rPr>
          <w:b/>
          <w:sz w:val="16"/>
          <w:rPrChange w:id="315" w:author="Don Syme" w:date="2011-08-09T12:45:00Z">
            <w:rPr/>
          </w:rPrChange>
        </w:rPr>
        <w:t>System.Data.Linq.DataContext</w:t>
      </w:r>
    </w:p>
    <w:p w:rsidR="00615FA6" w:rsidRPr="006835C3" w:rsidRDefault="00615FA6">
      <w:pPr>
        <w:ind w:left="720" w:firstLine="720"/>
        <w:rPr>
          <w:sz w:val="16"/>
          <w:rPrChange w:id="316" w:author="Don Syme" w:date="2011-08-09T12:45:00Z">
            <w:rPr/>
          </w:rPrChange>
        </w:rPr>
        <w:pPrChange w:id="317" w:author="Don Syme" w:date="2011-08-09T12:45:00Z">
          <w:pPr>
            <w:pStyle w:val="CodeExample"/>
          </w:pPr>
        </w:pPrChange>
      </w:pPr>
    </w:p>
    <w:p w:rsidR="00615FA6" w:rsidRPr="00700AAA" w:rsidDel="006835C3" w:rsidRDefault="00615FA6">
      <w:pPr>
        <w:pStyle w:val="Heading3"/>
        <w:rPr>
          <w:del w:id="318" w:author="Don Syme" w:date="2011-08-09T12:45:00Z"/>
        </w:rPr>
        <w:pPrChange w:id="319" w:author="Don Syme" w:date="2011-08-09T12:44:00Z">
          <w:pPr>
            <w:pStyle w:val="CodeExample"/>
          </w:pPr>
        </w:pPrChange>
      </w:pPr>
    </w:p>
    <w:p w:rsidR="007902DC" w:rsidRDefault="007902DC" w:rsidP="008D1249">
      <w:pPr>
        <w:pStyle w:val="Heading3"/>
      </w:pPr>
      <w:r>
        <w:t xml:space="preserve">Background process execution </w:t>
      </w:r>
    </w:p>
    <w:p w:rsidR="007902DC" w:rsidRDefault="007902DC" w:rsidP="007902DC">
      <w:r>
        <w:t xml:space="preserve">This provider runs </w:t>
      </w:r>
      <w:r>
        <w:rPr>
          <w:b/>
        </w:rPr>
        <w:t>sqlmetal</w:t>
      </w:r>
      <w:r w:rsidRPr="00371086">
        <w:rPr>
          <w:b/>
        </w:rPr>
        <w:t>.exe</w:t>
      </w:r>
      <w:r>
        <w:t>. The binary is located as a .NET Framework 4.0 SDK tool in the directory</w:t>
      </w:r>
    </w:p>
    <w:p w:rsidR="007902DC" w:rsidRPr="00A9247C" w:rsidRDefault="007902DC" w:rsidP="007902DC">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Pr>
          <w:rFonts w:ascii="Consolas" w:hAnsi="Consolas" w:cs="Consolas"/>
          <w:color w:val="800000"/>
          <w:sz w:val="16"/>
          <w:lang w:val="en-GB"/>
        </w:rPr>
        <w:t>HKLM\S</w:t>
      </w:r>
      <w:r w:rsidRPr="00371086">
        <w:rPr>
          <w:rFonts w:ascii="Consolas" w:hAnsi="Consolas" w:cs="Consolas"/>
          <w:color w:val="800000"/>
          <w:sz w:val="16"/>
          <w:lang w:val="en-GB"/>
        </w:rPr>
        <w:t>OFTWARE\Microsoft\Microsoft SDKs\Wi</w:t>
      </w:r>
      <w:r>
        <w:rPr>
          <w:rFonts w:ascii="Consolas" w:hAnsi="Consolas" w:cs="Consolas"/>
          <w:color w:val="800000"/>
          <w:sz w:val="16"/>
          <w:lang w:val="en-GB"/>
        </w:rPr>
        <w:t>ndows\v7.0A\WinSDK-NetFx40Tools\</w:t>
      </w:r>
      <w:r w:rsidRPr="00371086">
        <w:rPr>
          <w:rFonts w:ascii="Consolas" w:hAnsi="Consolas" w:cs="Consolas"/>
          <w:color w:val="800000"/>
          <w:sz w:val="16"/>
          <w:lang w:val="en-GB"/>
        </w:rPr>
        <w:t>InstallationFolder</w:t>
      </w:r>
    </w:p>
    <w:p w:rsidR="007902DC" w:rsidRDefault="007902DC" w:rsidP="007902DC">
      <w:r>
        <w:t xml:space="preserve">This provider also runs </w:t>
      </w:r>
      <w:r>
        <w:rPr>
          <w:b/>
        </w:rPr>
        <w:t>csc</w:t>
      </w:r>
      <w:r w:rsidRPr="00371086">
        <w:rPr>
          <w:b/>
        </w:rPr>
        <w:t>.exe</w:t>
      </w:r>
      <w:r>
        <w:t>. The binary is located in:</w:t>
      </w:r>
    </w:p>
    <w:p w:rsidR="007902DC" w:rsidRDefault="007902DC" w:rsidP="007902DC">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lastRenderedPageBreak/>
        <w:t xml:space="preserve">  </w:t>
      </w:r>
      <w:r w:rsidRPr="00A9247C">
        <w:rPr>
          <w:rFonts w:ascii="Consolas" w:hAnsi="Consolas" w:cs="Consolas"/>
          <w:color w:val="800000"/>
          <w:sz w:val="16"/>
          <w:lang w:val="en-GB"/>
        </w:rPr>
        <w:t>System.Runtime.InteropServices.RuntimeEnvironment.GetRuntimeDirectory()</w:t>
      </w:r>
    </w:p>
    <w:p w:rsidR="00712858" w:rsidRDefault="00712858" w:rsidP="008D1249">
      <w:pPr>
        <w:pStyle w:val="Heading3"/>
      </w:pPr>
      <w:r>
        <w:t>Debugging uses of this provider</w:t>
      </w:r>
    </w:p>
    <w:p w:rsidR="00712858" w:rsidRPr="00C668AE" w:rsidRDefault="00712858" w:rsidP="00712858">
      <w:r>
        <w:t xml:space="preserve">It is not expected that any particular issues will be detected in the step-over, step-through and breakpoint debugging experience for this provider. The internally generated C# stub code will not be available for use during debugging and should never be seen by the use. </w:t>
      </w:r>
    </w:p>
    <w:p w:rsidR="006D6DF4" w:rsidRDefault="006D6DF4" w:rsidP="008D1249">
      <w:pPr>
        <w:pStyle w:val="Heading3"/>
      </w:pPr>
      <w:r>
        <w:t>Diagnostics for this provider</w:t>
      </w:r>
    </w:p>
    <w:p w:rsidR="008F7732" w:rsidRPr="008F7732" w:rsidRDefault="008F7732" w:rsidP="008F7732">
      <w:r>
        <w:t>Good diagnostics must be given on the following conditions:</w:t>
      </w:r>
    </w:p>
    <w:p w:rsidR="008F7732" w:rsidRDefault="008F7732" w:rsidP="008F7732">
      <w:pPr>
        <w:pStyle w:val="ListParagraph"/>
        <w:numPr>
          <w:ilvl w:val="0"/>
          <w:numId w:val="39"/>
        </w:numPr>
      </w:pPr>
      <w:r>
        <w:t xml:space="preserve">Invalid parameters, e.g. invalid type name to </w:t>
      </w:r>
      <w:del w:id="320" w:author="Don Syme" w:date="2011-08-09T13:10:00Z">
        <w:r w:rsidDel="00080723">
          <w:delText>ContextTypeName</w:delText>
        </w:r>
      </w:del>
      <w:ins w:id="321" w:author="Don Syme" w:date="2011-08-09T13:10:00Z">
        <w:r w:rsidR="00080723">
          <w:t>DataContext</w:t>
        </w:r>
      </w:ins>
    </w:p>
    <w:p w:rsidR="008F7732" w:rsidRDefault="008F7732" w:rsidP="008F7732">
      <w:pPr>
        <w:pStyle w:val="ListParagraph"/>
        <w:numPr>
          <w:ilvl w:val="0"/>
          <w:numId w:val="39"/>
        </w:numPr>
      </w:pPr>
      <w:r>
        <w:t>Invalid connection string</w:t>
      </w:r>
    </w:p>
    <w:p w:rsidR="008F7732" w:rsidRDefault="008F7732" w:rsidP="008F7732">
      <w:pPr>
        <w:pStyle w:val="ListParagraph"/>
        <w:numPr>
          <w:ilvl w:val="0"/>
          <w:numId w:val="39"/>
        </w:numPr>
      </w:pPr>
      <w:r>
        <w:t>Database is not reachable</w:t>
      </w:r>
    </w:p>
    <w:p w:rsidR="008F7732" w:rsidRDefault="008F7732" w:rsidP="008F7732">
      <w:pPr>
        <w:pStyle w:val="ListParagraph"/>
        <w:numPr>
          <w:ilvl w:val="0"/>
          <w:numId w:val="39"/>
        </w:numPr>
      </w:pPr>
      <w:r>
        <w:t>Lack of permissions to access database</w:t>
      </w:r>
    </w:p>
    <w:p w:rsidR="002B1EFE" w:rsidRDefault="002B1EFE" w:rsidP="008F7732">
      <w:pPr>
        <w:pStyle w:val="ListParagraph"/>
        <w:numPr>
          <w:ilvl w:val="0"/>
          <w:numId w:val="39"/>
        </w:numPr>
      </w:pPr>
      <w:r>
        <w:t>Incorrect file name or extension for LocalSchemaFile</w:t>
      </w:r>
    </w:p>
    <w:p w:rsidR="006D6DF4" w:rsidRDefault="006D6DF4" w:rsidP="008D1249">
      <w:pPr>
        <w:pStyle w:val="Heading3"/>
      </w:pPr>
      <w:r>
        <w:t>Caching and Liveness for this provider</w:t>
      </w:r>
    </w:p>
    <w:p w:rsidR="00FE64A3" w:rsidRDefault="006D6DF4" w:rsidP="006D6DF4">
      <w:r>
        <w:t>See</w:t>
      </w:r>
      <w:r w:rsidR="008D1249">
        <w:t xml:space="preserve"> static parameters</w:t>
      </w:r>
      <w:r>
        <w:t xml:space="preserve"> </w:t>
      </w:r>
      <w:r w:rsidRPr="008D1249">
        <w:rPr>
          <w:b/>
        </w:rPr>
        <w:t>LocalSchemaFile</w:t>
      </w:r>
      <w:r>
        <w:t xml:space="preserve"> and </w:t>
      </w:r>
      <w:r w:rsidRPr="008D1249">
        <w:rPr>
          <w:b/>
        </w:rPr>
        <w:t>ForceUpdate</w:t>
      </w:r>
      <w:r w:rsidR="008D1249">
        <w:rPr>
          <w:b/>
        </w:rPr>
        <w:t>.</w:t>
      </w:r>
      <w:r w:rsidR="008D1249">
        <w:t xml:space="preserve"> </w:t>
      </w:r>
      <w:r w:rsidR="00FE64A3">
        <w:t xml:space="preserve">When </w:t>
      </w:r>
      <w:r w:rsidR="00FE64A3" w:rsidRPr="008D1249">
        <w:rPr>
          <w:b/>
        </w:rPr>
        <w:t>ForceUpdate</w:t>
      </w:r>
      <w:r w:rsidR="00FE64A3">
        <w:t xml:space="preserve"> is false, the provider reacts to changes in the </w:t>
      </w:r>
      <w:r w:rsidR="00FE64A3" w:rsidRPr="008D1249">
        <w:rPr>
          <w:b/>
        </w:rPr>
        <w:t>LocalSchemaFile</w:t>
      </w:r>
      <w:r w:rsidR="00FE64A3">
        <w:t>.</w:t>
      </w:r>
    </w:p>
    <w:p w:rsidR="006D6DF4" w:rsidRPr="006D6DF4" w:rsidRDefault="006D6DF4" w:rsidP="006D6DF4">
      <w:commentRangeStart w:id="322"/>
      <w:r>
        <w:t>This provider does not react to schema changes on the database</w:t>
      </w:r>
      <w:r w:rsidR="008D1249">
        <w:t xml:space="preserve"> nor poll for changes on the database</w:t>
      </w:r>
      <w:r>
        <w:t>.</w:t>
      </w:r>
      <w:commentRangeEnd w:id="322"/>
      <w:r w:rsidR="003A1F7D">
        <w:rPr>
          <w:rStyle w:val="CommentReference"/>
        </w:rPr>
        <w:commentReference w:id="322"/>
      </w:r>
    </w:p>
    <w:p w:rsidR="00DE7C44" w:rsidRDefault="00001AE8" w:rsidP="00DE7C44">
      <w:pPr>
        <w:pStyle w:val="Heading2"/>
      </w:pPr>
      <w:bookmarkStart w:id="323" w:name="_Toc300669447"/>
      <w:r>
        <w:t>DbmlFile</w:t>
      </w:r>
      <w:r w:rsidR="00DE7C44">
        <w:t>&lt;…&gt;</w:t>
      </w:r>
      <w:bookmarkEnd w:id="323"/>
    </w:p>
    <w:p w:rsidR="00DE7C44" w:rsidRDefault="00DE7C44" w:rsidP="00DE7C44">
      <w:r>
        <w:t xml:space="preserve">This provider embeds a set of generated types to access a database corresponding to the given DBML description using LINQ-to-SQL.  The embedded types are the same as those generated by </w:t>
      </w:r>
      <w:r>
        <w:rPr>
          <w:b/>
        </w:rPr>
        <w:t>sqlmetal</w:t>
      </w:r>
      <w:r w:rsidRPr="00705123">
        <w:rPr>
          <w:b/>
        </w:rPr>
        <w:t>.exe</w:t>
      </w:r>
      <w:r>
        <w:t>.</w:t>
      </w:r>
    </w:p>
    <w:p w:rsidR="00DE7C44" w:rsidRDefault="00DE7C44" w:rsidP="00DE7C44">
      <w:pPr>
        <w:pStyle w:val="Code"/>
      </w:pPr>
      <w:r>
        <w:t xml:space="preserve">[&lt;Generate&gt;] </w:t>
      </w:r>
      <w:r>
        <w:rPr>
          <w:color w:val="0000FF"/>
        </w:rPr>
        <w:t>type</w:t>
      </w:r>
      <w:r>
        <w:t xml:space="preserve"> NorthwndSchema = </w:t>
      </w:r>
      <w:r w:rsidR="00001AE8">
        <w:t>DbmlFile</w:t>
      </w:r>
      <w:r>
        <w:t xml:space="preserve">&lt; </w:t>
      </w:r>
      <w:r>
        <w:rPr>
          <w:color w:val="800000"/>
        </w:rPr>
        <w:t>"northwnd.dbml"</w:t>
      </w:r>
      <w:r>
        <w:t xml:space="preserve"> &gt;</w:t>
      </w:r>
    </w:p>
    <w:p w:rsidR="00DE7C44" w:rsidRDefault="00DE7C44" w:rsidP="00DE7C44">
      <w:pPr>
        <w:pStyle w:val="Code"/>
      </w:pPr>
    </w:p>
    <w:p w:rsidR="00DE7C44" w:rsidRDefault="00DE7C44" w:rsidP="00DE7C44">
      <w:pPr>
        <w:pStyle w:val="Code"/>
      </w:pPr>
      <w:r>
        <w:rPr>
          <w:color w:val="0000FF"/>
        </w:rPr>
        <w:t>let</w:t>
      </w:r>
      <w:r>
        <w:t xml:space="preserve"> db = </w:t>
      </w:r>
      <w:r>
        <w:rPr>
          <w:color w:val="0000FF"/>
        </w:rPr>
        <w:t>new</w:t>
      </w:r>
      <w:r>
        <w:t xml:space="preserve"> NorthwndSchema.NORTHWND(</w:t>
      </w:r>
      <w:r w:rsidR="008F7732">
        <w:t xml:space="preserve">“…connection string…”, </w:t>
      </w:r>
      <w:r>
        <w:t>Log=System.Console.Out)</w:t>
      </w:r>
    </w:p>
    <w:p w:rsidR="00DE7C44" w:rsidRDefault="00DE7C44" w:rsidP="00DE7C44">
      <w:pPr>
        <w:pStyle w:val="Code"/>
      </w:pPr>
    </w:p>
    <w:p w:rsidR="00DE7C44" w:rsidRDefault="00DE7C44" w:rsidP="00DE7C44">
      <w:pPr>
        <w:pStyle w:val="Code"/>
      </w:pPr>
      <w:r>
        <w:rPr>
          <w:color w:val="0000FF"/>
        </w:rPr>
        <w:t>let</w:t>
      </w:r>
      <w:r>
        <w:t xml:space="preserve"> customers = </w:t>
      </w:r>
    </w:p>
    <w:p w:rsidR="00DE7C44" w:rsidRDefault="00DE7C44" w:rsidP="00DE7C44">
      <w:pPr>
        <w:pStyle w:val="Code"/>
      </w:pPr>
      <w:r>
        <w:t xml:space="preserve">    query { </w:t>
      </w:r>
      <w:r>
        <w:rPr>
          <w:color w:val="0000FF"/>
        </w:rPr>
        <w:t>for</w:t>
      </w:r>
      <w:r>
        <w:t xml:space="preserve"> c </w:t>
      </w:r>
      <w:r>
        <w:rPr>
          <w:color w:val="0000FF"/>
        </w:rPr>
        <w:t>in</w:t>
      </w:r>
      <w:r>
        <w:t xml:space="preserve"> db.Customers </w:t>
      </w:r>
      <w:r>
        <w:rPr>
          <w:color w:val="0000FF"/>
        </w:rPr>
        <w:t>do</w:t>
      </w:r>
      <w:r>
        <w:t xml:space="preserve"> </w:t>
      </w:r>
    </w:p>
    <w:p w:rsidR="00DE7C44" w:rsidRDefault="00DE7C44" w:rsidP="00DE7C44">
      <w:pPr>
        <w:pStyle w:val="Code"/>
      </w:pPr>
      <w:r>
        <w:t xml:space="preserve">            </w:t>
      </w:r>
      <w:r w:rsidR="003A0F65">
        <w:rPr>
          <w:color w:val="0000FF"/>
        </w:rPr>
        <w:t>yield</w:t>
      </w:r>
      <w:r>
        <w:t xml:space="preserve"> c }</w:t>
      </w:r>
    </w:p>
    <w:p w:rsidR="00DE7C44" w:rsidRDefault="008F7732" w:rsidP="00DE7C44">
      <w:r>
        <w:t>A connection string must be given when instantiating the provider</w:t>
      </w:r>
      <w:r w:rsidR="008618D1">
        <w:t>, unless one is already present in the DBML file.</w:t>
      </w:r>
      <w:r w:rsidR="00237269">
        <w:rPr>
          <w:rStyle w:val="FootnoteReference"/>
        </w:rPr>
        <w:footnoteReference w:id="14"/>
      </w:r>
    </w:p>
    <w:p w:rsidR="00C66026" w:rsidRDefault="00C66026" w:rsidP="008D1249">
      <w:pPr>
        <w:pStyle w:val="Heading3"/>
      </w:pPr>
      <w:r>
        <w:lastRenderedPageBreak/>
        <w:t>Static Parameters</w:t>
      </w:r>
    </w:p>
    <w:p w:rsidR="00C66026" w:rsidRDefault="00C66026" w:rsidP="00DE7C44">
      <w:r>
        <w:t xml:space="preserve">The set of static parameters is shown below, and mostly corresponds to a subset of those accepted by </w:t>
      </w:r>
      <w:r>
        <w:rPr>
          <w:b/>
        </w:rPr>
        <w:t>sqlmetal</w:t>
      </w:r>
      <w:r w:rsidRPr="00C66026">
        <w:rPr>
          <w:b/>
        </w:rPr>
        <w:t>.exe</w:t>
      </w:r>
      <w:r>
        <w:t xml:space="preserve">. </w:t>
      </w:r>
    </w:p>
    <w:tbl>
      <w:tblPr>
        <w:tblStyle w:val="Tablerowcell"/>
        <w:tblW w:w="0" w:type="auto"/>
        <w:tblLook w:val="04A0" w:firstRow="1" w:lastRow="0" w:firstColumn="1" w:lastColumn="0" w:noHBand="0" w:noVBand="1"/>
      </w:tblPr>
      <w:tblGrid>
        <w:gridCol w:w="3075"/>
        <w:gridCol w:w="1141"/>
        <w:gridCol w:w="3751"/>
        <w:gridCol w:w="1609"/>
      </w:tblGrid>
      <w:tr w:rsidR="00DE7C44" w:rsidTr="00216F63">
        <w:trPr>
          <w:cnfStyle w:val="100000000000" w:firstRow="1" w:lastRow="0" w:firstColumn="0" w:lastColumn="0" w:oddVBand="0" w:evenVBand="0" w:oddHBand="0" w:evenHBand="0" w:firstRowFirstColumn="0" w:firstRowLastColumn="0" w:lastRowFirstColumn="0" w:lastRowLastColumn="0"/>
        </w:trPr>
        <w:tc>
          <w:tcPr>
            <w:tcW w:w="3075" w:type="dxa"/>
          </w:tcPr>
          <w:p w:rsidR="00DE7C44" w:rsidRDefault="00DE7C44" w:rsidP="009F5653">
            <w:r>
              <w:t>Parameter</w:t>
            </w:r>
          </w:p>
        </w:tc>
        <w:tc>
          <w:tcPr>
            <w:tcW w:w="1141" w:type="dxa"/>
          </w:tcPr>
          <w:p w:rsidR="00DE7C44" w:rsidRDefault="00DE7C44" w:rsidP="009F5653">
            <w:r>
              <w:t>Type</w:t>
            </w:r>
          </w:p>
        </w:tc>
        <w:tc>
          <w:tcPr>
            <w:tcW w:w="3751" w:type="dxa"/>
          </w:tcPr>
          <w:p w:rsidR="00DE7C44" w:rsidRDefault="00DE7C44" w:rsidP="009F5653">
            <w:r>
              <w:t>Description</w:t>
            </w:r>
          </w:p>
        </w:tc>
        <w:tc>
          <w:tcPr>
            <w:tcW w:w="1609" w:type="dxa"/>
          </w:tcPr>
          <w:p w:rsidR="00DE7C44" w:rsidRDefault="00DE7C44" w:rsidP="009F5653">
            <w:r>
              <w:t xml:space="preserve">Default </w:t>
            </w:r>
          </w:p>
        </w:tc>
      </w:tr>
      <w:tr w:rsidR="00DE7C44" w:rsidTr="00216F63">
        <w:tc>
          <w:tcPr>
            <w:tcW w:w="3075" w:type="dxa"/>
          </w:tcPr>
          <w:p w:rsidR="00DE7C44" w:rsidRDefault="00216F63" w:rsidP="009F5653">
            <w:r>
              <w:rPr>
                <w:rStyle w:val="CodeInline"/>
              </w:rPr>
              <w:t>File</w:t>
            </w:r>
          </w:p>
        </w:tc>
        <w:tc>
          <w:tcPr>
            <w:tcW w:w="1141" w:type="dxa"/>
          </w:tcPr>
          <w:p w:rsidR="00DE7C44" w:rsidRDefault="00DE7C44" w:rsidP="009F5653">
            <w:r>
              <w:t>String</w:t>
            </w:r>
          </w:p>
        </w:tc>
        <w:tc>
          <w:tcPr>
            <w:tcW w:w="3751" w:type="dxa"/>
          </w:tcPr>
          <w:p w:rsidR="00DE7C44" w:rsidRDefault="00DE7C44" w:rsidP="00B23FA2">
            <w:r w:rsidRPr="00B14E83">
              <w:t xml:space="preserve">The </w:t>
            </w:r>
            <w:r>
              <w:t xml:space="preserve">name of the DBML file </w:t>
            </w:r>
            <w:r w:rsidRPr="00B14E83">
              <w:t>for the database</w:t>
            </w:r>
            <w:r>
              <w:t xml:space="preserve"> mapping.</w:t>
            </w:r>
          </w:p>
        </w:tc>
        <w:tc>
          <w:tcPr>
            <w:tcW w:w="1609" w:type="dxa"/>
          </w:tcPr>
          <w:p w:rsidR="00DE7C44" w:rsidRDefault="00DE7C44" w:rsidP="009F5653"/>
        </w:tc>
      </w:tr>
      <w:tr w:rsidR="00DE7C44" w:rsidTr="00216F63">
        <w:tc>
          <w:tcPr>
            <w:tcW w:w="3075" w:type="dxa"/>
          </w:tcPr>
          <w:p w:rsidR="00DE7C44" w:rsidRDefault="00DE7C44" w:rsidP="009F5653">
            <w:del w:id="324" w:author="Don Syme" w:date="2011-08-09T13:10:00Z">
              <w:r w:rsidDel="00080723">
                <w:rPr>
                  <w:rStyle w:val="CodeInline"/>
                </w:rPr>
                <w:delText>ContextTypeName</w:delText>
              </w:r>
            </w:del>
            <w:ins w:id="325" w:author="Don Syme" w:date="2011-08-09T13:10:00Z">
              <w:r w:rsidR="00080723">
                <w:rPr>
                  <w:rStyle w:val="CodeInline"/>
                </w:rPr>
                <w:t>DataContext</w:t>
              </w:r>
            </w:ins>
          </w:p>
        </w:tc>
        <w:tc>
          <w:tcPr>
            <w:tcW w:w="1141" w:type="dxa"/>
          </w:tcPr>
          <w:p w:rsidR="00DE7C44" w:rsidRDefault="00DE7C44" w:rsidP="009F5653">
            <w:r>
              <w:t>String</w:t>
            </w:r>
          </w:p>
        </w:tc>
        <w:tc>
          <w:tcPr>
            <w:tcW w:w="3751" w:type="dxa"/>
          </w:tcPr>
          <w:p w:rsidR="00DE7C44" w:rsidRPr="00B14E83" w:rsidRDefault="00DE7C44" w:rsidP="009F5653">
            <w:r w:rsidRPr="00B14E83">
              <w:t>The name of data context class</w:t>
            </w:r>
          </w:p>
        </w:tc>
        <w:tc>
          <w:tcPr>
            <w:tcW w:w="1609" w:type="dxa"/>
          </w:tcPr>
          <w:p w:rsidR="00DE7C44" w:rsidRDefault="00DE7C44" w:rsidP="009F5653">
            <w:r w:rsidRPr="00B14E83">
              <w:t>derived from database name</w:t>
            </w:r>
          </w:p>
        </w:tc>
      </w:tr>
      <w:tr w:rsidR="00DE7C44" w:rsidTr="00216F63">
        <w:tc>
          <w:tcPr>
            <w:tcW w:w="3075" w:type="dxa"/>
          </w:tcPr>
          <w:p w:rsidR="00DE7C44" w:rsidRDefault="00DE7C44" w:rsidP="009F5653">
            <w:r w:rsidRPr="00B14E83">
              <w:rPr>
                <w:rStyle w:val="CodeInline"/>
              </w:rPr>
              <w:t>EntityBaseTypeName</w:t>
            </w:r>
          </w:p>
        </w:tc>
        <w:tc>
          <w:tcPr>
            <w:tcW w:w="1141" w:type="dxa"/>
          </w:tcPr>
          <w:p w:rsidR="00DE7C44" w:rsidRDefault="00DE7C44" w:rsidP="009F5653">
            <w:r>
              <w:t>String</w:t>
            </w:r>
          </w:p>
        </w:tc>
        <w:tc>
          <w:tcPr>
            <w:tcW w:w="3751" w:type="dxa"/>
          </w:tcPr>
          <w:p w:rsidR="00DE7C44" w:rsidRDefault="00DE7C44" w:rsidP="009F5653">
            <w:r w:rsidRPr="00B14E83">
              <w:t>Base class of entity classes in the types</w:t>
            </w:r>
          </w:p>
        </w:tc>
        <w:tc>
          <w:tcPr>
            <w:tcW w:w="1609" w:type="dxa"/>
          </w:tcPr>
          <w:p w:rsidR="00DE7C44" w:rsidRDefault="00DE7C44" w:rsidP="009F5653">
            <w:r>
              <w:t>entities have no base class</w:t>
            </w:r>
          </w:p>
        </w:tc>
      </w:tr>
      <w:tr w:rsidR="00B67CC1" w:rsidTr="00216F63">
        <w:tc>
          <w:tcPr>
            <w:tcW w:w="3075" w:type="dxa"/>
          </w:tcPr>
          <w:p w:rsidR="00B67CC1" w:rsidRDefault="00B67CC1" w:rsidP="00966809">
            <w:r>
              <w:rPr>
                <w:rStyle w:val="CodeInline"/>
              </w:rPr>
              <w:t>Serializable</w:t>
            </w:r>
          </w:p>
        </w:tc>
        <w:tc>
          <w:tcPr>
            <w:tcW w:w="1141" w:type="dxa"/>
          </w:tcPr>
          <w:p w:rsidR="00B67CC1" w:rsidRDefault="00B67CC1" w:rsidP="00966809">
            <w:r>
              <w:t>Boolean</w:t>
            </w:r>
          </w:p>
        </w:tc>
        <w:tc>
          <w:tcPr>
            <w:tcW w:w="3751" w:type="dxa"/>
          </w:tcPr>
          <w:p w:rsidR="00B67CC1" w:rsidRDefault="00B67CC1" w:rsidP="00B67CC1">
            <w:r w:rsidRPr="00B67CC1">
              <w:t xml:space="preserve">Generate </w:t>
            </w:r>
            <w:r>
              <w:t>(</w:t>
            </w:r>
            <w:r w:rsidRPr="00B67CC1">
              <w:t>uni-directional</w:t>
            </w:r>
            <w:r>
              <w:t>)</w:t>
            </w:r>
            <w:r w:rsidRPr="00B67CC1">
              <w:t xml:space="preserve"> serialzable classes </w:t>
            </w:r>
          </w:p>
        </w:tc>
        <w:tc>
          <w:tcPr>
            <w:tcW w:w="1609" w:type="dxa"/>
          </w:tcPr>
          <w:p w:rsidR="00B67CC1" w:rsidRDefault="00B67CC1" w:rsidP="00966809">
            <w:r>
              <w:t>false</w:t>
            </w:r>
          </w:p>
        </w:tc>
      </w:tr>
    </w:tbl>
    <w:p w:rsidR="00E71ECE" w:rsidRDefault="00E71ECE" w:rsidP="008D1249">
      <w:pPr>
        <w:pStyle w:val="Heading3"/>
      </w:pPr>
      <w:bookmarkStart w:id="326" w:name="_Toc286343406"/>
      <w:bookmarkStart w:id="327" w:name="_Toc286344380"/>
      <w:bookmarkStart w:id="328" w:name="_Toc286343407"/>
      <w:bookmarkStart w:id="329" w:name="_Toc286344381"/>
      <w:bookmarkEnd w:id="326"/>
      <w:bookmarkEnd w:id="327"/>
      <w:bookmarkEnd w:id="328"/>
      <w:bookmarkEnd w:id="329"/>
      <w:r>
        <w:t xml:space="preserve">Background process execution </w:t>
      </w:r>
    </w:p>
    <w:p w:rsidR="00E71ECE" w:rsidRDefault="00E71ECE" w:rsidP="00E71ECE">
      <w:r>
        <w:t xml:space="preserve">This provider runs </w:t>
      </w:r>
      <w:r>
        <w:rPr>
          <w:b/>
        </w:rPr>
        <w:t>sqlmetal</w:t>
      </w:r>
      <w:r w:rsidRPr="00371086">
        <w:rPr>
          <w:b/>
        </w:rPr>
        <w:t>.exe</w:t>
      </w:r>
      <w:r>
        <w:t>. The binary is located as a .NET Framework 4.0 SDK tool in the directory</w:t>
      </w:r>
    </w:p>
    <w:p w:rsidR="00E71ECE" w:rsidRPr="00A9247C" w:rsidRDefault="00E71ECE" w:rsidP="00E71ECE">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Pr>
          <w:rFonts w:ascii="Consolas" w:hAnsi="Consolas" w:cs="Consolas"/>
          <w:color w:val="800000"/>
          <w:sz w:val="16"/>
          <w:lang w:val="en-GB"/>
        </w:rPr>
        <w:t>HKLM\S</w:t>
      </w:r>
      <w:r w:rsidRPr="00371086">
        <w:rPr>
          <w:rFonts w:ascii="Consolas" w:hAnsi="Consolas" w:cs="Consolas"/>
          <w:color w:val="800000"/>
          <w:sz w:val="16"/>
          <w:lang w:val="en-GB"/>
        </w:rPr>
        <w:t>OFTWARE\Microsoft\Microsoft SDKs\Wi</w:t>
      </w:r>
      <w:r>
        <w:rPr>
          <w:rFonts w:ascii="Consolas" w:hAnsi="Consolas" w:cs="Consolas"/>
          <w:color w:val="800000"/>
          <w:sz w:val="16"/>
          <w:lang w:val="en-GB"/>
        </w:rPr>
        <w:t>ndows\v7.0A\WinSDK-NetFx40Tools\</w:t>
      </w:r>
      <w:r w:rsidRPr="00371086">
        <w:rPr>
          <w:rFonts w:ascii="Consolas" w:hAnsi="Consolas" w:cs="Consolas"/>
          <w:color w:val="800000"/>
          <w:sz w:val="16"/>
          <w:lang w:val="en-GB"/>
        </w:rPr>
        <w:t>InstallationFolder</w:t>
      </w:r>
    </w:p>
    <w:p w:rsidR="00E71ECE" w:rsidRDefault="00E71ECE" w:rsidP="00E71ECE">
      <w:r>
        <w:t xml:space="preserve">This provider also runs </w:t>
      </w:r>
      <w:r>
        <w:rPr>
          <w:b/>
        </w:rPr>
        <w:t>csc</w:t>
      </w:r>
      <w:r w:rsidRPr="00371086">
        <w:rPr>
          <w:b/>
        </w:rPr>
        <w:t>.exe</w:t>
      </w:r>
      <w:r>
        <w:t>. The binary is located in:</w:t>
      </w:r>
    </w:p>
    <w:p w:rsidR="00E71ECE" w:rsidRDefault="00E71ECE" w:rsidP="00E71ECE">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sidRPr="00A9247C">
        <w:rPr>
          <w:rFonts w:ascii="Consolas" w:hAnsi="Consolas" w:cs="Consolas"/>
          <w:color w:val="800000"/>
          <w:sz w:val="16"/>
          <w:lang w:val="en-GB"/>
        </w:rPr>
        <w:t>System.Runtime.InteropServices.RuntimeEnvironment.GetRuntimeDirectory()</w:t>
      </w:r>
    </w:p>
    <w:p w:rsidR="00026200" w:rsidRDefault="00026200" w:rsidP="008D1249">
      <w:pPr>
        <w:pStyle w:val="Heading3"/>
      </w:pPr>
      <w:r>
        <w:t>Diagnostics for this provider</w:t>
      </w:r>
    </w:p>
    <w:p w:rsidR="008F7732" w:rsidRPr="008F7732" w:rsidRDefault="008F7732" w:rsidP="008F7732">
      <w:r>
        <w:t>Good diagnostics must be given on the following conditions:</w:t>
      </w:r>
    </w:p>
    <w:p w:rsidR="008F7732" w:rsidRDefault="008F7732" w:rsidP="008F7732">
      <w:pPr>
        <w:pStyle w:val="ListParagraph"/>
        <w:numPr>
          <w:ilvl w:val="0"/>
          <w:numId w:val="39"/>
        </w:numPr>
      </w:pPr>
      <w:r>
        <w:t xml:space="preserve">Invalid parameters, e.g. invalid type name to </w:t>
      </w:r>
      <w:del w:id="330" w:author="Don Syme" w:date="2011-08-09T13:10:00Z">
        <w:r w:rsidDel="00080723">
          <w:delText>ContextTypeName</w:delText>
        </w:r>
      </w:del>
      <w:ins w:id="331" w:author="Don Syme" w:date="2011-08-09T13:10:00Z">
        <w:r w:rsidR="00080723">
          <w:t>DataContext</w:t>
        </w:r>
      </w:ins>
    </w:p>
    <w:p w:rsidR="008F7732" w:rsidRDefault="009D2460" w:rsidP="009D2460">
      <w:pPr>
        <w:pStyle w:val="ListParagraph"/>
        <w:numPr>
          <w:ilvl w:val="0"/>
          <w:numId w:val="39"/>
        </w:numPr>
      </w:pPr>
      <w:r>
        <w:t>Bad file name</w:t>
      </w:r>
      <w:bookmarkStart w:id="332" w:name="_GoBack"/>
      <w:bookmarkEnd w:id="332"/>
    </w:p>
    <w:p w:rsidR="00BE15E2" w:rsidRDefault="00712858" w:rsidP="008D1249">
      <w:pPr>
        <w:pStyle w:val="Heading3"/>
      </w:pPr>
      <w:r>
        <w:t>Debugging uses of this provider</w:t>
      </w:r>
    </w:p>
    <w:p w:rsidR="00BE15E2" w:rsidRPr="00C668AE" w:rsidRDefault="00321521" w:rsidP="00BE15E2">
      <w:r>
        <w:t xml:space="preserve">It is not expected that any particular issues will be detected in the step-over, </w:t>
      </w:r>
      <w:r w:rsidR="00BE15E2">
        <w:t xml:space="preserve">step-through </w:t>
      </w:r>
      <w:r>
        <w:t xml:space="preserve">and breakpoint </w:t>
      </w:r>
      <w:r w:rsidR="00BE15E2">
        <w:t>debuggi</w:t>
      </w:r>
      <w:r>
        <w:t xml:space="preserve">ng experience for this provider. The internally generated C# stub code will not be available for use during debugging and should never be seen by the use. </w:t>
      </w:r>
    </w:p>
    <w:p w:rsidR="00392CFB" w:rsidRPr="00C668AE" w:rsidRDefault="00392CFB" w:rsidP="00392CFB">
      <w:r>
        <w:t>The SQL queries generated can be sent to an output stream by specifying the DataContext.Log property of the simplified data context object.</w:t>
      </w:r>
    </w:p>
    <w:p w:rsidR="00026200" w:rsidRDefault="00026200" w:rsidP="008D1249">
      <w:pPr>
        <w:pStyle w:val="Heading3"/>
      </w:pPr>
      <w:r>
        <w:t>Caching and Liveness for this provider</w:t>
      </w:r>
    </w:p>
    <w:p w:rsidR="00026200" w:rsidRPr="006D6DF4" w:rsidRDefault="00026200" w:rsidP="00026200">
      <w:r>
        <w:t xml:space="preserve">This provider reacts to changes in the saved file on disk and </w:t>
      </w:r>
      <w:r w:rsidR="003B122A">
        <w:t>raises the provider Invalidate event</w:t>
      </w:r>
      <w:r>
        <w:t xml:space="preserve"> when these changes occur.</w:t>
      </w:r>
    </w:p>
    <w:p w:rsidR="00E912C7" w:rsidRDefault="00E912C7" w:rsidP="00E912C7">
      <w:pPr>
        <w:pStyle w:val="Heading2"/>
      </w:pPr>
      <w:bookmarkStart w:id="333" w:name="_Toc300669448"/>
      <w:r>
        <w:t>SqlEntityConnection&lt;…&gt;</w:t>
      </w:r>
      <w:bookmarkEnd w:id="333"/>
    </w:p>
    <w:p w:rsidR="00E912C7" w:rsidRDefault="00E912C7" w:rsidP="00E912C7">
      <w:r>
        <w:t>This provider embeds a set of generated types to access a database via the given connection string using LINQ-to-Entities.  For example:</w:t>
      </w:r>
    </w:p>
    <w:p w:rsidR="00E912C7" w:rsidRDefault="00E912C7" w:rsidP="00E912C7">
      <w:pPr>
        <w:pStyle w:val="Code"/>
      </w:pPr>
      <w:r>
        <w:t xml:space="preserve">[&lt;Generate&gt;] </w:t>
      </w:r>
      <w:r>
        <w:rPr>
          <w:color w:val="0000FF"/>
        </w:rPr>
        <w:t>type</w:t>
      </w:r>
      <w:r>
        <w:t xml:space="preserve"> NorthwndSchema = SqlDataConnection&lt; </w:t>
      </w:r>
      <w:r>
        <w:rPr>
          <w:color w:val="800000"/>
        </w:rPr>
        <w:t>"…”"</w:t>
      </w:r>
      <w:r>
        <w:t xml:space="preserve"> &gt;</w:t>
      </w:r>
    </w:p>
    <w:p w:rsidR="00E912C7" w:rsidRDefault="00E912C7" w:rsidP="00E912C7">
      <w:pPr>
        <w:pStyle w:val="Code"/>
      </w:pPr>
    </w:p>
    <w:p w:rsidR="00E912C7" w:rsidRDefault="00E912C7" w:rsidP="00E912C7">
      <w:pPr>
        <w:pStyle w:val="Code"/>
      </w:pPr>
      <w:r>
        <w:rPr>
          <w:color w:val="0000FF"/>
        </w:rPr>
        <w:t>let</w:t>
      </w:r>
      <w:r>
        <w:t xml:space="preserve"> db = </w:t>
      </w:r>
      <w:r>
        <w:rPr>
          <w:color w:val="0000FF"/>
        </w:rPr>
        <w:t>new</w:t>
      </w:r>
      <w:r>
        <w:t xml:space="preserve"> NorthwndSchema.NORTHWND(Log=System.Console.Out)</w:t>
      </w:r>
    </w:p>
    <w:p w:rsidR="00E912C7" w:rsidRDefault="00E912C7" w:rsidP="00E912C7">
      <w:pPr>
        <w:pStyle w:val="Code"/>
      </w:pPr>
    </w:p>
    <w:p w:rsidR="00E912C7" w:rsidRDefault="00E912C7" w:rsidP="00E912C7">
      <w:pPr>
        <w:pStyle w:val="Code"/>
      </w:pPr>
      <w:r>
        <w:rPr>
          <w:color w:val="0000FF"/>
        </w:rPr>
        <w:lastRenderedPageBreak/>
        <w:t>let</w:t>
      </w:r>
      <w:r>
        <w:t xml:space="preserve"> customers = </w:t>
      </w:r>
    </w:p>
    <w:p w:rsidR="00E912C7" w:rsidRDefault="00E912C7" w:rsidP="00E912C7">
      <w:pPr>
        <w:pStyle w:val="Code"/>
      </w:pPr>
      <w:r>
        <w:t xml:space="preserve">    query { </w:t>
      </w:r>
      <w:r>
        <w:rPr>
          <w:color w:val="0000FF"/>
        </w:rPr>
        <w:t>for</w:t>
      </w:r>
      <w:r>
        <w:t xml:space="preserve"> c </w:t>
      </w:r>
      <w:r>
        <w:rPr>
          <w:color w:val="0000FF"/>
        </w:rPr>
        <w:t>in</w:t>
      </w:r>
      <w:r>
        <w:t xml:space="preserve"> db.Customers </w:t>
      </w:r>
      <w:r>
        <w:rPr>
          <w:color w:val="0000FF"/>
        </w:rPr>
        <w:t>do</w:t>
      </w:r>
      <w:r>
        <w:t xml:space="preserve"> </w:t>
      </w:r>
    </w:p>
    <w:p w:rsidR="00E912C7" w:rsidRDefault="00E912C7" w:rsidP="00E912C7">
      <w:pPr>
        <w:pStyle w:val="Code"/>
      </w:pPr>
      <w:r>
        <w:t xml:space="preserve">            </w:t>
      </w:r>
      <w:r>
        <w:rPr>
          <w:color w:val="0000FF"/>
        </w:rPr>
        <w:t>yield</w:t>
      </w:r>
      <w:r>
        <w:t xml:space="preserve"> c }</w:t>
      </w:r>
    </w:p>
    <w:p w:rsidR="00C66026" w:rsidRDefault="00C66026" w:rsidP="008D1249">
      <w:pPr>
        <w:pStyle w:val="Heading3"/>
      </w:pPr>
      <w:r>
        <w:t>Static Parameters</w:t>
      </w:r>
    </w:p>
    <w:p w:rsidR="00E912C7" w:rsidRDefault="00C66026" w:rsidP="00E912C7">
      <w:r>
        <w:t xml:space="preserve">The set of static parameters is shown below, and mostly corresponds to a subset of those accepted by </w:t>
      </w:r>
      <w:r>
        <w:rPr>
          <w:b/>
        </w:rPr>
        <w:t>edmgen</w:t>
      </w:r>
      <w:r w:rsidRPr="00C66026">
        <w:rPr>
          <w:b/>
        </w:rPr>
        <w:t>.exe</w:t>
      </w:r>
      <w:r>
        <w:t xml:space="preserve">. </w:t>
      </w:r>
    </w:p>
    <w:tbl>
      <w:tblPr>
        <w:tblStyle w:val="Tablerowcell"/>
        <w:tblW w:w="0" w:type="auto"/>
        <w:tblLayout w:type="fixed"/>
        <w:tblLook w:val="04A0" w:firstRow="1" w:lastRow="0" w:firstColumn="1" w:lastColumn="0" w:noHBand="0" w:noVBand="1"/>
      </w:tblPr>
      <w:tblGrid>
        <w:gridCol w:w="2518"/>
        <w:gridCol w:w="992"/>
        <w:gridCol w:w="4063"/>
        <w:gridCol w:w="2003"/>
      </w:tblGrid>
      <w:tr w:rsidR="00E912C7" w:rsidTr="00F67214">
        <w:trPr>
          <w:cnfStyle w:val="100000000000" w:firstRow="1" w:lastRow="0" w:firstColumn="0" w:lastColumn="0" w:oddVBand="0" w:evenVBand="0" w:oddHBand="0" w:evenHBand="0" w:firstRowFirstColumn="0" w:firstRowLastColumn="0" w:lastRowFirstColumn="0" w:lastRowLastColumn="0"/>
        </w:trPr>
        <w:tc>
          <w:tcPr>
            <w:tcW w:w="2518" w:type="dxa"/>
          </w:tcPr>
          <w:p w:rsidR="00E912C7" w:rsidRDefault="00E912C7" w:rsidP="00F67214">
            <w:r>
              <w:t>Parameter</w:t>
            </w:r>
          </w:p>
        </w:tc>
        <w:tc>
          <w:tcPr>
            <w:tcW w:w="992" w:type="dxa"/>
          </w:tcPr>
          <w:p w:rsidR="00E912C7" w:rsidRDefault="00E912C7" w:rsidP="00F67214">
            <w:r>
              <w:t>Type</w:t>
            </w:r>
          </w:p>
        </w:tc>
        <w:tc>
          <w:tcPr>
            <w:tcW w:w="4063" w:type="dxa"/>
          </w:tcPr>
          <w:p w:rsidR="00E912C7" w:rsidRDefault="00E912C7" w:rsidP="00F67214">
            <w:r>
              <w:t>Description</w:t>
            </w:r>
          </w:p>
        </w:tc>
        <w:tc>
          <w:tcPr>
            <w:tcW w:w="2003" w:type="dxa"/>
          </w:tcPr>
          <w:p w:rsidR="00E912C7" w:rsidRDefault="00E912C7" w:rsidP="00F67214">
            <w:r>
              <w:t xml:space="preserve">Default </w:t>
            </w:r>
          </w:p>
        </w:tc>
      </w:tr>
      <w:tr w:rsidR="00E912C7" w:rsidTr="00F67214">
        <w:tc>
          <w:tcPr>
            <w:tcW w:w="2518" w:type="dxa"/>
          </w:tcPr>
          <w:p w:rsidR="00E912C7" w:rsidRDefault="00E912C7" w:rsidP="00F67214">
            <w:r>
              <w:rPr>
                <w:rStyle w:val="CodeInline"/>
              </w:rPr>
              <w:t>ConnectionString</w:t>
            </w:r>
          </w:p>
        </w:tc>
        <w:tc>
          <w:tcPr>
            <w:tcW w:w="992" w:type="dxa"/>
          </w:tcPr>
          <w:p w:rsidR="00E912C7" w:rsidRDefault="008D1249" w:rsidP="00F67214">
            <w:r>
              <w:t>s</w:t>
            </w:r>
            <w:r w:rsidR="00E912C7">
              <w:t>tring</w:t>
            </w:r>
          </w:p>
        </w:tc>
        <w:tc>
          <w:tcPr>
            <w:tcW w:w="4063" w:type="dxa"/>
          </w:tcPr>
          <w:p w:rsidR="00E912C7" w:rsidRDefault="00E912C7" w:rsidP="00F67214">
            <w:r w:rsidRPr="00B14E83">
              <w:t>The connection string for the database connection</w:t>
            </w:r>
            <w:r>
              <w:t>.</w:t>
            </w:r>
          </w:p>
        </w:tc>
        <w:tc>
          <w:tcPr>
            <w:tcW w:w="2003" w:type="dxa"/>
          </w:tcPr>
          <w:p w:rsidR="00E912C7" w:rsidRDefault="00E912C7" w:rsidP="00F67214">
            <w:r>
              <w:t>Exactly one of ConnectionString and ConnectionStringName is required.</w:t>
            </w:r>
          </w:p>
        </w:tc>
      </w:tr>
      <w:tr w:rsidR="00E912C7" w:rsidTr="00F67214">
        <w:tc>
          <w:tcPr>
            <w:tcW w:w="2518" w:type="dxa"/>
          </w:tcPr>
          <w:p w:rsidR="00E912C7" w:rsidRDefault="00E912C7" w:rsidP="00F67214">
            <w:commentRangeStart w:id="334"/>
            <w:r>
              <w:rPr>
                <w:rStyle w:val="CodeInline"/>
              </w:rPr>
              <w:t>ConnectionStringName</w:t>
            </w:r>
          </w:p>
        </w:tc>
        <w:tc>
          <w:tcPr>
            <w:tcW w:w="992" w:type="dxa"/>
          </w:tcPr>
          <w:p w:rsidR="00E912C7" w:rsidRDefault="008D1249" w:rsidP="00F67214">
            <w:r>
              <w:t>s</w:t>
            </w:r>
            <w:r w:rsidR="00E912C7">
              <w:t>tring</w:t>
            </w:r>
          </w:p>
        </w:tc>
        <w:tc>
          <w:tcPr>
            <w:tcW w:w="4063" w:type="dxa"/>
          </w:tcPr>
          <w:p w:rsidR="00E912C7" w:rsidRDefault="00E912C7" w:rsidP="00F67214">
            <w:r w:rsidRPr="00B14E83">
              <w:t xml:space="preserve">The </w:t>
            </w:r>
            <w:r>
              <w:t xml:space="preserve">app.config configuration key setting for the </w:t>
            </w:r>
            <w:r w:rsidRPr="00B14E83">
              <w:t>connection string for the database connection</w:t>
            </w:r>
            <w:r>
              <w:t>. At design-time the app.config is read from the project/script directory, at runtime the app.config is read using System.Configuration.ConfigurationManager, and if that fails then the read the fully qualified path of the design-time config file</w:t>
            </w:r>
            <w:r>
              <w:rPr>
                <w:rStyle w:val="FootnoteReference"/>
              </w:rPr>
              <w:footnoteReference w:id="15"/>
            </w:r>
            <w:r>
              <w:t xml:space="preserve"> </w:t>
            </w:r>
          </w:p>
        </w:tc>
        <w:tc>
          <w:tcPr>
            <w:tcW w:w="2003" w:type="dxa"/>
          </w:tcPr>
          <w:p w:rsidR="00E912C7" w:rsidRDefault="00E912C7" w:rsidP="00F67214">
            <w:r>
              <w:t>Exactly one of ConnectionString and ConnectionStringName is required.</w:t>
            </w:r>
          </w:p>
        </w:tc>
      </w:tr>
      <w:tr w:rsidR="00E912C7" w:rsidTr="00F67214">
        <w:tc>
          <w:tcPr>
            <w:tcW w:w="2518" w:type="dxa"/>
          </w:tcPr>
          <w:p w:rsidR="00E912C7" w:rsidRDefault="00E912C7" w:rsidP="00F67214">
            <w:r>
              <w:rPr>
                <w:rStyle w:val="CodeInline"/>
              </w:rPr>
              <w:t>ConnectionStringConfigFileName</w:t>
            </w:r>
          </w:p>
        </w:tc>
        <w:tc>
          <w:tcPr>
            <w:tcW w:w="992" w:type="dxa"/>
          </w:tcPr>
          <w:p w:rsidR="00E912C7" w:rsidRDefault="00E912C7" w:rsidP="00F67214">
            <w:r>
              <w:t>string</w:t>
            </w:r>
          </w:p>
        </w:tc>
        <w:tc>
          <w:tcPr>
            <w:tcW w:w="4063" w:type="dxa"/>
          </w:tcPr>
          <w:p w:rsidR="00E912C7" w:rsidRDefault="00E912C7" w:rsidP="00F67214">
            <w:r w:rsidRPr="00B14E83">
              <w:t xml:space="preserve">The </w:t>
            </w:r>
            <w:r>
              <w:t xml:space="preserve">name of the file to use instead of app.config or web.config </w:t>
            </w:r>
            <w:commentRangeEnd w:id="334"/>
            <w:r>
              <w:rPr>
                <w:rStyle w:val="CommentReference"/>
              </w:rPr>
              <w:commentReference w:id="334"/>
            </w:r>
          </w:p>
        </w:tc>
        <w:tc>
          <w:tcPr>
            <w:tcW w:w="2003" w:type="dxa"/>
          </w:tcPr>
          <w:p w:rsidR="00E912C7" w:rsidRDefault="00E912C7" w:rsidP="00F67214">
            <w:r>
              <w:t>Can only be set of ConnectionStringName is also set.</w:t>
            </w:r>
          </w:p>
        </w:tc>
      </w:tr>
      <w:tr w:rsidR="00E912C7" w:rsidTr="00F67214">
        <w:tc>
          <w:tcPr>
            <w:tcW w:w="2518" w:type="dxa"/>
          </w:tcPr>
          <w:p w:rsidR="00E912C7" w:rsidRDefault="00E912C7" w:rsidP="00F67214">
            <w:r>
              <w:rPr>
                <w:rStyle w:val="CodeInline"/>
              </w:rPr>
              <w:t>LocalSchemaFile</w:t>
            </w:r>
          </w:p>
        </w:tc>
        <w:tc>
          <w:tcPr>
            <w:tcW w:w="992" w:type="dxa"/>
          </w:tcPr>
          <w:p w:rsidR="00E912C7" w:rsidRDefault="00E912C7" w:rsidP="00F67214">
            <w:r>
              <w:t>string</w:t>
            </w:r>
          </w:p>
        </w:tc>
        <w:tc>
          <w:tcPr>
            <w:tcW w:w="4063" w:type="dxa"/>
          </w:tcPr>
          <w:p w:rsidR="00E912C7" w:rsidRDefault="00E912C7" w:rsidP="00F67214">
            <w:r>
              <w:t>Local file in which to store the latest .dbml for the database schema</w:t>
            </w:r>
          </w:p>
        </w:tc>
        <w:tc>
          <w:tcPr>
            <w:tcW w:w="2003" w:type="dxa"/>
          </w:tcPr>
          <w:p w:rsidR="00E912C7" w:rsidRDefault="00E912C7" w:rsidP="00F67214">
            <w:r>
              <w:t xml:space="preserve"> </w:t>
            </w:r>
            <w:r w:rsidR="000D286A">
              <w:t>empty</w:t>
            </w:r>
          </w:p>
        </w:tc>
      </w:tr>
      <w:tr w:rsidR="00E912C7" w:rsidTr="00F67214">
        <w:tc>
          <w:tcPr>
            <w:tcW w:w="2518" w:type="dxa"/>
          </w:tcPr>
          <w:p w:rsidR="00E912C7" w:rsidRDefault="00E912C7" w:rsidP="00F67214">
            <w:r>
              <w:rPr>
                <w:rStyle w:val="CodeInline"/>
              </w:rPr>
              <w:t>ForceUpdate</w:t>
            </w:r>
          </w:p>
        </w:tc>
        <w:tc>
          <w:tcPr>
            <w:tcW w:w="992" w:type="dxa"/>
          </w:tcPr>
          <w:p w:rsidR="00E912C7" w:rsidRDefault="00E912C7" w:rsidP="00F67214">
            <w:r>
              <w:t>bool</w:t>
            </w:r>
          </w:p>
        </w:tc>
        <w:tc>
          <w:tcPr>
            <w:tcW w:w="4063" w:type="dxa"/>
          </w:tcPr>
          <w:p w:rsidR="00E912C7" w:rsidRDefault="00E912C7" w:rsidP="00F67214">
            <w:r>
              <w:t>Require that the direct connection to the database be available at design/compile-time and the local schema file is refreshed</w:t>
            </w:r>
          </w:p>
        </w:tc>
        <w:tc>
          <w:tcPr>
            <w:tcW w:w="2003" w:type="dxa"/>
          </w:tcPr>
          <w:p w:rsidR="00E912C7" w:rsidRDefault="00E912C7" w:rsidP="00F67214">
            <w:r>
              <w:t xml:space="preserve"> </w:t>
            </w:r>
            <w:r w:rsidR="000D286A">
              <w:t>true</w:t>
            </w:r>
          </w:p>
        </w:tc>
      </w:tr>
      <w:tr w:rsidR="00CC04FF" w:rsidTr="00696FF5">
        <w:trPr>
          <w:ins w:id="335" w:author="Don Syme" w:date="2011-08-09T13:08:00Z"/>
        </w:trPr>
        <w:tc>
          <w:tcPr>
            <w:tcW w:w="2518" w:type="dxa"/>
          </w:tcPr>
          <w:p w:rsidR="00CC04FF" w:rsidRDefault="00CC04FF" w:rsidP="00696FF5">
            <w:pPr>
              <w:rPr>
                <w:ins w:id="336" w:author="Don Syme" w:date="2011-08-09T13:08:00Z"/>
              </w:rPr>
            </w:pPr>
            <w:ins w:id="337" w:author="Don Syme" w:date="2011-08-09T13:08:00Z">
              <w:r>
                <w:rPr>
                  <w:rStyle w:val="CodeInline"/>
                </w:rPr>
                <w:t>Provider</w:t>
              </w:r>
            </w:ins>
          </w:p>
        </w:tc>
        <w:tc>
          <w:tcPr>
            <w:tcW w:w="992" w:type="dxa"/>
          </w:tcPr>
          <w:p w:rsidR="00CC04FF" w:rsidRDefault="00CC04FF" w:rsidP="00696FF5">
            <w:pPr>
              <w:rPr>
                <w:ins w:id="338" w:author="Don Syme" w:date="2011-08-09T13:08:00Z"/>
              </w:rPr>
            </w:pPr>
            <w:ins w:id="339" w:author="Don Syme" w:date="2011-08-09T13:08:00Z">
              <w:r>
                <w:t>string</w:t>
              </w:r>
            </w:ins>
          </w:p>
        </w:tc>
        <w:tc>
          <w:tcPr>
            <w:tcW w:w="4063" w:type="dxa"/>
          </w:tcPr>
          <w:p w:rsidR="00CC04FF" w:rsidRDefault="00CC04FF" w:rsidP="00696FF5">
            <w:pPr>
              <w:rPr>
                <w:ins w:id="340" w:author="Don Syme" w:date="2011-08-09T13:08:00Z"/>
              </w:rPr>
            </w:pPr>
            <w:ins w:id="341" w:author="Don Syme" w:date="2011-08-09T13:08:00Z">
              <w:r>
                <w:t>The name of the ADO.NET data provider to</w:t>
              </w:r>
            </w:ins>
          </w:p>
          <w:p w:rsidR="00CC04FF" w:rsidRDefault="00CC04FF" w:rsidP="00696FF5">
            <w:pPr>
              <w:rPr>
                <w:ins w:id="342" w:author="Don Syme" w:date="2011-08-09T13:08:00Z"/>
              </w:rPr>
            </w:pPr>
            <w:ins w:id="343" w:author="Don Syme" w:date="2011-08-09T13:08:00Z">
              <w:r>
                <w:t xml:space="preserve">be used for ssdl generation </w:t>
              </w:r>
            </w:ins>
          </w:p>
        </w:tc>
        <w:tc>
          <w:tcPr>
            <w:tcW w:w="2003" w:type="dxa"/>
          </w:tcPr>
          <w:p w:rsidR="00CC04FF" w:rsidRDefault="00CC04FF" w:rsidP="00696FF5">
            <w:pPr>
              <w:rPr>
                <w:ins w:id="344" w:author="Don Syme" w:date="2011-08-09T13:08:00Z"/>
              </w:rPr>
            </w:pPr>
            <w:ins w:id="345" w:author="Don Syme" w:date="2011-08-09T13:08:00Z">
              <w:r w:rsidRPr="00B06497">
                <w:t>System.Data.SqlClient</w:t>
              </w:r>
            </w:ins>
          </w:p>
        </w:tc>
      </w:tr>
      <w:tr w:rsidR="00B06497" w:rsidTr="00F67214">
        <w:tc>
          <w:tcPr>
            <w:tcW w:w="2518" w:type="dxa"/>
          </w:tcPr>
          <w:p w:rsidR="00B06497" w:rsidRDefault="00B06497" w:rsidP="00F67214">
            <w:del w:id="346" w:author="Don Syme" w:date="2011-08-09T13:08:00Z">
              <w:r w:rsidDel="00CC04FF">
                <w:rPr>
                  <w:rStyle w:val="CodeInline"/>
                </w:rPr>
                <w:delText>Provider</w:delText>
              </w:r>
            </w:del>
            <w:ins w:id="347" w:author="Don Syme" w:date="2011-08-09T13:08:00Z">
              <w:r w:rsidR="00CC04FF">
                <w:rPr>
                  <w:rStyle w:val="CodeInline"/>
                </w:rPr>
                <w:t>EntityContainer</w:t>
              </w:r>
            </w:ins>
          </w:p>
        </w:tc>
        <w:tc>
          <w:tcPr>
            <w:tcW w:w="992" w:type="dxa"/>
          </w:tcPr>
          <w:p w:rsidR="00B06497" w:rsidRDefault="00B06497" w:rsidP="00F67214">
            <w:r>
              <w:t>string</w:t>
            </w:r>
          </w:p>
        </w:tc>
        <w:tc>
          <w:tcPr>
            <w:tcW w:w="4063" w:type="dxa"/>
          </w:tcPr>
          <w:p w:rsidR="00B06497" w:rsidDel="00CC04FF" w:rsidRDefault="00CC04FF">
            <w:pPr>
              <w:rPr>
                <w:del w:id="348" w:author="Don Syme" w:date="2011-08-09T13:08:00Z"/>
              </w:rPr>
              <w:pPrChange w:id="349" w:author="Don Syme" w:date="2011-08-09T13:08:00Z">
                <w:pPr>
                  <w:spacing w:after="200" w:line="276" w:lineRule="auto"/>
                </w:pPr>
              </w:pPrChange>
            </w:pPr>
            <w:ins w:id="350" w:author="Don Syme" w:date="2011-08-09T13:08:00Z">
              <w:r w:rsidRPr="00CC04FF">
                <w:t>The name to use for the EntityContainer in the conceptual model</w:t>
              </w:r>
            </w:ins>
            <w:del w:id="351" w:author="Don Syme" w:date="2011-08-09T13:08:00Z">
              <w:r w:rsidR="00B06497" w:rsidDel="00CC04FF">
                <w:delText>The name of the ADO.NET data provider to</w:delText>
              </w:r>
            </w:del>
          </w:p>
          <w:p w:rsidR="00B06497" w:rsidRDefault="00B06497">
            <w:pPr>
              <w:pPrChange w:id="352" w:author="Don Syme" w:date="2011-08-09T13:08:00Z">
                <w:pPr>
                  <w:spacing w:after="200" w:line="276" w:lineRule="auto"/>
                </w:pPr>
              </w:pPrChange>
            </w:pPr>
            <w:del w:id="353" w:author="Don Syme" w:date="2011-08-09T13:08:00Z">
              <w:r w:rsidDel="00CC04FF">
                <w:delText>be used for ssdl generation</w:delText>
              </w:r>
            </w:del>
            <w:r>
              <w:t xml:space="preserve"> </w:t>
            </w:r>
          </w:p>
        </w:tc>
        <w:tc>
          <w:tcPr>
            <w:tcW w:w="2003" w:type="dxa"/>
          </w:tcPr>
          <w:p w:rsidR="00B06497" w:rsidRDefault="00B06497" w:rsidP="00A96028">
            <w:del w:id="354" w:author="Don Syme" w:date="2011-08-09T13:08:00Z">
              <w:r w:rsidRPr="00B06497" w:rsidDel="00CC04FF">
                <w:delText>System.Data.SqlClient</w:delText>
              </w:r>
            </w:del>
            <w:ins w:id="355" w:author="Don Syme" w:date="2011-08-09T13:08:00Z">
              <w:r w:rsidR="00CC04FF">
                <w:t>“EntityContainer”</w:t>
              </w:r>
            </w:ins>
          </w:p>
        </w:tc>
      </w:tr>
      <w:tr w:rsidR="00E912C7" w:rsidTr="00F67214">
        <w:tc>
          <w:tcPr>
            <w:tcW w:w="2518" w:type="dxa"/>
          </w:tcPr>
          <w:p w:rsidR="00E912C7" w:rsidRDefault="00E912C7" w:rsidP="00F67214">
            <w:r>
              <w:rPr>
                <w:rStyle w:val="CodeInline"/>
              </w:rPr>
              <w:t>Pluralize</w:t>
            </w:r>
          </w:p>
        </w:tc>
        <w:tc>
          <w:tcPr>
            <w:tcW w:w="992" w:type="dxa"/>
          </w:tcPr>
          <w:p w:rsidR="00E912C7" w:rsidRDefault="00E912C7" w:rsidP="00F67214">
            <w:r>
              <w:t>Boolean</w:t>
            </w:r>
          </w:p>
        </w:tc>
        <w:tc>
          <w:tcPr>
            <w:tcW w:w="4063" w:type="dxa"/>
          </w:tcPr>
          <w:p w:rsidR="00E912C7" w:rsidRDefault="00E912C7" w:rsidP="00F67214">
            <w:r w:rsidRPr="00B14E83">
              <w:t>Automatically pluralize or singularize class and member name</w:t>
            </w:r>
            <w:r>
              <w:t>s using English language rules</w:t>
            </w:r>
            <w:r w:rsidRPr="00B14E83">
              <w:t xml:space="preserve"> </w:t>
            </w:r>
          </w:p>
        </w:tc>
        <w:tc>
          <w:tcPr>
            <w:tcW w:w="2003" w:type="dxa"/>
          </w:tcPr>
          <w:p w:rsidR="00E912C7" w:rsidRDefault="000D286A" w:rsidP="00F67214">
            <w:ins w:id="356" w:author="Don Syme" w:date="2011-08-09T14:16:00Z">
              <w:r>
                <w:t>f</w:t>
              </w:r>
            </w:ins>
            <w:del w:id="357" w:author="Don Syme" w:date="2011-08-09T14:16:00Z">
              <w:r w:rsidR="00CC04FF" w:rsidDel="000D286A">
                <w:delText>F</w:delText>
              </w:r>
            </w:del>
            <w:r w:rsidR="00E912C7">
              <w:t>alse</w:t>
            </w:r>
          </w:p>
        </w:tc>
      </w:tr>
      <w:tr w:rsidR="00E912C7" w:rsidTr="00F67214">
        <w:tc>
          <w:tcPr>
            <w:tcW w:w="2518" w:type="dxa"/>
          </w:tcPr>
          <w:p w:rsidR="00E912C7" w:rsidRDefault="009E1DA7" w:rsidP="00F67214">
            <w:r w:rsidRPr="009E1DA7">
              <w:rPr>
                <w:rStyle w:val="CodeInline"/>
              </w:rPr>
              <w:t>SuppressForeignKeyProperties</w:t>
            </w:r>
          </w:p>
        </w:tc>
        <w:tc>
          <w:tcPr>
            <w:tcW w:w="992" w:type="dxa"/>
          </w:tcPr>
          <w:p w:rsidR="00E912C7" w:rsidRDefault="00E912C7" w:rsidP="00F67214">
            <w:r>
              <w:t>Boolean</w:t>
            </w:r>
          </w:p>
        </w:tc>
        <w:tc>
          <w:tcPr>
            <w:tcW w:w="4063" w:type="dxa"/>
          </w:tcPr>
          <w:p w:rsidR="009E1DA7" w:rsidRDefault="009E1DA7" w:rsidP="009E1DA7">
            <w:r>
              <w:t>Exclude foreign key properties in entity</w:t>
            </w:r>
          </w:p>
          <w:p w:rsidR="00E912C7" w:rsidRDefault="009E1DA7" w:rsidP="00A96028">
            <w:r>
              <w:t xml:space="preserve">type definitions. </w:t>
            </w:r>
          </w:p>
        </w:tc>
        <w:tc>
          <w:tcPr>
            <w:tcW w:w="2003" w:type="dxa"/>
          </w:tcPr>
          <w:p w:rsidR="00E912C7" w:rsidRDefault="00E912C7" w:rsidP="00F67214">
            <w:r>
              <w:t>false</w:t>
            </w:r>
          </w:p>
        </w:tc>
      </w:tr>
    </w:tbl>
    <w:p w:rsidR="00E912C7" w:rsidRDefault="00E912C7" w:rsidP="008D1249">
      <w:pPr>
        <w:pStyle w:val="Heading3"/>
      </w:pPr>
      <w:r>
        <w:t>The Generated Type Space</w:t>
      </w:r>
    </w:p>
    <w:p w:rsidR="005A7EC5" w:rsidRDefault="005A7EC5" w:rsidP="00E912C7">
      <w:r>
        <w:t>For example:</w:t>
      </w:r>
    </w:p>
    <w:p w:rsidR="005A7EC5" w:rsidDel="00315CA7" w:rsidRDefault="005A7EC5" w:rsidP="00A96028">
      <w:pPr>
        <w:jc w:val="center"/>
        <w:rPr>
          <w:del w:id="358" w:author="Don Syme" w:date="2011-08-09T13:11:00Z"/>
        </w:rPr>
      </w:pPr>
      <w:r>
        <w:rPr>
          <w:noProof/>
          <w:lang w:val="en-GB" w:eastAsia="en-GB"/>
        </w:rPr>
        <w:lastRenderedPageBreak/>
        <w:drawing>
          <wp:inline distT="0" distB="0" distL="0" distR="0" wp14:anchorId="19003316" wp14:editId="37B48558">
            <wp:extent cx="5275980" cy="1338682"/>
            <wp:effectExtent l="19050" t="1905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screen">
                      <a:extLst>
                        <a:ext uri="{28A0092B-C50C-407E-A947-70E740481C1C}">
                          <a14:useLocalDpi xmlns:a14="http://schemas.microsoft.com/office/drawing/2010/main"/>
                        </a:ext>
                      </a:extLst>
                    </a:blip>
                    <a:srcRect/>
                    <a:stretch/>
                  </pic:blipFill>
                  <pic:spPr bwMode="auto">
                    <a:xfrm>
                      <a:off x="0" y="0"/>
                      <a:ext cx="5272737" cy="133785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A7EC5" w:rsidRDefault="005A7EC5">
      <w:pPr>
        <w:jc w:val="center"/>
      </w:pPr>
    </w:p>
    <w:p w:rsidR="00E912C7" w:rsidRDefault="00E912C7" w:rsidP="00E912C7">
      <w:r>
        <w:t>For the declaration</w:t>
      </w:r>
    </w:p>
    <w:p w:rsidR="00E912C7" w:rsidRDefault="00E912C7" w:rsidP="00E912C7">
      <w:pPr>
        <w:pStyle w:val="CodeExample"/>
      </w:pPr>
      <w:r>
        <w:t>[&lt;Generate&gt;]</w:t>
      </w:r>
    </w:p>
    <w:p w:rsidR="00E912C7" w:rsidRPr="00C021E3" w:rsidRDefault="009E1DA7" w:rsidP="00E912C7">
      <w:pPr>
        <w:pStyle w:val="CodeExample"/>
      </w:pPr>
      <w:r>
        <w:t>type MyDb = Sql</w:t>
      </w:r>
      <w:r w:rsidR="005A7EC5">
        <w:t>Entit</w:t>
      </w:r>
      <w:r>
        <w:t>y</w:t>
      </w:r>
      <w:r w:rsidR="00E912C7">
        <w:t>Connection&lt;</w:t>
      </w:r>
      <w:r w:rsidR="00E912C7">
        <w:rPr>
          <w:i/>
        </w:rPr>
        <w:t>parameters</w:t>
      </w:r>
      <w:r w:rsidR="00E912C7">
        <w:t>&gt;</w:t>
      </w:r>
    </w:p>
    <w:p w:rsidR="008D1249" w:rsidRDefault="008D1249" w:rsidP="008D1249">
      <w:r>
        <w:t xml:space="preserve">We assume that </w:t>
      </w:r>
      <w:ins w:id="359" w:author="Don Syme" w:date="2011-08-09T13:44:00Z">
        <w:r w:rsidRPr="005F3BE0">
          <w:rPr>
            <w:b/>
            <w:i/>
            <w:rPrChange w:id="360" w:author="Don Syme" w:date="2011-08-09T13:45:00Z">
              <w:rPr>
                <w:i/>
              </w:rPr>
            </w:rPrChange>
          </w:rPr>
          <w:t>DataContext</w:t>
        </w:r>
      </w:ins>
      <w:r>
        <w:rPr>
          <w:b/>
          <w:i/>
        </w:rPr>
        <w:t>TypeName</w:t>
      </w:r>
      <w:ins w:id="361" w:author="Don Syme" w:date="2011-08-09T13:44:00Z">
        <w:r>
          <w:t xml:space="preserve"> is the </w:t>
        </w:r>
      </w:ins>
      <w:ins w:id="362" w:author="Don Syme" w:date="2011-08-09T13:45:00Z">
        <w:r>
          <w:t xml:space="preserve">single </w:t>
        </w:r>
        <w:r w:rsidRPr="005F3BE0">
          <w:t xml:space="preserve">type </w:t>
        </w:r>
        <w:r>
          <w:t xml:space="preserve">generated by </w:t>
        </w:r>
      </w:ins>
      <w:r>
        <w:rPr>
          <w:b/>
        </w:rPr>
        <w:t>edmgen</w:t>
      </w:r>
      <w:ins w:id="363" w:author="Don Syme" w:date="2011-08-09T13:45:00Z">
        <w:r w:rsidRPr="008D1249">
          <w:rPr>
            <w:b/>
          </w:rPr>
          <w:t>.exe</w:t>
        </w:r>
        <w:r>
          <w:t xml:space="preserve"> which has </w:t>
        </w:r>
        <w:r w:rsidRPr="005F3BE0">
          <w:t xml:space="preserve">base type </w:t>
        </w:r>
        <w:r w:rsidRPr="005F3BE0">
          <w:rPr>
            <w:b/>
            <w:rPrChange w:id="364" w:author="Don Syme" w:date="2011-08-09T13:45:00Z">
              <w:rPr/>
            </w:rPrChange>
          </w:rPr>
          <w:t>System.Data.</w:t>
        </w:r>
      </w:ins>
      <w:r>
        <w:rPr>
          <w:b/>
        </w:rPr>
        <w:t>Objects</w:t>
      </w:r>
      <w:ins w:id="365" w:author="Don Syme" w:date="2011-08-09T13:45:00Z">
        <w:r w:rsidRPr="005F3BE0">
          <w:rPr>
            <w:b/>
            <w:rPrChange w:id="366" w:author="Don Syme" w:date="2011-08-09T13:45:00Z">
              <w:rPr/>
            </w:rPrChange>
          </w:rPr>
          <w:t>.</w:t>
        </w:r>
      </w:ins>
      <w:r>
        <w:rPr>
          <w:b/>
        </w:rPr>
        <w:t>Object</w:t>
      </w:r>
      <w:ins w:id="367" w:author="Don Syme" w:date="2011-08-09T13:45:00Z">
        <w:r w:rsidRPr="005F3BE0">
          <w:rPr>
            <w:b/>
            <w:rPrChange w:id="368" w:author="Don Syme" w:date="2011-08-09T13:45:00Z">
              <w:rPr/>
            </w:rPrChange>
          </w:rPr>
          <w:t>Context</w:t>
        </w:r>
      </w:ins>
      <w:r>
        <w:rPr>
          <w:b/>
        </w:rPr>
        <w:t xml:space="preserve">. </w:t>
      </w:r>
      <w:r>
        <w:t>This will be the v</w:t>
      </w:r>
      <w:ins w:id="369" w:author="Don Syme" w:date="2011-08-09T13:44:00Z">
        <w:r>
          <w:t>alue of the</w:t>
        </w:r>
      </w:ins>
      <w:ins w:id="370" w:author="Don Syme" w:date="2011-08-09T13:46:00Z">
        <w:r>
          <w:t xml:space="preserve"> </w:t>
        </w:r>
        <w:r w:rsidRPr="005F3BE0">
          <w:rPr>
            <w:rPrChange w:id="371" w:author="Don Syme" w:date="2011-08-09T13:46:00Z">
              <w:rPr>
                <w:b/>
              </w:rPr>
            </w:rPrChange>
          </w:rPr>
          <w:t>static</w:t>
        </w:r>
        <w:r>
          <w:rPr>
            <w:b/>
          </w:rPr>
          <w:t xml:space="preserve"> </w:t>
        </w:r>
      </w:ins>
      <w:ins w:id="372" w:author="Don Syme" w:date="2011-08-09T13:44:00Z">
        <w:r>
          <w:t>parameter</w:t>
        </w:r>
      </w:ins>
      <w:r>
        <w:t xml:space="preserve"> </w:t>
      </w:r>
      <w:r w:rsidRPr="008D1249">
        <w:rPr>
          <w:b/>
        </w:rPr>
        <w:t>DataContext</w:t>
      </w:r>
      <w:r>
        <w:t xml:space="preserve"> if it is given, else </w:t>
      </w:r>
      <w:ins w:id="373" w:author="Don Syme" w:date="2011-08-09T13:45:00Z">
        <w:r>
          <w:t xml:space="preserve">the name </w:t>
        </w:r>
      </w:ins>
      <w:r>
        <w:t xml:space="preserve">chosen by </w:t>
      </w:r>
      <w:r>
        <w:rPr>
          <w:b/>
        </w:rPr>
        <w:t>edmgen</w:t>
      </w:r>
      <w:r w:rsidRPr="008D1249">
        <w:rPr>
          <w:b/>
        </w:rPr>
        <w:t>.exe</w:t>
      </w:r>
      <w:r>
        <w:t xml:space="preserve"> based on the input parameters</w:t>
      </w:r>
      <w:ins w:id="374" w:author="Don Syme" w:date="2011-08-09T13:45:00Z">
        <w:r>
          <w:t xml:space="preserve">, e.g. </w:t>
        </w:r>
        <w:r w:rsidRPr="005F3BE0">
          <w:rPr>
            <w:b/>
            <w:rPrChange w:id="375" w:author="Don Syme" w:date="2011-08-09T13:45:00Z">
              <w:rPr/>
            </w:rPrChange>
          </w:rPr>
          <w:t>Northwnd</w:t>
        </w:r>
        <w:r>
          <w:t>.</w:t>
        </w:r>
      </w:ins>
    </w:p>
    <w:p w:rsidR="00E912C7" w:rsidRDefault="00E912C7" w:rsidP="00E912C7">
      <w:r>
        <w:t>The types are as follows:</w:t>
      </w:r>
    </w:p>
    <w:p w:rsidR="00E912C7" w:rsidRPr="00C021E3" w:rsidRDefault="00E912C7" w:rsidP="00E912C7">
      <w:pPr>
        <w:pStyle w:val="CodeExample"/>
      </w:pPr>
      <w:r w:rsidRPr="00C021E3">
        <w:rPr>
          <w:b/>
        </w:rPr>
        <w:t>type</w:t>
      </w:r>
      <w:r w:rsidRPr="00C021E3">
        <w:t xml:space="preserve"> MyDb </w:t>
      </w:r>
    </w:p>
    <w:p w:rsidR="00E912C7" w:rsidRPr="00CD1BA8" w:rsidDel="00CD1BA8" w:rsidRDefault="00E912C7">
      <w:pPr>
        <w:ind w:firstLine="720"/>
        <w:rPr>
          <w:del w:id="376" w:author="Don Syme" w:date="2011-08-09T12:04:00Z"/>
          <w:sz w:val="16"/>
          <w:rPrChange w:id="377" w:author="Don Syme" w:date="2011-08-09T12:03:00Z">
            <w:rPr>
              <w:del w:id="378" w:author="Don Syme" w:date="2011-08-09T12:04:00Z"/>
            </w:rPr>
          </w:rPrChange>
        </w:rPr>
        <w:pPrChange w:id="379" w:author="Don Syme" w:date="2011-08-09T12:03:00Z">
          <w:pPr>
            <w:pStyle w:val="CodeExample"/>
            <w:ind w:firstLine="360"/>
          </w:pPr>
        </w:pPrChange>
      </w:pPr>
      <w:r w:rsidRPr="00CD1BA8">
        <w:rPr>
          <w:b/>
          <w:sz w:val="16"/>
          <w:rPrChange w:id="380" w:author="Don Syme" w:date="2011-08-09T12:03:00Z">
            <w:rPr/>
          </w:rPrChange>
        </w:rPr>
        <w:t>Description</w:t>
      </w:r>
      <w:r w:rsidRPr="00CD1BA8">
        <w:rPr>
          <w:sz w:val="16"/>
          <w:rPrChange w:id="381" w:author="Don Syme" w:date="2011-08-09T12:03:00Z">
            <w:rPr/>
          </w:rPrChange>
        </w:rPr>
        <w:t>: The overall container type</w:t>
      </w:r>
    </w:p>
    <w:p w:rsidR="00E912C7" w:rsidRPr="00216F63" w:rsidRDefault="00E912C7">
      <w:pPr>
        <w:ind w:firstLine="720"/>
        <w:pPrChange w:id="382" w:author="Don Syme" w:date="2011-08-09T12:04:00Z">
          <w:pPr>
            <w:pStyle w:val="CodeExample"/>
          </w:pPr>
        </w:pPrChange>
      </w:pPr>
    </w:p>
    <w:p w:rsidR="00E912C7" w:rsidDel="00E712ED" w:rsidRDefault="00E912C7" w:rsidP="00E912C7">
      <w:pPr>
        <w:pStyle w:val="CodeExample"/>
        <w:ind w:firstLine="360"/>
        <w:rPr>
          <w:del w:id="383" w:author="Don Syme" w:date="2011-08-09T12:07:00Z"/>
        </w:rPr>
      </w:pPr>
      <w:r w:rsidRPr="00C021E3">
        <w:rPr>
          <w:b/>
        </w:rPr>
        <w:t>method</w:t>
      </w:r>
      <w:r w:rsidRPr="00C021E3">
        <w:t xml:space="preserve"> GetDataContext() </w:t>
      </w:r>
    </w:p>
    <w:p w:rsidR="00CD1BA8" w:rsidRDefault="00CD1BA8">
      <w:pPr>
        <w:pStyle w:val="CodeExample"/>
        <w:ind w:firstLine="360"/>
        <w:rPr>
          <w:ins w:id="384" w:author="Don Syme" w:date="2011-08-09T12:01:00Z"/>
          <w:b/>
        </w:rPr>
        <w:pPrChange w:id="385" w:author="Don Syme" w:date="2011-08-09T12:07:00Z">
          <w:pPr>
            <w:pStyle w:val="CodeExample"/>
            <w:ind w:left="1440"/>
          </w:pPr>
        </w:pPrChange>
      </w:pPr>
    </w:p>
    <w:p w:rsidR="00E912C7" w:rsidRPr="00216F63" w:rsidRDefault="00E912C7">
      <w:pPr>
        <w:ind w:left="1440"/>
        <w:rPr>
          <w:ins w:id="386" w:author="Don Syme" w:date="2011-08-09T12:01:00Z"/>
        </w:rPr>
        <w:pPrChange w:id="387" w:author="Don Syme" w:date="2011-08-09T12:01:00Z">
          <w:pPr>
            <w:pStyle w:val="CodeExample"/>
            <w:ind w:left="1440"/>
          </w:pPr>
        </w:pPrChange>
      </w:pPr>
      <w:r w:rsidRPr="00CD1BA8">
        <w:rPr>
          <w:b/>
          <w:sz w:val="16"/>
          <w:rPrChange w:id="388" w:author="Don Syme" w:date="2011-08-09T12:01:00Z">
            <w:rPr>
              <w:b/>
            </w:rPr>
          </w:rPrChange>
        </w:rPr>
        <w:t>Description</w:t>
      </w:r>
      <w:r w:rsidRPr="00CD1BA8">
        <w:rPr>
          <w:sz w:val="16"/>
          <w:rPrChange w:id="389" w:author="Don Syme" w:date="2011-08-09T12:01:00Z">
            <w:rPr>
              <w:b/>
            </w:rPr>
          </w:rPrChange>
        </w:rPr>
        <w:t>: A</w:t>
      </w:r>
      <w:del w:id="390" w:author="Don Syme" w:date="2011-08-09T12:07:00Z">
        <w:r w:rsidRPr="00CD1BA8" w:rsidDel="00E712ED">
          <w:rPr>
            <w:sz w:val="16"/>
            <w:rPrChange w:id="391" w:author="Don Syme" w:date="2011-08-09T12:01:00Z">
              <w:rPr/>
            </w:rPrChange>
          </w:rPr>
          <w:delText>n</w:delText>
        </w:r>
      </w:del>
      <w:ins w:id="392" w:author="Don Syme" w:date="2011-08-09T12:00:00Z">
        <w:r w:rsidR="00CD1BA8" w:rsidRPr="00CD1BA8">
          <w:rPr>
            <w:sz w:val="16"/>
            <w:rPrChange w:id="393" w:author="Don Syme" w:date="2011-08-09T12:01:00Z">
              <w:rPr/>
            </w:rPrChange>
          </w:rPr>
          <w:t xml:space="preserve"> </w:t>
        </w:r>
      </w:ins>
      <w:del w:id="394" w:author="Don Syme" w:date="2011-08-09T12:00:00Z">
        <w:r w:rsidRPr="00CD1BA8" w:rsidDel="00CD1BA8">
          <w:rPr>
            <w:sz w:val="16"/>
            <w:rPrChange w:id="395" w:author="Don Syme" w:date="2011-08-09T12:01:00Z">
              <w:rPr/>
            </w:rPrChange>
          </w:rPr>
          <w:delText xml:space="preserve"> erased </w:delText>
        </w:r>
      </w:del>
      <w:r w:rsidRPr="00CD1BA8">
        <w:rPr>
          <w:sz w:val="16"/>
          <w:rPrChange w:id="396" w:author="Don Syme" w:date="2011-08-09T12:01:00Z">
            <w:rPr/>
          </w:rPrChange>
        </w:rPr>
        <w:t>method returning a simplified view of the data context</w:t>
      </w:r>
      <w:ins w:id="397" w:author="Don Syme" w:date="2011-08-09T12:00:00Z">
        <w:r w:rsidR="00CD1BA8" w:rsidRPr="00CD1BA8">
          <w:rPr>
            <w:sz w:val="16"/>
            <w:rPrChange w:id="398" w:author="Don Syme" w:date="2011-08-09T12:01:00Z">
              <w:rPr/>
            </w:rPrChange>
          </w:rPr>
          <w:t xml:space="preserve">, instantiating </w:t>
        </w:r>
      </w:ins>
      <w:ins w:id="399" w:author="Don Syme" w:date="2011-08-09T12:01:00Z">
        <w:r w:rsidR="00CD1BA8" w:rsidRPr="00CD1BA8">
          <w:rPr>
            <w:sz w:val="16"/>
            <w:rPrChange w:id="400" w:author="Don Syme" w:date="2011-08-09T12:01:00Z">
              <w:rPr/>
            </w:rPrChange>
          </w:rPr>
          <w:t>an instance of MyDb.ServiceTypes.</w:t>
        </w:r>
      </w:ins>
      <w:ins w:id="401" w:author="Don Syme" w:date="2011-08-09T13:10:00Z">
        <w:r w:rsidR="00080723" w:rsidRPr="00216F63">
          <w:rPr>
            <w:i/>
            <w:sz w:val="16"/>
          </w:rPr>
          <w:t>DataContext</w:t>
        </w:r>
      </w:ins>
      <w:r w:rsidR="00472282" w:rsidRPr="00472282">
        <w:rPr>
          <w:i/>
          <w:sz w:val="16"/>
        </w:rPr>
        <w:t>TypeName</w:t>
      </w:r>
      <w:ins w:id="402" w:author="Don Syme" w:date="2011-08-09T12:01:00Z">
        <w:r w:rsidR="00CD1BA8" w:rsidRPr="00CD1BA8">
          <w:rPr>
            <w:sz w:val="16"/>
            <w:rPrChange w:id="403" w:author="Don Syme" w:date="2011-08-09T12:01:00Z">
              <w:rPr/>
            </w:rPrChange>
          </w:rPr>
          <w:t xml:space="preserve"> with Entity Framework connection string </w:t>
        </w:r>
      </w:ins>
    </w:p>
    <w:p w:rsidR="00CD1BA8" w:rsidRPr="00CD1BA8" w:rsidRDefault="00CD1BA8">
      <w:pPr>
        <w:autoSpaceDE w:val="0"/>
        <w:autoSpaceDN w:val="0"/>
        <w:adjustRightInd w:val="0"/>
        <w:spacing w:after="0" w:line="240" w:lineRule="auto"/>
        <w:ind w:left="2160"/>
        <w:rPr>
          <w:ins w:id="404" w:author="Don Syme" w:date="2011-08-09T12:02:00Z"/>
          <w:rFonts w:ascii="Consolas" w:hAnsi="Consolas" w:cs="Consolas"/>
          <w:sz w:val="16"/>
          <w:lang w:val="en-GB"/>
          <w:rPrChange w:id="405" w:author="Don Syme" w:date="2011-08-09T12:02:00Z">
            <w:rPr>
              <w:ins w:id="406" w:author="Don Syme" w:date="2011-08-09T12:02:00Z"/>
              <w:rFonts w:ascii="Consolas" w:hAnsi="Consolas" w:cs="Consolas"/>
              <w:sz w:val="22"/>
              <w:lang w:val="en-GB"/>
            </w:rPr>
          </w:rPrChange>
        </w:rPr>
        <w:pPrChange w:id="407" w:author="Don Syme" w:date="2011-08-09T12:03:00Z">
          <w:pPr>
            <w:autoSpaceDE w:val="0"/>
            <w:autoSpaceDN w:val="0"/>
            <w:adjustRightInd w:val="0"/>
            <w:spacing w:after="0" w:line="240" w:lineRule="auto"/>
          </w:pPr>
        </w:pPrChange>
      </w:pPr>
      <w:ins w:id="408" w:author="Don Syme" w:date="2011-08-09T12:02:00Z">
        <w:r>
          <w:rPr>
            <w:rFonts w:ascii="Consolas" w:hAnsi="Consolas" w:cs="Consolas"/>
            <w:color w:val="800000"/>
            <w:sz w:val="16"/>
            <w:lang w:val="en-GB"/>
          </w:rPr>
          <w:t>metadata=res://*/</w:t>
        </w:r>
      </w:ins>
      <w:ins w:id="409" w:author="Don Syme" w:date="2011-08-09T12:03:00Z">
        <w:r w:rsidRPr="00CD1BA8">
          <w:rPr>
            <w:rFonts w:ascii="Consolas" w:hAnsi="Consolas" w:cs="Consolas"/>
            <w:i/>
            <w:sz w:val="16"/>
            <w:lang w:val="en-GB"/>
            <w:rPrChange w:id="410" w:author="Don Syme" w:date="2011-08-09T12:03:00Z">
              <w:rPr>
                <w:rFonts w:ascii="Consolas" w:hAnsi="Consolas" w:cs="Consolas"/>
                <w:sz w:val="16"/>
                <w:lang w:val="en-GB"/>
              </w:rPr>
            </w:rPrChange>
          </w:rPr>
          <w:t>entityNamespaceName</w:t>
        </w:r>
      </w:ins>
      <w:ins w:id="411" w:author="Don Syme" w:date="2011-08-09T12:02:00Z">
        <w:r>
          <w:rPr>
            <w:rFonts w:ascii="Consolas" w:hAnsi="Consolas" w:cs="Consolas"/>
            <w:color w:val="800000"/>
            <w:sz w:val="16"/>
            <w:lang w:val="en-GB"/>
          </w:rPr>
          <w:t>.csdl|res://*/</w:t>
        </w:r>
      </w:ins>
      <w:ins w:id="412" w:author="Don Syme" w:date="2011-08-09T12:03:00Z">
        <w:r w:rsidRPr="00CD1BA8">
          <w:rPr>
            <w:rFonts w:ascii="Consolas" w:hAnsi="Consolas" w:cs="Consolas"/>
            <w:i/>
            <w:sz w:val="16"/>
            <w:lang w:val="en-GB"/>
            <w:rPrChange w:id="413" w:author="Don Syme" w:date="2011-08-09T12:03:00Z">
              <w:rPr>
                <w:rFonts w:ascii="Consolas" w:hAnsi="Consolas" w:cs="Consolas"/>
                <w:sz w:val="16"/>
                <w:lang w:val="en-GB"/>
              </w:rPr>
            </w:rPrChange>
          </w:rPr>
          <w:t>entityNamespaceName</w:t>
        </w:r>
      </w:ins>
      <w:ins w:id="414" w:author="Don Syme" w:date="2011-08-09T12:02:00Z">
        <w:r>
          <w:rPr>
            <w:rFonts w:ascii="Consolas" w:hAnsi="Consolas" w:cs="Consolas"/>
            <w:color w:val="800000"/>
            <w:sz w:val="16"/>
            <w:lang w:val="en-GB"/>
          </w:rPr>
          <w:t>.ssdl|res://*/</w:t>
        </w:r>
      </w:ins>
      <w:ins w:id="415" w:author="Don Syme" w:date="2011-08-09T12:03:00Z">
        <w:r w:rsidRPr="00CD1BA8">
          <w:rPr>
            <w:rFonts w:ascii="Consolas" w:hAnsi="Consolas" w:cs="Consolas"/>
            <w:i/>
            <w:sz w:val="16"/>
            <w:lang w:val="en-GB"/>
            <w:rPrChange w:id="416" w:author="Don Syme" w:date="2011-08-09T12:03:00Z">
              <w:rPr>
                <w:rFonts w:ascii="Consolas" w:hAnsi="Consolas" w:cs="Consolas"/>
                <w:sz w:val="16"/>
                <w:lang w:val="en-GB"/>
              </w:rPr>
            </w:rPrChange>
          </w:rPr>
          <w:t>entityNamespaceName</w:t>
        </w:r>
      </w:ins>
      <w:ins w:id="417" w:author="Don Syme" w:date="2011-08-09T12:02:00Z">
        <w:r>
          <w:rPr>
            <w:rFonts w:ascii="Consolas" w:hAnsi="Consolas" w:cs="Consolas"/>
            <w:color w:val="800000"/>
            <w:sz w:val="16"/>
            <w:lang w:val="en-GB"/>
          </w:rPr>
          <w:t>.msl;provider=</w:t>
        </w:r>
      </w:ins>
      <w:ins w:id="418" w:author="Don Syme" w:date="2011-08-09T12:03:00Z">
        <w:r w:rsidRPr="00CD1BA8">
          <w:rPr>
            <w:rFonts w:ascii="Consolas" w:hAnsi="Consolas" w:cs="Consolas"/>
            <w:i/>
            <w:sz w:val="16"/>
            <w:lang w:val="en-GB"/>
            <w:rPrChange w:id="419" w:author="Don Syme" w:date="2011-08-09T12:03:00Z">
              <w:rPr>
                <w:rFonts w:ascii="Consolas" w:hAnsi="Consolas" w:cs="Consolas"/>
                <w:sz w:val="16"/>
                <w:lang w:val="en-GB"/>
              </w:rPr>
            </w:rPrChange>
          </w:rPr>
          <w:t>provider</w:t>
        </w:r>
      </w:ins>
      <w:ins w:id="420" w:author="Don Syme" w:date="2011-08-09T12:02:00Z">
        <w:r>
          <w:rPr>
            <w:rFonts w:ascii="Consolas" w:hAnsi="Consolas" w:cs="Consolas"/>
            <w:color w:val="800000"/>
            <w:sz w:val="16"/>
            <w:lang w:val="en-GB"/>
          </w:rPr>
          <w:t>;provider connection string="</w:t>
        </w:r>
      </w:ins>
      <w:ins w:id="421" w:author="Don Syme" w:date="2011-08-09T12:03:00Z">
        <w:r w:rsidRPr="00CD1BA8">
          <w:rPr>
            <w:rFonts w:ascii="Consolas" w:hAnsi="Consolas" w:cs="Consolas"/>
            <w:i/>
            <w:sz w:val="16"/>
            <w:lang w:val="en-GB"/>
            <w:rPrChange w:id="422" w:author="Don Syme" w:date="2011-08-09T12:03:00Z">
              <w:rPr>
                <w:rFonts w:ascii="Consolas" w:hAnsi="Consolas" w:cs="Consolas"/>
                <w:sz w:val="16"/>
                <w:lang w:val="en-GB"/>
              </w:rPr>
            </w:rPrChange>
          </w:rPr>
          <w:t>connectionString</w:t>
        </w:r>
      </w:ins>
      <w:ins w:id="423" w:author="Don Syme" w:date="2011-08-09T12:02:00Z">
        <w:r>
          <w:rPr>
            <w:rFonts w:ascii="Consolas" w:hAnsi="Consolas" w:cs="Consolas"/>
            <w:color w:val="800000"/>
            <w:sz w:val="16"/>
            <w:lang w:val="en-GB"/>
          </w:rPr>
          <w:t>"</w:t>
        </w:r>
        <w:r w:rsidRPr="00CD1BA8">
          <w:rPr>
            <w:rFonts w:ascii="Consolas" w:hAnsi="Consolas" w:cs="Consolas"/>
            <w:sz w:val="16"/>
            <w:lang w:val="en-GB"/>
            <w:rPrChange w:id="424" w:author="Don Syme" w:date="2011-08-09T12:02:00Z">
              <w:rPr>
                <w:rFonts w:ascii="Consolas" w:hAnsi="Consolas" w:cs="Consolas"/>
                <w:sz w:val="22"/>
                <w:lang w:val="en-GB"/>
              </w:rPr>
            </w:rPrChange>
          </w:rPr>
          <w:t xml:space="preserve"> </w:t>
        </w:r>
      </w:ins>
    </w:p>
    <w:p w:rsidR="00CD1BA8" w:rsidRDefault="00CD1BA8" w:rsidP="00E838C6">
      <w:pPr>
        <w:pStyle w:val="CodeExample"/>
        <w:ind w:left="0"/>
      </w:pPr>
    </w:p>
    <w:p w:rsidR="00E838C6" w:rsidRPr="00E838C6" w:rsidRDefault="00E838C6">
      <w:pPr>
        <w:ind w:left="1440"/>
        <w:rPr>
          <w:sz w:val="16"/>
          <w:rPrChange w:id="425" w:author="Don Syme" w:date="2011-08-09T12:01:00Z">
            <w:rPr/>
          </w:rPrChange>
        </w:rPr>
        <w:pPrChange w:id="426" w:author="Don Syme" w:date="2011-08-09T12:01:00Z">
          <w:pPr>
            <w:pStyle w:val="CodeExample"/>
            <w:ind w:left="1440"/>
          </w:pPr>
        </w:pPrChange>
      </w:pPr>
      <w:r>
        <w:rPr>
          <w:sz w:val="16"/>
        </w:rPr>
        <w:t>Here t</w:t>
      </w:r>
      <w:r w:rsidRPr="00E838C6">
        <w:rPr>
          <w:sz w:val="16"/>
        </w:rPr>
        <w:t>he</w:t>
      </w:r>
      <w:r>
        <w:rPr>
          <w:sz w:val="16"/>
        </w:rPr>
        <w:t xml:space="preserve"> connection string is referring to resources and </w:t>
      </w:r>
      <w:r w:rsidRPr="00E838C6">
        <w:rPr>
          <w:sz w:val="16"/>
        </w:rPr>
        <w:t xml:space="preserve"> </w:t>
      </w:r>
      <w:r w:rsidRPr="00E838C6">
        <w:rPr>
          <w:i/>
          <w:sz w:val="16"/>
        </w:rPr>
        <w:t xml:space="preserve">entityNamespaceName </w:t>
      </w:r>
      <w:r w:rsidRPr="00E838C6">
        <w:rPr>
          <w:sz w:val="16"/>
        </w:rPr>
        <w:t xml:space="preserve">is </w:t>
      </w:r>
      <w:ins w:id="427" w:author="Don Syme" w:date="2011-08-09T12:09:00Z">
        <w:r w:rsidRPr="00E838C6">
          <w:rPr>
            <w:sz w:val="16"/>
          </w:rPr>
          <w:t>SqlEntityConnection</w:t>
        </w:r>
        <w:r w:rsidRPr="00E838C6">
          <w:rPr>
            <w:i/>
            <w:sz w:val="16"/>
          </w:rPr>
          <w:t>NNN</w:t>
        </w:r>
      </w:ins>
      <w:ins w:id="428" w:author="Don Syme" w:date="2011-08-09T11:40:00Z">
        <w:r w:rsidRPr="00E838C6">
          <w:rPr>
            <w:sz w:val="16"/>
          </w:rPr>
          <w:t>.*</w:t>
        </w:r>
      </w:ins>
      <w:r w:rsidRPr="00E838C6">
        <w:rPr>
          <w:sz w:val="16"/>
        </w:rPr>
        <w:t>, see “Details of statically linked code” below</w:t>
      </w:r>
      <w:r>
        <w:rPr>
          <w:sz w:val="16"/>
        </w:rPr>
        <w:t>.</w:t>
      </w:r>
    </w:p>
    <w:p w:rsidR="00E912C7" w:rsidRPr="00CD1BA8" w:rsidDel="00CD1BA8" w:rsidRDefault="00E912C7">
      <w:pPr>
        <w:ind w:left="720" w:firstLine="720"/>
        <w:rPr>
          <w:del w:id="429" w:author="Don Syme" w:date="2011-08-09T12:04:00Z"/>
          <w:sz w:val="16"/>
          <w:rPrChange w:id="430" w:author="Don Syme" w:date="2011-08-09T12:01:00Z">
            <w:rPr>
              <w:del w:id="431" w:author="Don Syme" w:date="2011-08-09T12:04:00Z"/>
            </w:rPr>
          </w:rPrChange>
        </w:rPr>
        <w:pPrChange w:id="432" w:author="Don Syme" w:date="2011-08-09T12:01:00Z">
          <w:pPr>
            <w:pStyle w:val="CodeExample"/>
            <w:ind w:left="1440"/>
          </w:pPr>
        </w:pPrChange>
      </w:pPr>
      <w:r w:rsidRPr="00CD1BA8">
        <w:rPr>
          <w:b/>
          <w:sz w:val="16"/>
          <w:rPrChange w:id="433" w:author="Don Syme" w:date="2011-08-09T12:01:00Z">
            <w:rPr>
              <w:b/>
            </w:rPr>
          </w:rPrChange>
        </w:rPr>
        <w:t>Return type</w:t>
      </w:r>
      <w:r w:rsidRPr="00CD1BA8">
        <w:rPr>
          <w:sz w:val="16"/>
          <w:rPrChange w:id="434" w:author="Don Syme" w:date="2011-08-09T12:01:00Z">
            <w:rPr>
              <w:b/>
            </w:rPr>
          </w:rPrChange>
        </w:rPr>
        <w:t>: MyDb.ServiceTypes.SimpleDataContextTypes.</w:t>
      </w:r>
      <w:del w:id="435" w:author="Don Syme" w:date="2011-08-09T13:10:00Z">
        <w:r w:rsidRPr="00CD1BA8" w:rsidDel="00080723">
          <w:rPr>
            <w:sz w:val="16"/>
            <w:rPrChange w:id="436" w:author="Don Syme" w:date="2011-08-09T12:01:00Z">
              <w:rPr>
                <w:i/>
              </w:rPr>
            </w:rPrChange>
          </w:rPr>
          <w:delText>ContextTypeName</w:delText>
        </w:r>
      </w:del>
      <w:ins w:id="437" w:author="Don Syme" w:date="2011-08-09T13:10:00Z">
        <w:r w:rsidR="00472282" w:rsidRPr="00216F63">
          <w:rPr>
            <w:i/>
            <w:sz w:val="16"/>
          </w:rPr>
          <w:t>DataContext</w:t>
        </w:r>
      </w:ins>
      <w:r w:rsidR="00472282" w:rsidRPr="00472282">
        <w:rPr>
          <w:i/>
          <w:sz w:val="16"/>
        </w:rPr>
        <w:t>TypeName</w:t>
      </w:r>
      <w:r w:rsidRPr="00CD1BA8">
        <w:rPr>
          <w:sz w:val="16"/>
          <w:rPrChange w:id="438" w:author="Don Syme" w:date="2011-08-09T12:01:00Z">
            <w:rPr/>
          </w:rPrChange>
        </w:rPr>
        <w:t xml:space="preserve"> </w:t>
      </w:r>
    </w:p>
    <w:p w:rsidR="00E912C7" w:rsidRPr="00216F63" w:rsidRDefault="00E912C7">
      <w:pPr>
        <w:ind w:left="720" w:firstLine="720"/>
        <w:pPrChange w:id="439" w:author="Don Syme" w:date="2011-08-09T12:04:00Z">
          <w:pPr>
            <w:pStyle w:val="CodeExample"/>
          </w:pPr>
        </w:pPrChange>
      </w:pPr>
    </w:p>
    <w:p w:rsidR="00CD1BA8" w:rsidRDefault="00CD1BA8" w:rsidP="00CD1BA8">
      <w:pPr>
        <w:pStyle w:val="CodeExample"/>
        <w:ind w:firstLine="360"/>
        <w:rPr>
          <w:ins w:id="440" w:author="Don Syme" w:date="2011-08-09T12:00:00Z"/>
        </w:rPr>
      </w:pPr>
      <w:ins w:id="441" w:author="Don Syme" w:date="2011-08-09T12:00:00Z">
        <w:r w:rsidRPr="00C021E3">
          <w:rPr>
            <w:b/>
          </w:rPr>
          <w:t>method</w:t>
        </w:r>
        <w:r w:rsidRPr="00C021E3">
          <w:t xml:space="preserve"> GetDataContext(</w:t>
        </w:r>
      </w:ins>
      <w:ins w:id="442" w:author="Don Syme" w:date="2011-08-09T12:04:00Z">
        <w:r>
          <w:rPr>
            <w:i/>
          </w:rPr>
          <w:t>providerC</w:t>
        </w:r>
      </w:ins>
      <w:ins w:id="443" w:author="Don Syme" w:date="2011-08-09T12:00:00Z">
        <w:r w:rsidRPr="00CD1BA8">
          <w:rPr>
            <w:i/>
            <w:rPrChange w:id="444" w:author="Don Syme" w:date="2011-08-09T12:00:00Z">
              <w:rPr/>
            </w:rPrChange>
          </w:rPr>
          <w:t>onnectionString</w:t>
        </w:r>
      </w:ins>
      <w:ins w:id="445" w:author="Don Syme" w:date="2011-08-09T13:49:00Z">
        <w:r w:rsidR="00757BA0">
          <w:t>: string</w:t>
        </w:r>
      </w:ins>
      <w:ins w:id="446" w:author="Don Syme" w:date="2011-08-09T12:00:00Z">
        <w:r w:rsidRPr="00C021E3">
          <w:t xml:space="preserve">) </w:t>
        </w:r>
      </w:ins>
    </w:p>
    <w:p w:rsidR="00CD1BA8" w:rsidRPr="00E838C6" w:rsidRDefault="00CD1BA8">
      <w:pPr>
        <w:ind w:left="1440"/>
        <w:rPr>
          <w:ins w:id="447" w:author="Don Syme" w:date="2011-08-09T12:00:00Z"/>
          <w:i/>
          <w:sz w:val="16"/>
          <w:rPrChange w:id="448" w:author="Don Syme" w:date="2011-08-09T12:04:00Z">
            <w:rPr>
              <w:ins w:id="449" w:author="Don Syme" w:date="2011-08-09T12:00:00Z"/>
            </w:rPr>
          </w:rPrChange>
        </w:rPr>
        <w:pPrChange w:id="450" w:author="Don Syme" w:date="2011-08-09T12:04:00Z">
          <w:pPr>
            <w:pStyle w:val="CodeExample"/>
            <w:ind w:left="1440"/>
          </w:pPr>
        </w:pPrChange>
      </w:pPr>
      <w:ins w:id="451" w:author="Don Syme" w:date="2011-08-09T12:00:00Z">
        <w:r w:rsidRPr="00CD1BA8">
          <w:rPr>
            <w:b/>
            <w:sz w:val="16"/>
            <w:rPrChange w:id="452" w:author="Don Syme" w:date="2011-08-09T12:04:00Z">
              <w:rPr>
                <w:b/>
              </w:rPr>
            </w:rPrChange>
          </w:rPr>
          <w:t>Description</w:t>
        </w:r>
        <w:r w:rsidRPr="00CD1BA8">
          <w:rPr>
            <w:sz w:val="16"/>
            <w:rPrChange w:id="453" w:author="Don Syme" w:date="2011-08-09T12:04:00Z">
              <w:rPr>
                <w:b/>
              </w:rPr>
            </w:rPrChange>
          </w:rPr>
          <w:t>:</w:t>
        </w:r>
        <w:r w:rsidRPr="00216F63">
          <w:rPr>
            <w:sz w:val="16"/>
          </w:rPr>
          <w:t xml:space="preserve"> A</w:t>
        </w:r>
      </w:ins>
      <w:ins w:id="454" w:author="Don Syme" w:date="2011-08-09T12:04:00Z">
        <w:r>
          <w:rPr>
            <w:sz w:val="16"/>
          </w:rPr>
          <w:t xml:space="preserve"> </w:t>
        </w:r>
      </w:ins>
      <w:ins w:id="455" w:author="Don Syme" w:date="2011-08-09T12:00:00Z">
        <w:r w:rsidRPr="00CD1BA8">
          <w:rPr>
            <w:sz w:val="16"/>
            <w:rPrChange w:id="456" w:author="Don Syme" w:date="2011-08-09T12:04:00Z">
              <w:rPr/>
            </w:rPrChange>
          </w:rPr>
          <w:t>method returning a simplified view of the data context</w:t>
        </w:r>
      </w:ins>
      <w:ins w:id="457" w:author="Don Syme" w:date="2011-08-09T13:09:00Z">
        <w:r w:rsidR="007D2E62">
          <w:rPr>
            <w:sz w:val="16"/>
          </w:rPr>
          <w:t xml:space="preserve"> with the same Entity Framework connection string as above, </w:t>
        </w:r>
      </w:ins>
      <w:r w:rsidR="00E838C6">
        <w:rPr>
          <w:sz w:val="16"/>
        </w:rPr>
        <w:t xml:space="preserve">except the </w:t>
      </w:r>
      <w:ins w:id="458" w:author="Don Syme" w:date="2011-08-09T13:09:00Z">
        <w:r w:rsidR="007D2E62">
          <w:rPr>
            <w:sz w:val="16"/>
          </w:rPr>
          <w:t>given provider connection string</w:t>
        </w:r>
      </w:ins>
      <w:r w:rsidR="00E838C6">
        <w:rPr>
          <w:sz w:val="16"/>
        </w:rPr>
        <w:t xml:space="preserve"> replace the parameter </w:t>
      </w:r>
      <w:r w:rsidR="00E838C6">
        <w:rPr>
          <w:i/>
          <w:sz w:val="16"/>
        </w:rPr>
        <w:t>connectionString.</w:t>
      </w:r>
    </w:p>
    <w:p w:rsidR="00CD1BA8" w:rsidRPr="00CD1BA8" w:rsidRDefault="00CD1BA8">
      <w:pPr>
        <w:ind w:left="1440"/>
        <w:rPr>
          <w:ins w:id="459" w:author="Don Syme" w:date="2011-08-09T12:00:00Z"/>
          <w:sz w:val="16"/>
          <w:rPrChange w:id="460" w:author="Don Syme" w:date="2011-08-09T12:04:00Z">
            <w:rPr>
              <w:ins w:id="461" w:author="Don Syme" w:date="2011-08-09T12:00:00Z"/>
            </w:rPr>
          </w:rPrChange>
        </w:rPr>
        <w:pPrChange w:id="462" w:author="Don Syme" w:date="2011-08-09T12:04:00Z">
          <w:pPr>
            <w:pStyle w:val="CodeExample"/>
            <w:ind w:left="1440"/>
          </w:pPr>
        </w:pPrChange>
      </w:pPr>
      <w:ins w:id="463" w:author="Don Syme" w:date="2011-08-09T12:00:00Z">
        <w:r w:rsidRPr="00CD1BA8">
          <w:rPr>
            <w:b/>
            <w:sz w:val="16"/>
            <w:rPrChange w:id="464" w:author="Don Syme" w:date="2011-08-09T12:04:00Z">
              <w:rPr>
                <w:b/>
              </w:rPr>
            </w:rPrChange>
          </w:rPr>
          <w:t>Return type</w:t>
        </w:r>
        <w:r w:rsidRPr="00CD1BA8">
          <w:rPr>
            <w:sz w:val="16"/>
            <w:rPrChange w:id="465" w:author="Don Syme" w:date="2011-08-09T12:04:00Z">
              <w:rPr>
                <w:b/>
              </w:rPr>
            </w:rPrChange>
          </w:rPr>
          <w:t>: MyDb.ServiceTypes.SimpleDataContextTypes.</w:t>
        </w:r>
      </w:ins>
      <w:ins w:id="466" w:author="Don Syme" w:date="2011-08-09T13:10:00Z">
        <w:r w:rsidR="00472282" w:rsidRPr="00216F63">
          <w:rPr>
            <w:i/>
            <w:sz w:val="16"/>
          </w:rPr>
          <w:t>DataContext</w:t>
        </w:r>
      </w:ins>
      <w:r w:rsidR="00472282" w:rsidRPr="00472282">
        <w:rPr>
          <w:i/>
          <w:sz w:val="16"/>
        </w:rPr>
        <w:t>TypeName</w:t>
      </w:r>
      <w:ins w:id="467" w:author="Don Syme" w:date="2011-08-09T12:00:00Z">
        <w:r w:rsidRPr="00CD1BA8">
          <w:rPr>
            <w:sz w:val="16"/>
            <w:rPrChange w:id="468" w:author="Don Syme" w:date="2011-08-09T12:04:00Z">
              <w:rPr/>
            </w:rPrChange>
          </w:rPr>
          <w:t xml:space="preserve"> </w:t>
        </w:r>
      </w:ins>
    </w:p>
    <w:p w:rsidR="00E912C7" w:rsidRPr="00C021E3" w:rsidRDefault="00E912C7" w:rsidP="00E912C7">
      <w:pPr>
        <w:pStyle w:val="CodeExample"/>
      </w:pPr>
      <w:r w:rsidRPr="00C021E3">
        <w:rPr>
          <w:b/>
        </w:rPr>
        <w:t>type</w:t>
      </w:r>
      <w:r w:rsidRPr="00C021E3">
        <w:t xml:space="preserve"> </w:t>
      </w:r>
      <w:r>
        <w:t>MyDb.</w:t>
      </w:r>
      <w:r w:rsidRPr="00C021E3">
        <w:t>ServiceTypes</w:t>
      </w:r>
    </w:p>
    <w:p w:rsidR="00E912C7" w:rsidRPr="00216F63" w:rsidDel="00CD1BA8" w:rsidRDefault="00E912C7">
      <w:pPr>
        <w:ind w:left="720"/>
        <w:rPr>
          <w:del w:id="469" w:author="Don Syme" w:date="2011-08-09T12:04:00Z"/>
        </w:rPr>
        <w:pPrChange w:id="470" w:author="Don Syme" w:date="2011-08-09T12:04:00Z">
          <w:pPr>
            <w:pStyle w:val="CodeExample"/>
            <w:ind w:left="0" w:firstLine="720"/>
          </w:pPr>
        </w:pPrChange>
      </w:pPr>
      <w:r w:rsidRPr="00CD1BA8">
        <w:rPr>
          <w:b/>
          <w:sz w:val="16"/>
          <w:rPrChange w:id="471" w:author="Don Syme" w:date="2011-08-09T12:04:00Z">
            <w:rPr>
              <w:b/>
            </w:rPr>
          </w:rPrChange>
        </w:rPr>
        <w:lastRenderedPageBreak/>
        <w:t>Description</w:t>
      </w:r>
      <w:r w:rsidRPr="00CD1BA8">
        <w:rPr>
          <w:sz w:val="16"/>
          <w:rPrChange w:id="472" w:author="Don Syme" w:date="2011-08-09T12:04:00Z">
            <w:rPr/>
          </w:rPrChange>
        </w:rPr>
        <w:t>: The embedded types generated by</w:t>
      </w:r>
      <w:r w:rsidR="009E1DA7" w:rsidRPr="00CD1BA8">
        <w:rPr>
          <w:sz w:val="16"/>
          <w:rPrChange w:id="473" w:author="Don Syme" w:date="2011-08-09T12:04:00Z">
            <w:rPr/>
          </w:rPrChange>
        </w:rPr>
        <w:t xml:space="preserve"> edmgen</w:t>
      </w:r>
      <w:r w:rsidRPr="00CD1BA8">
        <w:rPr>
          <w:sz w:val="16"/>
          <w:rPrChange w:id="474" w:author="Don Syme" w:date="2011-08-09T12:04:00Z">
            <w:rPr/>
          </w:rPrChange>
        </w:rPr>
        <w:t>.exe</w:t>
      </w:r>
      <w:del w:id="475" w:author="Don Syme" w:date="2011-08-09T13:49:00Z">
        <w:r w:rsidRPr="00CD1BA8" w:rsidDel="00757BA0">
          <w:rPr>
            <w:sz w:val="16"/>
            <w:rPrChange w:id="476" w:author="Don Syme" w:date="2011-08-09T12:04:00Z">
              <w:rPr/>
            </w:rPrChange>
          </w:rPr>
          <w:delText>.</w:delText>
        </w:r>
      </w:del>
      <w:ins w:id="477" w:author="Don Syme" w:date="2011-08-09T12:04:00Z">
        <w:r w:rsidR="00CD1BA8">
          <w:rPr>
            <w:sz w:val="16"/>
          </w:rPr>
          <w:t xml:space="preserve">. </w:t>
        </w:r>
      </w:ins>
    </w:p>
    <w:p w:rsidR="00E912C7" w:rsidDel="00CD1BA8" w:rsidRDefault="00E912C7">
      <w:pPr>
        <w:pStyle w:val="CodeExample"/>
        <w:ind w:left="720"/>
        <w:rPr>
          <w:del w:id="478" w:author="Don Syme" w:date="2011-08-09T12:04:00Z"/>
        </w:rPr>
        <w:pPrChange w:id="479" w:author="Don Syme" w:date="2011-08-09T12:04:00Z">
          <w:pPr>
            <w:pStyle w:val="CodeExample"/>
            <w:ind w:left="0" w:firstLine="720"/>
          </w:pPr>
        </w:pPrChange>
      </w:pPr>
    </w:p>
    <w:p w:rsidR="00E912C7" w:rsidRPr="00CD1BA8" w:rsidRDefault="00E912C7">
      <w:pPr>
        <w:ind w:left="720"/>
        <w:rPr>
          <w:sz w:val="16"/>
          <w:rPrChange w:id="480" w:author="Don Syme" w:date="2011-08-09T12:04:00Z">
            <w:rPr/>
          </w:rPrChange>
        </w:rPr>
        <w:pPrChange w:id="481" w:author="Don Syme" w:date="2011-08-09T12:04:00Z">
          <w:pPr>
            <w:pStyle w:val="CodeExample"/>
            <w:ind w:left="0" w:firstLine="720"/>
          </w:pPr>
        </w:pPrChange>
      </w:pPr>
      <w:r w:rsidRPr="00CD1BA8">
        <w:rPr>
          <w:sz w:val="16"/>
          <w:rPrChange w:id="482" w:author="Don Syme" w:date="2011-08-09T12:04:00Z">
            <w:rPr/>
          </w:rPrChange>
        </w:rPr>
        <w:t xml:space="preserve">Contains the full set of types generated by </w:t>
      </w:r>
      <w:del w:id="483" w:author="Don Syme" w:date="2011-08-09T12:04:00Z">
        <w:r w:rsidRPr="00CD1BA8" w:rsidDel="00CD1BA8">
          <w:rPr>
            <w:sz w:val="16"/>
            <w:rPrChange w:id="484" w:author="Don Syme" w:date="2011-08-09T12:04:00Z">
              <w:rPr/>
            </w:rPrChange>
          </w:rPr>
          <w:delText>sqlmetal</w:delText>
        </w:r>
      </w:del>
      <w:ins w:id="485" w:author="Don Syme" w:date="2011-08-09T12:04:00Z">
        <w:r w:rsidR="00CD1BA8" w:rsidRPr="00CD1BA8">
          <w:rPr>
            <w:sz w:val="16"/>
            <w:rPrChange w:id="486" w:author="Don Syme" w:date="2011-08-09T12:04:00Z">
              <w:rPr/>
            </w:rPrChange>
          </w:rPr>
          <w:t>edmgen</w:t>
        </w:r>
      </w:ins>
      <w:r w:rsidRPr="00CD1BA8">
        <w:rPr>
          <w:sz w:val="16"/>
          <w:rPrChange w:id="487" w:author="Don Syme" w:date="2011-08-09T12:04:00Z">
            <w:rPr/>
          </w:rPrChange>
        </w:rPr>
        <w:t>.exe for the database mapping.</w:t>
      </w:r>
    </w:p>
    <w:p w:rsidR="00E912C7" w:rsidDel="00E712ED" w:rsidRDefault="00E912C7" w:rsidP="00E912C7">
      <w:pPr>
        <w:pStyle w:val="CodeExample"/>
        <w:rPr>
          <w:del w:id="488" w:author="Don Syme" w:date="2011-08-09T12:07:00Z"/>
        </w:rPr>
      </w:pPr>
    </w:p>
    <w:p w:rsidR="00E912C7" w:rsidRDefault="00E912C7" w:rsidP="00E912C7">
      <w:pPr>
        <w:pStyle w:val="CodeExample"/>
      </w:pPr>
      <w:r w:rsidRPr="00C021E3">
        <w:rPr>
          <w:b/>
        </w:rPr>
        <w:t>type</w:t>
      </w:r>
      <w:r>
        <w:t xml:space="preserve"> </w:t>
      </w:r>
      <w:r w:rsidRPr="00C021E3">
        <w:t xml:space="preserve">MyDb.ServiceTypes.SimpleDataContextTypes </w:t>
      </w:r>
    </w:p>
    <w:p w:rsidR="00E912C7" w:rsidRPr="00CD1BA8" w:rsidRDefault="00E912C7">
      <w:pPr>
        <w:ind w:firstLine="720"/>
        <w:rPr>
          <w:sz w:val="16"/>
          <w:rPrChange w:id="489" w:author="Don Syme" w:date="2011-08-09T12:05:00Z">
            <w:rPr/>
          </w:rPrChange>
        </w:rPr>
        <w:pPrChange w:id="490" w:author="Don Syme" w:date="2011-08-09T12:05:00Z">
          <w:pPr>
            <w:pStyle w:val="CodeExample"/>
            <w:ind w:left="0" w:firstLine="720"/>
          </w:pPr>
        </w:pPrChange>
      </w:pPr>
      <w:r w:rsidRPr="00CD1BA8">
        <w:rPr>
          <w:b/>
          <w:sz w:val="16"/>
          <w:rPrChange w:id="491" w:author="Don Syme" w:date="2011-08-09T12:05:00Z">
            <w:rPr>
              <w:b/>
            </w:rPr>
          </w:rPrChange>
        </w:rPr>
        <w:t>Description</w:t>
      </w:r>
      <w:r w:rsidRPr="00CD1BA8">
        <w:rPr>
          <w:sz w:val="16"/>
          <w:rPrChange w:id="492" w:author="Don Syme" w:date="2011-08-09T12:05:00Z">
            <w:rPr/>
          </w:rPrChange>
        </w:rPr>
        <w:t xml:space="preserve">: Contains the simplified view of the context types </w:t>
      </w:r>
    </w:p>
    <w:p w:rsidR="00E912C7" w:rsidDel="00E712ED" w:rsidRDefault="00E912C7" w:rsidP="00E912C7">
      <w:pPr>
        <w:pStyle w:val="CodeExample"/>
        <w:rPr>
          <w:del w:id="493" w:author="Don Syme" w:date="2011-08-09T12:07:00Z"/>
        </w:rPr>
      </w:pPr>
    </w:p>
    <w:p w:rsidR="00E912C7" w:rsidRPr="00C021E3" w:rsidRDefault="00E912C7" w:rsidP="00E912C7">
      <w:pPr>
        <w:pStyle w:val="CodeExample"/>
      </w:pPr>
      <w:r w:rsidRPr="00C021E3">
        <w:rPr>
          <w:b/>
        </w:rPr>
        <w:t>type</w:t>
      </w:r>
      <w:r>
        <w:t xml:space="preserve"> </w:t>
      </w:r>
      <w:r w:rsidRPr="00C021E3">
        <w:t>MyDb.ServiceTypes.SimpleDataContextTypes.</w:t>
      </w:r>
      <w:del w:id="494" w:author="Don Syme" w:date="2011-08-09T13:10:00Z">
        <w:r w:rsidRPr="00080723" w:rsidDel="00080723">
          <w:rPr>
            <w:rPrChange w:id="495" w:author="Don Syme" w:date="2011-08-09T13:10:00Z">
              <w:rPr>
                <w:i/>
              </w:rPr>
            </w:rPrChange>
          </w:rPr>
          <w:delText>ContextTypeName</w:delText>
        </w:r>
      </w:del>
      <w:r w:rsidR="00E838C6" w:rsidRPr="00E838C6">
        <w:rPr>
          <w:i/>
        </w:rPr>
        <w:t>DataContextTypeName</w:t>
      </w:r>
      <w:r w:rsidRPr="00C021E3">
        <w:t xml:space="preserve">  </w:t>
      </w:r>
    </w:p>
    <w:p w:rsidR="00E912C7" w:rsidRPr="00CD1BA8" w:rsidDel="00CD1BA8" w:rsidRDefault="00E912C7">
      <w:pPr>
        <w:ind w:left="720"/>
        <w:rPr>
          <w:del w:id="496" w:author="Don Syme" w:date="2011-08-09T12:06:00Z"/>
          <w:sz w:val="16"/>
          <w:rPrChange w:id="497" w:author="Don Syme" w:date="2011-08-09T12:06:00Z">
            <w:rPr>
              <w:del w:id="498" w:author="Don Syme" w:date="2011-08-09T12:06:00Z"/>
            </w:rPr>
          </w:rPrChange>
        </w:rPr>
        <w:pPrChange w:id="499" w:author="Don Syme" w:date="2011-08-09T12:06:00Z">
          <w:pPr>
            <w:pStyle w:val="CodeExample"/>
            <w:ind w:left="720"/>
          </w:pPr>
        </w:pPrChange>
      </w:pPr>
      <w:r w:rsidRPr="00CD1BA8">
        <w:rPr>
          <w:b/>
          <w:sz w:val="16"/>
          <w:rPrChange w:id="500" w:author="Don Syme" w:date="2011-08-09T12:06:00Z">
            <w:rPr>
              <w:b/>
            </w:rPr>
          </w:rPrChange>
        </w:rPr>
        <w:t>Description</w:t>
      </w:r>
      <w:r w:rsidRPr="00CD1BA8">
        <w:rPr>
          <w:sz w:val="16"/>
          <w:rPrChange w:id="501" w:author="Don Syme" w:date="2011-08-09T12:06:00Z">
            <w:rPr/>
          </w:rPrChange>
        </w:rPr>
        <w:t xml:space="preserve">: Represents the simplified view of the data context returned by GetDataContext(). </w:t>
      </w:r>
    </w:p>
    <w:p w:rsidR="00E912C7" w:rsidRPr="00CD1BA8" w:rsidRDefault="00E838C6">
      <w:pPr>
        <w:ind w:left="720"/>
        <w:rPr>
          <w:sz w:val="16"/>
          <w:rPrChange w:id="502" w:author="Don Syme" w:date="2011-08-09T12:06:00Z">
            <w:rPr/>
          </w:rPrChange>
        </w:rPr>
        <w:pPrChange w:id="503" w:author="Don Syme" w:date="2011-08-09T12:06:00Z">
          <w:pPr>
            <w:pStyle w:val="CodeExample"/>
            <w:ind w:left="720"/>
          </w:pPr>
        </w:pPrChange>
      </w:pPr>
      <w:r>
        <w:rPr>
          <w:sz w:val="16"/>
        </w:rPr>
        <w:t xml:space="preserve">This wraps a single instance of </w:t>
      </w:r>
      <w:ins w:id="504" w:author="Don Syme" w:date="2011-08-09T12:00:00Z">
        <w:r w:rsidRPr="00CD1BA8">
          <w:rPr>
            <w:sz w:val="16"/>
            <w:rPrChange w:id="505" w:author="Don Syme" w:date="2011-08-09T12:04:00Z">
              <w:rPr/>
            </w:rPrChange>
          </w:rPr>
          <w:t>MyDb.ServiceTypes.</w:t>
        </w:r>
      </w:ins>
      <w:ins w:id="506" w:author="Don Syme" w:date="2011-08-09T13:10:00Z">
        <w:r w:rsidRPr="00216F63">
          <w:rPr>
            <w:i/>
            <w:sz w:val="16"/>
          </w:rPr>
          <w:t>DataContext</w:t>
        </w:r>
      </w:ins>
      <w:r w:rsidRPr="00472282">
        <w:rPr>
          <w:i/>
          <w:sz w:val="16"/>
        </w:rPr>
        <w:t>TypeName</w:t>
      </w:r>
    </w:p>
    <w:p w:rsidR="00E912C7" w:rsidRPr="00CD1BA8" w:rsidDel="00757BA0" w:rsidRDefault="00E912C7">
      <w:pPr>
        <w:rPr>
          <w:del w:id="507" w:author="Don Syme" w:date="2011-08-09T13:50:00Z"/>
          <w:sz w:val="16"/>
          <w:rPrChange w:id="508" w:author="Don Syme" w:date="2011-08-09T12:06:00Z">
            <w:rPr>
              <w:del w:id="509" w:author="Don Syme" w:date="2011-08-09T13:50:00Z"/>
            </w:rPr>
          </w:rPrChange>
        </w:rPr>
        <w:pPrChange w:id="510" w:author="Don Syme" w:date="2011-08-09T13:50:00Z">
          <w:pPr>
            <w:pStyle w:val="CodeExample"/>
          </w:pPr>
        </w:pPrChange>
      </w:pPr>
    </w:p>
    <w:p w:rsidR="00757BA0" w:rsidRDefault="00757BA0" w:rsidP="00757BA0">
      <w:pPr>
        <w:pStyle w:val="CodeExample"/>
        <w:ind w:left="0" w:firstLine="720"/>
        <w:rPr>
          <w:ins w:id="511" w:author="Don Syme" w:date="2011-08-09T13:49:00Z"/>
        </w:rPr>
      </w:pPr>
      <w:ins w:id="512" w:author="Don Syme" w:date="2011-08-09T13:49:00Z">
        <w:r>
          <w:rPr>
            <w:b/>
          </w:rPr>
          <w:t>property</w:t>
        </w:r>
        <w:r w:rsidRPr="00C021E3">
          <w:t xml:space="preserve"> </w:t>
        </w:r>
        <w:r>
          <w:t>*</w:t>
        </w:r>
      </w:ins>
    </w:p>
    <w:p w:rsidR="00757BA0" w:rsidRPr="00CD1BA8" w:rsidRDefault="00757BA0">
      <w:pPr>
        <w:ind w:left="1440"/>
        <w:rPr>
          <w:sz w:val="16"/>
          <w:rPrChange w:id="513" w:author="Don Syme" w:date="2011-08-09T12:06:00Z">
            <w:rPr/>
          </w:rPrChange>
        </w:rPr>
        <w:pPrChange w:id="514" w:author="Don Syme" w:date="2011-08-09T13:50:00Z">
          <w:pPr>
            <w:pStyle w:val="CodeExample"/>
            <w:ind w:left="720"/>
          </w:pPr>
        </w:pPrChange>
      </w:pPr>
      <w:ins w:id="515" w:author="Don Syme" w:date="2011-08-09T13:50:00Z">
        <w:r w:rsidRPr="00757BA0">
          <w:rPr>
            <w:b/>
            <w:sz w:val="16"/>
            <w:rPrChange w:id="516" w:author="Don Syme" w:date="2011-08-09T13:50:00Z">
              <w:rPr>
                <w:sz w:val="16"/>
              </w:rPr>
            </w:rPrChange>
          </w:rPr>
          <w:t>Description</w:t>
        </w:r>
        <w:r>
          <w:rPr>
            <w:sz w:val="16"/>
          </w:rPr>
          <w:t xml:space="preserve">: </w:t>
        </w:r>
      </w:ins>
      <w:r w:rsidR="00E912C7" w:rsidRPr="00CD1BA8">
        <w:rPr>
          <w:sz w:val="16"/>
          <w:rPrChange w:id="517" w:author="Don Syme" w:date="2011-08-09T12:06:00Z">
            <w:rPr/>
          </w:rPrChange>
        </w:rPr>
        <w:t xml:space="preserve">Contains one </w:t>
      </w:r>
      <w:ins w:id="518" w:author="Don Syme" w:date="2011-08-09T13:49:00Z">
        <w:r>
          <w:rPr>
            <w:sz w:val="16"/>
          </w:rPr>
          <w:t xml:space="preserve">property </w:t>
        </w:r>
      </w:ins>
      <w:del w:id="519" w:author="Don Syme" w:date="2011-08-09T13:49:00Z">
        <w:r w:rsidR="00E912C7" w:rsidRPr="00CD1BA8" w:rsidDel="00757BA0">
          <w:rPr>
            <w:sz w:val="16"/>
            <w:rPrChange w:id="520" w:author="Don Syme" w:date="2011-08-09T12:06:00Z">
              <w:rPr/>
            </w:rPrChange>
          </w:rPr>
          <w:delText xml:space="preserve">method </w:delText>
        </w:r>
      </w:del>
      <w:r w:rsidR="00E912C7" w:rsidRPr="00CD1BA8">
        <w:rPr>
          <w:sz w:val="16"/>
          <w:rPrChange w:id="521" w:author="Don Syme" w:date="2011-08-09T12:06:00Z">
            <w:rPr/>
          </w:rPrChange>
        </w:rPr>
        <w:t>for each property on the full context type which returns a System.Data.</w:t>
      </w:r>
      <w:r w:rsidR="00472282">
        <w:rPr>
          <w:sz w:val="16"/>
        </w:rPr>
        <w:t>Objects.ObjectSet</w:t>
      </w:r>
      <w:r w:rsidR="00472282" w:rsidRPr="00216F63">
        <w:rPr>
          <w:sz w:val="16"/>
        </w:rPr>
        <w:t xml:space="preserve"> </w:t>
      </w:r>
      <w:r w:rsidR="00E912C7" w:rsidRPr="00CD1BA8">
        <w:rPr>
          <w:sz w:val="16"/>
          <w:rPrChange w:id="522" w:author="Don Syme" w:date="2011-08-09T12:06:00Z">
            <w:rPr/>
          </w:rPrChange>
        </w:rPr>
        <w:t>&lt;_&gt;.</w:t>
      </w:r>
    </w:p>
    <w:p w:rsidR="00F471B4" w:rsidDel="00E712ED" w:rsidRDefault="00F471B4" w:rsidP="00A96028">
      <w:pPr>
        <w:pStyle w:val="CodeExample"/>
        <w:ind w:left="0"/>
        <w:rPr>
          <w:del w:id="523" w:author="Don Syme" w:date="2011-08-09T12:07:00Z"/>
        </w:rPr>
      </w:pPr>
    </w:p>
    <w:p w:rsidR="00E912C7" w:rsidRDefault="00E912C7" w:rsidP="00A96028">
      <w:pPr>
        <w:pStyle w:val="CodeExample"/>
        <w:ind w:left="0" w:firstLine="720"/>
      </w:pPr>
      <w:r>
        <w:rPr>
          <w:b/>
        </w:rPr>
        <w:t>property</w:t>
      </w:r>
      <w:r w:rsidRPr="00C021E3">
        <w:t xml:space="preserve"> </w:t>
      </w:r>
      <w:r w:rsidR="00F471B4">
        <w:t>Connection</w:t>
      </w:r>
    </w:p>
    <w:p w:rsidR="00E912C7" w:rsidDel="00E712ED" w:rsidRDefault="00E912C7">
      <w:pPr>
        <w:pStyle w:val="CodeExample"/>
        <w:ind w:left="1080"/>
        <w:rPr>
          <w:del w:id="524" w:author="Don Syme" w:date="2011-08-09T12:07:00Z"/>
        </w:rPr>
        <w:pPrChange w:id="525" w:author="Don Syme" w:date="2011-08-09T12:07:00Z">
          <w:pPr>
            <w:pStyle w:val="CodeExample"/>
          </w:pPr>
        </w:pPrChange>
      </w:pPr>
    </w:p>
    <w:p w:rsidR="00E912C7" w:rsidRPr="00CD1BA8" w:rsidRDefault="00E912C7">
      <w:pPr>
        <w:ind w:left="720" w:firstLine="720"/>
        <w:rPr>
          <w:sz w:val="16"/>
          <w:rPrChange w:id="526" w:author="Don Syme" w:date="2011-08-09T12:06:00Z">
            <w:rPr/>
          </w:rPrChange>
        </w:rPr>
        <w:pPrChange w:id="527" w:author="Don Syme" w:date="2011-08-09T12:07:00Z">
          <w:pPr>
            <w:pStyle w:val="CodeExample"/>
            <w:ind w:left="720"/>
          </w:pPr>
        </w:pPrChange>
      </w:pPr>
      <w:r w:rsidRPr="00CD1BA8">
        <w:rPr>
          <w:b/>
          <w:sz w:val="16"/>
          <w:rPrChange w:id="528" w:author="Don Syme" w:date="2011-08-09T12:06:00Z">
            <w:rPr>
              <w:b/>
            </w:rPr>
          </w:rPrChange>
        </w:rPr>
        <w:t>Description</w:t>
      </w:r>
      <w:r w:rsidRPr="00CD1BA8">
        <w:rPr>
          <w:sz w:val="16"/>
          <w:rPrChange w:id="529" w:author="Don Syme" w:date="2011-08-09T12:06:00Z">
            <w:rPr/>
          </w:rPrChange>
        </w:rPr>
        <w:t xml:space="preserve">: Gets the </w:t>
      </w:r>
      <w:r w:rsidR="00F471B4" w:rsidRPr="00CD1BA8">
        <w:rPr>
          <w:sz w:val="16"/>
          <w:rPrChange w:id="530" w:author="Don Syme" w:date="2011-08-09T12:06:00Z">
            <w:rPr/>
          </w:rPrChange>
        </w:rPr>
        <w:t>ADO.NET connection used by the data context</w:t>
      </w:r>
    </w:p>
    <w:p w:rsidR="00E912C7" w:rsidDel="00E712ED" w:rsidRDefault="00E912C7" w:rsidP="00E912C7">
      <w:pPr>
        <w:pStyle w:val="CodeExample"/>
        <w:rPr>
          <w:del w:id="531" w:author="Don Syme" w:date="2011-08-09T12:07:00Z"/>
        </w:rPr>
      </w:pPr>
    </w:p>
    <w:p w:rsidR="00F471B4" w:rsidRDefault="00F471B4" w:rsidP="00F471B4">
      <w:pPr>
        <w:pStyle w:val="CodeExample"/>
        <w:ind w:left="0" w:firstLine="720"/>
      </w:pPr>
      <w:r>
        <w:rPr>
          <w:b/>
        </w:rPr>
        <w:t>property</w:t>
      </w:r>
      <w:r w:rsidRPr="00C021E3">
        <w:t xml:space="preserve"> </w:t>
      </w:r>
      <w:r>
        <w:t>DataContext</w:t>
      </w:r>
    </w:p>
    <w:p w:rsidR="00F471B4" w:rsidDel="00E712ED" w:rsidRDefault="00F471B4">
      <w:pPr>
        <w:pStyle w:val="CodeExample"/>
        <w:ind w:left="1080"/>
        <w:rPr>
          <w:del w:id="532" w:author="Don Syme" w:date="2011-08-09T12:07:00Z"/>
        </w:rPr>
        <w:pPrChange w:id="533" w:author="Don Syme" w:date="2011-08-09T12:07:00Z">
          <w:pPr>
            <w:pStyle w:val="CodeExample"/>
          </w:pPr>
        </w:pPrChange>
      </w:pPr>
    </w:p>
    <w:p w:rsidR="00F471B4" w:rsidRPr="00CD1BA8" w:rsidDel="00CD1BA8" w:rsidRDefault="00F471B4">
      <w:pPr>
        <w:ind w:left="720" w:firstLine="720"/>
        <w:rPr>
          <w:del w:id="534" w:author="Don Syme" w:date="2011-08-09T12:06:00Z"/>
          <w:sz w:val="16"/>
          <w:rPrChange w:id="535" w:author="Don Syme" w:date="2011-08-09T12:06:00Z">
            <w:rPr>
              <w:del w:id="536" w:author="Don Syme" w:date="2011-08-09T12:06:00Z"/>
            </w:rPr>
          </w:rPrChange>
        </w:rPr>
        <w:pPrChange w:id="537" w:author="Don Syme" w:date="2011-08-09T12:07:00Z">
          <w:pPr>
            <w:pStyle w:val="CodeExample"/>
            <w:ind w:left="720"/>
          </w:pPr>
        </w:pPrChange>
      </w:pPr>
      <w:r w:rsidRPr="00CD1BA8">
        <w:rPr>
          <w:b/>
          <w:sz w:val="16"/>
          <w:rPrChange w:id="538" w:author="Don Syme" w:date="2011-08-09T12:06:00Z">
            <w:rPr>
              <w:b/>
            </w:rPr>
          </w:rPrChange>
        </w:rPr>
        <w:t>Description</w:t>
      </w:r>
      <w:r w:rsidRPr="00CD1BA8">
        <w:rPr>
          <w:sz w:val="16"/>
          <w:rPrChange w:id="539" w:author="Don Syme" w:date="2011-08-09T12:06:00Z">
            <w:rPr/>
          </w:rPrChange>
        </w:rPr>
        <w:t>: Gets the full data context, of type System.Data.Linq.DataContext</w:t>
      </w:r>
    </w:p>
    <w:p w:rsidR="00F471B4" w:rsidRDefault="00F471B4">
      <w:pPr>
        <w:ind w:left="720" w:firstLine="720"/>
        <w:pPrChange w:id="540" w:author="Don Syme" w:date="2011-08-09T12:07:00Z">
          <w:pPr>
            <w:pStyle w:val="CodeExample"/>
          </w:pPr>
        </w:pPrChange>
      </w:pPr>
    </w:p>
    <w:p w:rsidR="00E912C7" w:rsidRPr="00C021E3" w:rsidDel="00E712ED" w:rsidRDefault="00E912C7" w:rsidP="008D1249">
      <w:pPr>
        <w:pStyle w:val="Heading3"/>
        <w:rPr>
          <w:del w:id="541" w:author="Don Syme" w:date="2011-08-09T12:07:00Z"/>
        </w:rPr>
      </w:pPr>
    </w:p>
    <w:p w:rsidR="00A96028" w:rsidRDefault="00A96028" w:rsidP="008D1249">
      <w:pPr>
        <w:pStyle w:val="Heading3"/>
        <w:rPr>
          <w:ins w:id="542" w:author="Don Syme" w:date="2011-08-09T11:39:00Z"/>
        </w:rPr>
      </w:pPr>
      <w:ins w:id="543" w:author="Don Syme" w:date="2011-08-09T11:39:00Z">
        <w:r>
          <w:t>Details of statically linked code</w:t>
        </w:r>
      </w:ins>
    </w:p>
    <w:p w:rsidR="00CD1BA8" w:rsidRDefault="00CD1BA8" w:rsidP="00A96028">
      <w:pPr>
        <w:rPr>
          <w:ins w:id="544" w:author="Don Syme" w:date="2011-08-09T11:58:00Z"/>
        </w:rPr>
      </w:pPr>
      <w:ins w:id="545" w:author="Don Syme" w:date="2011-08-09T11:57:00Z">
        <w:r>
          <w:t xml:space="preserve">For compiled </w:t>
        </w:r>
      </w:ins>
      <w:ins w:id="546" w:author="Don Syme" w:date="2011-08-09T11:39:00Z">
        <w:r>
          <w:t>code</w:t>
        </w:r>
      </w:ins>
      <w:ins w:id="547" w:author="Don Syme" w:date="2011-08-09T11:57:00Z">
        <w:r>
          <w:t xml:space="preserve">, </w:t>
        </w:r>
        <w:r w:rsidR="00004068">
          <w:t>a use of a</w:t>
        </w:r>
        <w:r>
          <w:t xml:space="preserve"> SqlEntityConnection </w:t>
        </w:r>
      </w:ins>
      <w:ins w:id="548" w:author="Don Syme" w:date="2011-08-09T12:16:00Z">
        <w:r w:rsidR="00087885">
          <w:t xml:space="preserve">generation </w:t>
        </w:r>
      </w:ins>
      <w:ins w:id="549" w:author="Don Syme" w:date="2011-08-09T11:57:00Z">
        <w:r>
          <w:t xml:space="preserve">declaration results in the addition of </w:t>
        </w:r>
      </w:ins>
      <w:ins w:id="550" w:author="Don Syme" w:date="2011-08-09T11:39:00Z">
        <w:r w:rsidR="00A96028">
          <w:t xml:space="preserve">statically </w:t>
        </w:r>
      </w:ins>
      <w:ins w:id="551" w:author="Don Syme" w:date="2011-08-09T11:41:00Z">
        <w:r w:rsidR="00A96028">
          <w:t xml:space="preserve">linked </w:t>
        </w:r>
      </w:ins>
      <w:ins w:id="552" w:author="Don Syme" w:date="2011-08-09T11:58:00Z">
        <w:r>
          <w:t>code into the generated .NET assembly.</w:t>
        </w:r>
      </w:ins>
      <w:ins w:id="553" w:author="Don Syme" w:date="2011-08-09T11:59:00Z">
        <w:r>
          <w:rPr>
            <w:rStyle w:val="FootnoteReference"/>
          </w:rPr>
          <w:footnoteReference w:id="16"/>
        </w:r>
      </w:ins>
      <w:ins w:id="556" w:author="Don Syme" w:date="2011-08-09T11:58:00Z">
        <w:r>
          <w:t xml:space="preserve"> </w:t>
        </w:r>
      </w:ins>
    </w:p>
    <w:p w:rsidR="00A96028" w:rsidRDefault="00E712ED" w:rsidP="00A96028">
      <w:pPr>
        <w:rPr>
          <w:ins w:id="557" w:author="Don Syme" w:date="2011-08-09T11:39:00Z"/>
        </w:rPr>
      </w:pPr>
      <w:ins w:id="558" w:author="Don Syme" w:date="2011-08-09T12:12:00Z">
        <w:r>
          <w:t xml:space="preserve">This </w:t>
        </w:r>
      </w:ins>
      <w:ins w:id="559" w:author="Don Syme" w:date="2011-08-09T11:41:00Z">
        <w:r w:rsidR="00A96028">
          <w:t xml:space="preserve">declaration </w:t>
        </w:r>
      </w:ins>
      <w:ins w:id="560" w:author="Don Syme" w:date="2011-08-09T11:39:00Z">
        <w:r w:rsidR="00A96028">
          <w:t xml:space="preserve">is made up of </w:t>
        </w:r>
      </w:ins>
      <w:ins w:id="561" w:author="Don Syme" w:date="2011-08-09T11:42:00Z">
        <w:r w:rsidR="00A96028">
          <w:t>the merge</w:t>
        </w:r>
      </w:ins>
      <w:ins w:id="562" w:author="Don Syme" w:date="2011-08-09T11:44:00Z">
        <w:r w:rsidR="00A96028">
          <w:t xml:space="preserve"> </w:t>
        </w:r>
      </w:ins>
      <w:ins w:id="563" w:author="Don Syme" w:date="2011-08-09T11:42:00Z">
        <w:r w:rsidR="00A96028">
          <w:t xml:space="preserve">of the types of these </w:t>
        </w:r>
      </w:ins>
      <w:ins w:id="564" w:author="Don Syme" w:date="2011-08-09T11:39:00Z">
        <w:r w:rsidR="00A96028">
          <w:t>two assemblies</w:t>
        </w:r>
      </w:ins>
      <w:ins w:id="565" w:author="Don Syme" w:date="2011-08-09T11:42:00Z">
        <w:r w:rsidR="00A96028">
          <w:t>:</w:t>
        </w:r>
      </w:ins>
    </w:p>
    <w:p w:rsidR="00A96028" w:rsidRDefault="00A96028" w:rsidP="00A96028">
      <w:pPr>
        <w:pStyle w:val="ListParagraph"/>
        <w:numPr>
          <w:ilvl w:val="0"/>
          <w:numId w:val="43"/>
        </w:numPr>
        <w:rPr>
          <w:ins w:id="566" w:author="Don Syme" w:date="2011-08-09T11:40:00Z"/>
        </w:rPr>
      </w:pPr>
      <w:ins w:id="567" w:author="Don Syme" w:date="2011-08-09T11:41:00Z">
        <w:r>
          <w:t>T</w:t>
        </w:r>
      </w:ins>
      <w:ins w:id="568" w:author="Don Syme" w:date="2011-08-09T11:39:00Z">
        <w:r>
          <w:t>he assembly generated by edmgen.exe</w:t>
        </w:r>
      </w:ins>
      <w:ins w:id="569" w:author="Don Syme" w:date="2011-08-09T11:40:00Z">
        <w:r>
          <w:t xml:space="preserve"> containing</w:t>
        </w:r>
      </w:ins>
      <w:ins w:id="570" w:author="Don Syme" w:date="2011-08-09T11:44:00Z">
        <w:r>
          <w:t xml:space="preserve"> (</w:t>
        </w:r>
      </w:ins>
      <w:commentRangeStart w:id="571"/>
      <w:ins w:id="572" w:author="Don Syme" w:date="2011-08-09T12:12:00Z">
        <w:r w:rsidR="00E712ED">
          <w:t xml:space="preserve">without </w:t>
        </w:r>
      </w:ins>
      <w:ins w:id="573" w:author="Don Syme" w:date="2011-08-09T11:44:00Z">
        <w:r>
          <w:t>relocation</w:t>
        </w:r>
      </w:ins>
      <w:commentRangeEnd w:id="571"/>
      <w:ins w:id="574" w:author="Don Syme" w:date="2011-08-09T12:12:00Z">
        <w:r w:rsidR="00E712ED">
          <w:rPr>
            <w:rStyle w:val="CommentReference"/>
          </w:rPr>
          <w:commentReference w:id="571"/>
        </w:r>
      </w:ins>
      <w:ins w:id="575" w:author="Don Syme" w:date="2011-08-09T11:44:00Z">
        <w:r>
          <w:t>):</w:t>
        </w:r>
      </w:ins>
    </w:p>
    <w:p w:rsidR="00A96028" w:rsidRPr="00A96028" w:rsidRDefault="00A96028">
      <w:pPr>
        <w:pStyle w:val="ListParagraph"/>
        <w:numPr>
          <w:ilvl w:val="1"/>
          <w:numId w:val="39"/>
        </w:numPr>
        <w:rPr>
          <w:ins w:id="576" w:author="Don Syme" w:date="2011-08-09T11:40:00Z"/>
          <w:rPrChange w:id="577" w:author="Don Syme" w:date="2011-08-09T11:40:00Z">
            <w:rPr>
              <w:ins w:id="578" w:author="Don Syme" w:date="2011-08-09T11:40:00Z"/>
              <w:b/>
            </w:rPr>
          </w:rPrChange>
        </w:rPr>
        <w:pPrChange w:id="579" w:author="Don Syme" w:date="2011-08-09T11:40:00Z">
          <w:pPr>
            <w:pStyle w:val="ListParagraph"/>
            <w:numPr>
              <w:numId w:val="43"/>
            </w:numPr>
            <w:ind w:hanging="360"/>
          </w:pPr>
        </w:pPrChange>
      </w:pPr>
      <w:ins w:id="580" w:author="Don Syme" w:date="2011-08-09T11:40:00Z">
        <w:r>
          <w:rPr>
            <w:b/>
          </w:rPr>
          <w:t>types:</w:t>
        </w:r>
      </w:ins>
    </w:p>
    <w:p w:rsidR="00A96028" w:rsidRDefault="00A96028">
      <w:pPr>
        <w:ind w:left="1440" w:firstLine="720"/>
        <w:rPr>
          <w:ins w:id="581" w:author="Don Syme" w:date="2011-08-09T12:12:00Z"/>
        </w:rPr>
        <w:pPrChange w:id="582" w:author="Don Syme" w:date="2011-08-09T11:40:00Z">
          <w:pPr>
            <w:pStyle w:val="ListParagraph"/>
            <w:numPr>
              <w:numId w:val="43"/>
            </w:numPr>
            <w:ind w:hanging="360"/>
          </w:pPr>
        </w:pPrChange>
      </w:pPr>
      <w:ins w:id="583" w:author="Don Syme" w:date="2011-08-09T11:40:00Z">
        <w:r w:rsidRPr="00A96028">
          <w:rPr>
            <w:b/>
          </w:rPr>
          <w:t>type</w:t>
        </w:r>
        <w:r w:rsidR="00E712ED">
          <w:t xml:space="preserve"> </w:t>
        </w:r>
      </w:ins>
      <w:ins w:id="584" w:author="Don Syme" w:date="2011-08-09T12:09:00Z">
        <w:r w:rsidR="00E712ED">
          <w:t>SqlEntityConnection</w:t>
        </w:r>
        <w:r w:rsidR="00E712ED" w:rsidRPr="003A794C">
          <w:rPr>
            <w:i/>
          </w:rPr>
          <w:t>NNN</w:t>
        </w:r>
      </w:ins>
      <w:ins w:id="585" w:author="Don Syme" w:date="2011-08-09T11:40:00Z">
        <w:r w:rsidRPr="00C021E3">
          <w:t>.</w:t>
        </w:r>
        <w:r>
          <w:t>*</w:t>
        </w:r>
      </w:ins>
    </w:p>
    <w:p w:rsidR="008A0D24" w:rsidRDefault="008A0D24">
      <w:pPr>
        <w:pStyle w:val="ListParagraph"/>
        <w:ind w:left="2160"/>
        <w:rPr>
          <w:ins w:id="586" w:author="Don Syme" w:date="2011-08-09T11:40:00Z"/>
        </w:rPr>
        <w:pPrChange w:id="587" w:author="Don Syme" w:date="2011-08-09T12:13:00Z">
          <w:pPr>
            <w:pStyle w:val="ListParagraph"/>
            <w:numPr>
              <w:numId w:val="43"/>
            </w:numPr>
            <w:ind w:hanging="360"/>
          </w:pPr>
        </w:pPrChange>
      </w:pPr>
      <w:ins w:id="588" w:author="Don Syme" w:date="2011-08-09T12:13:00Z">
        <w:r>
          <w:t xml:space="preserve">Here </w:t>
        </w:r>
        <w:r w:rsidRPr="008A0D24">
          <w:rPr>
            <w:i/>
            <w:rPrChange w:id="589" w:author="Don Syme" w:date="2011-08-09T12:13:00Z">
              <w:rPr/>
            </w:rPrChange>
          </w:rPr>
          <w:t>NNN</w:t>
        </w:r>
        <w:r>
          <w:t xml:space="preserve"> increments for each SqlEntityConnection declaration encountered textually as the assembly is compiled. </w:t>
        </w:r>
      </w:ins>
      <w:ins w:id="590" w:author="Don Syme" w:date="2011-08-09T12:12:00Z">
        <w:r>
          <w:t xml:space="preserve">These type names are </w:t>
        </w:r>
        <w:r>
          <w:lastRenderedPageBreak/>
          <w:t>implicitly “taken” by any assembly containing this statically linked code, and defining them in F# code will result in a duplicate-type-definition error.</w:t>
        </w:r>
      </w:ins>
    </w:p>
    <w:p w:rsidR="00A96028" w:rsidRPr="00A96028" w:rsidRDefault="00A96028">
      <w:pPr>
        <w:pStyle w:val="ListParagraph"/>
        <w:numPr>
          <w:ilvl w:val="1"/>
          <w:numId w:val="39"/>
        </w:numPr>
        <w:rPr>
          <w:ins w:id="591" w:author="Don Syme" w:date="2011-08-09T11:40:00Z"/>
          <w:rPrChange w:id="592" w:author="Don Syme" w:date="2011-08-09T11:40:00Z">
            <w:rPr>
              <w:ins w:id="593" w:author="Don Syme" w:date="2011-08-09T11:40:00Z"/>
              <w:b/>
            </w:rPr>
          </w:rPrChange>
        </w:rPr>
        <w:pPrChange w:id="594" w:author="Don Syme" w:date="2011-08-09T11:40:00Z">
          <w:pPr>
            <w:pStyle w:val="ListParagraph"/>
            <w:numPr>
              <w:numId w:val="43"/>
            </w:numPr>
            <w:ind w:hanging="360"/>
          </w:pPr>
        </w:pPrChange>
      </w:pPr>
      <w:ins w:id="595" w:author="Don Syme" w:date="2011-08-09T11:40:00Z">
        <w:r>
          <w:rPr>
            <w:b/>
          </w:rPr>
          <w:t>resources:</w:t>
        </w:r>
      </w:ins>
    </w:p>
    <w:p w:rsidR="00087885" w:rsidRDefault="00087885">
      <w:pPr>
        <w:pStyle w:val="ListParagraph"/>
        <w:ind w:left="1440" w:firstLine="720"/>
        <w:rPr>
          <w:ins w:id="596" w:author="Don Syme" w:date="2011-08-09T12:15:00Z"/>
        </w:rPr>
        <w:pPrChange w:id="597" w:author="Don Syme" w:date="2011-08-09T12:15:00Z">
          <w:pPr>
            <w:pStyle w:val="ListParagraph"/>
            <w:numPr>
              <w:numId w:val="39"/>
            </w:numPr>
            <w:ind w:hanging="360"/>
          </w:pPr>
        </w:pPrChange>
      </w:pPr>
      <w:ins w:id="598" w:author="Don Syme" w:date="2011-08-09T12:15:00Z">
        <w:r>
          <w:rPr>
            <w:b/>
          </w:rPr>
          <w:t>resource</w:t>
        </w:r>
        <w:r>
          <w:t xml:space="preserve"> SqlEntityConnection</w:t>
        </w:r>
        <w:r w:rsidRPr="00087885">
          <w:rPr>
            <w:i/>
          </w:rPr>
          <w:t>NNN</w:t>
        </w:r>
        <w:r w:rsidRPr="00C021E3">
          <w:t>.</w:t>
        </w:r>
        <w:r>
          <w:t>csdl</w:t>
        </w:r>
      </w:ins>
    </w:p>
    <w:p w:rsidR="00087885" w:rsidRDefault="00087885" w:rsidP="00087885">
      <w:pPr>
        <w:pStyle w:val="ListParagraph"/>
        <w:ind w:left="1440" w:firstLine="720"/>
        <w:rPr>
          <w:ins w:id="599" w:author="Don Syme" w:date="2011-08-09T12:15:00Z"/>
        </w:rPr>
      </w:pPr>
      <w:ins w:id="600" w:author="Don Syme" w:date="2011-08-09T12:15:00Z">
        <w:r>
          <w:rPr>
            <w:b/>
          </w:rPr>
          <w:t>resource</w:t>
        </w:r>
        <w:r>
          <w:t xml:space="preserve"> SqlEntityConnection</w:t>
        </w:r>
        <w:r w:rsidRPr="00087885">
          <w:rPr>
            <w:i/>
          </w:rPr>
          <w:t>NNN</w:t>
        </w:r>
        <w:r w:rsidRPr="00C021E3">
          <w:t>.</w:t>
        </w:r>
      </w:ins>
      <w:ins w:id="601" w:author="Don Syme" w:date="2011-08-09T12:16:00Z">
        <w:r>
          <w:t>s</w:t>
        </w:r>
      </w:ins>
      <w:ins w:id="602" w:author="Don Syme" w:date="2011-08-09T12:15:00Z">
        <w:r>
          <w:t>sdl</w:t>
        </w:r>
      </w:ins>
    </w:p>
    <w:p w:rsidR="00087885" w:rsidRDefault="00087885" w:rsidP="00087885">
      <w:pPr>
        <w:pStyle w:val="ListParagraph"/>
        <w:ind w:left="1440" w:firstLine="720"/>
        <w:rPr>
          <w:ins w:id="603" w:author="Don Syme" w:date="2011-08-09T12:16:00Z"/>
        </w:rPr>
      </w:pPr>
      <w:ins w:id="604" w:author="Don Syme" w:date="2011-08-09T12:16:00Z">
        <w:r>
          <w:rPr>
            <w:b/>
          </w:rPr>
          <w:t>resource</w:t>
        </w:r>
        <w:r>
          <w:t xml:space="preserve"> SqlEntityConnection</w:t>
        </w:r>
        <w:r w:rsidRPr="00087885">
          <w:rPr>
            <w:i/>
          </w:rPr>
          <w:t>NNN</w:t>
        </w:r>
        <w:r w:rsidRPr="00C021E3">
          <w:t>.</w:t>
        </w:r>
        <w:r>
          <w:t>mdl</w:t>
        </w:r>
      </w:ins>
    </w:p>
    <w:p w:rsidR="00CD1BA8" w:rsidRDefault="000C4C48">
      <w:pPr>
        <w:ind w:left="2160"/>
        <w:rPr>
          <w:ins w:id="605" w:author="Don Syme" w:date="2011-08-09T11:59:00Z"/>
        </w:rPr>
        <w:pPrChange w:id="606" w:author="Don Syme" w:date="2011-08-09T11:46:00Z">
          <w:pPr>
            <w:pStyle w:val="ListParagraph"/>
            <w:numPr>
              <w:numId w:val="43"/>
            </w:numPr>
            <w:ind w:hanging="360"/>
          </w:pPr>
        </w:pPrChange>
      </w:pPr>
      <w:ins w:id="607" w:author="Don Syme" w:date="2011-08-09T11:54:00Z">
        <w:r>
          <w:t>T</w:t>
        </w:r>
      </w:ins>
      <w:ins w:id="608" w:author="Don Syme" w:date="2011-08-09T11:40:00Z">
        <w:r w:rsidR="00A96028" w:rsidRPr="00A96028">
          <w:t xml:space="preserve">hree statically linked </w:t>
        </w:r>
      </w:ins>
      <w:ins w:id="609" w:author="Don Syme" w:date="2011-08-09T11:55:00Z">
        <w:r>
          <w:t xml:space="preserve">.NET managed </w:t>
        </w:r>
      </w:ins>
      <w:ins w:id="610" w:author="Don Syme" w:date="2011-08-09T11:40:00Z">
        <w:r w:rsidR="00A96028" w:rsidRPr="00A96028">
          <w:t>resources</w:t>
        </w:r>
      </w:ins>
      <w:ins w:id="611" w:author="Don Syme" w:date="2011-08-09T11:45:00Z">
        <w:r w:rsidR="00A96028">
          <w:t xml:space="preserve"> for the MDL, SSDL and CSDL resources that make up the contents of the EDMX file.</w:t>
        </w:r>
      </w:ins>
      <w:ins w:id="612" w:author="Don Syme" w:date="2011-08-09T12:16:00Z">
        <w:r w:rsidR="00087885">
          <w:t xml:space="preserve"> These resources are used by EF at runtime.</w:t>
        </w:r>
      </w:ins>
      <w:ins w:id="613" w:author="Don Syme" w:date="2011-08-09T11:54:00Z">
        <w:r>
          <w:t xml:space="preserve"> </w:t>
        </w:r>
      </w:ins>
    </w:p>
    <w:p w:rsidR="00A96028" w:rsidRDefault="00CD1BA8">
      <w:pPr>
        <w:ind w:left="2160"/>
        <w:rPr>
          <w:ins w:id="614" w:author="Don Syme" w:date="2011-08-09T11:55:00Z"/>
        </w:rPr>
        <w:pPrChange w:id="615" w:author="Don Syme" w:date="2011-08-09T11:46:00Z">
          <w:pPr>
            <w:pStyle w:val="ListParagraph"/>
            <w:numPr>
              <w:numId w:val="43"/>
            </w:numPr>
            <w:ind w:hanging="360"/>
          </w:pPr>
        </w:pPrChange>
      </w:pPr>
      <w:ins w:id="616" w:author="Don Syme" w:date="2011-08-09T11:59:00Z">
        <w:r>
          <w:t xml:space="preserve">These resources </w:t>
        </w:r>
      </w:ins>
      <w:ins w:id="617" w:author="Don Syme" w:date="2011-08-09T11:56:00Z">
        <w:r>
          <w:t>can be seen in the “MANIFEST” section of the ILDASM of a generated binary as</w:t>
        </w:r>
      </w:ins>
      <w:ins w:id="618" w:author="Don Syme" w:date="2011-08-09T11:59:00Z">
        <w:r>
          <w:t>, for example:</w:t>
        </w:r>
      </w:ins>
    </w:p>
    <w:p w:rsidR="00CD1BA8" w:rsidRDefault="00CD1BA8">
      <w:pPr>
        <w:autoSpaceDE w:val="0"/>
        <w:autoSpaceDN w:val="0"/>
        <w:adjustRightInd w:val="0"/>
        <w:spacing w:after="0" w:line="240" w:lineRule="auto"/>
        <w:ind w:left="2160" w:firstLine="720"/>
        <w:rPr>
          <w:ins w:id="619" w:author="Don Syme" w:date="2011-08-09T11:59:00Z"/>
          <w:rFonts w:ascii="Fixedsys" w:hAnsi="Fixedsys" w:cs="Fixedsys"/>
          <w:sz w:val="21"/>
          <w:szCs w:val="21"/>
          <w:lang w:val="en-GB"/>
        </w:rPr>
        <w:pPrChange w:id="620" w:author="Don Syme" w:date="2011-08-09T11:56:00Z">
          <w:pPr>
            <w:autoSpaceDE w:val="0"/>
            <w:autoSpaceDN w:val="0"/>
            <w:adjustRightInd w:val="0"/>
            <w:spacing w:after="0" w:line="240" w:lineRule="auto"/>
          </w:pPr>
        </w:pPrChange>
      </w:pPr>
      <w:ins w:id="621" w:author="Don Syme" w:date="2011-08-09T11:56:00Z">
        <w:r>
          <w:rPr>
            <w:rFonts w:ascii="Fixedsys" w:hAnsi="Fixedsys" w:cs="Fixedsys"/>
            <w:sz w:val="21"/>
            <w:szCs w:val="21"/>
            <w:lang w:val="en-GB"/>
          </w:rPr>
          <w:t>.mresource public SqlEntityConnection1.csdl</w:t>
        </w:r>
      </w:ins>
    </w:p>
    <w:p w:rsidR="00CD1BA8" w:rsidRDefault="00CD1BA8">
      <w:pPr>
        <w:autoSpaceDE w:val="0"/>
        <w:autoSpaceDN w:val="0"/>
        <w:adjustRightInd w:val="0"/>
        <w:spacing w:after="0" w:line="240" w:lineRule="auto"/>
        <w:ind w:left="2880"/>
        <w:rPr>
          <w:ins w:id="622" w:author="Don Syme" w:date="2011-08-09T11:59:00Z"/>
          <w:rFonts w:ascii="Fixedsys" w:hAnsi="Fixedsys" w:cs="Fixedsys"/>
          <w:sz w:val="21"/>
          <w:szCs w:val="21"/>
          <w:lang w:val="en-GB"/>
        </w:rPr>
        <w:pPrChange w:id="623" w:author="Don Syme" w:date="2011-08-09T12:00:00Z">
          <w:pPr>
            <w:autoSpaceDE w:val="0"/>
            <w:autoSpaceDN w:val="0"/>
            <w:adjustRightInd w:val="0"/>
            <w:spacing w:after="0" w:line="240" w:lineRule="auto"/>
          </w:pPr>
        </w:pPrChange>
      </w:pPr>
      <w:ins w:id="624" w:author="Don Syme" w:date="2011-08-09T11:59:00Z">
        <w:r>
          <w:rPr>
            <w:rFonts w:ascii="Fixedsys" w:hAnsi="Fixedsys" w:cs="Fixedsys"/>
            <w:sz w:val="21"/>
            <w:szCs w:val="21"/>
            <w:lang w:val="en-GB"/>
          </w:rPr>
          <w:t>{</w:t>
        </w:r>
      </w:ins>
    </w:p>
    <w:p w:rsidR="00CD1BA8" w:rsidRDefault="00CD1BA8">
      <w:pPr>
        <w:autoSpaceDE w:val="0"/>
        <w:autoSpaceDN w:val="0"/>
        <w:adjustRightInd w:val="0"/>
        <w:spacing w:after="0" w:line="240" w:lineRule="auto"/>
        <w:ind w:left="2880"/>
        <w:rPr>
          <w:ins w:id="625" w:author="Don Syme" w:date="2011-08-09T11:59:00Z"/>
          <w:rFonts w:ascii="Fixedsys" w:hAnsi="Fixedsys" w:cs="Fixedsys"/>
          <w:sz w:val="21"/>
          <w:szCs w:val="21"/>
          <w:lang w:val="en-GB"/>
        </w:rPr>
        <w:pPrChange w:id="626" w:author="Don Syme" w:date="2011-08-09T12:00:00Z">
          <w:pPr>
            <w:autoSpaceDE w:val="0"/>
            <w:autoSpaceDN w:val="0"/>
            <w:adjustRightInd w:val="0"/>
            <w:spacing w:after="0" w:line="240" w:lineRule="auto"/>
          </w:pPr>
        </w:pPrChange>
      </w:pPr>
      <w:ins w:id="627" w:author="Don Syme" w:date="2011-08-09T11:59:00Z">
        <w:r>
          <w:rPr>
            <w:rFonts w:ascii="Fixedsys" w:hAnsi="Fixedsys" w:cs="Fixedsys"/>
            <w:sz w:val="21"/>
            <w:szCs w:val="21"/>
            <w:lang w:val="en-GB"/>
          </w:rPr>
          <w:t xml:space="preserve">  // Offset: 0x00000000 Length: 0x00008385</w:t>
        </w:r>
      </w:ins>
    </w:p>
    <w:p w:rsidR="000C4C48" w:rsidRPr="00E712ED" w:rsidRDefault="00E712ED">
      <w:pPr>
        <w:autoSpaceDE w:val="0"/>
        <w:autoSpaceDN w:val="0"/>
        <w:adjustRightInd w:val="0"/>
        <w:spacing w:after="0" w:line="240" w:lineRule="auto"/>
        <w:ind w:left="2880"/>
        <w:rPr>
          <w:ins w:id="628" w:author="Don Syme" w:date="2011-08-09T11:43:00Z"/>
          <w:rFonts w:ascii="Fixedsys" w:hAnsi="Fixedsys" w:cs="Fixedsys"/>
          <w:sz w:val="21"/>
          <w:szCs w:val="21"/>
          <w:lang w:val="en-GB"/>
          <w:rPrChange w:id="629" w:author="Don Syme" w:date="2011-08-09T12:08:00Z">
            <w:rPr>
              <w:ins w:id="630" w:author="Don Syme" w:date="2011-08-09T11:43:00Z"/>
            </w:rPr>
          </w:rPrChange>
        </w:rPr>
        <w:pPrChange w:id="631" w:author="Don Syme" w:date="2011-08-09T12:08:00Z">
          <w:pPr>
            <w:pStyle w:val="ListParagraph"/>
            <w:numPr>
              <w:numId w:val="43"/>
            </w:numPr>
            <w:ind w:hanging="360"/>
          </w:pPr>
        </w:pPrChange>
      </w:pPr>
      <w:ins w:id="632" w:author="Don Syme" w:date="2011-08-09T11:59:00Z">
        <w:r>
          <w:rPr>
            <w:rFonts w:ascii="Fixedsys" w:hAnsi="Fixedsys" w:cs="Fixedsys"/>
            <w:sz w:val="21"/>
            <w:szCs w:val="21"/>
            <w:lang w:val="en-GB"/>
          </w:rPr>
          <w:t>}</w:t>
        </w:r>
      </w:ins>
    </w:p>
    <w:p w:rsidR="00CD1BA8" w:rsidRDefault="00CD1BA8">
      <w:pPr>
        <w:pStyle w:val="ListParagraph"/>
        <w:ind w:left="2160"/>
        <w:rPr>
          <w:ins w:id="633" w:author="Don Syme" w:date="2011-08-09T12:00:00Z"/>
        </w:rPr>
        <w:pPrChange w:id="634" w:author="Don Syme" w:date="2011-08-09T11:57:00Z">
          <w:pPr>
            <w:pStyle w:val="ListParagraph"/>
            <w:numPr>
              <w:numId w:val="43"/>
            </w:numPr>
            <w:ind w:hanging="360"/>
          </w:pPr>
        </w:pPrChange>
      </w:pPr>
      <w:ins w:id="635" w:author="Don Syme" w:date="2011-08-09T12:00:00Z">
        <w:r>
          <w:t xml:space="preserve">These resources are referenced </w:t>
        </w:r>
      </w:ins>
      <w:ins w:id="636" w:author="Don Syme" w:date="2011-08-09T12:08:00Z">
        <w:r w:rsidR="00E712ED">
          <w:t>by the EF connection string used to create the simplified data context vies.</w:t>
        </w:r>
      </w:ins>
    </w:p>
    <w:p w:rsidR="00A96028" w:rsidRDefault="00E712ED">
      <w:pPr>
        <w:pStyle w:val="ListParagraph"/>
        <w:ind w:left="2160"/>
        <w:rPr>
          <w:ins w:id="637" w:author="Don Syme" w:date="2011-08-09T11:57:00Z"/>
        </w:rPr>
        <w:pPrChange w:id="638" w:author="Don Syme" w:date="2011-08-09T11:57:00Z">
          <w:pPr>
            <w:pStyle w:val="ListParagraph"/>
            <w:numPr>
              <w:numId w:val="43"/>
            </w:numPr>
            <w:ind w:hanging="360"/>
          </w:pPr>
        </w:pPrChange>
      </w:pPr>
      <w:ins w:id="639" w:author="Don Syme" w:date="2011-08-09T12:08:00Z">
        <w:r>
          <w:t>T</w:t>
        </w:r>
      </w:ins>
      <w:ins w:id="640" w:author="Don Syme" w:date="2011-08-09T11:57:00Z">
        <w:r w:rsidR="00CD1BA8">
          <w:t>hese resource names are implicitly “taken” by any assembly containing this statically linked code.</w:t>
        </w:r>
      </w:ins>
    </w:p>
    <w:p w:rsidR="00CD1BA8" w:rsidRDefault="00CD1BA8">
      <w:pPr>
        <w:pStyle w:val="ListParagraph"/>
        <w:rPr>
          <w:ins w:id="641" w:author="Don Syme" w:date="2011-08-09T11:41:00Z"/>
        </w:rPr>
        <w:pPrChange w:id="642" w:author="Don Syme" w:date="2011-08-09T11:41:00Z">
          <w:pPr>
            <w:pStyle w:val="ListParagraph"/>
            <w:numPr>
              <w:numId w:val="43"/>
            </w:numPr>
            <w:ind w:hanging="360"/>
          </w:pPr>
        </w:pPrChange>
      </w:pPr>
    </w:p>
    <w:p w:rsidR="00A96028" w:rsidRDefault="000C4C48" w:rsidP="00A96028">
      <w:pPr>
        <w:pStyle w:val="ListParagraph"/>
        <w:numPr>
          <w:ilvl w:val="0"/>
          <w:numId w:val="43"/>
        </w:numPr>
        <w:rPr>
          <w:ins w:id="643" w:author="Don Syme" w:date="2011-08-09T11:39:00Z"/>
        </w:rPr>
      </w:pPr>
      <w:ins w:id="644" w:author="Don Syme" w:date="2011-08-09T11:46:00Z">
        <w:r>
          <w:t xml:space="preserve">An additional </w:t>
        </w:r>
      </w:ins>
      <w:ins w:id="645" w:author="Don Syme" w:date="2011-08-09T11:39:00Z">
        <w:r w:rsidR="00A96028">
          <w:t xml:space="preserve">assembly </w:t>
        </w:r>
      </w:ins>
      <w:ins w:id="646" w:author="Don Syme" w:date="2011-08-09T11:46:00Z">
        <w:r>
          <w:t xml:space="preserve">generated by the provider </w:t>
        </w:r>
      </w:ins>
      <w:ins w:id="647" w:author="Don Syme" w:date="2011-08-09T11:39:00Z">
        <w:r w:rsidR="00A96028">
          <w:t xml:space="preserve">containing </w:t>
        </w:r>
      </w:ins>
      <w:ins w:id="648" w:author="Don Syme" w:date="2011-08-09T11:40:00Z">
        <w:r w:rsidR="00A96028">
          <w:t>the types:</w:t>
        </w:r>
      </w:ins>
    </w:p>
    <w:p w:rsidR="00A96028" w:rsidRPr="00A96028" w:rsidRDefault="00A96028">
      <w:pPr>
        <w:pStyle w:val="ListParagraph"/>
        <w:numPr>
          <w:ilvl w:val="1"/>
          <w:numId w:val="43"/>
        </w:numPr>
        <w:rPr>
          <w:ins w:id="649" w:author="Don Syme" w:date="2011-08-09T11:42:00Z"/>
          <w:rPrChange w:id="650" w:author="Don Syme" w:date="2011-08-09T11:42:00Z">
            <w:rPr>
              <w:ins w:id="651" w:author="Don Syme" w:date="2011-08-09T11:42:00Z"/>
              <w:b/>
            </w:rPr>
          </w:rPrChange>
        </w:rPr>
        <w:pPrChange w:id="652" w:author="Don Syme" w:date="2011-08-09T11:42:00Z">
          <w:pPr>
            <w:pStyle w:val="ListParagraph"/>
            <w:numPr>
              <w:numId w:val="43"/>
            </w:numPr>
            <w:ind w:hanging="360"/>
          </w:pPr>
        </w:pPrChange>
      </w:pPr>
      <w:ins w:id="653" w:author="Don Syme" w:date="2011-08-09T11:42:00Z">
        <w:r>
          <w:rPr>
            <w:b/>
          </w:rPr>
          <w:t>types:</w:t>
        </w:r>
      </w:ins>
    </w:p>
    <w:p w:rsidR="00A96028" w:rsidRDefault="00A96028">
      <w:pPr>
        <w:ind w:left="1440" w:firstLine="720"/>
        <w:rPr>
          <w:ins w:id="654" w:author="Don Syme" w:date="2011-08-09T11:42:00Z"/>
        </w:rPr>
        <w:pPrChange w:id="655" w:author="Don Syme" w:date="2011-08-09T11:42:00Z">
          <w:pPr>
            <w:pStyle w:val="ListParagraph"/>
            <w:numPr>
              <w:numId w:val="43"/>
            </w:numPr>
            <w:ind w:hanging="360"/>
          </w:pPr>
        </w:pPrChange>
      </w:pPr>
      <w:ins w:id="656" w:author="Don Syme" w:date="2011-08-09T11:42:00Z">
        <w:r w:rsidRPr="00A96028">
          <w:rPr>
            <w:b/>
          </w:rPr>
          <w:t>type</w:t>
        </w:r>
        <w:r>
          <w:t xml:space="preserve"> </w:t>
        </w:r>
        <w:r w:rsidRPr="00C021E3">
          <w:t>MyDb.ServiceTypes.</w:t>
        </w:r>
        <w:r>
          <w:t>SimleDataContextTypes.*</w:t>
        </w:r>
      </w:ins>
    </w:p>
    <w:p w:rsidR="00A96028" w:rsidRPr="00A96028" w:rsidRDefault="00A96028">
      <w:pPr>
        <w:ind w:left="1440" w:firstLine="720"/>
        <w:rPr>
          <w:ins w:id="657" w:author="Don Syme" w:date="2011-08-09T11:39:00Z"/>
        </w:rPr>
        <w:pPrChange w:id="658" w:author="Don Syme" w:date="2011-08-09T12:10:00Z">
          <w:pPr>
            <w:pStyle w:val="ListParagraph"/>
            <w:numPr>
              <w:numId w:val="43"/>
            </w:numPr>
            <w:ind w:hanging="360"/>
          </w:pPr>
        </w:pPrChange>
      </w:pPr>
      <w:ins w:id="659" w:author="Don Syme" w:date="2011-08-09T11:39:00Z">
        <w:r w:rsidRPr="00A96028">
          <w:rPr>
            <w:b/>
          </w:rPr>
          <w:t>type</w:t>
        </w:r>
        <w:r>
          <w:t xml:space="preserve"> MyDb</w:t>
        </w:r>
      </w:ins>
    </w:p>
    <w:p w:rsidR="00E912C7" w:rsidRDefault="00E912C7" w:rsidP="008D1249">
      <w:pPr>
        <w:pStyle w:val="Heading3"/>
      </w:pPr>
      <w:r>
        <w:t xml:space="preserve">Background process execution </w:t>
      </w:r>
    </w:p>
    <w:p w:rsidR="00E912C7" w:rsidRDefault="00E912C7" w:rsidP="00E912C7">
      <w:r>
        <w:t xml:space="preserve">This provider runs </w:t>
      </w:r>
      <w:del w:id="660" w:author="Don Syme" w:date="2011-08-09T11:46:00Z">
        <w:r w:rsidDel="000C4C48">
          <w:rPr>
            <w:b/>
          </w:rPr>
          <w:delText>sqlmetal</w:delText>
        </w:r>
      </w:del>
      <w:ins w:id="661" w:author="Don Syme" w:date="2011-08-09T11:46:00Z">
        <w:r w:rsidR="000C4C48">
          <w:rPr>
            <w:b/>
          </w:rPr>
          <w:t>edmgen</w:t>
        </w:r>
      </w:ins>
      <w:r w:rsidRPr="00371086">
        <w:rPr>
          <w:b/>
        </w:rPr>
        <w:t>.exe</w:t>
      </w:r>
      <w:r>
        <w:t>. The binary is located as a .NET Framework 4.0 SDK tool in the directory</w:t>
      </w:r>
    </w:p>
    <w:p w:rsidR="00E912C7" w:rsidRPr="00A9247C" w:rsidRDefault="00E912C7" w:rsidP="00E912C7">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Pr>
          <w:rFonts w:ascii="Consolas" w:hAnsi="Consolas" w:cs="Consolas"/>
          <w:color w:val="800000"/>
          <w:sz w:val="16"/>
          <w:lang w:val="en-GB"/>
        </w:rPr>
        <w:t>HKLM\S</w:t>
      </w:r>
      <w:r w:rsidRPr="00371086">
        <w:rPr>
          <w:rFonts w:ascii="Consolas" w:hAnsi="Consolas" w:cs="Consolas"/>
          <w:color w:val="800000"/>
          <w:sz w:val="16"/>
          <w:lang w:val="en-GB"/>
        </w:rPr>
        <w:t>OFTWARE\Microsoft\Microsoft SDKs\Wi</w:t>
      </w:r>
      <w:r>
        <w:rPr>
          <w:rFonts w:ascii="Consolas" w:hAnsi="Consolas" w:cs="Consolas"/>
          <w:color w:val="800000"/>
          <w:sz w:val="16"/>
          <w:lang w:val="en-GB"/>
        </w:rPr>
        <w:t>ndows\v7.0A\WinSDK-NetFx40Tools\</w:t>
      </w:r>
      <w:r w:rsidRPr="00371086">
        <w:rPr>
          <w:rFonts w:ascii="Consolas" w:hAnsi="Consolas" w:cs="Consolas"/>
          <w:color w:val="800000"/>
          <w:sz w:val="16"/>
          <w:lang w:val="en-GB"/>
        </w:rPr>
        <w:t>InstallationFolder</w:t>
      </w:r>
    </w:p>
    <w:p w:rsidR="00E912C7" w:rsidRDefault="00E912C7" w:rsidP="00E912C7">
      <w:r>
        <w:t xml:space="preserve">This provider also runs </w:t>
      </w:r>
      <w:r>
        <w:rPr>
          <w:b/>
        </w:rPr>
        <w:t>csc</w:t>
      </w:r>
      <w:r w:rsidRPr="00371086">
        <w:rPr>
          <w:b/>
        </w:rPr>
        <w:t>.exe</w:t>
      </w:r>
      <w:r>
        <w:t>. The binary is located in:</w:t>
      </w:r>
    </w:p>
    <w:p w:rsidR="00E912C7" w:rsidRDefault="00E912C7" w:rsidP="00E912C7">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sidRPr="00A9247C">
        <w:rPr>
          <w:rFonts w:ascii="Consolas" w:hAnsi="Consolas" w:cs="Consolas"/>
          <w:color w:val="800000"/>
          <w:sz w:val="16"/>
          <w:lang w:val="en-GB"/>
        </w:rPr>
        <w:t>System.Runtime.InteropServices.RuntimeEnvironment.GetRuntimeDirectory()</w:t>
      </w:r>
    </w:p>
    <w:p w:rsidR="00E912C7" w:rsidRDefault="00E912C7" w:rsidP="008D1249">
      <w:pPr>
        <w:pStyle w:val="Heading3"/>
      </w:pPr>
      <w:r>
        <w:t>Debugging uses of this provider</w:t>
      </w:r>
    </w:p>
    <w:p w:rsidR="00E912C7" w:rsidRPr="00C668AE" w:rsidRDefault="00E912C7" w:rsidP="00E912C7">
      <w:r>
        <w:t xml:space="preserve">It is not expected that any particular issues will be detected in the step-over, step-through and breakpoint debugging experience for this provider. The internally generated C# stub code will not be available for use during debugging and should never be seen by the use. </w:t>
      </w:r>
    </w:p>
    <w:p w:rsidR="00E912C7" w:rsidRDefault="00E912C7" w:rsidP="008D1249">
      <w:pPr>
        <w:pStyle w:val="Heading3"/>
      </w:pPr>
      <w:r>
        <w:t>Diagnostics for this provider</w:t>
      </w:r>
    </w:p>
    <w:p w:rsidR="00E912C7" w:rsidRPr="008F7732" w:rsidRDefault="00E912C7" w:rsidP="00E912C7">
      <w:r>
        <w:t>Good diagnostics must be given on the following conditions:</w:t>
      </w:r>
    </w:p>
    <w:p w:rsidR="00E912C7" w:rsidRDefault="00E912C7" w:rsidP="00E912C7">
      <w:pPr>
        <w:pStyle w:val="ListParagraph"/>
        <w:numPr>
          <w:ilvl w:val="0"/>
          <w:numId w:val="39"/>
        </w:numPr>
      </w:pPr>
      <w:r>
        <w:lastRenderedPageBreak/>
        <w:t xml:space="preserve">Invalid parameters, e.g. invalid type name to </w:t>
      </w:r>
      <w:del w:id="662" w:author="Don Syme" w:date="2011-08-09T13:10:00Z">
        <w:r w:rsidDel="00080723">
          <w:delText>ContextTypeName</w:delText>
        </w:r>
      </w:del>
      <w:ins w:id="663" w:author="Don Syme" w:date="2011-08-09T13:10:00Z">
        <w:r w:rsidR="00080723">
          <w:t>DataContext</w:t>
        </w:r>
      </w:ins>
    </w:p>
    <w:p w:rsidR="00E912C7" w:rsidRDefault="00E912C7" w:rsidP="00E912C7">
      <w:pPr>
        <w:pStyle w:val="ListParagraph"/>
        <w:numPr>
          <w:ilvl w:val="0"/>
          <w:numId w:val="39"/>
        </w:numPr>
      </w:pPr>
      <w:r>
        <w:t>Invalid connection string</w:t>
      </w:r>
    </w:p>
    <w:p w:rsidR="00E912C7" w:rsidRDefault="00E912C7" w:rsidP="00E912C7">
      <w:pPr>
        <w:pStyle w:val="ListParagraph"/>
        <w:numPr>
          <w:ilvl w:val="0"/>
          <w:numId w:val="39"/>
        </w:numPr>
      </w:pPr>
      <w:r>
        <w:t>Database is not reachable</w:t>
      </w:r>
    </w:p>
    <w:p w:rsidR="00E912C7" w:rsidRDefault="00E912C7" w:rsidP="00E912C7">
      <w:pPr>
        <w:pStyle w:val="ListParagraph"/>
        <w:numPr>
          <w:ilvl w:val="0"/>
          <w:numId w:val="39"/>
        </w:numPr>
      </w:pPr>
      <w:r>
        <w:t>Lack of permissions to access database</w:t>
      </w:r>
    </w:p>
    <w:p w:rsidR="00E912C7" w:rsidRDefault="00E912C7" w:rsidP="00E912C7">
      <w:pPr>
        <w:pStyle w:val="ListParagraph"/>
        <w:numPr>
          <w:ilvl w:val="0"/>
          <w:numId w:val="39"/>
        </w:numPr>
      </w:pPr>
      <w:r>
        <w:t>Incorrect file name or extension for LocalSchemaFile</w:t>
      </w:r>
    </w:p>
    <w:p w:rsidR="00E912C7" w:rsidRDefault="00E912C7" w:rsidP="008D1249">
      <w:pPr>
        <w:pStyle w:val="Heading3"/>
      </w:pPr>
      <w:r>
        <w:t>Caching and Liveness for this provider</w:t>
      </w:r>
    </w:p>
    <w:p w:rsidR="00E912C7" w:rsidRDefault="00E912C7" w:rsidP="00E912C7">
      <w:r>
        <w:t xml:space="preserve">See </w:t>
      </w:r>
      <w:r w:rsidRPr="00392CFB">
        <w:rPr>
          <w:b/>
        </w:rPr>
        <w:t>LocalSchemaFile</w:t>
      </w:r>
      <w:r>
        <w:t xml:space="preserve"> and </w:t>
      </w:r>
      <w:r w:rsidRPr="00392CFB">
        <w:rPr>
          <w:b/>
        </w:rPr>
        <w:t>ForceUpdate</w:t>
      </w:r>
      <w:r w:rsidR="00392CFB">
        <w:t>.</w:t>
      </w:r>
    </w:p>
    <w:p w:rsidR="00E912C7" w:rsidRDefault="00E912C7" w:rsidP="00E912C7">
      <w:r>
        <w:t xml:space="preserve">When </w:t>
      </w:r>
      <w:r w:rsidRPr="00392CFB">
        <w:rPr>
          <w:b/>
        </w:rPr>
        <w:t>ForceUpdate</w:t>
      </w:r>
      <w:r>
        <w:t xml:space="preserve"> is false, the provider reacts to changes in the </w:t>
      </w:r>
      <w:r w:rsidRPr="00392CFB">
        <w:rPr>
          <w:b/>
        </w:rPr>
        <w:t>LocalSchemaFile</w:t>
      </w:r>
      <w:r>
        <w:t>.</w:t>
      </w:r>
    </w:p>
    <w:p w:rsidR="00E912C7" w:rsidRPr="006D6DF4" w:rsidRDefault="00E912C7" w:rsidP="00E912C7">
      <w:r>
        <w:t>This provider does not react to schema changes on the database.</w:t>
      </w:r>
    </w:p>
    <w:p w:rsidR="00D82067" w:rsidRDefault="00873E5E" w:rsidP="00D82067">
      <w:pPr>
        <w:pStyle w:val="Heading2"/>
      </w:pPr>
      <w:bookmarkStart w:id="664" w:name="_Toc300669449"/>
      <w:r>
        <w:t>Edmx</w:t>
      </w:r>
      <w:r w:rsidR="00B33246">
        <w:t>File</w:t>
      </w:r>
      <w:r w:rsidR="00D82067">
        <w:t>&lt;…&gt;</w:t>
      </w:r>
      <w:bookmarkEnd w:id="664"/>
    </w:p>
    <w:p w:rsidR="00D82067" w:rsidRDefault="00D82067" w:rsidP="00D82067">
      <w:r>
        <w:t>This provider embeds a set of generated types to access a database corresponding to the given EDMX description (which includes the Conceptual, Storage and Mapping models for Entity Framework</w:t>
      </w:r>
      <w:r w:rsidR="00C733F8">
        <w:t xml:space="preserve"> 4.0</w:t>
      </w:r>
      <w:r>
        <w:t xml:space="preserve">).  </w:t>
      </w:r>
      <w:r w:rsidR="00DA0873">
        <w:t xml:space="preserve">The types are generated from the Conceptual model (CSDL) portion of the EDMX file. </w:t>
      </w:r>
      <w:r>
        <w:t xml:space="preserve">The embedded types are the same as those generated by </w:t>
      </w:r>
      <w:r>
        <w:rPr>
          <w:b/>
        </w:rPr>
        <w:t>edmgen</w:t>
      </w:r>
      <w:r w:rsidRPr="00705123">
        <w:rPr>
          <w:b/>
        </w:rPr>
        <w:t>.exe</w:t>
      </w:r>
      <w:r>
        <w:t xml:space="preserve"> or the corresponding Visual Studio actions in C#/VB.</w:t>
      </w:r>
    </w:p>
    <w:p w:rsidR="00D82067" w:rsidRDefault="00D82067" w:rsidP="00D82067">
      <w:pPr>
        <w:pStyle w:val="Code"/>
      </w:pPr>
      <w:r>
        <w:t xml:space="preserve">[&lt;Generate&gt;] </w:t>
      </w:r>
      <w:r>
        <w:rPr>
          <w:color w:val="0000FF"/>
        </w:rPr>
        <w:t>type</w:t>
      </w:r>
      <w:r>
        <w:t xml:space="preserve"> NorthwndSchema = </w:t>
      </w:r>
      <w:r w:rsidR="00001AE8">
        <w:t>EdmxFile</w:t>
      </w:r>
      <w:r>
        <w:t xml:space="preserve">&lt; </w:t>
      </w:r>
      <w:r>
        <w:rPr>
          <w:color w:val="800000"/>
        </w:rPr>
        <w:t>"northwnd.</w:t>
      </w:r>
      <w:r w:rsidR="00783574">
        <w:rPr>
          <w:color w:val="800000"/>
        </w:rPr>
        <w:t>edmx</w:t>
      </w:r>
      <w:r>
        <w:rPr>
          <w:color w:val="800000"/>
        </w:rPr>
        <w:t>"</w:t>
      </w:r>
      <w:r>
        <w:t xml:space="preserve"> &gt;</w:t>
      </w:r>
    </w:p>
    <w:p w:rsidR="00D82067" w:rsidRDefault="00D82067" w:rsidP="00D82067">
      <w:pPr>
        <w:pStyle w:val="Code"/>
      </w:pPr>
    </w:p>
    <w:p w:rsidR="00783574" w:rsidRDefault="00783574" w:rsidP="00783574">
      <w:pPr>
        <w:pStyle w:val="Code"/>
      </w:pPr>
      <w:r>
        <w:rPr>
          <w:color w:val="0000FF"/>
        </w:rPr>
        <w:t>let</w:t>
      </w:r>
      <w:r>
        <w:t xml:space="preserve"> db = </w:t>
      </w:r>
      <w:r>
        <w:rPr>
          <w:color w:val="0000FF"/>
        </w:rPr>
        <w:t>new</w:t>
      </w:r>
      <w:r>
        <w:t xml:space="preserve"> NorthwndSchema.NORTHWNDEntities(connString)</w:t>
      </w:r>
    </w:p>
    <w:p w:rsidR="00D82067" w:rsidRDefault="00D82067" w:rsidP="00D82067">
      <w:pPr>
        <w:pStyle w:val="Code"/>
      </w:pPr>
    </w:p>
    <w:p w:rsidR="00D82067" w:rsidRDefault="00D82067" w:rsidP="00D82067">
      <w:pPr>
        <w:pStyle w:val="Code"/>
      </w:pPr>
      <w:r>
        <w:rPr>
          <w:color w:val="0000FF"/>
        </w:rPr>
        <w:t>let</w:t>
      </w:r>
      <w:r>
        <w:t xml:space="preserve"> customers = </w:t>
      </w:r>
    </w:p>
    <w:p w:rsidR="00D82067" w:rsidRDefault="00D82067" w:rsidP="00D82067">
      <w:pPr>
        <w:pStyle w:val="Code"/>
      </w:pPr>
      <w:r>
        <w:t xml:space="preserve">    query { </w:t>
      </w:r>
      <w:r>
        <w:rPr>
          <w:color w:val="0000FF"/>
        </w:rPr>
        <w:t>for</w:t>
      </w:r>
      <w:r>
        <w:t xml:space="preserve"> c </w:t>
      </w:r>
      <w:r>
        <w:rPr>
          <w:color w:val="0000FF"/>
        </w:rPr>
        <w:t>in</w:t>
      </w:r>
      <w:r>
        <w:t xml:space="preserve"> db.Customers </w:t>
      </w:r>
      <w:r>
        <w:rPr>
          <w:color w:val="0000FF"/>
        </w:rPr>
        <w:t>do</w:t>
      </w:r>
      <w:r>
        <w:t xml:space="preserve"> </w:t>
      </w:r>
    </w:p>
    <w:p w:rsidR="00D82067" w:rsidRDefault="00D82067" w:rsidP="00D82067">
      <w:pPr>
        <w:pStyle w:val="Code"/>
      </w:pPr>
      <w:r>
        <w:t xml:space="preserve">            </w:t>
      </w:r>
      <w:r w:rsidR="00920CF1">
        <w:rPr>
          <w:color w:val="0000FF"/>
        </w:rPr>
        <w:t>select</w:t>
      </w:r>
      <w:r>
        <w:t xml:space="preserve"> c }</w:t>
      </w:r>
    </w:p>
    <w:p w:rsidR="00DA0873" w:rsidRDefault="00DA0873" w:rsidP="00DA0873">
      <w:r>
        <w:t xml:space="preserve">As a side effect, the CSDL (Conceptual), SSDL (Storage) and MSL (Mapping) portions of the EDMX file are embedded as resources into the generated assembly, using names filebase.csdl, filebase.ssdl and filebase.msl. </w:t>
      </w:r>
    </w:p>
    <w:p w:rsidR="00DA0873" w:rsidRDefault="00DA0873" w:rsidP="00DA0873">
      <w:r>
        <w:t>EDMX is strongly associated with Visual Studio designer support for EDMX models. See below, “project and file templates”.</w:t>
      </w:r>
    </w:p>
    <w:p w:rsidR="00DA0873" w:rsidRDefault="00DA0873" w:rsidP="00DA0873">
      <w:r>
        <w:t>Note the Entity Framework uses its own notion of connection strings, which contain an embedded “provider connection string” to access the underlying database. For example:</w:t>
      </w:r>
    </w:p>
    <w:p w:rsidR="00DA0873" w:rsidRDefault="00DA0873" w:rsidP="00DA0873">
      <w:pPr>
        <w:pStyle w:val="Code"/>
      </w:pPr>
      <w:r>
        <w:rPr>
          <w:color w:val="0000FF"/>
        </w:rPr>
        <w:t>let</w:t>
      </w:r>
      <w:r>
        <w:t xml:space="preserve"> connString = </w:t>
      </w:r>
    </w:p>
    <w:p w:rsidR="00DA0873" w:rsidRDefault="00DA0873" w:rsidP="00DA0873">
      <w:pPr>
        <w:pStyle w:val="Code"/>
      </w:pPr>
      <w:r>
        <w:rPr>
          <w:color w:val="0000FF"/>
        </w:rPr>
        <w:t xml:space="preserve">    </w:t>
      </w:r>
      <w:r>
        <w:t xml:space="preserve">"metadata=res://*/northwnd.csdl|res://*/northwnd.ssdl|res://*/northwnd.msl;" + </w:t>
      </w:r>
    </w:p>
    <w:p w:rsidR="00DA0873" w:rsidRDefault="00DA0873" w:rsidP="00DA0873">
      <w:pPr>
        <w:pStyle w:val="Code"/>
      </w:pPr>
      <w:r>
        <w:rPr>
          <w:color w:val="0000FF"/>
        </w:rPr>
        <w:t xml:space="preserve">    </w:t>
      </w:r>
      <w:r>
        <w:t>"provider=System.Data.SqlClient;" +</w:t>
      </w:r>
    </w:p>
    <w:p w:rsidR="00DA0873" w:rsidRDefault="00DA0873" w:rsidP="00DA0873">
      <w:pPr>
        <w:pStyle w:val="Code"/>
      </w:pPr>
      <w:r>
        <w:t xml:space="preserve">    "provider connection string=\"Data Source=.\SQLEXPRESS;" + </w:t>
      </w:r>
    </w:p>
    <w:p w:rsidR="00DA0873" w:rsidRDefault="00DA0873" w:rsidP="00DA0873">
      <w:pPr>
        <w:pStyle w:val="Code"/>
      </w:pPr>
      <w:r>
        <w:t xml:space="preserve">                                 "AttachDbFilename=" + dbPath + ";" + </w:t>
      </w:r>
    </w:p>
    <w:p w:rsidR="00DA0873" w:rsidRDefault="00DA0873" w:rsidP="00DA0873">
      <w:pPr>
        <w:pStyle w:val="Code"/>
      </w:pPr>
      <w:r>
        <w:t xml:space="preserve">                                 "Integrated Security=True;" + </w:t>
      </w:r>
    </w:p>
    <w:p w:rsidR="00DA0873" w:rsidRDefault="00DA0873" w:rsidP="00DA0873">
      <w:pPr>
        <w:pStyle w:val="Code"/>
      </w:pPr>
      <w:r>
        <w:t xml:space="preserve">                                 "Connect Timeout=30;" + </w:t>
      </w:r>
    </w:p>
    <w:p w:rsidR="00DA0873" w:rsidRDefault="00DA0873" w:rsidP="00DA0873">
      <w:pPr>
        <w:pStyle w:val="Code"/>
      </w:pPr>
      <w:r>
        <w:t xml:space="preserve">                                 "User Instance=True;" + </w:t>
      </w:r>
    </w:p>
    <w:p w:rsidR="00DA0873" w:rsidRDefault="00DA0873" w:rsidP="00DA0873">
      <w:pPr>
        <w:pStyle w:val="Code"/>
      </w:pPr>
      <w:r>
        <w:t xml:space="preserve">                                 "MultipleActiveResultSets=True\"" </w:t>
      </w:r>
    </w:p>
    <w:p w:rsidR="00C66026" w:rsidRDefault="00C66026" w:rsidP="008D1249">
      <w:pPr>
        <w:pStyle w:val="Heading3"/>
      </w:pPr>
      <w:r>
        <w:t>Static Parameters</w:t>
      </w:r>
    </w:p>
    <w:p w:rsidR="00DA0873" w:rsidRDefault="00C66026" w:rsidP="00DA0873">
      <w:r>
        <w:t>The set of st</w:t>
      </w:r>
      <w:r w:rsidR="00D60069">
        <w:t>atic parameters is shown below</w:t>
      </w:r>
      <w:r>
        <w:t xml:space="preserve">. </w:t>
      </w:r>
    </w:p>
    <w:tbl>
      <w:tblPr>
        <w:tblStyle w:val="Tablerowcell"/>
        <w:tblW w:w="0" w:type="auto"/>
        <w:tblLook w:val="04A0" w:firstRow="1" w:lastRow="0" w:firstColumn="1" w:lastColumn="0" w:noHBand="0" w:noVBand="1"/>
      </w:tblPr>
      <w:tblGrid>
        <w:gridCol w:w="3295"/>
        <w:gridCol w:w="1066"/>
        <w:gridCol w:w="3827"/>
        <w:gridCol w:w="946"/>
      </w:tblGrid>
      <w:tr w:rsidR="005F1214" w:rsidTr="00A21BBD">
        <w:trPr>
          <w:cnfStyle w:val="100000000000" w:firstRow="1" w:lastRow="0" w:firstColumn="0" w:lastColumn="0" w:oddVBand="0" w:evenVBand="0" w:oddHBand="0" w:evenHBand="0" w:firstRowFirstColumn="0" w:firstRowLastColumn="0" w:lastRowFirstColumn="0" w:lastRowLastColumn="0"/>
        </w:trPr>
        <w:tc>
          <w:tcPr>
            <w:tcW w:w="3295" w:type="dxa"/>
          </w:tcPr>
          <w:p w:rsidR="005F1214" w:rsidRDefault="005F1214" w:rsidP="009F5653">
            <w:r>
              <w:lastRenderedPageBreak/>
              <w:t>Parameter</w:t>
            </w:r>
          </w:p>
        </w:tc>
        <w:tc>
          <w:tcPr>
            <w:tcW w:w="1066" w:type="dxa"/>
          </w:tcPr>
          <w:p w:rsidR="005F1214" w:rsidRDefault="005F1214" w:rsidP="009F5653">
            <w:r>
              <w:t>Type</w:t>
            </w:r>
          </w:p>
        </w:tc>
        <w:tc>
          <w:tcPr>
            <w:tcW w:w="3827" w:type="dxa"/>
          </w:tcPr>
          <w:p w:rsidR="005F1214" w:rsidRDefault="005F1214" w:rsidP="009F5653">
            <w:r>
              <w:t>Description</w:t>
            </w:r>
          </w:p>
        </w:tc>
        <w:tc>
          <w:tcPr>
            <w:tcW w:w="946" w:type="dxa"/>
          </w:tcPr>
          <w:p w:rsidR="005F1214" w:rsidRDefault="005F1214" w:rsidP="009F5653">
            <w:r>
              <w:t xml:space="preserve">Default </w:t>
            </w:r>
          </w:p>
        </w:tc>
      </w:tr>
      <w:tr w:rsidR="005F1214" w:rsidTr="00A21BBD">
        <w:tc>
          <w:tcPr>
            <w:tcW w:w="3295" w:type="dxa"/>
          </w:tcPr>
          <w:p w:rsidR="005F1214" w:rsidRDefault="005F1214" w:rsidP="009F5653">
            <w:r>
              <w:rPr>
                <w:rStyle w:val="CodeInline"/>
              </w:rPr>
              <w:t>File</w:t>
            </w:r>
          </w:p>
        </w:tc>
        <w:tc>
          <w:tcPr>
            <w:tcW w:w="1066" w:type="dxa"/>
          </w:tcPr>
          <w:p w:rsidR="005F1214" w:rsidRDefault="0019537A" w:rsidP="009F5653">
            <w:r>
              <w:t>s</w:t>
            </w:r>
            <w:r w:rsidR="005F1214">
              <w:t>tring</w:t>
            </w:r>
          </w:p>
        </w:tc>
        <w:tc>
          <w:tcPr>
            <w:tcW w:w="3827" w:type="dxa"/>
          </w:tcPr>
          <w:p w:rsidR="005F1214" w:rsidRDefault="005F1214" w:rsidP="009F5653">
            <w:r w:rsidRPr="005F1214">
              <w:t>The EDMX file containing the conceptual, storage and mapping schema descriptions</w:t>
            </w:r>
          </w:p>
        </w:tc>
        <w:tc>
          <w:tcPr>
            <w:tcW w:w="946" w:type="dxa"/>
          </w:tcPr>
          <w:p w:rsidR="005F1214" w:rsidRDefault="005F1214" w:rsidP="009F5653"/>
        </w:tc>
      </w:tr>
    </w:tbl>
    <w:p w:rsidR="00F1051E" w:rsidRDefault="00F1051E" w:rsidP="008D1249">
      <w:pPr>
        <w:pStyle w:val="Heading3"/>
      </w:pPr>
      <w:r>
        <w:t xml:space="preserve">Background process execution </w:t>
      </w:r>
    </w:p>
    <w:p w:rsidR="00F1051E" w:rsidRDefault="00F1051E" w:rsidP="00F1051E">
      <w:r>
        <w:t xml:space="preserve">This provider runs </w:t>
      </w:r>
      <w:r>
        <w:rPr>
          <w:b/>
        </w:rPr>
        <w:t>edmgen</w:t>
      </w:r>
      <w:r w:rsidRPr="00371086">
        <w:rPr>
          <w:b/>
        </w:rPr>
        <w:t>.exe</w:t>
      </w:r>
      <w:r>
        <w:t>. The binary is located as a .NET Framework 4.0 SDK tool in the directory</w:t>
      </w:r>
    </w:p>
    <w:p w:rsidR="00F1051E" w:rsidRPr="00A9247C" w:rsidRDefault="00F1051E" w:rsidP="00F1051E">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Pr>
          <w:rFonts w:ascii="Consolas" w:hAnsi="Consolas" w:cs="Consolas"/>
          <w:color w:val="800000"/>
          <w:sz w:val="16"/>
          <w:lang w:val="en-GB"/>
        </w:rPr>
        <w:t>HKLM\S</w:t>
      </w:r>
      <w:r w:rsidRPr="00371086">
        <w:rPr>
          <w:rFonts w:ascii="Consolas" w:hAnsi="Consolas" w:cs="Consolas"/>
          <w:color w:val="800000"/>
          <w:sz w:val="16"/>
          <w:lang w:val="en-GB"/>
        </w:rPr>
        <w:t>OFTWARE\Microsoft\Microsoft SDKs\Wi</w:t>
      </w:r>
      <w:r>
        <w:rPr>
          <w:rFonts w:ascii="Consolas" w:hAnsi="Consolas" w:cs="Consolas"/>
          <w:color w:val="800000"/>
          <w:sz w:val="16"/>
          <w:lang w:val="en-GB"/>
        </w:rPr>
        <w:t>ndows\v7.0A\WinSDK-NetFx40Tools\</w:t>
      </w:r>
      <w:r w:rsidRPr="00371086">
        <w:rPr>
          <w:rFonts w:ascii="Consolas" w:hAnsi="Consolas" w:cs="Consolas"/>
          <w:color w:val="800000"/>
          <w:sz w:val="16"/>
          <w:lang w:val="en-GB"/>
        </w:rPr>
        <w:t>InstallationFolder</w:t>
      </w:r>
    </w:p>
    <w:p w:rsidR="00F1051E" w:rsidRDefault="00F1051E" w:rsidP="00F1051E">
      <w:r>
        <w:t xml:space="preserve">This provider also runs </w:t>
      </w:r>
      <w:r>
        <w:rPr>
          <w:b/>
        </w:rPr>
        <w:t>csc</w:t>
      </w:r>
      <w:r w:rsidRPr="00371086">
        <w:rPr>
          <w:b/>
        </w:rPr>
        <w:t>.exe</w:t>
      </w:r>
      <w:r>
        <w:t>. The binary is located in:</w:t>
      </w:r>
    </w:p>
    <w:p w:rsidR="00F1051E" w:rsidRDefault="00F1051E" w:rsidP="00F1051E">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sidRPr="00A9247C">
        <w:rPr>
          <w:rFonts w:ascii="Consolas" w:hAnsi="Consolas" w:cs="Consolas"/>
          <w:color w:val="800000"/>
          <w:sz w:val="16"/>
          <w:lang w:val="en-GB"/>
        </w:rPr>
        <w:t>System.Runtime.InteropServices.RuntimeEnvironment.GetRuntimeDirectory()</w:t>
      </w:r>
    </w:p>
    <w:p w:rsidR="00026200" w:rsidRDefault="00026200" w:rsidP="008D1249">
      <w:pPr>
        <w:pStyle w:val="Heading3"/>
      </w:pPr>
      <w:r>
        <w:t>Diagnostics for this provider</w:t>
      </w:r>
    </w:p>
    <w:p w:rsidR="00920CF1" w:rsidRPr="008F7732" w:rsidRDefault="00920CF1" w:rsidP="00920CF1">
      <w:r>
        <w:t>Good diagnostics must be given on the following conditions:</w:t>
      </w:r>
    </w:p>
    <w:p w:rsidR="00920CF1" w:rsidRDefault="009D2460" w:rsidP="00920CF1">
      <w:pPr>
        <w:pStyle w:val="ListParagraph"/>
        <w:numPr>
          <w:ilvl w:val="0"/>
          <w:numId w:val="39"/>
        </w:numPr>
      </w:pPr>
      <w:r>
        <w:t>Bad file name</w:t>
      </w:r>
    </w:p>
    <w:p w:rsidR="00712858" w:rsidRDefault="00712858" w:rsidP="008D1249">
      <w:pPr>
        <w:pStyle w:val="Heading3"/>
      </w:pPr>
      <w:r>
        <w:t>Debugging uses of this provider</w:t>
      </w:r>
    </w:p>
    <w:p w:rsidR="00712858" w:rsidRDefault="00712858" w:rsidP="00712858">
      <w:r>
        <w:t xml:space="preserve">It is not expected that any particular issues will be detected in the step-over, step-through and breakpoint debugging experience for this provider. The internally generated C# stub code will not be available for use during debugging and should never be seen by the use. </w:t>
      </w:r>
    </w:p>
    <w:p w:rsidR="00026200" w:rsidRDefault="00026200" w:rsidP="008D1249">
      <w:pPr>
        <w:pStyle w:val="Heading3"/>
      </w:pPr>
      <w:r>
        <w:t>Caching and Liveness for this provider</w:t>
      </w:r>
    </w:p>
    <w:p w:rsidR="00026200" w:rsidRDefault="00026200" w:rsidP="00026200">
      <w:r>
        <w:t xml:space="preserve">This provider reacts to changes in the saved file on disk and </w:t>
      </w:r>
      <w:r w:rsidR="003B122A">
        <w:t>raises the provider Invalidate event</w:t>
      </w:r>
      <w:r>
        <w:t xml:space="preserve"> when these changes occur.</w:t>
      </w:r>
    </w:p>
    <w:p w:rsidR="00966C3F" w:rsidRDefault="00B33246" w:rsidP="00966C3F">
      <w:pPr>
        <w:pStyle w:val="Heading2"/>
      </w:pPr>
      <w:bookmarkStart w:id="665" w:name="_Toc300669450"/>
      <w:r>
        <w:t>ODataService</w:t>
      </w:r>
      <w:r w:rsidR="00AA10BF">
        <w:t>&lt;…&gt;</w:t>
      </w:r>
      <w:bookmarkEnd w:id="665"/>
    </w:p>
    <w:p w:rsidR="00705123" w:rsidRDefault="00705123" w:rsidP="00705123">
      <w:r>
        <w:t xml:space="preserve">This provider embeds a set of generated types to provide strongly typed access to the given OData service.  The embedded types are the same as those generated by </w:t>
      </w:r>
      <w:r w:rsidRPr="00705123">
        <w:rPr>
          <w:b/>
        </w:rPr>
        <w:t>svcutil.exe</w:t>
      </w:r>
      <w:r>
        <w:t xml:space="preserve"> or accessed via </w:t>
      </w:r>
      <w:r w:rsidRPr="00705123">
        <w:rPr>
          <w:b/>
        </w:rPr>
        <w:t>Add Service Reference</w:t>
      </w:r>
      <w:r>
        <w:t>.</w:t>
      </w:r>
    </w:p>
    <w:p w:rsidR="007A08B4" w:rsidRDefault="007A08B4" w:rsidP="00705123">
      <w:pPr>
        <w:pStyle w:val="Code"/>
      </w:pPr>
      <w:r>
        <w:t xml:space="preserve">[&lt;Generate&gt;] </w:t>
      </w:r>
      <w:r>
        <w:rPr>
          <w:color w:val="0000FF"/>
        </w:rPr>
        <w:t>type</w:t>
      </w:r>
      <w:r>
        <w:t xml:space="preserve"> Northwest = </w:t>
      </w:r>
      <w:r w:rsidR="00001AE8">
        <w:t>ODataService</w:t>
      </w:r>
      <w:r>
        <w:t>&lt;"http://services.odata.org/Northwind/Northwind.svc/"&gt;</w:t>
      </w:r>
    </w:p>
    <w:p w:rsidR="00966C3F" w:rsidRDefault="00966C3F" w:rsidP="00966C3F">
      <w:pPr>
        <w:pStyle w:val="Code"/>
      </w:pPr>
    </w:p>
    <w:p w:rsidR="00966C3F" w:rsidRDefault="00966C3F" w:rsidP="00966C3F">
      <w:pPr>
        <w:pStyle w:val="Code"/>
      </w:pPr>
      <w:r>
        <w:rPr>
          <w:color w:val="0000FF"/>
        </w:rPr>
        <w:t>let</w:t>
      </w:r>
      <w:r>
        <w:t xml:space="preserve"> db = Northwest.NorthwindEntities()</w:t>
      </w:r>
    </w:p>
    <w:p w:rsidR="00966C3F" w:rsidRPr="00705123" w:rsidRDefault="00705123" w:rsidP="00705123">
      <w:r>
        <w:t>Queries can be used against the service:</w:t>
      </w:r>
    </w:p>
    <w:p w:rsidR="00966C3F" w:rsidRDefault="00966C3F" w:rsidP="00966C3F">
      <w:pPr>
        <w:pStyle w:val="Code"/>
      </w:pPr>
      <w:r>
        <w:t xml:space="preserve">query { </w:t>
      </w:r>
      <w:r>
        <w:rPr>
          <w:color w:val="0000FF"/>
        </w:rPr>
        <w:t>for</w:t>
      </w:r>
      <w:r>
        <w:t xml:space="preserve"> c </w:t>
      </w:r>
      <w:r>
        <w:rPr>
          <w:color w:val="0000FF"/>
        </w:rPr>
        <w:t>in</w:t>
      </w:r>
      <w:r>
        <w:t xml:space="preserve"> db.Customers </w:t>
      </w:r>
      <w:r>
        <w:rPr>
          <w:color w:val="0000FF"/>
        </w:rPr>
        <w:t>do</w:t>
      </w:r>
      <w:r>
        <w:t xml:space="preserve"> </w:t>
      </w:r>
    </w:p>
    <w:p w:rsidR="00966C3F" w:rsidRPr="00966C3F" w:rsidRDefault="002366CD" w:rsidP="00966C3F">
      <w:pPr>
        <w:pStyle w:val="Code"/>
      </w:pPr>
      <w:r>
        <w:t xml:space="preserve">        </w:t>
      </w:r>
      <w:r w:rsidR="003A0F65">
        <w:rPr>
          <w:color w:val="0000FF"/>
        </w:rPr>
        <w:t>yield</w:t>
      </w:r>
      <w:r w:rsidR="003A0F65">
        <w:t xml:space="preserve"> </w:t>
      </w:r>
      <w:r w:rsidR="00966C3F">
        <w:t>c }</w:t>
      </w:r>
    </w:p>
    <w:p w:rsidR="00C66026" w:rsidRDefault="00C66026" w:rsidP="008D1249">
      <w:pPr>
        <w:pStyle w:val="Heading3"/>
      </w:pPr>
      <w:r>
        <w:t>Static Parameters</w:t>
      </w:r>
    </w:p>
    <w:p w:rsidR="005B784F" w:rsidRPr="00CC3BBB" w:rsidRDefault="00C66026" w:rsidP="005B784F">
      <w:r>
        <w:t xml:space="preserve">The set of static parameters is shown below, and mostly corresponds to those accepted by </w:t>
      </w:r>
      <w:r>
        <w:rPr>
          <w:b/>
        </w:rPr>
        <w:t>datas</w:t>
      </w:r>
      <w:r w:rsidRPr="00C66026">
        <w:rPr>
          <w:b/>
        </w:rPr>
        <w:t>vcutil.exe</w:t>
      </w:r>
      <w:r>
        <w:t xml:space="preserve">. </w:t>
      </w:r>
    </w:p>
    <w:tbl>
      <w:tblPr>
        <w:tblStyle w:val="Tablerowcell"/>
        <w:tblW w:w="0" w:type="auto"/>
        <w:tblLook w:val="04A0" w:firstRow="1" w:lastRow="0" w:firstColumn="1" w:lastColumn="0" w:noHBand="0" w:noVBand="1"/>
      </w:tblPr>
      <w:tblGrid>
        <w:gridCol w:w="2636"/>
        <w:gridCol w:w="958"/>
        <w:gridCol w:w="4693"/>
        <w:gridCol w:w="1289"/>
      </w:tblGrid>
      <w:tr w:rsidR="005F1214" w:rsidTr="00A21BBD">
        <w:trPr>
          <w:cnfStyle w:val="100000000000" w:firstRow="1" w:lastRow="0" w:firstColumn="0" w:lastColumn="0" w:oddVBand="0" w:evenVBand="0" w:oddHBand="0" w:evenHBand="0" w:firstRowFirstColumn="0" w:firstRowLastColumn="0" w:lastRowFirstColumn="0" w:lastRowLastColumn="0"/>
        </w:trPr>
        <w:tc>
          <w:tcPr>
            <w:tcW w:w="2636" w:type="dxa"/>
          </w:tcPr>
          <w:p w:rsidR="005F1214" w:rsidRDefault="005F1214" w:rsidP="009F5653">
            <w:r>
              <w:t>Parameter</w:t>
            </w:r>
          </w:p>
        </w:tc>
        <w:tc>
          <w:tcPr>
            <w:tcW w:w="958" w:type="dxa"/>
          </w:tcPr>
          <w:p w:rsidR="005F1214" w:rsidRDefault="005F1214" w:rsidP="009F5653">
            <w:r>
              <w:t>Type</w:t>
            </w:r>
          </w:p>
        </w:tc>
        <w:tc>
          <w:tcPr>
            <w:tcW w:w="4693" w:type="dxa"/>
          </w:tcPr>
          <w:p w:rsidR="005F1214" w:rsidRDefault="005F1214" w:rsidP="009F5653">
            <w:r>
              <w:t>Description</w:t>
            </w:r>
          </w:p>
        </w:tc>
        <w:tc>
          <w:tcPr>
            <w:tcW w:w="1289" w:type="dxa"/>
          </w:tcPr>
          <w:p w:rsidR="005F1214" w:rsidRDefault="005F1214" w:rsidP="009F5653">
            <w:r>
              <w:t xml:space="preserve">Default </w:t>
            </w:r>
          </w:p>
        </w:tc>
      </w:tr>
      <w:tr w:rsidR="00366951" w:rsidTr="00A21BBD">
        <w:tc>
          <w:tcPr>
            <w:tcW w:w="2636" w:type="dxa"/>
          </w:tcPr>
          <w:p w:rsidR="00366951" w:rsidRDefault="00001AE8" w:rsidP="002B186C">
            <w:r>
              <w:rPr>
                <w:rStyle w:val="CodeInline"/>
              </w:rPr>
              <w:t>Service</w:t>
            </w:r>
            <w:r w:rsidR="00366951">
              <w:rPr>
                <w:rStyle w:val="CodeInline"/>
              </w:rPr>
              <w:t>Uri</w:t>
            </w:r>
          </w:p>
        </w:tc>
        <w:tc>
          <w:tcPr>
            <w:tcW w:w="958" w:type="dxa"/>
          </w:tcPr>
          <w:p w:rsidR="00366951" w:rsidRDefault="00366951" w:rsidP="002B186C">
            <w:r>
              <w:t>String</w:t>
            </w:r>
          </w:p>
        </w:tc>
        <w:tc>
          <w:tcPr>
            <w:tcW w:w="4693" w:type="dxa"/>
          </w:tcPr>
          <w:p w:rsidR="00366951" w:rsidRDefault="00366951" w:rsidP="002B186C">
            <w:r w:rsidRPr="005F1214">
              <w:t>The URI for the OData service</w:t>
            </w:r>
          </w:p>
        </w:tc>
        <w:tc>
          <w:tcPr>
            <w:tcW w:w="1289" w:type="dxa"/>
          </w:tcPr>
          <w:p w:rsidR="00366951" w:rsidRDefault="00366951" w:rsidP="002B186C"/>
        </w:tc>
      </w:tr>
      <w:tr w:rsidR="009F18F3" w:rsidTr="00F1051E">
        <w:tc>
          <w:tcPr>
            <w:tcW w:w="2636" w:type="dxa"/>
          </w:tcPr>
          <w:p w:rsidR="009F18F3" w:rsidRDefault="009F18F3" w:rsidP="00001AE8">
            <w:r>
              <w:rPr>
                <w:rStyle w:val="CodeInline"/>
              </w:rPr>
              <w:lastRenderedPageBreak/>
              <w:t>LocalS</w:t>
            </w:r>
            <w:r w:rsidR="004766E5">
              <w:rPr>
                <w:rStyle w:val="CodeInline"/>
              </w:rPr>
              <w:t>chema</w:t>
            </w:r>
            <w:r>
              <w:rPr>
                <w:rStyle w:val="CodeInline"/>
              </w:rPr>
              <w:t>File</w:t>
            </w:r>
          </w:p>
        </w:tc>
        <w:tc>
          <w:tcPr>
            <w:tcW w:w="958" w:type="dxa"/>
          </w:tcPr>
          <w:p w:rsidR="009F18F3" w:rsidRDefault="009F18F3" w:rsidP="00B33246">
            <w:r>
              <w:t>string</w:t>
            </w:r>
          </w:p>
        </w:tc>
        <w:tc>
          <w:tcPr>
            <w:tcW w:w="4693" w:type="dxa"/>
          </w:tcPr>
          <w:p w:rsidR="009F18F3" w:rsidRDefault="009F18F3" w:rsidP="009B2BD2">
            <w:r>
              <w:t>Local file in</w:t>
            </w:r>
            <w:r w:rsidR="009B2BD2">
              <w:t xml:space="preserve"> which to store the latest service metadata</w:t>
            </w:r>
            <w:r>
              <w:t xml:space="preserve"> for the </w:t>
            </w:r>
            <w:r w:rsidR="009B2BD2">
              <w:t>service</w:t>
            </w:r>
          </w:p>
        </w:tc>
        <w:tc>
          <w:tcPr>
            <w:tcW w:w="1289" w:type="dxa"/>
          </w:tcPr>
          <w:p w:rsidR="009F18F3" w:rsidRDefault="009F18F3">
            <w:pPr>
              <w:pPrChange w:id="666" w:author="Don Syme" w:date="2011-08-09T14:16:00Z">
                <w:pPr>
                  <w:spacing w:after="200" w:line="276" w:lineRule="auto"/>
                </w:pPr>
              </w:pPrChange>
            </w:pPr>
            <w:r>
              <w:t xml:space="preserve"> </w:t>
            </w:r>
            <w:ins w:id="667" w:author="Don Syme" w:date="2011-08-09T14:16:00Z">
              <w:r w:rsidR="000D286A">
                <w:t>empty</w:t>
              </w:r>
            </w:ins>
          </w:p>
        </w:tc>
      </w:tr>
      <w:tr w:rsidR="009F18F3" w:rsidTr="00F1051E">
        <w:tc>
          <w:tcPr>
            <w:tcW w:w="2636" w:type="dxa"/>
          </w:tcPr>
          <w:p w:rsidR="009F18F3" w:rsidRDefault="009F18F3" w:rsidP="00B33246">
            <w:r>
              <w:rPr>
                <w:rStyle w:val="CodeInline"/>
              </w:rPr>
              <w:t>ForceUpdate</w:t>
            </w:r>
          </w:p>
        </w:tc>
        <w:tc>
          <w:tcPr>
            <w:tcW w:w="958" w:type="dxa"/>
          </w:tcPr>
          <w:p w:rsidR="009F18F3" w:rsidRDefault="009F18F3" w:rsidP="00B33246">
            <w:r>
              <w:t>bool</w:t>
            </w:r>
          </w:p>
        </w:tc>
        <w:tc>
          <w:tcPr>
            <w:tcW w:w="4693" w:type="dxa"/>
          </w:tcPr>
          <w:p w:rsidR="009F18F3" w:rsidRDefault="009F18F3" w:rsidP="009B2BD2">
            <w:r>
              <w:t xml:space="preserve">Require that the direct connection to the </w:t>
            </w:r>
            <w:r w:rsidR="009B2BD2">
              <w:t xml:space="preserve">service </w:t>
            </w:r>
            <w:r>
              <w:t xml:space="preserve">be available at design/compile-time and the local </w:t>
            </w:r>
            <w:r w:rsidR="009B2BD2">
              <w:t xml:space="preserve">service </w:t>
            </w:r>
            <w:r>
              <w:t>file is refreshed</w:t>
            </w:r>
          </w:p>
        </w:tc>
        <w:tc>
          <w:tcPr>
            <w:tcW w:w="1289" w:type="dxa"/>
          </w:tcPr>
          <w:p w:rsidR="009F18F3" w:rsidRDefault="009F18F3" w:rsidP="00B33246">
            <w:r>
              <w:t xml:space="preserve"> </w:t>
            </w:r>
            <w:ins w:id="668" w:author="Don Syme" w:date="2011-08-09T14:16:00Z">
              <w:r w:rsidR="000D286A">
                <w:t>true</w:t>
              </w:r>
            </w:ins>
          </w:p>
        </w:tc>
      </w:tr>
      <w:tr w:rsidR="00366951" w:rsidTr="00A21BBD">
        <w:tc>
          <w:tcPr>
            <w:tcW w:w="2636" w:type="dxa"/>
          </w:tcPr>
          <w:p w:rsidR="00366951" w:rsidRDefault="004C3DF5" w:rsidP="002B186C">
            <w:r>
              <w:rPr>
                <w:rStyle w:val="CodeInline"/>
              </w:rPr>
              <w:t>DataServiceCollection</w:t>
            </w:r>
          </w:p>
        </w:tc>
        <w:tc>
          <w:tcPr>
            <w:tcW w:w="958" w:type="dxa"/>
          </w:tcPr>
          <w:p w:rsidR="00366951" w:rsidRDefault="00366951" w:rsidP="002B186C">
            <w:r>
              <w:t>bool</w:t>
            </w:r>
          </w:p>
        </w:tc>
        <w:tc>
          <w:tcPr>
            <w:tcW w:w="4693" w:type="dxa"/>
          </w:tcPr>
          <w:p w:rsidR="00366951" w:rsidRDefault="004C3DF5" w:rsidP="002B186C">
            <w:r w:rsidRPr="004C3DF5">
              <w:t xml:space="preserve">Generate collections derived from DataServiceCollection </w:t>
            </w:r>
          </w:p>
          <w:p w:rsidR="00C30F54" w:rsidRDefault="00C30F54" w:rsidP="005B372B"/>
        </w:tc>
        <w:tc>
          <w:tcPr>
            <w:tcW w:w="1289" w:type="dxa"/>
          </w:tcPr>
          <w:p w:rsidR="00366951" w:rsidRDefault="00366951" w:rsidP="002B186C">
            <w:r>
              <w:t>false</w:t>
            </w:r>
          </w:p>
        </w:tc>
      </w:tr>
    </w:tbl>
    <w:p w:rsidR="00366951" w:rsidRPr="00A21BBD" w:rsidRDefault="00366951" w:rsidP="00366951">
      <w:pPr>
        <w:autoSpaceDE w:val="0"/>
        <w:autoSpaceDN w:val="0"/>
        <w:adjustRightInd w:val="0"/>
        <w:spacing w:after="0" w:line="240" w:lineRule="auto"/>
        <w:rPr>
          <w:rFonts w:ascii="Consolas" w:hAnsi="Consolas" w:cs="Consolas"/>
          <w:sz w:val="14"/>
          <w:szCs w:val="24"/>
          <w:lang w:val="en-GB"/>
        </w:rPr>
      </w:pPr>
    </w:p>
    <w:p w:rsidR="00366951" w:rsidRPr="00A21BBD" w:rsidDel="00366951" w:rsidRDefault="00366951" w:rsidP="00366951">
      <w:pPr>
        <w:rPr>
          <w:sz w:val="10"/>
        </w:rPr>
      </w:pPr>
      <w:r w:rsidRPr="00A21BBD">
        <w:rPr>
          <w:sz w:val="10"/>
        </w:rPr>
        <w:t xml:space="preserve"> </w:t>
      </w:r>
    </w:p>
    <w:p w:rsidR="005A7EC5" w:rsidRDefault="005A7EC5" w:rsidP="008D1249">
      <w:pPr>
        <w:pStyle w:val="Heading3"/>
      </w:pPr>
      <w:r>
        <w:t>The Generated Type Space</w:t>
      </w:r>
    </w:p>
    <w:p w:rsidR="005A7EC5" w:rsidRDefault="005A7EC5" w:rsidP="005A7EC5">
      <w:r>
        <w:t>For example:</w:t>
      </w:r>
    </w:p>
    <w:p w:rsidR="005A7EC5" w:rsidRDefault="005A7EC5" w:rsidP="00AC4952">
      <w:pPr>
        <w:jc w:val="center"/>
      </w:pPr>
      <w:r>
        <w:rPr>
          <w:noProof/>
          <w:lang w:val="en-GB" w:eastAsia="en-GB"/>
        </w:rPr>
        <w:drawing>
          <wp:inline distT="0" distB="0" distL="0" distR="0" wp14:anchorId="718EA3CC" wp14:editId="082EC352">
            <wp:extent cx="5442508" cy="1143562"/>
            <wp:effectExtent l="19050" t="1905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551" t="16195" r="32226" b="61665"/>
                    <a:stretch/>
                  </pic:blipFill>
                  <pic:spPr bwMode="auto">
                    <a:xfrm>
                      <a:off x="0" y="0"/>
                      <a:ext cx="5439167" cy="114286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315CA7" w:rsidRDefault="00315CA7" w:rsidP="006A7D64">
      <w:pPr>
        <w:ind w:firstLine="360"/>
        <w:rPr>
          <w:ins w:id="669" w:author="Don Syme" w:date="2011-08-09T13:11:00Z"/>
        </w:rPr>
      </w:pPr>
      <w:ins w:id="670" w:author="Don Syme" w:date="2011-08-09T13:11:00Z">
        <w:r>
          <w:t>For the declaration</w:t>
        </w:r>
      </w:ins>
    </w:p>
    <w:p w:rsidR="00315CA7" w:rsidRDefault="00315CA7" w:rsidP="00315CA7">
      <w:pPr>
        <w:pStyle w:val="CodeExample"/>
        <w:rPr>
          <w:ins w:id="671" w:author="Don Syme" w:date="2011-08-09T13:11:00Z"/>
        </w:rPr>
      </w:pPr>
      <w:ins w:id="672" w:author="Don Syme" w:date="2011-08-09T13:11:00Z">
        <w:r>
          <w:t>[&lt;Generate&gt;]</w:t>
        </w:r>
      </w:ins>
    </w:p>
    <w:p w:rsidR="00315CA7" w:rsidRPr="00C021E3" w:rsidRDefault="00315CA7" w:rsidP="00315CA7">
      <w:pPr>
        <w:pStyle w:val="CodeExample"/>
        <w:rPr>
          <w:ins w:id="673" w:author="Don Syme" w:date="2011-08-09T13:11:00Z"/>
        </w:rPr>
      </w:pPr>
      <w:ins w:id="674" w:author="Don Syme" w:date="2011-08-09T13:11:00Z">
        <w:r>
          <w:t>type MyService = ODataService&lt;</w:t>
        </w:r>
        <w:r>
          <w:rPr>
            <w:i/>
          </w:rPr>
          <w:t>parameters</w:t>
        </w:r>
        <w:r>
          <w:t>&gt;</w:t>
        </w:r>
      </w:ins>
    </w:p>
    <w:p w:rsidR="00315CA7" w:rsidRDefault="00315CA7" w:rsidP="00315CA7">
      <w:pPr>
        <w:rPr>
          <w:ins w:id="675" w:author="Don Syme" w:date="2011-08-09T13:11:00Z"/>
        </w:rPr>
      </w:pPr>
      <w:ins w:id="676" w:author="Don Syme" w:date="2011-08-09T13:11:00Z">
        <w:r>
          <w:t>The generated types are as follows</w:t>
        </w:r>
      </w:ins>
      <w:r w:rsidR="0032778D">
        <w:t xml:space="preserve">, </w:t>
      </w:r>
      <w:ins w:id="677" w:author="Don Syme" w:date="2011-08-09T13:44:00Z">
        <w:r w:rsidR="0032778D">
          <w:t xml:space="preserve">where </w:t>
        </w:r>
      </w:ins>
      <w:r w:rsidR="0032778D">
        <w:rPr>
          <w:b/>
          <w:i/>
        </w:rPr>
        <w:t>ServiceTypeName</w:t>
      </w:r>
      <w:ins w:id="678" w:author="Don Syme" w:date="2011-08-09T13:44:00Z">
        <w:r w:rsidR="0032778D">
          <w:t xml:space="preserve"> is </w:t>
        </w:r>
      </w:ins>
      <w:ins w:id="679" w:author="Don Syme" w:date="2011-08-09T13:45:00Z">
        <w:r w:rsidR="0032778D">
          <w:t xml:space="preserve">the name of the single </w:t>
        </w:r>
        <w:r w:rsidR="0032778D" w:rsidRPr="005F3BE0">
          <w:t xml:space="preserve">type </w:t>
        </w:r>
        <w:r w:rsidR="0032778D">
          <w:t xml:space="preserve">generated by </w:t>
        </w:r>
      </w:ins>
      <w:r w:rsidR="0032778D">
        <w:rPr>
          <w:b/>
        </w:rPr>
        <w:t>datas</w:t>
      </w:r>
      <w:r w:rsidR="0032778D" w:rsidRPr="0032778D">
        <w:rPr>
          <w:b/>
        </w:rPr>
        <w:t>vcutil</w:t>
      </w:r>
      <w:ins w:id="680" w:author="Don Syme" w:date="2011-08-09T13:45:00Z">
        <w:r w:rsidR="0032778D" w:rsidRPr="0032778D">
          <w:rPr>
            <w:b/>
          </w:rPr>
          <w:t>.exe</w:t>
        </w:r>
        <w:r w:rsidR="0032778D">
          <w:t xml:space="preserve"> which has </w:t>
        </w:r>
        <w:r w:rsidR="0032778D" w:rsidRPr="005F3BE0">
          <w:t xml:space="preserve">base type </w:t>
        </w:r>
      </w:ins>
      <w:r w:rsidR="0032778D" w:rsidRPr="0032778D">
        <w:rPr>
          <w:b/>
        </w:rPr>
        <w:t>System.Data.Services.Client.DataServiceContext</w:t>
      </w:r>
      <w:ins w:id="681" w:author="Don Syme" w:date="2011-08-09T13:45:00Z">
        <w:r w:rsidR="0032778D" w:rsidRPr="005F3BE0">
          <w:t>.</w:t>
        </w:r>
        <w:r w:rsidR="0032778D">
          <w:t xml:space="preserve"> This is usually </w:t>
        </w:r>
      </w:ins>
      <w:r w:rsidR="0032778D">
        <w:t xml:space="preserve">the </w:t>
      </w:r>
      <w:ins w:id="682" w:author="Don Syme" w:date="2011-08-09T13:45:00Z">
        <w:r w:rsidR="0032778D" w:rsidRPr="005F3BE0">
          <w:t xml:space="preserve">name </w:t>
        </w:r>
      </w:ins>
      <w:r w:rsidR="0032778D">
        <w:t>in the schema for the service</w:t>
      </w:r>
      <w:ins w:id="683" w:author="Don Syme" w:date="2011-08-09T13:45:00Z">
        <w:r w:rsidR="0032778D">
          <w:t xml:space="preserve">, e.g. </w:t>
        </w:r>
      </w:ins>
      <w:r w:rsidR="0032778D" w:rsidRPr="0032778D">
        <w:rPr>
          <w:b/>
        </w:rPr>
        <w:t>NetflixCatalog</w:t>
      </w:r>
      <w:ins w:id="684" w:author="Don Syme" w:date="2011-08-09T13:45:00Z">
        <w:r w:rsidR="0032778D">
          <w:t>.</w:t>
        </w:r>
      </w:ins>
    </w:p>
    <w:p w:rsidR="00315CA7" w:rsidRPr="00C021E3" w:rsidRDefault="00315CA7" w:rsidP="00315CA7">
      <w:pPr>
        <w:pStyle w:val="CodeExample"/>
        <w:rPr>
          <w:ins w:id="685" w:author="Don Syme" w:date="2011-08-09T13:11:00Z"/>
        </w:rPr>
      </w:pPr>
      <w:ins w:id="686" w:author="Don Syme" w:date="2011-08-09T13:11:00Z">
        <w:r w:rsidRPr="00A96028">
          <w:rPr>
            <w:b/>
          </w:rPr>
          <w:t>type</w:t>
        </w:r>
        <w:r w:rsidR="00176B3A">
          <w:t xml:space="preserve"> My</w:t>
        </w:r>
      </w:ins>
      <w:ins w:id="687" w:author="Don Syme" w:date="2011-08-09T13:29:00Z">
        <w:r w:rsidR="00176B3A">
          <w:t>Service</w:t>
        </w:r>
      </w:ins>
      <w:ins w:id="688" w:author="Don Syme" w:date="2011-08-09T13:11:00Z">
        <w:r w:rsidRPr="00C021E3">
          <w:t xml:space="preserve"> </w:t>
        </w:r>
      </w:ins>
    </w:p>
    <w:p w:rsidR="00315CA7" w:rsidRPr="003A794C" w:rsidRDefault="00315CA7" w:rsidP="00315CA7">
      <w:pPr>
        <w:ind w:firstLine="720"/>
        <w:rPr>
          <w:ins w:id="689" w:author="Don Syme" w:date="2011-08-09T13:11:00Z"/>
          <w:sz w:val="16"/>
        </w:rPr>
      </w:pPr>
      <w:ins w:id="690" w:author="Don Syme" w:date="2011-08-09T13:11:00Z">
        <w:r w:rsidRPr="003A794C">
          <w:rPr>
            <w:b/>
            <w:sz w:val="16"/>
          </w:rPr>
          <w:t>Description</w:t>
        </w:r>
        <w:r w:rsidRPr="003A794C">
          <w:rPr>
            <w:sz w:val="16"/>
          </w:rPr>
          <w:t>: The overall container type</w:t>
        </w:r>
      </w:ins>
    </w:p>
    <w:p w:rsidR="00315CA7" w:rsidRDefault="00315CA7" w:rsidP="00315CA7">
      <w:pPr>
        <w:pStyle w:val="CodeExample"/>
        <w:ind w:firstLine="360"/>
        <w:rPr>
          <w:ins w:id="691" w:author="Don Syme" w:date="2011-08-09T13:11:00Z"/>
        </w:rPr>
      </w:pPr>
      <w:ins w:id="692" w:author="Don Syme" w:date="2011-08-09T13:11:00Z">
        <w:r w:rsidRPr="00A96028">
          <w:rPr>
            <w:b/>
          </w:rPr>
          <w:t>method</w:t>
        </w:r>
        <w:r w:rsidRPr="00C021E3">
          <w:t xml:space="preserve"> GetDataContext() </w:t>
        </w:r>
      </w:ins>
    </w:p>
    <w:p w:rsidR="00315CA7" w:rsidRDefault="00315CA7" w:rsidP="00315CA7">
      <w:pPr>
        <w:ind w:left="1440"/>
        <w:rPr>
          <w:ins w:id="693" w:author="Don Syme" w:date="2011-08-09T13:11:00Z"/>
          <w:sz w:val="16"/>
        </w:rPr>
      </w:pPr>
      <w:ins w:id="694" w:author="Don Syme" w:date="2011-08-09T13:11:00Z">
        <w:r w:rsidRPr="003A794C">
          <w:rPr>
            <w:b/>
            <w:sz w:val="16"/>
          </w:rPr>
          <w:t>Description</w:t>
        </w:r>
        <w:r w:rsidRPr="003A794C">
          <w:rPr>
            <w:sz w:val="16"/>
          </w:rPr>
          <w:t>: A</w:t>
        </w:r>
        <w:r>
          <w:rPr>
            <w:sz w:val="16"/>
          </w:rPr>
          <w:t xml:space="preserve"> </w:t>
        </w:r>
        <w:r w:rsidRPr="003A794C">
          <w:rPr>
            <w:sz w:val="16"/>
          </w:rPr>
          <w:t>method returning a simplified view of the data context</w:t>
        </w:r>
        <w:r>
          <w:rPr>
            <w:sz w:val="16"/>
          </w:rPr>
          <w:t xml:space="preserve">. The method creates and returns </w:t>
        </w:r>
      </w:ins>
    </w:p>
    <w:p w:rsidR="00315CA7" w:rsidRPr="003A794C" w:rsidRDefault="00315CA7" w:rsidP="00315CA7">
      <w:pPr>
        <w:ind w:left="1440" w:firstLine="720"/>
        <w:rPr>
          <w:ins w:id="695" w:author="Don Syme" w:date="2011-08-09T13:11:00Z"/>
          <w:sz w:val="16"/>
        </w:rPr>
      </w:pPr>
      <w:ins w:id="696" w:author="Don Syme" w:date="2011-08-09T13:11:00Z">
        <w:r>
          <w:rPr>
            <w:b/>
            <w:sz w:val="16"/>
          </w:rPr>
          <w:t xml:space="preserve">new </w:t>
        </w:r>
        <w:r w:rsidR="00176B3A">
          <w:rPr>
            <w:sz w:val="16"/>
          </w:rPr>
          <w:t>My</w:t>
        </w:r>
      </w:ins>
      <w:ins w:id="697" w:author="Don Syme" w:date="2011-08-09T13:29:00Z">
        <w:r w:rsidR="00176B3A">
          <w:rPr>
            <w:sz w:val="16"/>
          </w:rPr>
          <w:t>Service</w:t>
        </w:r>
      </w:ins>
      <w:ins w:id="698" w:author="Don Syme" w:date="2011-08-09T13:11:00Z">
        <w:r w:rsidRPr="00E709A8">
          <w:rPr>
            <w:sz w:val="16"/>
          </w:rPr>
          <w:t>.ServiceTypes.SimpleDataContextTypes.</w:t>
        </w:r>
      </w:ins>
      <w:r w:rsidR="0032778D">
        <w:rPr>
          <w:i/>
          <w:sz w:val="16"/>
        </w:rPr>
        <w:t>ServiceTypeName</w:t>
      </w:r>
      <w:r w:rsidR="0032778D">
        <w:rPr>
          <w:sz w:val="16"/>
        </w:rPr>
        <w:t xml:space="preserve"> </w:t>
      </w:r>
      <w:ins w:id="699" w:author="Don Syme" w:date="2011-08-09T13:11:00Z">
        <w:r>
          <w:rPr>
            <w:sz w:val="16"/>
          </w:rPr>
          <w:t>(</w:t>
        </w:r>
      </w:ins>
      <w:ins w:id="700" w:author="Don Syme" w:date="2011-08-09T13:32:00Z">
        <w:r w:rsidR="00176B3A" w:rsidRPr="0032778D">
          <w:rPr>
            <w:b/>
            <w:sz w:val="16"/>
          </w:rPr>
          <w:t>new</w:t>
        </w:r>
        <w:r w:rsidR="00176B3A">
          <w:rPr>
            <w:sz w:val="16"/>
          </w:rPr>
          <w:t xml:space="preserve"> System.Uri</w:t>
        </w:r>
        <w:r w:rsidR="00176B3A" w:rsidRPr="00176B3A">
          <w:rPr>
            <w:sz w:val="16"/>
            <w:rPrChange w:id="701" w:author="Don Syme" w:date="2011-08-09T13:32:00Z">
              <w:rPr>
                <w:i/>
                <w:sz w:val="16"/>
              </w:rPr>
            </w:rPrChange>
          </w:rPr>
          <w:t>(</w:t>
        </w:r>
      </w:ins>
      <w:ins w:id="702" w:author="Don Syme" w:date="2011-08-09T13:29:00Z">
        <w:r w:rsidR="00176B3A">
          <w:rPr>
            <w:i/>
            <w:sz w:val="16"/>
          </w:rPr>
          <w:t>serviceU</w:t>
        </w:r>
      </w:ins>
      <w:ins w:id="703" w:author="Don Syme" w:date="2011-08-09T13:30:00Z">
        <w:r w:rsidR="00176B3A">
          <w:rPr>
            <w:i/>
            <w:sz w:val="16"/>
          </w:rPr>
          <w:t>r</w:t>
        </w:r>
      </w:ins>
      <w:ins w:id="704" w:author="Don Syme" w:date="2011-08-09T13:29:00Z">
        <w:r w:rsidR="00176B3A">
          <w:rPr>
            <w:i/>
            <w:sz w:val="16"/>
          </w:rPr>
          <w:t>i</w:t>
        </w:r>
      </w:ins>
      <w:ins w:id="705" w:author="Don Syme" w:date="2011-08-09T13:11:00Z">
        <w:r>
          <w:rPr>
            <w:sz w:val="16"/>
          </w:rPr>
          <w:t>)</w:t>
        </w:r>
      </w:ins>
      <w:ins w:id="706" w:author="Don Syme" w:date="2011-08-09T13:32:00Z">
        <w:r w:rsidR="00176B3A">
          <w:rPr>
            <w:sz w:val="16"/>
          </w:rPr>
          <w:t>)</w:t>
        </w:r>
      </w:ins>
    </w:p>
    <w:p w:rsidR="00176B3A" w:rsidRPr="00176B3A" w:rsidRDefault="00176B3A" w:rsidP="00315CA7">
      <w:pPr>
        <w:ind w:left="1440"/>
        <w:rPr>
          <w:ins w:id="707" w:author="Don Syme" w:date="2011-08-09T13:29:00Z"/>
          <w:sz w:val="16"/>
          <w:rPrChange w:id="708" w:author="Don Syme" w:date="2011-08-09T13:29:00Z">
            <w:rPr>
              <w:ins w:id="709" w:author="Don Syme" w:date="2011-08-09T13:29:00Z"/>
              <w:b/>
              <w:sz w:val="16"/>
            </w:rPr>
          </w:rPrChange>
        </w:rPr>
      </w:pPr>
      <w:ins w:id="710" w:author="Don Syme" w:date="2011-08-09T13:29:00Z">
        <w:r>
          <w:rPr>
            <w:sz w:val="16"/>
          </w:rPr>
          <w:t xml:space="preserve">where </w:t>
        </w:r>
        <w:r>
          <w:rPr>
            <w:i/>
            <w:sz w:val="16"/>
          </w:rPr>
          <w:t xml:space="preserve">serviceUri </w:t>
        </w:r>
        <w:r w:rsidRPr="00176B3A">
          <w:rPr>
            <w:sz w:val="16"/>
            <w:rPrChange w:id="711" w:author="Don Syme" w:date="2011-08-09T13:29:00Z">
              <w:rPr>
                <w:i/>
                <w:sz w:val="16"/>
              </w:rPr>
            </w:rPrChange>
          </w:rPr>
          <w:t>is the value</w:t>
        </w:r>
        <w:r>
          <w:rPr>
            <w:i/>
            <w:sz w:val="16"/>
          </w:rPr>
          <w:t xml:space="preserve"> </w:t>
        </w:r>
        <w:r>
          <w:rPr>
            <w:sz w:val="16"/>
          </w:rPr>
          <w:t xml:space="preserve">of the ServiceUri </w:t>
        </w:r>
      </w:ins>
      <w:ins w:id="712" w:author="Don Syme" w:date="2011-08-09T13:30:00Z">
        <w:r>
          <w:rPr>
            <w:sz w:val="16"/>
          </w:rPr>
          <w:t xml:space="preserve">static </w:t>
        </w:r>
      </w:ins>
      <w:ins w:id="713" w:author="Don Syme" w:date="2011-08-09T13:29:00Z">
        <w:r>
          <w:rPr>
            <w:sz w:val="16"/>
          </w:rPr>
          <w:t>parameter.</w:t>
        </w:r>
      </w:ins>
    </w:p>
    <w:p w:rsidR="00315CA7" w:rsidRPr="003A794C" w:rsidRDefault="00315CA7" w:rsidP="00315CA7">
      <w:pPr>
        <w:ind w:left="1440"/>
        <w:rPr>
          <w:ins w:id="714" w:author="Don Syme" w:date="2011-08-09T13:11:00Z"/>
          <w:sz w:val="16"/>
        </w:rPr>
      </w:pPr>
      <w:ins w:id="715" w:author="Don Syme" w:date="2011-08-09T13:11:00Z">
        <w:r w:rsidRPr="003A794C">
          <w:rPr>
            <w:b/>
            <w:sz w:val="16"/>
          </w:rPr>
          <w:t>Return type</w:t>
        </w:r>
        <w:r w:rsidRPr="003A794C">
          <w:rPr>
            <w:sz w:val="16"/>
          </w:rPr>
          <w:t xml:space="preserve">: </w:t>
        </w:r>
      </w:ins>
      <w:ins w:id="716" w:author="Don Syme" w:date="2011-08-09T13:29:00Z">
        <w:r w:rsidR="00176B3A">
          <w:rPr>
            <w:sz w:val="16"/>
          </w:rPr>
          <w:t>MyService</w:t>
        </w:r>
      </w:ins>
      <w:ins w:id="717" w:author="Don Syme" w:date="2011-08-09T13:11:00Z">
        <w:r w:rsidRPr="003A794C">
          <w:rPr>
            <w:sz w:val="16"/>
          </w:rPr>
          <w:t>.ServiceTypes.SimpleDataContextTypes.</w:t>
        </w:r>
      </w:ins>
      <w:r w:rsidR="0032778D">
        <w:rPr>
          <w:i/>
          <w:sz w:val="16"/>
        </w:rPr>
        <w:t>ServiceTypeName</w:t>
      </w:r>
    </w:p>
    <w:p w:rsidR="00315CA7" w:rsidRDefault="00315CA7" w:rsidP="00315CA7">
      <w:pPr>
        <w:pStyle w:val="CodeExample"/>
        <w:ind w:firstLine="360"/>
        <w:rPr>
          <w:ins w:id="718" w:author="Don Syme" w:date="2011-08-09T13:11:00Z"/>
        </w:rPr>
      </w:pPr>
      <w:ins w:id="719" w:author="Don Syme" w:date="2011-08-09T13:11:00Z">
        <w:r w:rsidRPr="00A96028">
          <w:rPr>
            <w:b/>
          </w:rPr>
          <w:t>method</w:t>
        </w:r>
        <w:r w:rsidRPr="00C021E3">
          <w:t xml:space="preserve"> GetDataContext(</w:t>
        </w:r>
      </w:ins>
      <w:ins w:id="720" w:author="Don Syme" w:date="2011-08-09T13:30:00Z">
        <w:r w:rsidR="00176B3A">
          <w:rPr>
            <w:i/>
          </w:rPr>
          <w:t>uri</w:t>
        </w:r>
      </w:ins>
      <w:ins w:id="721" w:author="Don Syme" w:date="2011-08-09T13:32:00Z">
        <w:r w:rsidR="00176B3A" w:rsidRPr="00176B3A">
          <w:rPr>
            <w:rPrChange w:id="722" w:author="Don Syme" w:date="2011-08-09T13:32:00Z">
              <w:rPr>
                <w:i/>
              </w:rPr>
            </w:rPrChange>
          </w:rPr>
          <w:t>:</w:t>
        </w:r>
        <w:r w:rsidR="00176B3A">
          <w:t xml:space="preserve"> </w:t>
        </w:r>
        <w:r w:rsidR="00176B3A">
          <w:rPr>
            <w:sz w:val="16"/>
          </w:rPr>
          <w:t>System.Uri</w:t>
        </w:r>
      </w:ins>
      <w:ins w:id="723" w:author="Don Syme" w:date="2011-08-09T13:11:00Z">
        <w:r w:rsidRPr="00C021E3">
          <w:t xml:space="preserve">) </w:t>
        </w:r>
      </w:ins>
    </w:p>
    <w:p w:rsidR="00315CA7" w:rsidRDefault="00315CA7" w:rsidP="00315CA7">
      <w:pPr>
        <w:ind w:left="1440"/>
        <w:rPr>
          <w:ins w:id="724" w:author="Don Syme" w:date="2011-08-09T13:11:00Z"/>
          <w:sz w:val="16"/>
        </w:rPr>
      </w:pPr>
      <w:ins w:id="725" w:author="Don Syme" w:date="2011-08-09T13:11:00Z">
        <w:r w:rsidRPr="003A794C">
          <w:rPr>
            <w:b/>
            <w:sz w:val="16"/>
          </w:rPr>
          <w:t>Description</w:t>
        </w:r>
        <w:r w:rsidRPr="003A794C">
          <w:rPr>
            <w:sz w:val="16"/>
          </w:rPr>
          <w:t>:</w:t>
        </w:r>
        <w:r>
          <w:rPr>
            <w:sz w:val="16"/>
          </w:rPr>
          <w:t xml:space="preserve"> A method returning</w:t>
        </w:r>
        <w:r w:rsidRPr="00E709A8">
          <w:rPr>
            <w:sz w:val="16"/>
          </w:rPr>
          <w:t xml:space="preserve"> </w:t>
        </w:r>
        <w:r w:rsidRPr="003A794C">
          <w:rPr>
            <w:sz w:val="16"/>
          </w:rPr>
          <w:t>a simplified view of the</w:t>
        </w:r>
      </w:ins>
      <w:r w:rsidR="0032778D">
        <w:rPr>
          <w:sz w:val="16"/>
        </w:rPr>
        <w:t xml:space="preserve"> service context</w:t>
      </w:r>
      <w:ins w:id="726" w:author="Don Syme" w:date="2011-08-09T13:11:00Z">
        <w:r>
          <w:rPr>
            <w:sz w:val="16"/>
          </w:rPr>
          <w:t xml:space="preserve">. The method creates and returns </w:t>
        </w:r>
      </w:ins>
    </w:p>
    <w:p w:rsidR="00315CA7" w:rsidRPr="003A794C" w:rsidRDefault="00315CA7" w:rsidP="00315CA7">
      <w:pPr>
        <w:ind w:left="1440" w:firstLine="720"/>
        <w:rPr>
          <w:ins w:id="727" w:author="Don Syme" w:date="2011-08-09T13:11:00Z"/>
          <w:sz w:val="16"/>
        </w:rPr>
      </w:pPr>
      <w:ins w:id="728" w:author="Don Syme" w:date="2011-08-09T13:11:00Z">
        <w:r>
          <w:rPr>
            <w:b/>
            <w:sz w:val="16"/>
          </w:rPr>
          <w:t xml:space="preserve">new </w:t>
        </w:r>
      </w:ins>
      <w:ins w:id="729" w:author="Don Syme" w:date="2011-08-09T13:36:00Z">
        <w:r w:rsidR="00D7668A">
          <w:rPr>
            <w:sz w:val="16"/>
          </w:rPr>
          <w:t>MyService</w:t>
        </w:r>
      </w:ins>
      <w:ins w:id="730" w:author="Don Syme" w:date="2011-08-09T13:11:00Z">
        <w:r w:rsidRPr="00E709A8">
          <w:rPr>
            <w:sz w:val="16"/>
          </w:rPr>
          <w:t>.ServiceTypes.SimpleDataContextTypes.</w:t>
        </w:r>
      </w:ins>
      <w:r w:rsidR="0032778D">
        <w:rPr>
          <w:i/>
          <w:sz w:val="16"/>
        </w:rPr>
        <w:t>ServiceTypeName</w:t>
      </w:r>
      <w:r w:rsidR="0032778D">
        <w:rPr>
          <w:sz w:val="16"/>
        </w:rPr>
        <w:t xml:space="preserve"> </w:t>
      </w:r>
      <w:ins w:id="731" w:author="Don Syme" w:date="2011-08-09T13:11:00Z">
        <w:r>
          <w:rPr>
            <w:sz w:val="16"/>
          </w:rPr>
          <w:t>(</w:t>
        </w:r>
      </w:ins>
      <w:ins w:id="732" w:author="Don Syme" w:date="2011-08-09T13:30:00Z">
        <w:r w:rsidR="00176B3A">
          <w:rPr>
            <w:i/>
            <w:sz w:val="16"/>
          </w:rPr>
          <w:t>uri</w:t>
        </w:r>
      </w:ins>
      <w:ins w:id="733" w:author="Don Syme" w:date="2011-08-09T13:11:00Z">
        <w:r>
          <w:rPr>
            <w:sz w:val="16"/>
          </w:rPr>
          <w:t>)</w:t>
        </w:r>
      </w:ins>
    </w:p>
    <w:p w:rsidR="00315CA7" w:rsidRPr="003A794C" w:rsidRDefault="00315CA7" w:rsidP="00315CA7">
      <w:pPr>
        <w:ind w:left="1440"/>
        <w:rPr>
          <w:ins w:id="734" w:author="Don Syme" w:date="2011-08-09T13:11:00Z"/>
          <w:sz w:val="16"/>
        </w:rPr>
      </w:pPr>
      <w:ins w:id="735" w:author="Don Syme" w:date="2011-08-09T13:11:00Z">
        <w:r w:rsidRPr="003A794C">
          <w:rPr>
            <w:b/>
            <w:sz w:val="16"/>
          </w:rPr>
          <w:t>Return type</w:t>
        </w:r>
        <w:r w:rsidRPr="003A794C">
          <w:rPr>
            <w:sz w:val="16"/>
          </w:rPr>
          <w:t>:</w:t>
        </w:r>
      </w:ins>
      <w:ins w:id="736" w:author="Don Syme" w:date="2011-08-09T13:36:00Z">
        <w:r w:rsidR="00D7668A" w:rsidRPr="00D7668A">
          <w:rPr>
            <w:sz w:val="16"/>
          </w:rPr>
          <w:t xml:space="preserve"> </w:t>
        </w:r>
        <w:r w:rsidR="00D7668A">
          <w:rPr>
            <w:sz w:val="16"/>
          </w:rPr>
          <w:t>MyService</w:t>
        </w:r>
      </w:ins>
      <w:ins w:id="737" w:author="Don Syme" w:date="2011-08-09T13:11:00Z">
        <w:r w:rsidRPr="003A794C">
          <w:rPr>
            <w:sz w:val="16"/>
          </w:rPr>
          <w:t>.ServiceTypes.SimpleDataContextTypes.</w:t>
        </w:r>
      </w:ins>
      <w:r w:rsidR="0032778D">
        <w:rPr>
          <w:i/>
          <w:sz w:val="16"/>
        </w:rPr>
        <w:t>ServiceTypeName</w:t>
      </w:r>
      <w:ins w:id="738" w:author="Don Syme" w:date="2011-08-09T13:11:00Z">
        <w:r w:rsidRPr="003A794C">
          <w:rPr>
            <w:sz w:val="16"/>
          </w:rPr>
          <w:t xml:space="preserve"> </w:t>
        </w:r>
      </w:ins>
    </w:p>
    <w:p w:rsidR="00315CA7" w:rsidRPr="00C021E3" w:rsidRDefault="00315CA7" w:rsidP="00315CA7">
      <w:pPr>
        <w:pStyle w:val="CodeExample"/>
        <w:rPr>
          <w:ins w:id="739" w:author="Don Syme" w:date="2011-08-09T13:11:00Z"/>
        </w:rPr>
      </w:pPr>
      <w:ins w:id="740" w:author="Don Syme" w:date="2011-08-09T13:11:00Z">
        <w:r w:rsidRPr="00A96028">
          <w:rPr>
            <w:b/>
          </w:rPr>
          <w:t>type</w:t>
        </w:r>
        <w:r w:rsidRPr="00C021E3">
          <w:t xml:space="preserve"> </w:t>
        </w:r>
      </w:ins>
      <w:ins w:id="741" w:author="Don Syme" w:date="2011-08-09T13:36:00Z">
        <w:r w:rsidR="00D7668A">
          <w:rPr>
            <w:sz w:val="16"/>
          </w:rPr>
          <w:t>MyService</w:t>
        </w:r>
      </w:ins>
      <w:ins w:id="742" w:author="Don Syme" w:date="2011-08-09T13:11:00Z">
        <w:r>
          <w:t>.</w:t>
        </w:r>
        <w:r w:rsidRPr="00C021E3">
          <w:t>ServiceTypes</w:t>
        </w:r>
      </w:ins>
    </w:p>
    <w:p w:rsidR="00D7668A" w:rsidRDefault="00315CA7" w:rsidP="00315CA7">
      <w:pPr>
        <w:ind w:left="720"/>
        <w:rPr>
          <w:ins w:id="743" w:author="Don Syme" w:date="2011-08-09T13:37:00Z"/>
          <w:sz w:val="16"/>
        </w:rPr>
      </w:pPr>
      <w:ins w:id="744" w:author="Don Syme" w:date="2011-08-09T13:11:00Z">
        <w:r w:rsidRPr="003A794C">
          <w:rPr>
            <w:b/>
            <w:sz w:val="16"/>
          </w:rPr>
          <w:lastRenderedPageBreak/>
          <w:t>Description</w:t>
        </w:r>
        <w:r w:rsidRPr="003A794C">
          <w:rPr>
            <w:sz w:val="16"/>
          </w:rPr>
          <w:t>: The embedded types generated by</w:t>
        </w:r>
      </w:ins>
      <w:ins w:id="745" w:author="Don Syme" w:date="2011-08-09T13:33:00Z">
        <w:r w:rsidR="00176B3A">
          <w:rPr>
            <w:sz w:val="16"/>
          </w:rPr>
          <w:t xml:space="preserve"> datasvcutil</w:t>
        </w:r>
      </w:ins>
      <w:ins w:id="746" w:author="Don Syme" w:date="2011-08-09T13:11:00Z">
        <w:r w:rsidRPr="003A794C">
          <w:rPr>
            <w:sz w:val="16"/>
          </w:rPr>
          <w:t>.exe</w:t>
        </w:r>
        <w:r>
          <w:rPr>
            <w:sz w:val="16"/>
          </w:rPr>
          <w:t xml:space="preserve">. </w:t>
        </w:r>
      </w:ins>
    </w:p>
    <w:p w:rsidR="00D7668A" w:rsidRPr="00C021E3" w:rsidRDefault="00D7668A" w:rsidP="00D7668A">
      <w:pPr>
        <w:pStyle w:val="CodeExample"/>
        <w:rPr>
          <w:ins w:id="747" w:author="Don Syme" w:date="2011-08-09T13:37:00Z"/>
        </w:rPr>
      </w:pPr>
      <w:ins w:id="748" w:author="Don Syme" w:date="2011-08-09T13:37:00Z">
        <w:r w:rsidRPr="00A96028">
          <w:rPr>
            <w:b/>
          </w:rPr>
          <w:t>type</w:t>
        </w:r>
        <w:r w:rsidRPr="00C021E3">
          <w:t xml:space="preserve"> </w:t>
        </w:r>
        <w:r>
          <w:rPr>
            <w:sz w:val="16"/>
          </w:rPr>
          <w:t>MyService</w:t>
        </w:r>
        <w:r>
          <w:t>.</w:t>
        </w:r>
        <w:r w:rsidRPr="00C021E3">
          <w:t>ServiceTypes</w:t>
        </w:r>
        <w:r>
          <w:t>.*</w:t>
        </w:r>
      </w:ins>
    </w:p>
    <w:p w:rsidR="00D7668A" w:rsidRPr="00D7668A" w:rsidRDefault="00315CA7">
      <w:pPr>
        <w:ind w:left="720"/>
        <w:rPr>
          <w:ins w:id="749" w:author="Don Syme" w:date="2011-08-09T13:11:00Z"/>
          <w:sz w:val="16"/>
          <w:rPrChange w:id="750" w:author="Don Syme" w:date="2011-08-09T13:37:00Z">
            <w:rPr>
              <w:ins w:id="751" w:author="Don Syme" w:date="2011-08-09T13:11:00Z"/>
            </w:rPr>
          </w:rPrChange>
        </w:rPr>
      </w:pPr>
      <w:ins w:id="752" w:author="Don Syme" w:date="2011-08-09T13:11:00Z">
        <w:r w:rsidRPr="003A794C">
          <w:rPr>
            <w:sz w:val="16"/>
          </w:rPr>
          <w:t xml:space="preserve">Contains the full set of types generated by </w:t>
        </w:r>
      </w:ins>
      <w:ins w:id="753" w:author="Don Syme" w:date="2011-08-09T13:33:00Z">
        <w:r w:rsidR="00176B3A" w:rsidRPr="0032778D">
          <w:rPr>
            <w:b/>
            <w:sz w:val="16"/>
          </w:rPr>
          <w:t>datasvcutil</w:t>
        </w:r>
      </w:ins>
      <w:ins w:id="754" w:author="Don Syme" w:date="2011-08-09T13:11:00Z">
        <w:r w:rsidRPr="0032778D">
          <w:rPr>
            <w:b/>
            <w:sz w:val="16"/>
          </w:rPr>
          <w:t>.exe</w:t>
        </w:r>
        <w:r w:rsidRPr="003A794C">
          <w:rPr>
            <w:sz w:val="16"/>
          </w:rPr>
          <w:t xml:space="preserve"> for the </w:t>
        </w:r>
      </w:ins>
      <w:ins w:id="755" w:author="Don Syme" w:date="2011-08-09T13:33:00Z">
        <w:r w:rsidR="00176B3A">
          <w:rPr>
            <w:sz w:val="16"/>
          </w:rPr>
          <w:t xml:space="preserve">service </w:t>
        </w:r>
      </w:ins>
      <w:ins w:id="756" w:author="Don Syme" w:date="2011-08-09T13:11:00Z">
        <w:r w:rsidRPr="003A794C">
          <w:rPr>
            <w:sz w:val="16"/>
          </w:rPr>
          <w:t>mapping</w:t>
        </w:r>
      </w:ins>
      <w:ins w:id="757" w:author="Don Syme" w:date="2011-08-09T13:37:00Z">
        <w:r w:rsidR="00D7668A">
          <w:rPr>
            <w:sz w:val="16"/>
          </w:rPr>
          <w:t xml:space="preserve"> as nested types</w:t>
        </w:r>
      </w:ins>
      <w:ins w:id="758" w:author="Don Syme" w:date="2011-08-09T13:11:00Z">
        <w:r w:rsidRPr="003A794C">
          <w:rPr>
            <w:sz w:val="16"/>
          </w:rPr>
          <w:t>.</w:t>
        </w:r>
        <w:r>
          <w:rPr>
            <w:sz w:val="16"/>
          </w:rPr>
          <w:t xml:space="preserve"> Precisely one of these will be the full context type named </w:t>
        </w:r>
      </w:ins>
      <w:r w:rsidR="0032778D">
        <w:rPr>
          <w:i/>
          <w:sz w:val="16"/>
        </w:rPr>
        <w:t>ServiceTypeName</w:t>
      </w:r>
      <w:r w:rsidR="0032778D">
        <w:rPr>
          <w:sz w:val="16"/>
        </w:rPr>
        <w:t xml:space="preserve"> (</w:t>
      </w:r>
      <w:ins w:id="759" w:author="Don Syme" w:date="2011-08-09T13:11:00Z">
        <w:r>
          <w:rPr>
            <w:sz w:val="16"/>
          </w:rPr>
          <w:t>e.g.</w:t>
        </w:r>
      </w:ins>
      <w:ins w:id="760" w:author="Don Syme" w:date="2011-08-09T13:36:00Z">
        <w:r w:rsidR="00D7668A">
          <w:rPr>
            <w:i/>
            <w:sz w:val="16"/>
          </w:rPr>
          <w:t xml:space="preserve"> </w:t>
        </w:r>
      </w:ins>
      <w:ins w:id="761" w:author="Don Syme" w:date="2011-08-09T13:40:00Z">
        <w:r w:rsidR="005F3BE0" w:rsidRPr="005F3BE0">
          <w:rPr>
            <w:sz w:val="16"/>
            <w:rPrChange w:id="762" w:author="Don Syme" w:date="2011-08-09T13:40:00Z">
              <w:rPr>
                <w:i/>
                <w:sz w:val="16"/>
              </w:rPr>
            </w:rPrChange>
          </w:rPr>
          <w:t>NetflixCatalog</w:t>
        </w:r>
      </w:ins>
      <w:ins w:id="763" w:author="Don Syme" w:date="2011-08-09T13:11:00Z">
        <w:r>
          <w:rPr>
            <w:sz w:val="16"/>
          </w:rPr>
          <w:t>)</w:t>
        </w:r>
      </w:ins>
      <w:r w:rsidR="0032778D">
        <w:rPr>
          <w:sz w:val="16"/>
        </w:rPr>
        <w:t>.</w:t>
      </w:r>
    </w:p>
    <w:p w:rsidR="00315CA7" w:rsidRDefault="00315CA7" w:rsidP="00315CA7">
      <w:pPr>
        <w:pStyle w:val="CodeExample"/>
        <w:rPr>
          <w:ins w:id="764" w:author="Don Syme" w:date="2011-08-09T13:11:00Z"/>
        </w:rPr>
      </w:pPr>
      <w:ins w:id="765" w:author="Don Syme" w:date="2011-08-09T13:11:00Z">
        <w:r w:rsidRPr="00A96028">
          <w:rPr>
            <w:b/>
          </w:rPr>
          <w:t>type</w:t>
        </w:r>
        <w:r>
          <w:t xml:space="preserve"> </w:t>
        </w:r>
      </w:ins>
      <w:ins w:id="766" w:author="Don Syme" w:date="2011-08-09T13:36:00Z">
        <w:r w:rsidR="00D7668A">
          <w:rPr>
            <w:sz w:val="16"/>
          </w:rPr>
          <w:t>MyService</w:t>
        </w:r>
      </w:ins>
      <w:ins w:id="767" w:author="Don Syme" w:date="2011-08-09T13:11:00Z">
        <w:r w:rsidRPr="00C021E3">
          <w:t xml:space="preserve">.ServiceTypes.SimpleDataContextTypes </w:t>
        </w:r>
      </w:ins>
    </w:p>
    <w:p w:rsidR="00315CA7" w:rsidRPr="003A794C" w:rsidRDefault="00315CA7" w:rsidP="00315CA7">
      <w:pPr>
        <w:ind w:left="720"/>
        <w:rPr>
          <w:ins w:id="768" w:author="Don Syme" w:date="2011-08-09T13:11:00Z"/>
          <w:sz w:val="16"/>
        </w:rPr>
      </w:pPr>
      <w:ins w:id="769" w:author="Don Syme" w:date="2011-08-09T13:11:00Z">
        <w:r w:rsidRPr="003A794C">
          <w:rPr>
            <w:b/>
            <w:sz w:val="16"/>
          </w:rPr>
          <w:t>Description</w:t>
        </w:r>
        <w:r w:rsidRPr="003A794C">
          <w:rPr>
            <w:sz w:val="16"/>
          </w:rPr>
          <w:t xml:space="preserve">: Contains the </w:t>
        </w:r>
        <w:r>
          <w:rPr>
            <w:sz w:val="16"/>
          </w:rPr>
          <w:t xml:space="preserve">generated, relocated types representing the </w:t>
        </w:r>
        <w:r w:rsidRPr="003A794C">
          <w:rPr>
            <w:sz w:val="16"/>
          </w:rPr>
          <w:t>simplified view of the context types</w:t>
        </w:r>
        <w:r>
          <w:rPr>
            <w:sz w:val="16"/>
          </w:rPr>
          <w:t>.</w:t>
        </w:r>
      </w:ins>
    </w:p>
    <w:p w:rsidR="00315CA7" w:rsidRPr="00C021E3" w:rsidRDefault="00315CA7" w:rsidP="00315CA7">
      <w:pPr>
        <w:pStyle w:val="CodeExample"/>
        <w:rPr>
          <w:ins w:id="770" w:author="Don Syme" w:date="2011-08-09T13:11:00Z"/>
        </w:rPr>
      </w:pPr>
      <w:ins w:id="771" w:author="Don Syme" w:date="2011-08-09T13:11:00Z">
        <w:r w:rsidRPr="00A96028">
          <w:rPr>
            <w:b/>
          </w:rPr>
          <w:t>type</w:t>
        </w:r>
        <w:r>
          <w:t xml:space="preserve"> </w:t>
        </w:r>
      </w:ins>
      <w:ins w:id="772" w:author="Don Syme" w:date="2011-08-09T13:36:00Z">
        <w:r w:rsidR="00D7668A">
          <w:rPr>
            <w:sz w:val="16"/>
          </w:rPr>
          <w:t>MyService</w:t>
        </w:r>
      </w:ins>
      <w:ins w:id="773" w:author="Don Syme" w:date="2011-08-09T13:11:00Z">
        <w:r w:rsidRPr="00C021E3">
          <w:t>.ServiceTypes.SimpleDataContextTypes.</w:t>
        </w:r>
      </w:ins>
      <w:ins w:id="774" w:author="Don Syme" w:date="2011-08-09T13:39:00Z">
        <w:r w:rsidR="005F3BE0">
          <w:rPr>
            <w:i/>
            <w:sz w:val="16"/>
          </w:rPr>
          <w:t>Service</w:t>
        </w:r>
      </w:ins>
      <w:r w:rsidR="006A7D64">
        <w:rPr>
          <w:i/>
          <w:sz w:val="16"/>
        </w:rPr>
        <w:t>Type</w:t>
      </w:r>
      <w:ins w:id="775" w:author="Don Syme" w:date="2011-08-09T13:39:00Z">
        <w:r w:rsidR="005F3BE0">
          <w:rPr>
            <w:i/>
            <w:sz w:val="16"/>
          </w:rPr>
          <w:t>Name</w:t>
        </w:r>
      </w:ins>
    </w:p>
    <w:p w:rsidR="00315CA7" w:rsidRPr="003A794C" w:rsidRDefault="00315CA7" w:rsidP="00315CA7">
      <w:pPr>
        <w:ind w:left="720"/>
        <w:rPr>
          <w:ins w:id="776" w:author="Don Syme" w:date="2011-08-09T13:11:00Z"/>
          <w:sz w:val="16"/>
        </w:rPr>
      </w:pPr>
      <w:ins w:id="777" w:author="Don Syme" w:date="2011-08-09T13:11:00Z">
        <w:r w:rsidRPr="003A794C">
          <w:rPr>
            <w:b/>
            <w:sz w:val="16"/>
          </w:rPr>
          <w:t>Description</w:t>
        </w:r>
        <w:r w:rsidRPr="003A794C">
          <w:rPr>
            <w:sz w:val="16"/>
          </w:rPr>
          <w:t>: Represents the simplified view of the data context returned by GetDataContext().</w:t>
        </w:r>
        <w:r>
          <w:rPr>
            <w:sz w:val="16"/>
          </w:rPr>
          <w:t xml:space="preserve"> This wraps a single instance of </w:t>
        </w:r>
      </w:ins>
      <w:ins w:id="778" w:author="Don Syme" w:date="2011-08-09T13:36:00Z">
        <w:r w:rsidR="00D7668A">
          <w:rPr>
            <w:sz w:val="16"/>
          </w:rPr>
          <w:t>MyService</w:t>
        </w:r>
      </w:ins>
      <w:ins w:id="779" w:author="Don Syme" w:date="2011-08-09T13:11:00Z">
        <w:r w:rsidRPr="003A1F7D">
          <w:rPr>
            <w:sz w:val="16"/>
          </w:rPr>
          <w:t>.ServiceTypes</w:t>
        </w:r>
        <w:r>
          <w:rPr>
            <w:sz w:val="16"/>
          </w:rPr>
          <w:t>.</w:t>
        </w:r>
      </w:ins>
      <w:ins w:id="780" w:author="Don Syme" w:date="2011-08-09T13:36:00Z">
        <w:r w:rsidR="00D7668A">
          <w:rPr>
            <w:i/>
            <w:sz w:val="16"/>
          </w:rPr>
          <w:t>Service</w:t>
        </w:r>
      </w:ins>
      <w:r w:rsidR="0032778D">
        <w:rPr>
          <w:i/>
          <w:sz w:val="16"/>
        </w:rPr>
        <w:t>Type</w:t>
      </w:r>
      <w:ins w:id="781" w:author="Don Syme" w:date="2011-08-09T13:36:00Z">
        <w:r w:rsidR="00D7668A">
          <w:rPr>
            <w:i/>
            <w:sz w:val="16"/>
          </w:rPr>
          <w:t>Name</w:t>
        </w:r>
      </w:ins>
      <w:ins w:id="782" w:author="Don Syme" w:date="2011-08-09T13:11:00Z">
        <w:r w:rsidRPr="003A794C">
          <w:rPr>
            <w:sz w:val="16"/>
          </w:rPr>
          <w:t>.</w:t>
        </w:r>
      </w:ins>
    </w:p>
    <w:p w:rsidR="00D7668A" w:rsidRPr="00C021E3" w:rsidRDefault="00D7668A">
      <w:pPr>
        <w:pStyle w:val="CodeExample"/>
        <w:ind w:firstLine="360"/>
        <w:rPr>
          <w:ins w:id="783" w:author="Don Syme" w:date="2011-08-09T13:37:00Z"/>
        </w:rPr>
        <w:pPrChange w:id="784" w:author="Don Syme" w:date="2011-08-09T13:37:00Z">
          <w:pPr>
            <w:pStyle w:val="CodeExample"/>
          </w:pPr>
        </w:pPrChange>
      </w:pPr>
      <w:ins w:id="785" w:author="Don Syme" w:date="2011-08-09T13:38:00Z">
        <w:r>
          <w:rPr>
            <w:b/>
          </w:rPr>
          <w:t xml:space="preserve">property * </w:t>
        </w:r>
      </w:ins>
      <w:ins w:id="786" w:author="Don Syme" w:date="2011-08-09T13:37:00Z">
        <w:r w:rsidRPr="00C021E3">
          <w:t xml:space="preserve">  </w:t>
        </w:r>
      </w:ins>
    </w:p>
    <w:p w:rsidR="00315CA7" w:rsidRPr="005F3BE0" w:rsidRDefault="005F3BE0">
      <w:pPr>
        <w:ind w:left="1440"/>
        <w:rPr>
          <w:ins w:id="787" w:author="Don Syme" w:date="2011-08-09T13:11:00Z"/>
        </w:rPr>
        <w:pPrChange w:id="788" w:author="Don Syme" w:date="2011-08-09T13:39:00Z">
          <w:pPr>
            <w:ind w:left="720"/>
          </w:pPr>
        </w:pPrChange>
      </w:pPr>
      <w:ins w:id="789" w:author="Don Syme" w:date="2011-08-09T13:40:00Z">
        <w:r w:rsidRPr="005F3BE0">
          <w:rPr>
            <w:b/>
            <w:sz w:val="16"/>
            <w:rPrChange w:id="790" w:author="Don Syme" w:date="2011-08-09T13:40:00Z">
              <w:rPr>
                <w:sz w:val="16"/>
              </w:rPr>
            </w:rPrChange>
          </w:rPr>
          <w:t>Description</w:t>
        </w:r>
        <w:r>
          <w:rPr>
            <w:sz w:val="16"/>
          </w:rPr>
          <w:t xml:space="preserve">: </w:t>
        </w:r>
      </w:ins>
      <w:ins w:id="791" w:author="Don Syme" w:date="2011-08-09T13:11:00Z">
        <w:r w:rsidR="00315CA7" w:rsidRPr="003A794C">
          <w:rPr>
            <w:sz w:val="16"/>
          </w:rPr>
          <w:t xml:space="preserve">Contains one </w:t>
        </w:r>
      </w:ins>
      <w:ins w:id="792" w:author="Don Syme" w:date="2011-08-09T13:38:00Z">
        <w:r w:rsidR="00D7668A">
          <w:rPr>
            <w:sz w:val="16"/>
          </w:rPr>
          <w:t xml:space="preserve">property </w:t>
        </w:r>
      </w:ins>
      <w:ins w:id="793" w:author="Don Syme" w:date="2011-08-09T13:11:00Z">
        <w:r w:rsidR="00315CA7" w:rsidRPr="003A794C">
          <w:rPr>
            <w:sz w:val="16"/>
          </w:rPr>
          <w:t>for each property on the full context type which returns a</w:t>
        </w:r>
      </w:ins>
      <w:ins w:id="794" w:author="Don Syme" w:date="2011-08-09T13:38:00Z">
        <w:r w:rsidR="00D7668A" w:rsidRPr="00D7668A">
          <w:t xml:space="preserve"> </w:t>
        </w:r>
        <w:r w:rsidR="00D7668A" w:rsidRPr="00D7668A">
          <w:rPr>
            <w:sz w:val="16"/>
          </w:rPr>
          <w:t>System.Data.Services.Client</w:t>
        </w:r>
        <w:r w:rsidR="00D7668A">
          <w:rPr>
            <w:sz w:val="16"/>
          </w:rPr>
          <w:t>.</w:t>
        </w:r>
        <w:r w:rsidR="00D7668A" w:rsidRPr="00D7668A">
          <w:rPr>
            <w:sz w:val="16"/>
          </w:rPr>
          <w:t>DataServiceQuery</w:t>
        </w:r>
      </w:ins>
      <w:ins w:id="795" w:author="Don Syme" w:date="2011-08-09T13:11:00Z">
        <w:r w:rsidR="00315CA7" w:rsidRPr="003A794C">
          <w:rPr>
            <w:sz w:val="16"/>
          </w:rPr>
          <w:t>&lt;_&gt;</w:t>
        </w:r>
      </w:ins>
      <w:ins w:id="796" w:author="Don Syme" w:date="2011-08-09T13:40:00Z">
        <w:r>
          <w:rPr>
            <w:sz w:val="16"/>
          </w:rPr>
          <w:t>, e.g.</w:t>
        </w:r>
      </w:ins>
      <w:ins w:id="797" w:author="Don Syme" w:date="2011-08-09T13:41:00Z">
        <w:r>
          <w:rPr>
            <w:sz w:val="16"/>
          </w:rPr>
          <w:t xml:space="preserve"> the Netflix service type contains the property</w:t>
        </w:r>
      </w:ins>
      <w:ins w:id="798" w:author="Don Syme" w:date="2011-08-09T13:40:00Z">
        <w:r>
          <w:rPr>
            <w:sz w:val="16"/>
          </w:rPr>
          <w:t xml:space="preserve"> </w:t>
        </w:r>
        <w:r w:rsidRPr="005F3BE0">
          <w:rPr>
            <w:b/>
            <w:sz w:val="16"/>
            <w:rPrChange w:id="799" w:author="Don Syme" w:date="2011-08-09T13:40:00Z">
              <w:rPr>
                <w:sz w:val="16"/>
              </w:rPr>
            </w:rPrChange>
          </w:rPr>
          <w:t>Titles</w:t>
        </w:r>
      </w:ins>
      <w:ins w:id="800" w:author="Don Syme" w:date="2011-08-09T13:41:00Z">
        <w:r>
          <w:rPr>
            <w:sz w:val="16"/>
          </w:rPr>
          <w:t>.</w:t>
        </w:r>
      </w:ins>
    </w:p>
    <w:p w:rsidR="00315CA7" w:rsidRDefault="00315CA7" w:rsidP="00315CA7">
      <w:pPr>
        <w:pStyle w:val="CodeExample"/>
        <w:ind w:left="0" w:firstLine="720"/>
        <w:rPr>
          <w:ins w:id="801" w:author="Don Syme" w:date="2011-08-09T13:11:00Z"/>
        </w:rPr>
      </w:pPr>
      <w:ins w:id="802" w:author="Don Syme" w:date="2011-08-09T13:11:00Z">
        <w:r>
          <w:rPr>
            <w:b/>
          </w:rPr>
          <w:t>property</w:t>
        </w:r>
        <w:r w:rsidRPr="00C021E3">
          <w:t xml:space="preserve"> </w:t>
        </w:r>
      </w:ins>
      <w:commentRangeStart w:id="803"/>
      <w:r w:rsidR="006E3248">
        <w:t>Credentials</w:t>
      </w:r>
      <w:commentRangeEnd w:id="803"/>
      <w:r w:rsidR="00D92855">
        <w:rPr>
          <w:rStyle w:val="CommentReference"/>
          <w:rFonts w:ascii="Segoe WP" w:hAnsi="Segoe WP"/>
          <w:color w:val="auto"/>
          <w:lang w:eastAsia="en-US"/>
        </w:rPr>
        <w:commentReference w:id="803"/>
      </w:r>
    </w:p>
    <w:p w:rsidR="006E3248" w:rsidRDefault="00315CA7" w:rsidP="006E3248">
      <w:pPr>
        <w:ind w:left="1440"/>
        <w:rPr>
          <w:sz w:val="16"/>
        </w:rPr>
      </w:pPr>
      <w:ins w:id="804" w:author="Don Syme" w:date="2011-08-09T13:11:00Z">
        <w:r w:rsidRPr="003A794C">
          <w:rPr>
            <w:b/>
            <w:sz w:val="16"/>
          </w:rPr>
          <w:t>Description</w:t>
        </w:r>
        <w:r w:rsidRPr="003A794C">
          <w:rPr>
            <w:sz w:val="16"/>
          </w:rPr>
          <w:t xml:space="preserve">: Gets </w:t>
        </w:r>
      </w:ins>
      <w:r w:rsidR="006E3248">
        <w:rPr>
          <w:sz w:val="16"/>
        </w:rPr>
        <w:t>or sets the authentication information used dynamically by each query for this</w:t>
      </w:r>
      <w:r w:rsidR="0032778D">
        <w:rPr>
          <w:sz w:val="16"/>
        </w:rPr>
        <w:t xml:space="preserve"> data context object. Does not a</w:t>
      </w:r>
      <w:r w:rsidR="006E3248">
        <w:rPr>
          <w:sz w:val="16"/>
        </w:rPr>
        <w:t>ffect the credentials used during type-checking.</w:t>
      </w:r>
    </w:p>
    <w:p w:rsidR="006E3248" w:rsidRDefault="006E3248" w:rsidP="006E3248">
      <w:pPr>
        <w:ind w:left="720" w:firstLine="720"/>
        <w:rPr>
          <w:sz w:val="16"/>
        </w:rPr>
      </w:pPr>
      <w:r>
        <w:rPr>
          <w:b/>
          <w:sz w:val="16"/>
        </w:rPr>
        <w:t>Example</w:t>
      </w:r>
      <w:ins w:id="805" w:author="Don Syme" w:date="2011-08-09T13:11:00Z">
        <w:r w:rsidRPr="003A794C">
          <w:rPr>
            <w:sz w:val="16"/>
          </w:rPr>
          <w:t xml:space="preserve">: </w:t>
        </w:r>
      </w:ins>
    </w:p>
    <w:p w:rsidR="006E3248" w:rsidRDefault="006E3248" w:rsidP="006E3248">
      <w:pPr>
        <w:autoSpaceDE w:val="0"/>
        <w:autoSpaceDN w:val="0"/>
        <w:adjustRightInd w:val="0"/>
        <w:spacing w:after="0" w:line="240" w:lineRule="auto"/>
        <w:ind w:left="1440" w:firstLine="720"/>
        <w:rPr>
          <w:rFonts w:ascii="Consolas" w:hAnsi="Consolas" w:cs="Consolas"/>
          <w:sz w:val="18"/>
          <w:lang w:val="en-GB"/>
        </w:rPr>
      </w:pPr>
      <w:r w:rsidRPr="006E3248">
        <w:rPr>
          <w:rFonts w:ascii="Consolas" w:hAnsi="Consolas" w:cs="Consolas"/>
          <w:color w:val="0000FF"/>
          <w:sz w:val="18"/>
          <w:lang w:val="en-GB"/>
        </w:rPr>
        <w:t>let</w:t>
      </w:r>
      <w:r w:rsidRPr="006E3248">
        <w:rPr>
          <w:rFonts w:ascii="Consolas" w:hAnsi="Consolas" w:cs="Consolas"/>
          <w:sz w:val="18"/>
          <w:lang w:val="en-GB"/>
        </w:rPr>
        <w:t xml:space="preserve"> netflix = NetFlixCatalog.GetDataContext()</w:t>
      </w:r>
    </w:p>
    <w:p w:rsidR="006E3248" w:rsidRPr="006E3248" w:rsidRDefault="006E3248" w:rsidP="006E3248">
      <w:pPr>
        <w:autoSpaceDE w:val="0"/>
        <w:autoSpaceDN w:val="0"/>
        <w:adjustRightInd w:val="0"/>
        <w:spacing w:after="0" w:line="240" w:lineRule="auto"/>
        <w:ind w:left="1440" w:firstLine="720"/>
        <w:rPr>
          <w:rFonts w:ascii="Consolas" w:hAnsi="Consolas" w:cs="Consolas"/>
          <w:color w:val="0000FF"/>
          <w:sz w:val="18"/>
          <w:lang w:val="en-GB"/>
        </w:rPr>
      </w:pPr>
      <w:r w:rsidRPr="006E3248">
        <w:rPr>
          <w:rFonts w:ascii="Consolas" w:hAnsi="Consolas" w:cs="Consolas"/>
          <w:sz w:val="18"/>
          <w:lang w:val="en-GB"/>
        </w:rPr>
        <w:t xml:space="preserve">netflix.Credentials &lt;- </w:t>
      </w:r>
      <w:r>
        <w:rPr>
          <w:rFonts w:ascii="Consolas" w:hAnsi="Consolas" w:cs="Consolas"/>
          <w:sz w:val="18"/>
          <w:lang w:val="en-GB"/>
        </w:rPr>
        <w:t>NetworkCredentials("user","password")</w:t>
      </w:r>
    </w:p>
    <w:p w:rsidR="006E3248" w:rsidRPr="006E3248" w:rsidRDefault="006E3248" w:rsidP="006E3248">
      <w:pPr>
        <w:autoSpaceDE w:val="0"/>
        <w:autoSpaceDN w:val="0"/>
        <w:adjustRightInd w:val="0"/>
        <w:spacing w:after="0" w:line="240" w:lineRule="auto"/>
        <w:ind w:left="1440" w:firstLine="720"/>
        <w:rPr>
          <w:rFonts w:ascii="Consolas" w:hAnsi="Consolas" w:cs="Consolas"/>
          <w:sz w:val="18"/>
          <w:lang w:val="en-GB"/>
        </w:rPr>
      </w:pPr>
    </w:p>
    <w:p w:rsidR="006E3248" w:rsidRDefault="006E3248" w:rsidP="006E3248">
      <w:pPr>
        <w:ind w:left="720" w:firstLine="720"/>
        <w:rPr>
          <w:sz w:val="16"/>
        </w:rPr>
      </w:pPr>
      <w:ins w:id="806" w:author="Don Syme" w:date="2011-08-09T13:11:00Z">
        <w:r w:rsidRPr="003A794C">
          <w:rPr>
            <w:sz w:val="16"/>
          </w:rPr>
          <w:t xml:space="preserve">Gets </w:t>
        </w:r>
      </w:ins>
      <w:r>
        <w:rPr>
          <w:sz w:val="16"/>
        </w:rPr>
        <w:t>or sets the authentication information used by each query for this data context object</w:t>
      </w:r>
    </w:p>
    <w:p w:rsidR="00315CA7" w:rsidRPr="003A794C" w:rsidRDefault="00315CA7" w:rsidP="00315CA7">
      <w:pPr>
        <w:pStyle w:val="CodeExample"/>
        <w:ind w:left="0" w:firstLine="720"/>
        <w:rPr>
          <w:ins w:id="807" w:author="Don Syme" w:date="2011-08-09T13:11:00Z"/>
        </w:rPr>
      </w:pPr>
      <w:ins w:id="808" w:author="Don Syme" w:date="2011-08-09T13:11:00Z">
        <w:r>
          <w:rPr>
            <w:b/>
          </w:rPr>
          <w:t>property</w:t>
        </w:r>
        <w:r w:rsidRPr="00C021E3">
          <w:t xml:space="preserve"> </w:t>
        </w:r>
        <w:commentRangeStart w:id="809"/>
        <w:r>
          <w:t>DataContext</w:t>
        </w:r>
      </w:ins>
      <w:commentRangeEnd w:id="809"/>
      <w:r w:rsidR="00D92855">
        <w:rPr>
          <w:rStyle w:val="CommentReference"/>
          <w:rFonts w:ascii="Segoe WP" w:hAnsi="Segoe WP"/>
          <w:color w:val="auto"/>
          <w:lang w:eastAsia="en-US"/>
        </w:rPr>
        <w:commentReference w:id="809"/>
      </w:r>
    </w:p>
    <w:p w:rsidR="00315CA7" w:rsidRPr="003A794C" w:rsidRDefault="00315CA7" w:rsidP="00315CA7">
      <w:pPr>
        <w:ind w:left="720" w:firstLine="720"/>
        <w:rPr>
          <w:ins w:id="810" w:author="Don Syme" w:date="2011-08-09T13:11:00Z"/>
          <w:sz w:val="16"/>
        </w:rPr>
      </w:pPr>
      <w:ins w:id="811" w:author="Don Syme" w:date="2011-08-09T13:11:00Z">
        <w:r w:rsidRPr="003A794C">
          <w:rPr>
            <w:b/>
            <w:sz w:val="16"/>
          </w:rPr>
          <w:t>Description</w:t>
        </w:r>
        <w:r w:rsidRPr="003A794C">
          <w:rPr>
            <w:sz w:val="16"/>
          </w:rPr>
          <w:t>: Gets the full data context, of type System.Data.Linq.DataContext</w:t>
        </w:r>
      </w:ins>
    </w:p>
    <w:p w:rsidR="008C710D" w:rsidRDefault="008C710D" w:rsidP="008D1249">
      <w:pPr>
        <w:pStyle w:val="Heading3"/>
      </w:pPr>
      <w:r>
        <w:t>Permitted Queries</w:t>
      </w:r>
    </w:p>
    <w:p w:rsidR="008C710D" w:rsidRDefault="002F2D31">
      <w:pPr>
        <w:pPrChange w:id="812" w:author="Don Syme" w:date="2011-08-09T13:35:00Z">
          <w:pPr>
            <w:spacing w:after="0" w:line="240" w:lineRule="auto"/>
          </w:pPr>
        </w:pPrChange>
      </w:pPr>
      <w:r>
        <w:t xml:space="preserve">See the MSDN documentation for OData LINQ queries for the </w:t>
      </w:r>
      <w:r w:rsidR="008C710D">
        <w:t>query forms that are allowed by OData</w:t>
      </w:r>
      <w:r w:rsidR="00D92855">
        <w:t>. Operations such as grouping and joining are not supported, and many sorting operations are highly restricted.</w:t>
      </w:r>
    </w:p>
    <w:p w:rsidR="008C710D" w:rsidRDefault="002F2D31" w:rsidP="008C710D">
      <w:pPr>
        <w:spacing w:after="0" w:line="240" w:lineRule="auto"/>
      </w:pPr>
      <w:r>
        <w:t xml:space="preserve">Any </w:t>
      </w:r>
      <w:r w:rsidR="008C710D">
        <w:t xml:space="preserve">restrictions are not F#-specific. </w:t>
      </w:r>
      <w:r w:rsidR="00D92855">
        <w:t>Queries should in general return either individual entities, or tuples of projections. This means that:</w:t>
      </w:r>
    </w:p>
    <w:p w:rsidR="00D92855" w:rsidRDefault="00D92855" w:rsidP="00D92855">
      <w:pPr>
        <w:autoSpaceDE w:val="0"/>
        <w:autoSpaceDN w:val="0"/>
        <w:adjustRightInd w:val="0"/>
        <w:spacing w:after="0" w:line="240" w:lineRule="auto"/>
        <w:rPr>
          <w:rFonts w:ascii="Consolas" w:hAnsi="Consolas" w:cs="Consolas"/>
          <w:sz w:val="22"/>
          <w:lang w:val="en-GB"/>
        </w:rPr>
      </w:pPr>
    </w:p>
    <w:p w:rsidR="00D92855" w:rsidRDefault="00D92855" w:rsidP="00D92855">
      <w:pPr>
        <w:pStyle w:val="Code"/>
      </w:pPr>
      <w:r>
        <w:t xml:space="preserve">        query { </w:t>
      </w:r>
      <w:r>
        <w:rPr>
          <w:color w:val="0000FF"/>
        </w:rPr>
        <w:t>for</w:t>
      </w:r>
      <w:r>
        <w:t xml:space="preserve"> t </w:t>
      </w:r>
      <w:r>
        <w:rPr>
          <w:color w:val="0000FF"/>
        </w:rPr>
        <w:t>in</w:t>
      </w:r>
      <w:r>
        <w:t xml:space="preserve"> netflix.Titles </w:t>
      </w:r>
      <w:r>
        <w:rPr>
          <w:color w:val="0000FF"/>
        </w:rPr>
        <w:t>do</w:t>
      </w:r>
      <w:r>
        <w:t xml:space="preserve"> </w:t>
      </w:r>
    </w:p>
    <w:p w:rsidR="00D92855" w:rsidRDefault="00D92855" w:rsidP="00D92855">
      <w:pPr>
        <w:pStyle w:val="Code"/>
      </w:pPr>
      <w:r>
        <w:t xml:space="preserve">                </w:t>
      </w:r>
      <w:r>
        <w:rPr>
          <w:color w:val="0000FF"/>
        </w:rPr>
        <w:t>yield</w:t>
      </w:r>
      <w:r>
        <w:t xml:space="preserve"> t }  </w:t>
      </w:r>
    </w:p>
    <w:p w:rsidR="00D92855" w:rsidRPr="00D92855" w:rsidRDefault="00D92855" w:rsidP="00D92855">
      <w:r>
        <w:t>and</w:t>
      </w:r>
    </w:p>
    <w:p w:rsidR="00D92855" w:rsidRDefault="00D92855" w:rsidP="00D92855">
      <w:pPr>
        <w:pStyle w:val="Code"/>
      </w:pPr>
      <w:r>
        <w:t xml:space="preserve">        query { </w:t>
      </w:r>
      <w:r>
        <w:rPr>
          <w:color w:val="0000FF"/>
        </w:rPr>
        <w:t>for</w:t>
      </w:r>
      <w:r>
        <w:t xml:space="preserve"> t </w:t>
      </w:r>
      <w:r>
        <w:rPr>
          <w:color w:val="0000FF"/>
        </w:rPr>
        <w:t>in</w:t>
      </w:r>
      <w:r>
        <w:t xml:space="preserve"> netflix.Titles </w:t>
      </w:r>
      <w:r>
        <w:rPr>
          <w:color w:val="0000FF"/>
        </w:rPr>
        <w:t>do</w:t>
      </w:r>
      <w:r>
        <w:t xml:space="preserve"> </w:t>
      </w:r>
    </w:p>
    <w:p w:rsidR="00D92855" w:rsidRDefault="00D92855" w:rsidP="00D92855">
      <w:pPr>
        <w:pStyle w:val="Code"/>
      </w:pPr>
      <w:r>
        <w:t xml:space="preserve">                </w:t>
      </w:r>
      <w:r>
        <w:rPr>
          <w:color w:val="0000FF"/>
        </w:rPr>
        <w:t>yield</w:t>
      </w:r>
      <w:r>
        <w:t xml:space="preserve"> (t.Name, t.AverageRating)   }  </w:t>
      </w:r>
    </w:p>
    <w:p w:rsidR="00D92855" w:rsidRDefault="00D92855" w:rsidP="00D92855">
      <w:r>
        <w:lastRenderedPageBreak/>
        <w:t>are</w:t>
      </w:r>
      <w:r w:rsidRPr="00D92855">
        <w:t xml:space="preserve"> ok</w:t>
      </w:r>
      <w:r>
        <w:t>, however this is not:</w:t>
      </w:r>
      <w:r>
        <w:rPr>
          <w:rStyle w:val="FootnoteReference"/>
        </w:rPr>
        <w:footnoteReference w:id="17"/>
      </w:r>
    </w:p>
    <w:p w:rsidR="00D92855" w:rsidRDefault="00D92855" w:rsidP="00D92855">
      <w:pPr>
        <w:pStyle w:val="Code"/>
      </w:pPr>
      <w:r>
        <w:t xml:space="preserve">        query { </w:t>
      </w:r>
      <w:r>
        <w:rPr>
          <w:color w:val="0000FF"/>
        </w:rPr>
        <w:t>for</w:t>
      </w:r>
      <w:r>
        <w:t xml:space="preserve"> t </w:t>
      </w:r>
      <w:r>
        <w:rPr>
          <w:color w:val="0000FF"/>
        </w:rPr>
        <w:t>in</w:t>
      </w:r>
      <w:r>
        <w:t xml:space="preserve"> netflix.Titles </w:t>
      </w:r>
      <w:r>
        <w:rPr>
          <w:color w:val="0000FF"/>
        </w:rPr>
        <w:t>do</w:t>
      </w:r>
      <w:r>
        <w:t xml:space="preserve"> </w:t>
      </w:r>
    </w:p>
    <w:p w:rsidR="00D92855" w:rsidRDefault="00D92855" w:rsidP="00D92855">
      <w:pPr>
        <w:pStyle w:val="Code"/>
      </w:pPr>
      <w:r>
        <w:t xml:space="preserve">                // OData queries do not allow you to return a single property projection</w:t>
      </w:r>
    </w:p>
    <w:p w:rsidR="00C20E08" w:rsidRDefault="00C20E08" w:rsidP="00D92855">
      <w:pPr>
        <w:pStyle w:val="Code"/>
      </w:pPr>
      <w:r>
        <w:t xml:space="preserve">                //   </w:t>
      </w:r>
      <w:r w:rsidR="00891B8F" w:rsidRPr="00891B8F">
        <w:t>System.NotSupportedException: Navigation properties can only be selected from a single resource. Specify a key predicate to restrict the entity set to a single instance</w:t>
      </w:r>
    </w:p>
    <w:p w:rsidR="00891B8F" w:rsidRDefault="00891B8F" w:rsidP="00D92855">
      <w:pPr>
        <w:pStyle w:val="Code"/>
      </w:pPr>
      <w:r>
        <w:t xml:space="preserve">                //</w:t>
      </w:r>
    </w:p>
    <w:p w:rsidR="00D92855" w:rsidRDefault="00D92855" w:rsidP="00D92855">
      <w:pPr>
        <w:pStyle w:val="Code"/>
      </w:pPr>
      <w:r>
        <w:t xml:space="preserve">                // Instead, place this in a tuple, e.g. – yield (t, t.Name)</w:t>
      </w:r>
    </w:p>
    <w:p w:rsidR="00D92855" w:rsidRDefault="00D92855" w:rsidP="00D92855">
      <w:pPr>
        <w:pStyle w:val="Code"/>
      </w:pPr>
      <w:r>
        <w:t xml:space="preserve">                </w:t>
      </w:r>
      <w:r w:rsidRPr="00D92855">
        <w:rPr>
          <w:color w:val="FF0000"/>
        </w:rPr>
        <w:t>yield t.Name</w:t>
      </w:r>
      <w:r>
        <w:t xml:space="preserve">   }  </w:t>
      </w:r>
    </w:p>
    <w:p w:rsidR="00F1051E" w:rsidRDefault="00B362AB" w:rsidP="008D1249">
      <w:pPr>
        <w:pStyle w:val="Heading3"/>
      </w:pPr>
      <w:r>
        <w:t>Background process execution</w:t>
      </w:r>
    </w:p>
    <w:p w:rsidR="00F1051E" w:rsidRDefault="00F1051E" w:rsidP="00F1051E">
      <w:r>
        <w:t xml:space="preserve">This provider runs </w:t>
      </w:r>
      <w:r>
        <w:rPr>
          <w:b/>
        </w:rPr>
        <w:t>datas</w:t>
      </w:r>
      <w:r w:rsidRPr="00371086">
        <w:rPr>
          <w:b/>
        </w:rPr>
        <w:t>vcutil.exe</w:t>
      </w:r>
      <w:r>
        <w:t>. The binary is located as a .NET Framework 4.0 SDK tool in the directory</w:t>
      </w:r>
    </w:p>
    <w:p w:rsidR="00F1051E" w:rsidRDefault="00F1051E" w:rsidP="00F1051E">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sidRPr="00A9247C">
        <w:rPr>
          <w:rFonts w:ascii="Consolas" w:hAnsi="Consolas" w:cs="Consolas"/>
          <w:color w:val="800000"/>
          <w:sz w:val="16"/>
          <w:lang w:val="en-GB"/>
        </w:rPr>
        <w:t>System.Runtime.InteropServices.RuntimeEnvironment.GetRuntimeDirectory()</w:t>
      </w:r>
    </w:p>
    <w:p w:rsidR="00F1051E" w:rsidRPr="00A9247C" w:rsidRDefault="00F1051E" w:rsidP="00F1051E">
      <w:pPr>
        <w:autoSpaceDE w:val="0"/>
        <w:autoSpaceDN w:val="0"/>
        <w:adjustRightInd w:val="0"/>
        <w:spacing w:after="0" w:line="240" w:lineRule="auto"/>
        <w:rPr>
          <w:rFonts w:ascii="Consolas" w:hAnsi="Consolas" w:cs="Consolas"/>
          <w:color w:val="800000"/>
          <w:sz w:val="16"/>
          <w:lang w:val="en-GB"/>
        </w:rPr>
      </w:pPr>
    </w:p>
    <w:p w:rsidR="00F1051E" w:rsidRDefault="00F1051E" w:rsidP="00F1051E">
      <w:r>
        <w:t xml:space="preserve">This provider also runs </w:t>
      </w:r>
      <w:r>
        <w:rPr>
          <w:b/>
        </w:rPr>
        <w:t>csc</w:t>
      </w:r>
      <w:r w:rsidRPr="00371086">
        <w:rPr>
          <w:b/>
        </w:rPr>
        <w:t>.exe</w:t>
      </w:r>
      <w:r>
        <w:t>. The binary is located in:</w:t>
      </w:r>
    </w:p>
    <w:p w:rsidR="00F1051E" w:rsidRDefault="00F1051E" w:rsidP="00F1051E">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sidRPr="00A9247C">
        <w:rPr>
          <w:rFonts w:ascii="Consolas" w:hAnsi="Consolas" w:cs="Consolas"/>
          <w:color w:val="800000"/>
          <w:sz w:val="16"/>
          <w:lang w:val="en-GB"/>
        </w:rPr>
        <w:t>System.Runtime.InteropServices.RuntimeEnvironment.GetRuntimeDirectory()</w:t>
      </w:r>
    </w:p>
    <w:p w:rsidR="00C668AE" w:rsidRDefault="00C668AE" w:rsidP="008D1249">
      <w:pPr>
        <w:pStyle w:val="Heading3"/>
      </w:pPr>
      <w:r>
        <w:t>Diagnostics for this provider</w:t>
      </w:r>
    </w:p>
    <w:p w:rsidR="00920CF1" w:rsidRPr="008F7732" w:rsidRDefault="00920CF1" w:rsidP="00920CF1">
      <w:r>
        <w:t>Good diagnostics must be given on the following conditions:</w:t>
      </w:r>
    </w:p>
    <w:p w:rsidR="006B2C84" w:rsidRDefault="006B2C84" w:rsidP="006B2C84">
      <w:pPr>
        <w:pStyle w:val="ListParagraph"/>
        <w:numPr>
          <w:ilvl w:val="0"/>
          <w:numId w:val="39"/>
        </w:numPr>
      </w:pPr>
      <w:r>
        <w:t>Invalid service URI</w:t>
      </w:r>
    </w:p>
    <w:p w:rsidR="006B2C84" w:rsidRDefault="006B2C84" w:rsidP="006B2C84">
      <w:pPr>
        <w:pStyle w:val="ListParagraph"/>
        <w:numPr>
          <w:ilvl w:val="0"/>
          <w:numId w:val="39"/>
        </w:numPr>
      </w:pPr>
      <w:r>
        <w:t>Unreachable service URI</w:t>
      </w:r>
    </w:p>
    <w:p w:rsidR="006B2C84" w:rsidRDefault="006B2C84" w:rsidP="006B2C84">
      <w:pPr>
        <w:pStyle w:val="ListParagraph"/>
        <w:numPr>
          <w:ilvl w:val="0"/>
          <w:numId w:val="39"/>
        </w:numPr>
      </w:pPr>
      <w:r>
        <w:t>Lack of permissions to access URI</w:t>
      </w:r>
    </w:p>
    <w:p w:rsidR="006B2C84" w:rsidRDefault="006B2C84" w:rsidP="006B2C84">
      <w:pPr>
        <w:pStyle w:val="ListParagraph"/>
        <w:numPr>
          <w:ilvl w:val="0"/>
          <w:numId w:val="39"/>
        </w:numPr>
      </w:pPr>
      <w:r>
        <w:t>Invalid local schema file name</w:t>
      </w:r>
    </w:p>
    <w:p w:rsidR="006B2C84" w:rsidRDefault="006B2C84" w:rsidP="006B2C84">
      <w:pPr>
        <w:pStyle w:val="ListParagraph"/>
        <w:numPr>
          <w:ilvl w:val="0"/>
          <w:numId w:val="39"/>
        </w:numPr>
      </w:pPr>
      <w:r>
        <w:t>The local schema file can’t be update because it is read-only or can’t otherwise be written</w:t>
      </w:r>
    </w:p>
    <w:p w:rsidR="006B2C84" w:rsidRDefault="006B2C84" w:rsidP="006B2C84">
      <w:pPr>
        <w:pStyle w:val="ListParagraph"/>
        <w:numPr>
          <w:ilvl w:val="0"/>
          <w:numId w:val="39"/>
        </w:numPr>
      </w:pPr>
      <w:r>
        <w:t>Running datasvcutil.exe fails for some reason</w:t>
      </w:r>
    </w:p>
    <w:p w:rsidR="006B2C84" w:rsidRDefault="006B2C84" w:rsidP="006B2C84">
      <w:pPr>
        <w:pStyle w:val="ListParagraph"/>
        <w:numPr>
          <w:ilvl w:val="0"/>
          <w:numId w:val="39"/>
        </w:numPr>
      </w:pPr>
      <w:r>
        <w:t xml:space="preserve">datasvcutil.exe can’t be found in the expected place or </w:t>
      </w:r>
      <w:r w:rsidR="00C369ED">
        <w:t>directory name</w:t>
      </w:r>
      <w:r>
        <w:t xml:space="preserve"> doesn’t exist</w:t>
      </w:r>
    </w:p>
    <w:p w:rsidR="002B1EFE" w:rsidRDefault="002B1EFE">
      <w:pPr>
        <w:pStyle w:val="ListParagraph"/>
        <w:numPr>
          <w:ilvl w:val="0"/>
          <w:numId w:val="39"/>
        </w:numPr>
      </w:pPr>
      <w:r>
        <w:t>Incorrect file name or extension for LocalSchemaFile</w:t>
      </w:r>
      <w:r w:rsidR="004B31A1">
        <w:t xml:space="preserve"> (.csdl is required)</w:t>
      </w:r>
    </w:p>
    <w:p w:rsidR="00712858" w:rsidRDefault="00712858" w:rsidP="008D1249">
      <w:pPr>
        <w:pStyle w:val="Heading3"/>
      </w:pPr>
      <w:r>
        <w:t>Debugging uses of this provider</w:t>
      </w:r>
    </w:p>
    <w:p w:rsidR="00712858" w:rsidRDefault="00712858" w:rsidP="00712858">
      <w:pPr>
        <w:rPr>
          <w:ins w:id="813" w:author="Don Syme" w:date="2011-08-09T13:34:00Z"/>
        </w:rPr>
      </w:pPr>
      <w:r>
        <w:t xml:space="preserve">It is not expected that any particular issues will be detected in the step-over, step-through and breakpoint debugging experience for this provider. The internally generated C# stub code will not be available for use during debugging and should never be seen by the use. </w:t>
      </w:r>
    </w:p>
    <w:p w:rsidR="00176B3A" w:rsidRDefault="00176B3A" w:rsidP="00712858">
      <w:pPr>
        <w:rPr>
          <w:ins w:id="814" w:author="Don Syme" w:date="2011-08-09T13:34:00Z"/>
        </w:rPr>
      </w:pPr>
      <w:ins w:id="815" w:author="Don Syme" w:date="2011-08-09T13:34:00Z">
        <w:r>
          <w:t>The REST requests used dynamically can be seen by using the db.DataContext.SendingRequest event</w:t>
        </w:r>
      </w:ins>
      <w:ins w:id="816" w:author="Don Syme" w:date="2011-08-09T13:35:00Z">
        <w:r>
          <w:t>, for example:</w:t>
        </w:r>
      </w:ins>
    </w:p>
    <w:p w:rsidR="00176B3A" w:rsidRPr="00176B3A" w:rsidRDefault="00176B3A" w:rsidP="00176B3A">
      <w:pPr>
        <w:autoSpaceDE w:val="0"/>
        <w:autoSpaceDN w:val="0"/>
        <w:adjustRightInd w:val="0"/>
        <w:spacing w:after="0" w:line="240" w:lineRule="auto"/>
        <w:rPr>
          <w:ins w:id="817" w:author="Don Syme" w:date="2011-08-09T13:34:00Z"/>
          <w:rFonts w:ascii="Consolas" w:hAnsi="Consolas" w:cs="Consolas"/>
          <w:sz w:val="16"/>
          <w:lang w:val="en-GB"/>
          <w:rPrChange w:id="818" w:author="Don Syme" w:date="2011-08-09T13:34:00Z">
            <w:rPr>
              <w:ins w:id="819" w:author="Don Syme" w:date="2011-08-09T13:34:00Z"/>
              <w:rFonts w:ascii="Consolas" w:hAnsi="Consolas" w:cs="Consolas"/>
              <w:sz w:val="22"/>
              <w:lang w:val="en-GB"/>
            </w:rPr>
          </w:rPrChange>
        </w:rPr>
      </w:pPr>
      <w:ins w:id="820" w:author="Don Syme" w:date="2011-08-09T13:34:00Z">
        <w:r w:rsidRPr="00176B3A">
          <w:rPr>
            <w:rFonts w:ascii="Consolas" w:hAnsi="Consolas" w:cs="Consolas"/>
            <w:sz w:val="16"/>
            <w:lang w:val="en-GB"/>
            <w:rPrChange w:id="821" w:author="Don Syme" w:date="2011-08-09T13:34:00Z">
              <w:rPr>
                <w:rFonts w:ascii="Consolas" w:hAnsi="Consolas" w:cs="Consolas"/>
                <w:sz w:val="22"/>
                <w:lang w:val="en-GB"/>
              </w:rPr>
            </w:rPrChange>
          </w:rPr>
          <w:t xml:space="preserve">    </w:t>
        </w:r>
        <w:r w:rsidRPr="00176B3A">
          <w:rPr>
            <w:rFonts w:ascii="Consolas" w:hAnsi="Consolas" w:cs="Consolas"/>
            <w:color w:val="0000FF"/>
            <w:sz w:val="16"/>
            <w:lang w:val="en-GB"/>
            <w:rPrChange w:id="822" w:author="Don Syme" w:date="2011-08-09T13:34:00Z">
              <w:rPr>
                <w:rFonts w:ascii="Consolas" w:hAnsi="Consolas" w:cs="Consolas"/>
                <w:color w:val="0000FF"/>
                <w:sz w:val="22"/>
                <w:lang w:val="en-GB"/>
              </w:rPr>
            </w:rPrChange>
          </w:rPr>
          <w:t>let</w:t>
        </w:r>
        <w:r w:rsidRPr="00176B3A">
          <w:rPr>
            <w:rFonts w:ascii="Consolas" w:hAnsi="Consolas" w:cs="Consolas"/>
            <w:sz w:val="16"/>
            <w:lang w:val="en-GB"/>
            <w:rPrChange w:id="823" w:author="Don Syme" w:date="2011-08-09T13:34:00Z">
              <w:rPr>
                <w:rFonts w:ascii="Consolas" w:hAnsi="Consolas" w:cs="Consolas"/>
                <w:sz w:val="22"/>
                <w:lang w:val="en-GB"/>
              </w:rPr>
            </w:rPrChange>
          </w:rPr>
          <w:t xml:space="preserve"> db = Northwest.GetDataContext()</w:t>
        </w:r>
      </w:ins>
    </w:p>
    <w:p w:rsidR="00176B3A" w:rsidRPr="00176B3A" w:rsidRDefault="00176B3A">
      <w:pPr>
        <w:autoSpaceDE w:val="0"/>
        <w:autoSpaceDN w:val="0"/>
        <w:adjustRightInd w:val="0"/>
        <w:spacing w:after="0" w:line="240" w:lineRule="auto"/>
        <w:rPr>
          <w:rFonts w:ascii="Consolas" w:hAnsi="Consolas" w:cs="Consolas"/>
          <w:sz w:val="16"/>
          <w:lang w:val="en-GB"/>
          <w:rPrChange w:id="824" w:author="Don Syme" w:date="2011-08-09T13:34:00Z">
            <w:rPr/>
          </w:rPrChange>
        </w:rPr>
        <w:pPrChange w:id="825" w:author="Don Syme" w:date="2011-08-09T13:34:00Z">
          <w:pPr/>
        </w:pPrChange>
      </w:pPr>
      <w:ins w:id="826" w:author="Don Syme" w:date="2011-08-09T13:34:00Z">
        <w:r w:rsidRPr="00176B3A">
          <w:rPr>
            <w:rFonts w:ascii="Consolas" w:hAnsi="Consolas" w:cs="Consolas"/>
            <w:sz w:val="16"/>
            <w:lang w:val="en-GB"/>
            <w:rPrChange w:id="827" w:author="Don Syme" w:date="2011-08-09T13:34:00Z">
              <w:rPr>
                <w:rFonts w:ascii="Consolas" w:hAnsi="Consolas" w:cs="Consolas"/>
                <w:sz w:val="22"/>
                <w:lang w:val="en-GB"/>
              </w:rPr>
            </w:rPrChange>
          </w:rPr>
          <w:t xml:space="preserve">    db.DataContext.SendingRequest.Add (</w:t>
        </w:r>
        <w:r w:rsidRPr="00176B3A">
          <w:rPr>
            <w:rFonts w:ascii="Consolas" w:hAnsi="Consolas" w:cs="Consolas"/>
            <w:color w:val="0000FF"/>
            <w:sz w:val="16"/>
            <w:lang w:val="en-GB"/>
            <w:rPrChange w:id="828" w:author="Don Syme" w:date="2011-08-09T13:34:00Z">
              <w:rPr>
                <w:rFonts w:ascii="Consolas" w:hAnsi="Consolas" w:cs="Consolas"/>
                <w:color w:val="0000FF"/>
                <w:sz w:val="22"/>
                <w:lang w:val="en-GB"/>
              </w:rPr>
            </w:rPrChange>
          </w:rPr>
          <w:t>fun</w:t>
        </w:r>
        <w:r w:rsidRPr="00176B3A">
          <w:rPr>
            <w:rFonts w:ascii="Consolas" w:hAnsi="Consolas" w:cs="Consolas"/>
            <w:sz w:val="16"/>
            <w:lang w:val="en-GB"/>
            <w:rPrChange w:id="829" w:author="Don Syme" w:date="2011-08-09T13:34:00Z">
              <w:rPr>
                <w:rFonts w:ascii="Consolas" w:hAnsi="Consolas" w:cs="Consolas"/>
                <w:sz w:val="22"/>
                <w:lang w:val="en-GB"/>
              </w:rPr>
            </w:rPrChange>
          </w:rPr>
          <w:t xml:space="preserve"> x </w:t>
        </w:r>
        <w:r w:rsidRPr="00176B3A">
          <w:rPr>
            <w:rFonts w:ascii="Consolas" w:hAnsi="Consolas" w:cs="Consolas"/>
            <w:color w:val="0000FF"/>
            <w:sz w:val="16"/>
            <w:lang w:val="en-GB"/>
            <w:rPrChange w:id="830" w:author="Don Syme" w:date="2011-08-09T13:34:00Z">
              <w:rPr>
                <w:rFonts w:ascii="Consolas" w:hAnsi="Consolas" w:cs="Consolas"/>
                <w:color w:val="0000FF"/>
                <w:sz w:val="22"/>
                <w:lang w:val="en-GB"/>
              </w:rPr>
            </w:rPrChange>
          </w:rPr>
          <w:t>-&gt;</w:t>
        </w:r>
        <w:r w:rsidRPr="00176B3A">
          <w:rPr>
            <w:rFonts w:ascii="Consolas" w:hAnsi="Consolas" w:cs="Consolas"/>
            <w:sz w:val="16"/>
            <w:lang w:val="en-GB"/>
            <w:rPrChange w:id="831" w:author="Don Syme" w:date="2011-08-09T13:34:00Z">
              <w:rPr>
                <w:rFonts w:ascii="Consolas" w:hAnsi="Consolas" w:cs="Consolas"/>
                <w:sz w:val="22"/>
                <w:lang w:val="en-GB"/>
              </w:rPr>
            </w:rPrChange>
          </w:rPr>
          <w:t xml:space="preserve"> printfn </w:t>
        </w:r>
        <w:r w:rsidRPr="00176B3A">
          <w:rPr>
            <w:rFonts w:ascii="Consolas" w:hAnsi="Consolas" w:cs="Consolas"/>
            <w:color w:val="800000"/>
            <w:sz w:val="16"/>
            <w:lang w:val="en-GB"/>
            <w:rPrChange w:id="832" w:author="Don Syme" w:date="2011-08-09T13:34:00Z">
              <w:rPr>
                <w:rFonts w:ascii="Consolas" w:hAnsi="Consolas" w:cs="Consolas"/>
                <w:color w:val="800000"/>
                <w:sz w:val="22"/>
                <w:lang w:val="en-GB"/>
              </w:rPr>
            </w:rPrChange>
          </w:rPr>
          <w:t>"requesting %A"</w:t>
        </w:r>
        <w:r w:rsidRPr="00176B3A">
          <w:rPr>
            <w:rFonts w:ascii="Consolas" w:hAnsi="Consolas" w:cs="Consolas"/>
            <w:sz w:val="16"/>
            <w:lang w:val="en-GB"/>
            <w:rPrChange w:id="833" w:author="Don Syme" w:date="2011-08-09T13:34:00Z">
              <w:rPr>
                <w:rFonts w:ascii="Consolas" w:hAnsi="Consolas" w:cs="Consolas"/>
                <w:sz w:val="22"/>
                <w:lang w:val="en-GB"/>
              </w:rPr>
            </w:rPrChange>
          </w:rPr>
          <w:t xml:space="preserve"> x.Request.RequestUri)</w:t>
        </w:r>
      </w:ins>
    </w:p>
    <w:p w:rsidR="00C668AE" w:rsidRDefault="00C668AE" w:rsidP="008D1249">
      <w:pPr>
        <w:pStyle w:val="Heading3"/>
      </w:pPr>
      <w:r>
        <w:t>Caching and Liveness for this provider</w:t>
      </w:r>
    </w:p>
    <w:p w:rsidR="00C668AE" w:rsidRDefault="00C668AE" w:rsidP="00C668AE">
      <w:r>
        <w:t>See LocalSchemaFile and ForceUpdate</w:t>
      </w:r>
    </w:p>
    <w:p w:rsidR="00C668AE" w:rsidRDefault="00C668AE" w:rsidP="00C668AE">
      <w:commentRangeStart w:id="834"/>
      <w:r>
        <w:lastRenderedPageBreak/>
        <w:t>This provider does not react to schema changes on the service.</w:t>
      </w:r>
      <w:commentRangeEnd w:id="834"/>
      <w:r w:rsidR="00D7668A">
        <w:rPr>
          <w:rStyle w:val="CommentReference"/>
        </w:rPr>
        <w:commentReference w:id="834"/>
      </w:r>
    </w:p>
    <w:p w:rsidR="00DD09EB" w:rsidRDefault="00AA10BF" w:rsidP="00DD09EB">
      <w:pPr>
        <w:pStyle w:val="Heading2"/>
      </w:pPr>
      <w:bookmarkStart w:id="835" w:name="_Toc300669451"/>
      <w:r>
        <w:t>WsdlService&lt;…&gt;</w:t>
      </w:r>
      <w:bookmarkEnd w:id="835"/>
    </w:p>
    <w:p w:rsidR="005B784F" w:rsidRDefault="005B784F" w:rsidP="005B784F">
      <w:r>
        <w:t xml:space="preserve">This provider embeds a set of generated types to provide strongly typed access to the given WSDL web service.  The embedded types are the same as those generated by </w:t>
      </w:r>
      <w:r w:rsidRPr="00705123">
        <w:rPr>
          <w:b/>
        </w:rPr>
        <w:t>svcutil.exe</w:t>
      </w:r>
      <w:r>
        <w:t xml:space="preserve"> or accessed via </w:t>
      </w:r>
      <w:r w:rsidRPr="00705123">
        <w:rPr>
          <w:b/>
        </w:rPr>
        <w:t>Add Service Reference</w:t>
      </w:r>
      <w:r>
        <w:t>.</w:t>
      </w:r>
    </w:p>
    <w:p w:rsidR="00DD09EB" w:rsidRDefault="00DD09EB" w:rsidP="00DD09EB">
      <w:pPr>
        <w:pStyle w:val="Code"/>
      </w:pPr>
      <w:r>
        <w:rPr>
          <w:color w:val="0000FF"/>
        </w:rPr>
        <w:t>open</w:t>
      </w:r>
      <w:r>
        <w:t xml:space="preserve"> Microsoft.FSharp.Data.TypeProviders</w:t>
      </w:r>
    </w:p>
    <w:p w:rsidR="00DD09EB" w:rsidRDefault="00DD09EB" w:rsidP="00DD09EB">
      <w:pPr>
        <w:pStyle w:val="Code"/>
      </w:pPr>
      <w:r>
        <w:t xml:space="preserve"> </w:t>
      </w:r>
    </w:p>
    <w:p w:rsidR="00DD09EB" w:rsidRDefault="00DD09EB" w:rsidP="00DD09EB">
      <w:pPr>
        <w:pStyle w:val="Code"/>
      </w:pPr>
      <w:r>
        <w:t>[&lt;Generate&gt;]</w:t>
      </w:r>
    </w:p>
    <w:p w:rsidR="00DD09EB" w:rsidRDefault="00DD09EB" w:rsidP="00DD09EB">
      <w:pPr>
        <w:pStyle w:val="Code"/>
      </w:pPr>
      <w:r>
        <w:rPr>
          <w:color w:val="0000FF"/>
        </w:rPr>
        <w:t>type</w:t>
      </w:r>
      <w:r>
        <w:t xml:space="preserve"> XigniteFuturesService = WsdlService&lt;</w:t>
      </w:r>
      <w:r>
        <w:rPr>
          <w:color w:val="800000"/>
        </w:rPr>
        <w:t>"http://www.xignite.com/xFutures.asmx?WSDL"</w:t>
      </w:r>
      <w:r>
        <w:t>&gt;</w:t>
      </w:r>
    </w:p>
    <w:p w:rsidR="00DD09EB" w:rsidRDefault="00DD09EB" w:rsidP="00DD09EB">
      <w:pPr>
        <w:pStyle w:val="Code"/>
      </w:pPr>
    </w:p>
    <w:p w:rsidR="00DD09EB" w:rsidRDefault="00DD09EB" w:rsidP="00360722">
      <w:pPr>
        <w:pStyle w:val="Code"/>
      </w:pPr>
      <w:r>
        <w:rPr>
          <w:color w:val="0000FF"/>
        </w:rPr>
        <w:t>let</w:t>
      </w:r>
      <w:r>
        <w:t xml:space="preserve"> service = </w:t>
      </w:r>
      <w:r>
        <w:rPr>
          <w:color w:val="0000FF"/>
        </w:rPr>
        <w:t>new</w:t>
      </w:r>
      <w:r>
        <w:t xml:space="preserve"> XigniteFuturesService.XigniteFuturesSoapClient()</w:t>
      </w:r>
    </w:p>
    <w:p w:rsidR="00C66026" w:rsidRDefault="00C66026" w:rsidP="008D1249">
      <w:pPr>
        <w:pStyle w:val="Heading3"/>
      </w:pPr>
      <w:r>
        <w:t>Static Parameters</w:t>
      </w:r>
    </w:p>
    <w:p w:rsidR="00C66026" w:rsidRPr="00C66026" w:rsidRDefault="00C66026" w:rsidP="00C66026">
      <w:r>
        <w:t xml:space="preserve">The set of static parameters is shown below, and mostly corresponds to those accepted by </w:t>
      </w:r>
      <w:r w:rsidRPr="00C66026">
        <w:rPr>
          <w:b/>
        </w:rPr>
        <w:t>svcutil.exe</w:t>
      </w:r>
      <w:r>
        <w:t xml:space="preserve">. </w:t>
      </w:r>
    </w:p>
    <w:tbl>
      <w:tblPr>
        <w:tblStyle w:val="Tablerowcell"/>
        <w:tblW w:w="0" w:type="auto"/>
        <w:tblLayout w:type="fixed"/>
        <w:tblLook w:val="04A0" w:firstRow="1" w:lastRow="0" w:firstColumn="1" w:lastColumn="0" w:noHBand="0" w:noVBand="1"/>
      </w:tblPr>
      <w:tblGrid>
        <w:gridCol w:w="2802"/>
        <w:gridCol w:w="992"/>
        <w:gridCol w:w="4536"/>
        <w:gridCol w:w="1134"/>
        <w:gridCol w:w="112"/>
      </w:tblGrid>
      <w:tr w:rsidR="001175D2" w:rsidTr="00A21BBD">
        <w:trPr>
          <w:gridAfter w:val="1"/>
          <w:cnfStyle w:val="100000000000" w:firstRow="1" w:lastRow="0" w:firstColumn="0" w:lastColumn="0" w:oddVBand="0" w:evenVBand="0" w:oddHBand="0" w:evenHBand="0" w:firstRowFirstColumn="0" w:firstRowLastColumn="0" w:lastRowFirstColumn="0" w:lastRowLastColumn="0"/>
          <w:wAfter w:w="112" w:type="dxa"/>
        </w:trPr>
        <w:tc>
          <w:tcPr>
            <w:tcW w:w="2802" w:type="dxa"/>
          </w:tcPr>
          <w:p w:rsidR="001175D2" w:rsidRDefault="001175D2" w:rsidP="009F5653">
            <w:r>
              <w:t>Parameter</w:t>
            </w:r>
          </w:p>
        </w:tc>
        <w:tc>
          <w:tcPr>
            <w:tcW w:w="992" w:type="dxa"/>
          </w:tcPr>
          <w:p w:rsidR="001175D2" w:rsidRDefault="001175D2" w:rsidP="009F5653">
            <w:r>
              <w:t>Type</w:t>
            </w:r>
          </w:p>
        </w:tc>
        <w:tc>
          <w:tcPr>
            <w:tcW w:w="4536" w:type="dxa"/>
          </w:tcPr>
          <w:p w:rsidR="001175D2" w:rsidRDefault="001175D2" w:rsidP="009F5653">
            <w:r>
              <w:t>Description</w:t>
            </w:r>
          </w:p>
        </w:tc>
        <w:tc>
          <w:tcPr>
            <w:tcW w:w="1134" w:type="dxa"/>
          </w:tcPr>
          <w:p w:rsidR="001175D2" w:rsidRDefault="001175D2" w:rsidP="009F5653">
            <w:r>
              <w:t xml:space="preserve">Default </w:t>
            </w:r>
          </w:p>
        </w:tc>
      </w:tr>
      <w:tr w:rsidR="00366951" w:rsidTr="00A21BBD">
        <w:trPr>
          <w:gridAfter w:val="1"/>
          <w:wAfter w:w="112" w:type="dxa"/>
        </w:trPr>
        <w:tc>
          <w:tcPr>
            <w:tcW w:w="2802" w:type="dxa"/>
          </w:tcPr>
          <w:p w:rsidR="00366951" w:rsidRDefault="00EA5DA3" w:rsidP="002B186C">
            <w:r>
              <w:rPr>
                <w:rStyle w:val="CodeInline"/>
              </w:rPr>
              <w:t>Service</w:t>
            </w:r>
            <w:r w:rsidR="00366951">
              <w:rPr>
                <w:rStyle w:val="CodeInline"/>
              </w:rPr>
              <w:t>Uri</w:t>
            </w:r>
          </w:p>
        </w:tc>
        <w:tc>
          <w:tcPr>
            <w:tcW w:w="992" w:type="dxa"/>
          </w:tcPr>
          <w:p w:rsidR="00366951" w:rsidRDefault="00AC4952" w:rsidP="002B186C">
            <w:r>
              <w:t>s</w:t>
            </w:r>
            <w:r w:rsidR="00366951">
              <w:t>tring</w:t>
            </w:r>
          </w:p>
        </w:tc>
        <w:tc>
          <w:tcPr>
            <w:tcW w:w="4536" w:type="dxa"/>
          </w:tcPr>
          <w:p w:rsidR="00366951" w:rsidRDefault="00366951" w:rsidP="002B186C">
            <w:r w:rsidRPr="005F1214">
              <w:t xml:space="preserve">The URI for the </w:t>
            </w:r>
            <w:r>
              <w:t>WSDL</w:t>
            </w:r>
            <w:r w:rsidRPr="005F1214">
              <w:t xml:space="preserve"> service</w:t>
            </w:r>
          </w:p>
        </w:tc>
        <w:tc>
          <w:tcPr>
            <w:tcW w:w="1134" w:type="dxa"/>
          </w:tcPr>
          <w:p w:rsidR="00366951" w:rsidRDefault="00366951" w:rsidP="002B186C"/>
        </w:tc>
      </w:tr>
      <w:tr w:rsidR="009F18F3" w:rsidTr="00F4763C">
        <w:tc>
          <w:tcPr>
            <w:tcW w:w="2802" w:type="dxa"/>
          </w:tcPr>
          <w:p w:rsidR="009F18F3" w:rsidRDefault="009F18F3" w:rsidP="00EA5DA3">
            <w:commentRangeStart w:id="836"/>
            <w:r>
              <w:rPr>
                <w:rStyle w:val="CodeInline"/>
              </w:rPr>
              <w:t>LocalS</w:t>
            </w:r>
            <w:r w:rsidR="0016313D">
              <w:rPr>
                <w:rStyle w:val="CodeInline"/>
              </w:rPr>
              <w:t>chema</w:t>
            </w:r>
            <w:r>
              <w:rPr>
                <w:rStyle w:val="CodeInline"/>
              </w:rPr>
              <w:t>File</w:t>
            </w:r>
          </w:p>
        </w:tc>
        <w:tc>
          <w:tcPr>
            <w:tcW w:w="992" w:type="dxa"/>
          </w:tcPr>
          <w:p w:rsidR="009F18F3" w:rsidRDefault="009F18F3" w:rsidP="00B33246">
            <w:r>
              <w:t>string</w:t>
            </w:r>
          </w:p>
        </w:tc>
        <w:tc>
          <w:tcPr>
            <w:tcW w:w="4536" w:type="dxa"/>
          </w:tcPr>
          <w:p w:rsidR="009F18F3" w:rsidRDefault="009F18F3" w:rsidP="009B2BD2">
            <w:r>
              <w:t>Local file in</w:t>
            </w:r>
            <w:r w:rsidR="009B2BD2">
              <w:t xml:space="preserve"> which to store the .wsdl</w:t>
            </w:r>
            <w:r>
              <w:t xml:space="preserve"> for the </w:t>
            </w:r>
            <w:r w:rsidR="009B2BD2">
              <w:t>service</w:t>
            </w:r>
          </w:p>
        </w:tc>
        <w:tc>
          <w:tcPr>
            <w:tcW w:w="1246" w:type="dxa"/>
            <w:gridSpan w:val="2"/>
          </w:tcPr>
          <w:p w:rsidR="009F18F3" w:rsidRDefault="009F18F3" w:rsidP="00B33246">
            <w:r>
              <w:t xml:space="preserve"> </w:t>
            </w:r>
          </w:p>
        </w:tc>
      </w:tr>
      <w:tr w:rsidR="009F18F3" w:rsidTr="00F4763C">
        <w:tc>
          <w:tcPr>
            <w:tcW w:w="2802" w:type="dxa"/>
          </w:tcPr>
          <w:p w:rsidR="009F18F3" w:rsidRDefault="009F18F3" w:rsidP="00B33246">
            <w:r>
              <w:rPr>
                <w:rStyle w:val="CodeInline"/>
              </w:rPr>
              <w:t>ForceUpdate</w:t>
            </w:r>
          </w:p>
        </w:tc>
        <w:tc>
          <w:tcPr>
            <w:tcW w:w="992" w:type="dxa"/>
          </w:tcPr>
          <w:p w:rsidR="009F18F3" w:rsidRDefault="009F18F3" w:rsidP="00B33246">
            <w:r>
              <w:t>bool</w:t>
            </w:r>
          </w:p>
        </w:tc>
        <w:tc>
          <w:tcPr>
            <w:tcW w:w="4536" w:type="dxa"/>
          </w:tcPr>
          <w:p w:rsidR="009F18F3" w:rsidRDefault="009F18F3" w:rsidP="009B2BD2">
            <w:r>
              <w:t xml:space="preserve">Require that the direct connection to the </w:t>
            </w:r>
            <w:r w:rsidR="009B2BD2">
              <w:t xml:space="preserve">service </w:t>
            </w:r>
            <w:r>
              <w:t xml:space="preserve">be available at design/compile-time and the local </w:t>
            </w:r>
            <w:r w:rsidR="009B2BD2">
              <w:t xml:space="preserve">service </w:t>
            </w:r>
            <w:r>
              <w:t>file is refreshed</w:t>
            </w:r>
          </w:p>
        </w:tc>
        <w:tc>
          <w:tcPr>
            <w:tcW w:w="1246" w:type="dxa"/>
            <w:gridSpan w:val="2"/>
          </w:tcPr>
          <w:p w:rsidR="009F18F3" w:rsidRDefault="009F18F3" w:rsidP="00B33246">
            <w:r>
              <w:t xml:space="preserve"> </w:t>
            </w:r>
            <w:commentRangeEnd w:id="836"/>
            <w:r w:rsidR="00BB24BB">
              <w:rPr>
                <w:rStyle w:val="CommentReference"/>
              </w:rPr>
              <w:commentReference w:id="836"/>
            </w:r>
          </w:p>
        </w:tc>
      </w:tr>
      <w:tr w:rsidR="00AA7724" w:rsidTr="00A21BBD">
        <w:trPr>
          <w:gridAfter w:val="1"/>
          <w:wAfter w:w="112" w:type="dxa"/>
        </w:trPr>
        <w:tc>
          <w:tcPr>
            <w:tcW w:w="2802" w:type="dxa"/>
          </w:tcPr>
          <w:p w:rsidR="00AA7724" w:rsidRDefault="00AA7724" w:rsidP="00966809">
            <w:r w:rsidRPr="00366951">
              <w:rPr>
                <w:rStyle w:val="CodeInline"/>
              </w:rPr>
              <w:t>DataContractOnly</w:t>
            </w:r>
          </w:p>
        </w:tc>
        <w:tc>
          <w:tcPr>
            <w:tcW w:w="992" w:type="dxa"/>
          </w:tcPr>
          <w:p w:rsidR="00AA7724" w:rsidRDefault="00AC4952" w:rsidP="00966809">
            <w:r>
              <w:t>b</w:t>
            </w:r>
            <w:r w:rsidR="00AA7724">
              <w:t>ool</w:t>
            </w:r>
          </w:p>
        </w:tc>
        <w:tc>
          <w:tcPr>
            <w:tcW w:w="4536" w:type="dxa"/>
          </w:tcPr>
          <w:p w:rsidR="00AA7724" w:rsidRDefault="00AA7724" w:rsidP="00966809">
            <w:r>
              <w:t xml:space="preserve">Generate code for Data Contract types only. Service Contract types will not be generated </w:t>
            </w:r>
          </w:p>
        </w:tc>
        <w:tc>
          <w:tcPr>
            <w:tcW w:w="1134" w:type="dxa"/>
          </w:tcPr>
          <w:p w:rsidR="00AA7724" w:rsidRDefault="00AA7724" w:rsidP="00966809">
            <w:r>
              <w:t>false</w:t>
            </w:r>
          </w:p>
        </w:tc>
      </w:tr>
      <w:tr w:rsidR="00AA7724" w:rsidTr="00A21BBD">
        <w:trPr>
          <w:gridAfter w:val="1"/>
          <w:wAfter w:w="112" w:type="dxa"/>
        </w:trPr>
        <w:tc>
          <w:tcPr>
            <w:tcW w:w="2802" w:type="dxa"/>
          </w:tcPr>
          <w:p w:rsidR="00AA7724" w:rsidRDefault="00AA7724" w:rsidP="00966809">
            <w:r>
              <w:rPr>
                <w:rStyle w:val="CodeInline"/>
              </w:rPr>
              <w:t>MessageContract</w:t>
            </w:r>
          </w:p>
        </w:tc>
        <w:tc>
          <w:tcPr>
            <w:tcW w:w="992" w:type="dxa"/>
          </w:tcPr>
          <w:p w:rsidR="00AA7724" w:rsidRDefault="00AC4952" w:rsidP="00966809">
            <w:r>
              <w:t>b</w:t>
            </w:r>
            <w:r w:rsidR="00AA7724">
              <w:t>ool</w:t>
            </w:r>
          </w:p>
        </w:tc>
        <w:tc>
          <w:tcPr>
            <w:tcW w:w="4536" w:type="dxa"/>
          </w:tcPr>
          <w:p w:rsidR="00AA7724" w:rsidRDefault="00AA7724" w:rsidP="00966809">
            <w:r>
              <w:t>Generate Message Contract types</w:t>
            </w:r>
          </w:p>
        </w:tc>
        <w:tc>
          <w:tcPr>
            <w:tcW w:w="1134" w:type="dxa"/>
          </w:tcPr>
          <w:p w:rsidR="00AA7724" w:rsidRDefault="00AA7724" w:rsidP="00966809">
            <w:r>
              <w:t>false</w:t>
            </w:r>
          </w:p>
        </w:tc>
      </w:tr>
      <w:tr w:rsidR="00AA7724" w:rsidTr="00A21BBD">
        <w:trPr>
          <w:gridAfter w:val="1"/>
          <w:wAfter w:w="112" w:type="dxa"/>
        </w:trPr>
        <w:tc>
          <w:tcPr>
            <w:tcW w:w="2802" w:type="dxa"/>
          </w:tcPr>
          <w:p w:rsidR="00AA7724" w:rsidRDefault="00AA7724" w:rsidP="00966809">
            <w:r>
              <w:rPr>
                <w:rStyle w:val="CodeInline"/>
              </w:rPr>
              <w:t>EnableDataBinding</w:t>
            </w:r>
          </w:p>
        </w:tc>
        <w:tc>
          <w:tcPr>
            <w:tcW w:w="992" w:type="dxa"/>
          </w:tcPr>
          <w:p w:rsidR="00AA7724" w:rsidRDefault="00AC4952" w:rsidP="00966809">
            <w:r>
              <w:t>b</w:t>
            </w:r>
            <w:r w:rsidR="00AA7724">
              <w:t>ool</w:t>
            </w:r>
          </w:p>
        </w:tc>
        <w:tc>
          <w:tcPr>
            <w:tcW w:w="4536" w:type="dxa"/>
          </w:tcPr>
          <w:p w:rsidR="00AA7724" w:rsidRDefault="00AA7724" w:rsidP="00452D09">
            <w:r>
              <w:t>Implement the</w:t>
            </w:r>
            <w:r w:rsidR="00452D09">
              <w:t xml:space="preserve"> </w:t>
            </w:r>
            <w:r>
              <w:t>INotifyPropertyChanged interface on all DataContract types to enable data binding.</w:t>
            </w:r>
          </w:p>
        </w:tc>
        <w:tc>
          <w:tcPr>
            <w:tcW w:w="1134" w:type="dxa"/>
          </w:tcPr>
          <w:p w:rsidR="00AA7724" w:rsidRDefault="00AA7724" w:rsidP="00966809">
            <w:r>
              <w:t>false</w:t>
            </w:r>
          </w:p>
        </w:tc>
      </w:tr>
      <w:tr w:rsidR="00AA7724" w:rsidTr="00A21BBD">
        <w:trPr>
          <w:gridAfter w:val="1"/>
          <w:wAfter w:w="112" w:type="dxa"/>
        </w:trPr>
        <w:tc>
          <w:tcPr>
            <w:tcW w:w="2802" w:type="dxa"/>
          </w:tcPr>
          <w:p w:rsidR="00AA7724" w:rsidRDefault="00AA7724" w:rsidP="00966809">
            <w:r>
              <w:rPr>
                <w:rStyle w:val="CodeInline"/>
              </w:rPr>
              <w:t>Serializable</w:t>
            </w:r>
          </w:p>
        </w:tc>
        <w:tc>
          <w:tcPr>
            <w:tcW w:w="992" w:type="dxa"/>
          </w:tcPr>
          <w:p w:rsidR="00AA7724" w:rsidRDefault="00AC4952" w:rsidP="00966809">
            <w:r>
              <w:t>b</w:t>
            </w:r>
            <w:r w:rsidR="00AA7724">
              <w:t>ool</w:t>
            </w:r>
          </w:p>
        </w:tc>
        <w:tc>
          <w:tcPr>
            <w:tcW w:w="4536" w:type="dxa"/>
          </w:tcPr>
          <w:p w:rsidR="00AA7724" w:rsidRDefault="00AA7724" w:rsidP="00966809">
            <w:r>
              <w:t>Generate classes marked with the Serializable Attribute.</w:t>
            </w:r>
          </w:p>
        </w:tc>
        <w:tc>
          <w:tcPr>
            <w:tcW w:w="1134" w:type="dxa"/>
          </w:tcPr>
          <w:p w:rsidR="00AA7724" w:rsidRDefault="00AA7724" w:rsidP="00966809">
            <w:r>
              <w:t>false</w:t>
            </w:r>
          </w:p>
        </w:tc>
      </w:tr>
      <w:tr w:rsidR="00AA7724" w:rsidTr="00A21BBD">
        <w:trPr>
          <w:gridAfter w:val="1"/>
          <w:wAfter w:w="112" w:type="dxa"/>
        </w:trPr>
        <w:tc>
          <w:tcPr>
            <w:tcW w:w="2802" w:type="dxa"/>
          </w:tcPr>
          <w:p w:rsidR="00AA7724" w:rsidRDefault="00AA7724" w:rsidP="00966809">
            <w:r>
              <w:rPr>
                <w:rStyle w:val="CodeInline"/>
              </w:rPr>
              <w:t>Async</w:t>
            </w:r>
          </w:p>
        </w:tc>
        <w:tc>
          <w:tcPr>
            <w:tcW w:w="992" w:type="dxa"/>
          </w:tcPr>
          <w:p w:rsidR="00AA7724" w:rsidRDefault="00AC4952" w:rsidP="00966809">
            <w:r>
              <w:t>b</w:t>
            </w:r>
            <w:r w:rsidR="00AA7724">
              <w:t>ool</w:t>
            </w:r>
          </w:p>
        </w:tc>
        <w:tc>
          <w:tcPr>
            <w:tcW w:w="4536" w:type="dxa"/>
          </w:tcPr>
          <w:p w:rsidR="00AA7724" w:rsidRDefault="00AA7724" w:rsidP="00966809">
            <w:r>
              <w:t>Generate both synchronous and asynchronous method signatures.</w:t>
            </w:r>
          </w:p>
        </w:tc>
        <w:tc>
          <w:tcPr>
            <w:tcW w:w="1134" w:type="dxa"/>
          </w:tcPr>
          <w:p w:rsidR="00AA7724" w:rsidRDefault="00AA7724" w:rsidP="00966809">
            <w:r>
              <w:t>false</w:t>
            </w:r>
          </w:p>
        </w:tc>
      </w:tr>
      <w:tr w:rsidR="00AA7724" w:rsidTr="00A21BBD">
        <w:trPr>
          <w:gridAfter w:val="1"/>
          <w:wAfter w:w="112" w:type="dxa"/>
        </w:trPr>
        <w:tc>
          <w:tcPr>
            <w:tcW w:w="2802" w:type="dxa"/>
          </w:tcPr>
          <w:p w:rsidR="00AA7724" w:rsidRDefault="00AA7724" w:rsidP="00966809">
            <w:r>
              <w:rPr>
                <w:rStyle w:val="CodeInline"/>
              </w:rPr>
              <w:t>CollectionType</w:t>
            </w:r>
          </w:p>
        </w:tc>
        <w:tc>
          <w:tcPr>
            <w:tcW w:w="992" w:type="dxa"/>
          </w:tcPr>
          <w:p w:rsidR="00AA7724" w:rsidRDefault="00AC4952" w:rsidP="00966809">
            <w:r>
              <w:t>s</w:t>
            </w:r>
            <w:r w:rsidR="00AA7724">
              <w:t>tring</w:t>
            </w:r>
          </w:p>
        </w:tc>
        <w:tc>
          <w:tcPr>
            <w:tcW w:w="4536" w:type="dxa"/>
          </w:tcPr>
          <w:p w:rsidR="00AA7724" w:rsidRDefault="00AA7724" w:rsidP="00966809">
            <w:r>
              <w:t>A fully-qualified or assembly-qualified name of the type to use as a collection data type when code is generated from schemas.</w:t>
            </w:r>
          </w:p>
        </w:tc>
        <w:tc>
          <w:tcPr>
            <w:tcW w:w="1134" w:type="dxa"/>
          </w:tcPr>
          <w:p w:rsidR="00AA7724" w:rsidRDefault="00AA7724" w:rsidP="00966809">
            <w:r>
              <w:t>empty</w:t>
            </w:r>
          </w:p>
        </w:tc>
      </w:tr>
      <w:tr w:rsidR="00AA7724" w:rsidTr="00A21BBD">
        <w:trPr>
          <w:gridAfter w:val="1"/>
          <w:wAfter w:w="112" w:type="dxa"/>
        </w:trPr>
        <w:tc>
          <w:tcPr>
            <w:tcW w:w="2802" w:type="dxa"/>
          </w:tcPr>
          <w:p w:rsidR="00AA7724" w:rsidRDefault="00AA7724" w:rsidP="00966809">
            <w:r w:rsidRPr="00366951">
              <w:rPr>
                <w:rStyle w:val="CodeInline"/>
              </w:rPr>
              <w:t>DataContractSerializer</w:t>
            </w:r>
          </w:p>
        </w:tc>
        <w:tc>
          <w:tcPr>
            <w:tcW w:w="992" w:type="dxa"/>
          </w:tcPr>
          <w:p w:rsidR="00AA7724" w:rsidRDefault="00AC4952" w:rsidP="00966809">
            <w:r>
              <w:t>b</w:t>
            </w:r>
            <w:r w:rsidR="00AA7724">
              <w:t>ool</w:t>
            </w:r>
          </w:p>
        </w:tc>
        <w:tc>
          <w:tcPr>
            <w:tcW w:w="4536" w:type="dxa"/>
          </w:tcPr>
          <w:p w:rsidR="00AA7724" w:rsidRDefault="00AA7724" w:rsidP="00966809">
            <w:r>
              <w:t>Generate data types that use the Data Contract Serializer for serialization and deserialization</w:t>
            </w:r>
          </w:p>
        </w:tc>
        <w:tc>
          <w:tcPr>
            <w:tcW w:w="1134" w:type="dxa"/>
          </w:tcPr>
          <w:p w:rsidR="00AA7724" w:rsidRDefault="00D37A82" w:rsidP="00966809">
            <w:r>
              <w:t>false</w:t>
            </w:r>
          </w:p>
        </w:tc>
      </w:tr>
    </w:tbl>
    <w:p w:rsidR="004C3DF5" w:rsidRPr="00CC3BBB" w:rsidRDefault="004C3DF5" w:rsidP="005B784F"/>
    <w:p w:rsidR="005A7EC5" w:rsidRDefault="005A7EC5" w:rsidP="008D1249">
      <w:pPr>
        <w:pStyle w:val="Heading3"/>
      </w:pPr>
      <w:r>
        <w:t>The Generated Type Space</w:t>
      </w:r>
    </w:p>
    <w:p w:rsidR="005A7EC5" w:rsidRDefault="005A7EC5" w:rsidP="005A7EC5">
      <w:r>
        <w:t>For example:</w:t>
      </w:r>
    </w:p>
    <w:p w:rsidR="005A7EC5" w:rsidRDefault="005A7EC5" w:rsidP="005A7EC5">
      <w:pPr>
        <w:jc w:val="center"/>
      </w:pPr>
      <w:r>
        <w:rPr>
          <w:noProof/>
          <w:lang w:val="en-GB" w:eastAsia="en-GB"/>
        </w:rPr>
        <w:lastRenderedPageBreak/>
        <w:drawing>
          <wp:inline distT="0" distB="0" distL="0" distR="0" wp14:anchorId="27EC0091" wp14:editId="23DE91AB">
            <wp:extent cx="5244998" cy="1228953"/>
            <wp:effectExtent l="19050" t="1905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241773" cy="122819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AC4952" w:rsidRDefault="00AC4952" w:rsidP="00AC4952">
      <w:pPr>
        <w:rPr>
          <w:ins w:id="837" w:author="Don Syme" w:date="2011-08-09T13:11:00Z"/>
        </w:rPr>
      </w:pPr>
      <w:ins w:id="838" w:author="Don Syme" w:date="2011-08-09T13:11:00Z">
        <w:r>
          <w:t>For the declaration</w:t>
        </w:r>
      </w:ins>
    </w:p>
    <w:p w:rsidR="00AC4952" w:rsidRDefault="00AC4952" w:rsidP="00AC4952">
      <w:pPr>
        <w:pStyle w:val="CodeExample"/>
        <w:rPr>
          <w:ins w:id="839" w:author="Don Syme" w:date="2011-08-09T13:11:00Z"/>
        </w:rPr>
      </w:pPr>
      <w:ins w:id="840" w:author="Don Syme" w:date="2011-08-09T13:11:00Z">
        <w:r>
          <w:t>[&lt;Generate&gt;]</w:t>
        </w:r>
      </w:ins>
    </w:p>
    <w:p w:rsidR="00AC4952" w:rsidRPr="00C021E3" w:rsidRDefault="00AC4952" w:rsidP="00AC4952">
      <w:pPr>
        <w:pStyle w:val="CodeExample"/>
        <w:rPr>
          <w:ins w:id="841" w:author="Don Syme" w:date="2011-08-09T13:11:00Z"/>
        </w:rPr>
      </w:pPr>
      <w:ins w:id="842" w:author="Don Syme" w:date="2011-08-09T13:11:00Z">
        <w:r>
          <w:t xml:space="preserve">type MyService = </w:t>
        </w:r>
      </w:ins>
      <w:r>
        <w:t>Wsdl</w:t>
      </w:r>
      <w:ins w:id="843" w:author="Don Syme" w:date="2011-08-09T13:11:00Z">
        <w:r>
          <w:t>Service&lt;</w:t>
        </w:r>
        <w:r>
          <w:rPr>
            <w:i/>
          </w:rPr>
          <w:t>parameters</w:t>
        </w:r>
        <w:r>
          <w:t>&gt;</w:t>
        </w:r>
      </w:ins>
    </w:p>
    <w:p w:rsidR="00AC4952" w:rsidRDefault="00AC4952" w:rsidP="00AC4952">
      <w:pPr>
        <w:rPr>
          <w:ins w:id="844" w:author="Don Syme" w:date="2011-08-09T13:11:00Z"/>
        </w:rPr>
      </w:pPr>
      <w:ins w:id="845" w:author="Don Syme" w:date="2011-08-09T13:11:00Z">
        <w:r>
          <w:t>The generated types are as follows</w:t>
        </w:r>
      </w:ins>
      <w:r w:rsidR="00C66026">
        <w:t xml:space="preserve">, </w:t>
      </w:r>
      <w:ins w:id="846" w:author="Don Syme" w:date="2011-08-09T13:44:00Z">
        <w:r w:rsidR="00C66026">
          <w:t xml:space="preserve">where </w:t>
        </w:r>
      </w:ins>
      <w:r w:rsidR="00C66026">
        <w:rPr>
          <w:b/>
          <w:i/>
        </w:rPr>
        <w:t>Service</w:t>
      </w:r>
      <w:r w:rsidR="0032778D">
        <w:rPr>
          <w:b/>
          <w:i/>
        </w:rPr>
        <w:t>Type</w:t>
      </w:r>
      <w:r w:rsidR="00C66026">
        <w:rPr>
          <w:b/>
          <w:i/>
        </w:rPr>
        <w:t>Name</w:t>
      </w:r>
      <w:ins w:id="847" w:author="Don Syme" w:date="2011-08-09T13:44:00Z">
        <w:r w:rsidR="00C66026">
          <w:t xml:space="preserve"> is </w:t>
        </w:r>
      </w:ins>
      <w:ins w:id="848" w:author="Don Syme" w:date="2011-08-09T13:45:00Z">
        <w:r w:rsidR="00C66026">
          <w:t xml:space="preserve">the name of the single </w:t>
        </w:r>
        <w:r w:rsidR="00C66026" w:rsidRPr="005F3BE0">
          <w:t xml:space="preserve">type </w:t>
        </w:r>
        <w:r w:rsidR="00C66026">
          <w:t xml:space="preserve">generated by </w:t>
        </w:r>
      </w:ins>
      <w:r w:rsidR="0032778D" w:rsidRPr="0032778D">
        <w:rPr>
          <w:b/>
        </w:rPr>
        <w:t>svcutil</w:t>
      </w:r>
      <w:ins w:id="849" w:author="Don Syme" w:date="2011-08-09T13:45:00Z">
        <w:r w:rsidR="00C66026" w:rsidRPr="0032778D">
          <w:rPr>
            <w:b/>
          </w:rPr>
          <w:t>.exe</w:t>
        </w:r>
        <w:r w:rsidR="00C66026">
          <w:t xml:space="preserve"> which has </w:t>
        </w:r>
        <w:r w:rsidR="00C66026" w:rsidRPr="005F3BE0">
          <w:t xml:space="preserve">base type </w:t>
        </w:r>
      </w:ins>
      <w:r w:rsidR="0032778D" w:rsidRPr="0032778D">
        <w:rPr>
          <w:b/>
        </w:rPr>
        <w:t>System.Data.Services.Client.DataServiceContext</w:t>
      </w:r>
      <w:ins w:id="850" w:author="Don Syme" w:date="2011-08-09T13:45:00Z">
        <w:r w:rsidR="00C66026" w:rsidRPr="005F3BE0">
          <w:t>.</w:t>
        </w:r>
        <w:r w:rsidR="00C66026">
          <w:t xml:space="preserve"> This is usually </w:t>
        </w:r>
      </w:ins>
      <w:r w:rsidR="0032778D">
        <w:t xml:space="preserve">the </w:t>
      </w:r>
      <w:ins w:id="851" w:author="Don Syme" w:date="2011-08-09T13:45:00Z">
        <w:r w:rsidR="00C66026" w:rsidRPr="005F3BE0">
          <w:t xml:space="preserve">name </w:t>
        </w:r>
      </w:ins>
      <w:r w:rsidR="0032778D">
        <w:t>in the WSDL for the client for the service</w:t>
      </w:r>
      <w:ins w:id="852" w:author="Don Syme" w:date="2011-08-09T13:45:00Z">
        <w:r w:rsidR="00C66026">
          <w:t xml:space="preserve">, e.g. </w:t>
        </w:r>
      </w:ins>
      <w:r w:rsidR="0032778D" w:rsidRPr="0032778D">
        <w:rPr>
          <w:b/>
        </w:rPr>
        <w:t>XigniteFuturesSoapClient</w:t>
      </w:r>
      <w:ins w:id="853" w:author="Don Syme" w:date="2011-08-09T13:45:00Z">
        <w:r w:rsidR="00C66026">
          <w:t>.</w:t>
        </w:r>
      </w:ins>
    </w:p>
    <w:p w:rsidR="00AC4952" w:rsidRPr="00C021E3" w:rsidRDefault="00AC4952" w:rsidP="00AC4952">
      <w:pPr>
        <w:pStyle w:val="CodeExample"/>
        <w:rPr>
          <w:ins w:id="854" w:author="Don Syme" w:date="2011-08-09T13:11:00Z"/>
        </w:rPr>
      </w:pPr>
      <w:ins w:id="855" w:author="Don Syme" w:date="2011-08-09T13:11:00Z">
        <w:r w:rsidRPr="00A96028">
          <w:rPr>
            <w:b/>
          </w:rPr>
          <w:t>type</w:t>
        </w:r>
        <w:r>
          <w:t xml:space="preserve"> My</w:t>
        </w:r>
      </w:ins>
      <w:ins w:id="856" w:author="Don Syme" w:date="2011-08-09T13:29:00Z">
        <w:r>
          <w:t>Service</w:t>
        </w:r>
      </w:ins>
      <w:ins w:id="857" w:author="Don Syme" w:date="2011-08-09T13:11:00Z">
        <w:r w:rsidRPr="00C021E3">
          <w:t xml:space="preserve"> </w:t>
        </w:r>
      </w:ins>
    </w:p>
    <w:p w:rsidR="00AC4952" w:rsidRPr="003A794C" w:rsidRDefault="00AC4952" w:rsidP="00AC4952">
      <w:pPr>
        <w:ind w:firstLine="720"/>
        <w:rPr>
          <w:ins w:id="858" w:author="Don Syme" w:date="2011-08-09T13:11:00Z"/>
          <w:sz w:val="16"/>
        </w:rPr>
      </w:pPr>
      <w:ins w:id="859" w:author="Don Syme" w:date="2011-08-09T13:11:00Z">
        <w:r w:rsidRPr="003A794C">
          <w:rPr>
            <w:b/>
            <w:sz w:val="16"/>
          </w:rPr>
          <w:t>Description</w:t>
        </w:r>
        <w:r w:rsidRPr="003A794C">
          <w:rPr>
            <w:sz w:val="16"/>
          </w:rPr>
          <w:t>: The overall container type</w:t>
        </w:r>
      </w:ins>
    </w:p>
    <w:p w:rsidR="00AC4952" w:rsidRDefault="00AC4952" w:rsidP="00AC4952">
      <w:pPr>
        <w:pStyle w:val="CodeExample"/>
        <w:ind w:firstLine="360"/>
        <w:rPr>
          <w:ins w:id="860" w:author="Don Syme" w:date="2011-08-09T13:11:00Z"/>
        </w:rPr>
      </w:pPr>
      <w:ins w:id="861" w:author="Don Syme" w:date="2011-08-09T13:11:00Z">
        <w:r w:rsidRPr="00A96028">
          <w:rPr>
            <w:b/>
          </w:rPr>
          <w:t>method</w:t>
        </w:r>
        <w:r w:rsidRPr="00C021E3">
          <w:t xml:space="preserve"> Get</w:t>
        </w:r>
      </w:ins>
      <w:r w:rsidR="00696FF5">
        <w:t>Http</w:t>
      </w:r>
      <w:r w:rsidR="00696FF5" w:rsidRPr="00696FF5">
        <w:rPr>
          <w:i/>
        </w:rPr>
        <w:t>Serivice</w:t>
      </w:r>
      <w:r w:rsidR="0032778D">
        <w:rPr>
          <w:i/>
        </w:rPr>
        <w:t>Type</w:t>
      </w:r>
      <w:r w:rsidR="00696FF5" w:rsidRPr="00696FF5">
        <w:rPr>
          <w:i/>
        </w:rPr>
        <w:t>Name</w:t>
      </w:r>
      <w:ins w:id="862" w:author="Don Syme" w:date="2011-08-09T13:11:00Z">
        <w:r w:rsidRPr="00C021E3">
          <w:t xml:space="preserve">() </w:t>
        </w:r>
      </w:ins>
    </w:p>
    <w:p w:rsidR="00696FF5" w:rsidRDefault="00AC4952" w:rsidP="0032778D">
      <w:pPr>
        <w:ind w:left="1440"/>
        <w:rPr>
          <w:sz w:val="16"/>
        </w:rPr>
      </w:pPr>
      <w:ins w:id="863" w:author="Don Syme" w:date="2011-08-09T13:11:00Z">
        <w:r w:rsidRPr="003A794C">
          <w:rPr>
            <w:b/>
            <w:sz w:val="16"/>
          </w:rPr>
          <w:t>Description</w:t>
        </w:r>
        <w:r w:rsidRPr="003A794C">
          <w:rPr>
            <w:sz w:val="16"/>
          </w:rPr>
          <w:t>: A</w:t>
        </w:r>
        <w:r>
          <w:rPr>
            <w:sz w:val="16"/>
          </w:rPr>
          <w:t xml:space="preserve"> </w:t>
        </w:r>
        <w:r w:rsidRPr="003A794C">
          <w:rPr>
            <w:sz w:val="16"/>
          </w:rPr>
          <w:t>method returning a simplified view of the data context</w:t>
        </w:r>
        <w:r>
          <w:rPr>
            <w:sz w:val="16"/>
          </w:rPr>
          <w:t xml:space="preserve">. The method creates and returns </w:t>
        </w:r>
      </w:ins>
    </w:p>
    <w:p w:rsidR="00AC4952" w:rsidRPr="00696FF5" w:rsidRDefault="00696FF5" w:rsidP="00AC4952">
      <w:pPr>
        <w:ind w:left="1440" w:firstLine="720"/>
        <w:rPr>
          <w:ins w:id="864" w:author="Don Syme" w:date="2011-08-09T13:11:00Z"/>
          <w:sz w:val="16"/>
        </w:rPr>
      </w:pPr>
      <w:r w:rsidRPr="0032778D">
        <w:rPr>
          <w:b/>
          <w:sz w:val="16"/>
        </w:rPr>
        <w:t>new</w:t>
      </w:r>
      <w:r w:rsidRPr="00696FF5">
        <w:rPr>
          <w:sz w:val="16"/>
        </w:rPr>
        <w:t xml:space="preserve"> </w:t>
      </w:r>
      <w:r w:rsidRPr="0032778D">
        <w:rPr>
          <w:i/>
          <w:sz w:val="16"/>
        </w:rPr>
        <w:t>ServiceTypeName</w:t>
      </w:r>
      <w:r w:rsidRPr="00696FF5">
        <w:rPr>
          <w:sz w:val="16"/>
        </w:rPr>
        <w:t>(</w:t>
      </w:r>
      <w:r w:rsidRPr="0032778D">
        <w:rPr>
          <w:b/>
          <w:sz w:val="16"/>
        </w:rPr>
        <w:t>new</w:t>
      </w:r>
      <w:r>
        <w:rPr>
          <w:sz w:val="16"/>
        </w:rPr>
        <w:t xml:space="preserve"> </w:t>
      </w:r>
      <w:r w:rsidRPr="00696FF5">
        <w:rPr>
          <w:sz w:val="16"/>
        </w:rPr>
        <w:t>BasicHttpBinding(),</w:t>
      </w:r>
      <w:r w:rsidR="0032778D">
        <w:rPr>
          <w:sz w:val="16"/>
        </w:rPr>
        <w:t xml:space="preserve"> </w:t>
      </w:r>
      <w:r w:rsidRPr="00696FF5">
        <w:rPr>
          <w:sz w:val="16"/>
        </w:rPr>
        <w:t>EndpointAddress(serviceUri))</w:t>
      </w:r>
    </w:p>
    <w:p w:rsidR="00AC4952" w:rsidRPr="00176B3A" w:rsidRDefault="00AC4952" w:rsidP="00AC4952">
      <w:pPr>
        <w:ind w:left="1440"/>
        <w:rPr>
          <w:ins w:id="865" w:author="Don Syme" w:date="2011-08-09T13:29:00Z"/>
          <w:sz w:val="16"/>
          <w:rPrChange w:id="866" w:author="Don Syme" w:date="2011-08-09T13:29:00Z">
            <w:rPr>
              <w:ins w:id="867" w:author="Don Syme" w:date="2011-08-09T13:29:00Z"/>
              <w:b/>
              <w:sz w:val="16"/>
            </w:rPr>
          </w:rPrChange>
        </w:rPr>
      </w:pPr>
      <w:ins w:id="868" w:author="Don Syme" w:date="2011-08-09T13:29:00Z">
        <w:r>
          <w:rPr>
            <w:sz w:val="16"/>
          </w:rPr>
          <w:t xml:space="preserve">where </w:t>
        </w:r>
        <w:r>
          <w:rPr>
            <w:i/>
            <w:sz w:val="16"/>
          </w:rPr>
          <w:t xml:space="preserve">serviceUri </w:t>
        </w:r>
        <w:r w:rsidRPr="00176B3A">
          <w:rPr>
            <w:sz w:val="16"/>
            <w:rPrChange w:id="869" w:author="Don Syme" w:date="2011-08-09T13:29:00Z">
              <w:rPr>
                <w:i/>
                <w:sz w:val="16"/>
              </w:rPr>
            </w:rPrChange>
          </w:rPr>
          <w:t>is the value</w:t>
        </w:r>
        <w:r>
          <w:rPr>
            <w:i/>
            <w:sz w:val="16"/>
          </w:rPr>
          <w:t xml:space="preserve"> </w:t>
        </w:r>
        <w:r>
          <w:rPr>
            <w:sz w:val="16"/>
          </w:rPr>
          <w:t xml:space="preserve">of the ServiceUri </w:t>
        </w:r>
      </w:ins>
      <w:ins w:id="870" w:author="Don Syme" w:date="2011-08-09T13:30:00Z">
        <w:r>
          <w:rPr>
            <w:sz w:val="16"/>
          </w:rPr>
          <w:t xml:space="preserve">static </w:t>
        </w:r>
      </w:ins>
      <w:ins w:id="871" w:author="Don Syme" w:date="2011-08-09T13:29:00Z">
        <w:r>
          <w:rPr>
            <w:sz w:val="16"/>
          </w:rPr>
          <w:t>parameter.</w:t>
        </w:r>
      </w:ins>
    </w:p>
    <w:p w:rsidR="00AC4952" w:rsidRPr="003A794C" w:rsidRDefault="00AC4952" w:rsidP="00AC4952">
      <w:pPr>
        <w:ind w:left="1440"/>
        <w:rPr>
          <w:ins w:id="872" w:author="Don Syme" w:date="2011-08-09T13:11:00Z"/>
          <w:sz w:val="16"/>
        </w:rPr>
      </w:pPr>
      <w:ins w:id="873" w:author="Don Syme" w:date="2011-08-09T13:11:00Z">
        <w:r w:rsidRPr="003A794C">
          <w:rPr>
            <w:b/>
            <w:sz w:val="16"/>
          </w:rPr>
          <w:t>Return type</w:t>
        </w:r>
        <w:r w:rsidRPr="003A794C">
          <w:rPr>
            <w:sz w:val="16"/>
          </w:rPr>
          <w:t xml:space="preserve">: </w:t>
        </w:r>
      </w:ins>
      <w:ins w:id="874" w:author="Don Syme" w:date="2011-08-09T13:29:00Z">
        <w:r>
          <w:rPr>
            <w:sz w:val="16"/>
          </w:rPr>
          <w:t>MyService</w:t>
        </w:r>
      </w:ins>
      <w:ins w:id="875" w:author="Don Syme" w:date="2011-08-09T13:11:00Z">
        <w:r w:rsidRPr="003A794C">
          <w:rPr>
            <w:sz w:val="16"/>
          </w:rPr>
          <w:t>.ServiceTypes.SimpleDataContextTypes.</w:t>
        </w:r>
      </w:ins>
      <w:r w:rsidR="0032778D">
        <w:rPr>
          <w:i/>
          <w:sz w:val="16"/>
        </w:rPr>
        <w:t>ServiceTypeName</w:t>
      </w:r>
    </w:p>
    <w:p w:rsidR="00AC4952" w:rsidRPr="00C021E3" w:rsidRDefault="00AC4952" w:rsidP="00AC4952">
      <w:pPr>
        <w:pStyle w:val="CodeExample"/>
        <w:rPr>
          <w:ins w:id="876" w:author="Don Syme" w:date="2011-08-09T13:11:00Z"/>
        </w:rPr>
      </w:pPr>
      <w:ins w:id="877" w:author="Don Syme" w:date="2011-08-09T13:11:00Z">
        <w:r w:rsidRPr="00A96028">
          <w:rPr>
            <w:b/>
          </w:rPr>
          <w:t>type</w:t>
        </w:r>
        <w:r w:rsidRPr="00C021E3">
          <w:t xml:space="preserve"> </w:t>
        </w:r>
      </w:ins>
      <w:ins w:id="878" w:author="Don Syme" w:date="2011-08-09T13:36:00Z">
        <w:r>
          <w:rPr>
            <w:sz w:val="16"/>
          </w:rPr>
          <w:t>MyService</w:t>
        </w:r>
      </w:ins>
      <w:ins w:id="879" w:author="Don Syme" w:date="2011-08-09T13:11:00Z">
        <w:r>
          <w:t>.</w:t>
        </w:r>
        <w:r w:rsidRPr="00C021E3">
          <w:t>ServiceTypes</w:t>
        </w:r>
      </w:ins>
    </w:p>
    <w:p w:rsidR="00AC4952" w:rsidRDefault="00AC4952" w:rsidP="00AC4952">
      <w:pPr>
        <w:ind w:left="720"/>
        <w:rPr>
          <w:ins w:id="880" w:author="Don Syme" w:date="2011-08-09T13:37:00Z"/>
          <w:sz w:val="16"/>
        </w:rPr>
      </w:pPr>
      <w:ins w:id="881" w:author="Don Syme" w:date="2011-08-09T13:11:00Z">
        <w:r w:rsidRPr="003A794C">
          <w:rPr>
            <w:b/>
            <w:sz w:val="16"/>
          </w:rPr>
          <w:t>Description</w:t>
        </w:r>
        <w:r w:rsidRPr="003A794C">
          <w:rPr>
            <w:sz w:val="16"/>
          </w:rPr>
          <w:t>: The embedded types generated by</w:t>
        </w:r>
      </w:ins>
      <w:ins w:id="882" w:author="Don Syme" w:date="2011-08-09T13:33:00Z">
        <w:r>
          <w:rPr>
            <w:sz w:val="16"/>
          </w:rPr>
          <w:t xml:space="preserve"> svcutil</w:t>
        </w:r>
      </w:ins>
      <w:ins w:id="883" w:author="Don Syme" w:date="2011-08-09T13:11:00Z">
        <w:r w:rsidRPr="003A794C">
          <w:rPr>
            <w:sz w:val="16"/>
          </w:rPr>
          <w:t>.exe</w:t>
        </w:r>
        <w:r>
          <w:rPr>
            <w:sz w:val="16"/>
          </w:rPr>
          <w:t xml:space="preserve">. </w:t>
        </w:r>
      </w:ins>
    </w:p>
    <w:p w:rsidR="00AC4952" w:rsidRPr="00C021E3" w:rsidRDefault="00AC4952" w:rsidP="00AC4952">
      <w:pPr>
        <w:pStyle w:val="CodeExample"/>
        <w:rPr>
          <w:ins w:id="884" w:author="Don Syme" w:date="2011-08-09T13:37:00Z"/>
        </w:rPr>
      </w:pPr>
      <w:ins w:id="885" w:author="Don Syme" w:date="2011-08-09T13:37:00Z">
        <w:r w:rsidRPr="00A96028">
          <w:rPr>
            <w:b/>
          </w:rPr>
          <w:t>type</w:t>
        </w:r>
        <w:r w:rsidRPr="00C021E3">
          <w:t xml:space="preserve"> </w:t>
        </w:r>
        <w:r>
          <w:rPr>
            <w:sz w:val="16"/>
          </w:rPr>
          <w:t>MyService</w:t>
        </w:r>
        <w:r>
          <w:t>.</w:t>
        </w:r>
        <w:r w:rsidRPr="00C021E3">
          <w:t>ServiceTypes</w:t>
        </w:r>
        <w:r>
          <w:t>.*</w:t>
        </w:r>
      </w:ins>
    </w:p>
    <w:p w:rsidR="00AC4952" w:rsidRPr="00D7668A" w:rsidRDefault="0032778D">
      <w:pPr>
        <w:ind w:left="720"/>
        <w:rPr>
          <w:ins w:id="886" w:author="Don Syme" w:date="2011-08-09T13:11:00Z"/>
          <w:sz w:val="16"/>
          <w:rPrChange w:id="887" w:author="Don Syme" w:date="2011-08-09T13:37:00Z">
            <w:rPr>
              <w:ins w:id="888" w:author="Don Syme" w:date="2011-08-09T13:11:00Z"/>
            </w:rPr>
          </w:rPrChange>
        </w:rPr>
      </w:pPr>
      <w:ins w:id="889" w:author="Don Syme" w:date="2011-08-09T13:11:00Z">
        <w:r w:rsidRPr="003A794C">
          <w:rPr>
            <w:b/>
            <w:sz w:val="16"/>
          </w:rPr>
          <w:t>Description</w:t>
        </w:r>
        <w:r w:rsidRPr="003A794C">
          <w:rPr>
            <w:sz w:val="16"/>
          </w:rPr>
          <w:t xml:space="preserve">: </w:t>
        </w:r>
        <w:r w:rsidR="00AC4952" w:rsidRPr="003A794C">
          <w:rPr>
            <w:sz w:val="16"/>
          </w:rPr>
          <w:t xml:space="preserve">Contains the full set of types generated by </w:t>
        </w:r>
      </w:ins>
      <w:ins w:id="890" w:author="Don Syme" w:date="2011-08-09T13:33:00Z">
        <w:r w:rsidR="00AC4952">
          <w:rPr>
            <w:sz w:val="16"/>
          </w:rPr>
          <w:t>svcutil</w:t>
        </w:r>
      </w:ins>
      <w:ins w:id="891" w:author="Don Syme" w:date="2011-08-09T13:11:00Z">
        <w:r w:rsidR="00AC4952" w:rsidRPr="003A794C">
          <w:rPr>
            <w:sz w:val="16"/>
          </w:rPr>
          <w:t xml:space="preserve">.exe for the </w:t>
        </w:r>
      </w:ins>
      <w:ins w:id="892" w:author="Don Syme" w:date="2011-08-09T13:33:00Z">
        <w:r w:rsidR="00AC4952">
          <w:rPr>
            <w:sz w:val="16"/>
          </w:rPr>
          <w:t xml:space="preserve">service </w:t>
        </w:r>
      </w:ins>
      <w:ins w:id="893" w:author="Don Syme" w:date="2011-08-09T13:11:00Z">
        <w:r w:rsidR="00AC4952" w:rsidRPr="003A794C">
          <w:rPr>
            <w:sz w:val="16"/>
          </w:rPr>
          <w:t>mapping</w:t>
        </w:r>
      </w:ins>
      <w:ins w:id="894" w:author="Don Syme" w:date="2011-08-09T13:37:00Z">
        <w:r w:rsidR="00AC4952">
          <w:rPr>
            <w:sz w:val="16"/>
          </w:rPr>
          <w:t xml:space="preserve"> as nested types</w:t>
        </w:r>
      </w:ins>
      <w:ins w:id="895" w:author="Don Syme" w:date="2011-08-09T13:11:00Z">
        <w:r w:rsidR="00AC4952" w:rsidRPr="003A794C">
          <w:rPr>
            <w:sz w:val="16"/>
          </w:rPr>
          <w:t>.</w:t>
        </w:r>
        <w:r w:rsidR="00AC4952">
          <w:rPr>
            <w:sz w:val="16"/>
          </w:rPr>
          <w:t xml:space="preserve"> </w:t>
        </w:r>
      </w:ins>
    </w:p>
    <w:p w:rsidR="00C66026" w:rsidRDefault="00C66026" w:rsidP="008D1249">
      <w:pPr>
        <w:pStyle w:val="Heading3"/>
      </w:pPr>
      <w:r>
        <w:t>Permitted Queries</w:t>
      </w:r>
    </w:p>
    <w:p w:rsidR="00C66026" w:rsidRPr="00C66026" w:rsidRDefault="00C66026" w:rsidP="00C66026">
      <w:r>
        <w:t>LINQ queries can’t be used against WSDL web services.</w:t>
      </w:r>
    </w:p>
    <w:p w:rsidR="00371086" w:rsidRDefault="00B362AB" w:rsidP="008D1249">
      <w:pPr>
        <w:pStyle w:val="Heading3"/>
      </w:pPr>
      <w:r>
        <w:t>Background process execution</w:t>
      </w:r>
    </w:p>
    <w:p w:rsidR="00371086" w:rsidRDefault="00371086" w:rsidP="00371086">
      <w:r>
        <w:t xml:space="preserve">This provider runs </w:t>
      </w:r>
      <w:r w:rsidRPr="00371086">
        <w:rPr>
          <w:b/>
        </w:rPr>
        <w:t>svcutil.exe</w:t>
      </w:r>
      <w:r>
        <w:t>. The binary is located as a .NET Framework 4.0 SDK tool in the directory</w:t>
      </w:r>
    </w:p>
    <w:p w:rsidR="00A9247C" w:rsidRPr="00A9247C" w:rsidRDefault="00371086" w:rsidP="00A9247C">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Pr>
          <w:rFonts w:ascii="Consolas" w:hAnsi="Consolas" w:cs="Consolas"/>
          <w:color w:val="800000"/>
          <w:sz w:val="16"/>
          <w:lang w:val="en-GB"/>
        </w:rPr>
        <w:t>HKLM\S</w:t>
      </w:r>
      <w:r w:rsidRPr="00371086">
        <w:rPr>
          <w:rFonts w:ascii="Consolas" w:hAnsi="Consolas" w:cs="Consolas"/>
          <w:color w:val="800000"/>
          <w:sz w:val="16"/>
          <w:lang w:val="en-GB"/>
        </w:rPr>
        <w:t>OFTWARE\Microsoft\Microsoft SDKs\Wi</w:t>
      </w:r>
      <w:r>
        <w:rPr>
          <w:rFonts w:ascii="Consolas" w:hAnsi="Consolas" w:cs="Consolas"/>
          <w:color w:val="800000"/>
          <w:sz w:val="16"/>
          <w:lang w:val="en-GB"/>
        </w:rPr>
        <w:t>ndows\v7.0A\WinSDK-NetFx40Tools\</w:t>
      </w:r>
      <w:r w:rsidRPr="00371086">
        <w:rPr>
          <w:rFonts w:ascii="Consolas" w:hAnsi="Consolas" w:cs="Consolas"/>
          <w:color w:val="800000"/>
          <w:sz w:val="16"/>
          <w:lang w:val="en-GB"/>
        </w:rPr>
        <w:t>InstallationFolder</w:t>
      </w:r>
    </w:p>
    <w:p w:rsidR="00A9247C" w:rsidRDefault="00A9247C" w:rsidP="00A9247C">
      <w:r>
        <w:t xml:space="preserve">This provider also runs </w:t>
      </w:r>
      <w:r>
        <w:rPr>
          <w:b/>
        </w:rPr>
        <w:t>csc</w:t>
      </w:r>
      <w:r w:rsidRPr="00371086">
        <w:rPr>
          <w:b/>
        </w:rPr>
        <w:t>.exe</w:t>
      </w:r>
      <w:r>
        <w:t>. The binary is located in:</w:t>
      </w:r>
    </w:p>
    <w:p w:rsidR="00A9247C" w:rsidRDefault="00A9247C" w:rsidP="00A9247C">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sidRPr="00A9247C">
        <w:rPr>
          <w:rFonts w:ascii="Consolas" w:hAnsi="Consolas" w:cs="Consolas"/>
          <w:color w:val="800000"/>
          <w:sz w:val="16"/>
          <w:lang w:val="en-GB"/>
        </w:rPr>
        <w:t>System.Runtime.InteropServices.RuntimeEnvironment.GetRuntimeDirectory()</w:t>
      </w:r>
    </w:p>
    <w:p w:rsidR="00A9247C" w:rsidRPr="00995619" w:rsidRDefault="00A9247C" w:rsidP="00A9247C">
      <w:pPr>
        <w:autoSpaceDE w:val="0"/>
        <w:autoSpaceDN w:val="0"/>
        <w:adjustRightInd w:val="0"/>
        <w:spacing w:after="0" w:line="240" w:lineRule="auto"/>
        <w:rPr>
          <w:rFonts w:ascii="Consolas" w:hAnsi="Consolas" w:cs="Consolas"/>
          <w:color w:val="800000"/>
          <w:sz w:val="16"/>
          <w:lang w:val="en-GB"/>
        </w:rPr>
      </w:pPr>
    </w:p>
    <w:p w:rsidR="00026200" w:rsidRDefault="00026200" w:rsidP="008D1249">
      <w:pPr>
        <w:pStyle w:val="Heading3"/>
      </w:pPr>
      <w:r>
        <w:t>Diagnostics for this provider</w:t>
      </w:r>
    </w:p>
    <w:p w:rsidR="00854358" w:rsidRPr="008F7732" w:rsidRDefault="00854358" w:rsidP="00854358">
      <w:r>
        <w:t>Good diagnostics must be given on the following conditions:</w:t>
      </w:r>
    </w:p>
    <w:p w:rsidR="00FC6A06" w:rsidRDefault="00FC6A06" w:rsidP="00FC6A06">
      <w:pPr>
        <w:pStyle w:val="ListParagraph"/>
        <w:numPr>
          <w:ilvl w:val="0"/>
          <w:numId w:val="39"/>
        </w:numPr>
      </w:pPr>
      <w:r>
        <w:lastRenderedPageBreak/>
        <w:t>Invalid service URI</w:t>
      </w:r>
    </w:p>
    <w:p w:rsidR="00FC6A06" w:rsidRDefault="00FC6A06" w:rsidP="00FC6A06">
      <w:pPr>
        <w:pStyle w:val="ListParagraph"/>
        <w:numPr>
          <w:ilvl w:val="0"/>
          <w:numId w:val="39"/>
        </w:numPr>
      </w:pPr>
      <w:r>
        <w:t>Unreachable service URI</w:t>
      </w:r>
    </w:p>
    <w:p w:rsidR="00FD2E5F" w:rsidRDefault="00FD2E5F" w:rsidP="00FD2E5F">
      <w:pPr>
        <w:pStyle w:val="ListParagraph"/>
        <w:numPr>
          <w:ilvl w:val="0"/>
          <w:numId w:val="39"/>
        </w:numPr>
      </w:pPr>
      <w:r>
        <w:t>Lack of permissions to access URI</w:t>
      </w:r>
    </w:p>
    <w:p w:rsidR="00026200" w:rsidRDefault="00FC6A06" w:rsidP="00FC6A06">
      <w:pPr>
        <w:pStyle w:val="ListParagraph"/>
        <w:numPr>
          <w:ilvl w:val="0"/>
          <w:numId w:val="39"/>
        </w:numPr>
      </w:pPr>
      <w:r>
        <w:t>Invalid local schema file name</w:t>
      </w:r>
    </w:p>
    <w:p w:rsidR="00FD2E5F" w:rsidRDefault="00FD2E5F" w:rsidP="00FD2E5F">
      <w:pPr>
        <w:pStyle w:val="ListParagraph"/>
        <w:numPr>
          <w:ilvl w:val="0"/>
          <w:numId w:val="39"/>
        </w:numPr>
      </w:pPr>
      <w:r>
        <w:t>The local schema file can’t be update because it is read-only or can’t otherwise be written</w:t>
      </w:r>
    </w:p>
    <w:p w:rsidR="00371086" w:rsidRDefault="00371086" w:rsidP="00FD2E5F">
      <w:pPr>
        <w:pStyle w:val="ListParagraph"/>
        <w:numPr>
          <w:ilvl w:val="0"/>
          <w:numId w:val="39"/>
        </w:numPr>
      </w:pPr>
      <w:r>
        <w:t>Running svcutil.exe fails for some reason</w:t>
      </w:r>
    </w:p>
    <w:p w:rsidR="00371086" w:rsidRDefault="00371086" w:rsidP="00FD2E5F">
      <w:pPr>
        <w:pStyle w:val="ListParagraph"/>
        <w:numPr>
          <w:ilvl w:val="0"/>
          <w:numId w:val="39"/>
        </w:numPr>
      </w:pPr>
      <w:r>
        <w:t>Svcutil.exe can’t be found in the expected place or registry key doesn’t exist</w:t>
      </w:r>
    </w:p>
    <w:p w:rsidR="00371086" w:rsidRDefault="002B1EFE" w:rsidP="00164128">
      <w:pPr>
        <w:pStyle w:val="ListParagraph"/>
      </w:pPr>
      <w:r>
        <w:t>Incorrect extension for LocalSchemaFile</w:t>
      </w:r>
    </w:p>
    <w:p w:rsidR="00712858" w:rsidRDefault="00712858" w:rsidP="008D1249">
      <w:pPr>
        <w:pStyle w:val="Heading3"/>
      </w:pPr>
      <w:r>
        <w:t>Debugging uses of this provider</w:t>
      </w:r>
    </w:p>
    <w:p w:rsidR="00712858" w:rsidRPr="00C668AE" w:rsidRDefault="00712858" w:rsidP="00712858">
      <w:r>
        <w:t xml:space="preserve">It is not expected that any particular issues will be detected in the step-over, step-through and breakpoint debugging experience for this provider. The internally generated C# stub code will not be available for use during debugging and should never be seen by the use. </w:t>
      </w:r>
    </w:p>
    <w:p w:rsidR="00026200" w:rsidRDefault="00026200" w:rsidP="008D1249">
      <w:pPr>
        <w:pStyle w:val="Heading3"/>
      </w:pPr>
      <w:r>
        <w:t>Caching and Liveness for this provider</w:t>
      </w:r>
    </w:p>
    <w:p w:rsidR="00FC6A06" w:rsidRDefault="00026200" w:rsidP="00FC6A06">
      <w:r>
        <w:t>See LocalSchemaFile and ForceUpdate</w:t>
      </w:r>
      <w:r w:rsidR="00FC6A06">
        <w:t>. Use a local schema file if the 'LocalSchemaFile' parameter is present (IsNullOrWhiteSpace). Otherwise use a temporary file to hold the metadata description of the service. Always force the update of the local schema file if 'forceUpdate' is true and the downloaded contents have changed.</w:t>
      </w:r>
    </w:p>
    <w:p w:rsidR="00026200" w:rsidRPr="006D6DF4" w:rsidRDefault="00026200" w:rsidP="00026200">
      <w:commentRangeStart w:id="896"/>
      <w:r>
        <w:t xml:space="preserve">This provider does not react to schema changes on the </w:t>
      </w:r>
      <w:r w:rsidR="00C668AE">
        <w:t>service</w:t>
      </w:r>
      <w:r w:rsidR="00C66026">
        <w:t>.</w:t>
      </w:r>
      <w:commentRangeEnd w:id="896"/>
      <w:r w:rsidR="00C66026">
        <w:rPr>
          <w:rStyle w:val="CommentReference"/>
        </w:rPr>
        <w:commentReference w:id="896"/>
      </w:r>
    </w:p>
    <w:p w:rsidR="00AA10BF" w:rsidRPr="00AA10BF" w:rsidRDefault="00114B7C" w:rsidP="00AA10BF">
      <w:pPr>
        <w:pStyle w:val="Heading2"/>
      </w:pPr>
      <w:bookmarkStart w:id="897" w:name="_Toc300669452"/>
      <w:r>
        <w:t>ResxFile</w:t>
      </w:r>
      <w:r w:rsidR="00AA10BF">
        <w:t>&lt;…&gt;</w:t>
      </w:r>
      <w:bookmarkEnd w:id="897"/>
    </w:p>
    <w:p w:rsidR="00705123" w:rsidRDefault="00705123" w:rsidP="00705123">
      <w:r>
        <w:t>This provider embeds the .resources formed by compiling the given .resx file.</w:t>
      </w:r>
      <w:r w:rsidR="00F62A91">
        <w:t xml:space="preserve"> The embedded types are the same as those generated by </w:t>
      </w:r>
      <w:r w:rsidR="00F62A91">
        <w:rPr>
          <w:b/>
        </w:rPr>
        <w:t>resgen</w:t>
      </w:r>
      <w:r w:rsidR="00F62A91" w:rsidRPr="00705123">
        <w:rPr>
          <w:b/>
        </w:rPr>
        <w:t>.exe</w:t>
      </w:r>
      <w:r w:rsidR="00F62A91">
        <w:t xml:space="preserve"> or by the single file generator used from C#.</w:t>
      </w:r>
    </w:p>
    <w:p w:rsidR="00114B7C" w:rsidRDefault="00114B7C" w:rsidP="00114B7C">
      <w:pPr>
        <w:pStyle w:val="Code"/>
      </w:pPr>
      <w:r>
        <w:rPr>
          <w:color w:val="0000FF"/>
        </w:rPr>
        <w:t>open</w:t>
      </w:r>
      <w:r>
        <w:t xml:space="preserve"> Microsoft.FSharp.Data.TypeProviders</w:t>
      </w:r>
    </w:p>
    <w:p w:rsidR="00114B7C" w:rsidRDefault="00114B7C" w:rsidP="00114B7C">
      <w:pPr>
        <w:pStyle w:val="Code"/>
      </w:pPr>
    </w:p>
    <w:p w:rsidR="00DD09EB" w:rsidRDefault="00114B7C" w:rsidP="00114B7C">
      <w:pPr>
        <w:pStyle w:val="Code"/>
      </w:pPr>
      <w:r>
        <w:t xml:space="preserve">[&lt;Generate&gt;] </w:t>
      </w:r>
    </w:p>
    <w:p w:rsidR="00114B7C" w:rsidRDefault="00114B7C" w:rsidP="00114B7C">
      <w:pPr>
        <w:pStyle w:val="Code"/>
      </w:pPr>
      <w:r>
        <w:rPr>
          <w:color w:val="0000FF"/>
        </w:rPr>
        <w:t>type</w:t>
      </w:r>
      <w:r w:rsidR="00512AFF">
        <w:t xml:space="preserve"> ResourceSet</w:t>
      </w:r>
      <w:r>
        <w:t xml:space="preserve"> =  ResxFile&lt;</w:t>
      </w:r>
      <w:r>
        <w:rPr>
          <w:color w:val="800000"/>
        </w:rPr>
        <w:t>"Resources.resx"</w:t>
      </w:r>
      <w:r>
        <w:t>&gt;</w:t>
      </w:r>
    </w:p>
    <w:p w:rsidR="00114B7C" w:rsidRDefault="00114B7C" w:rsidP="00114B7C">
      <w:pPr>
        <w:pStyle w:val="Code"/>
      </w:pPr>
    </w:p>
    <w:p w:rsidR="00114B7C" w:rsidRDefault="00114B7C" w:rsidP="00114B7C">
      <w:pPr>
        <w:pStyle w:val="Code"/>
      </w:pPr>
      <w:r>
        <w:t xml:space="preserve">printfn </w:t>
      </w:r>
      <w:r>
        <w:rPr>
          <w:color w:val="800000"/>
        </w:rPr>
        <w:t>"ABC = %s"</w:t>
      </w:r>
      <w:r w:rsidR="00512AFF">
        <w:t xml:space="preserve"> ResourceSet</w:t>
      </w:r>
      <w:r>
        <w:t xml:space="preserve">.Resources.String1 </w:t>
      </w:r>
    </w:p>
    <w:p w:rsidR="00114B7C" w:rsidRDefault="00114B7C" w:rsidP="0042448B">
      <w:pPr>
        <w:pStyle w:val="Code"/>
      </w:pPr>
      <w:r>
        <w:t xml:space="preserve">printfn </w:t>
      </w:r>
      <w:r>
        <w:rPr>
          <w:color w:val="800000"/>
        </w:rPr>
        <w:t>"DEF = %s"</w:t>
      </w:r>
      <w:r w:rsidR="00512AFF">
        <w:t xml:space="preserve"> ResourceSet</w:t>
      </w:r>
      <w:r w:rsidR="0042448B">
        <w:t>.Resources.String2</w:t>
      </w:r>
    </w:p>
    <w:tbl>
      <w:tblPr>
        <w:tblStyle w:val="Tablerowcell"/>
        <w:tblW w:w="0" w:type="auto"/>
        <w:tblLook w:val="04A0" w:firstRow="1" w:lastRow="0" w:firstColumn="1" w:lastColumn="0" w:noHBand="0" w:noVBand="1"/>
      </w:tblPr>
      <w:tblGrid>
        <w:gridCol w:w="3295"/>
        <w:gridCol w:w="1477"/>
        <w:gridCol w:w="2181"/>
        <w:gridCol w:w="2181"/>
      </w:tblGrid>
      <w:tr w:rsidR="008F08CA" w:rsidTr="009F5653">
        <w:trPr>
          <w:cnfStyle w:val="100000000000" w:firstRow="1" w:lastRow="0" w:firstColumn="0" w:lastColumn="0" w:oddVBand="0" w:evenVBand="0" w:oddHBand="0" w:evenHBand="0" w:firstRowFirstColumn="0" w:firstRowLastColumn="0" w:lastRowFirstColumn="0" w:lastRowLastColumn="0"/>
        </w:trPr>
        <w:tc>
          <w:tcPr>
            <w:tcW w:w="3295" w:type="dxa"/>
          </w:tcPr>
          <w:p w:rsidR="008F08CA" w:rsidRDefault="008F08CA" w:rsidP="009F5653">
            <w:r>
              <w:t>Parameter</w:t>
            </w:r>
          </w:p>
        </w:tc>
        <w:tc>
          <w:tcPr>
            <w:tcW w:w="1477" w:type="dxa"/>
          </w:tcPr>
          <w:p w:rsidR="008F08CA" w:rsidRDefault="008F08CA" w:rsidP="009F5653">
            <w:r>
              <w:t>Type</w:t>
            </w:r>
          </w:p>
        </w:tc>
        <w:tc>
          <w:tcPr>
            <w:tcW w:w="2181" w:type="dxa"/>
          </w:tcPr>
          <w:p w:rsidR="008F08CA" w:rsidRDefault="008F08CA" w:rsidP="009F5653">
            <w:r>
              <w:t>Description</w:t>
            </w:r>
          </w:p>
        </w:tc>
        <w:tc>
          <w:tcPr>
            <w:tcW w:w="2181" w:type="dxa"/>
          </w:tcPr>
          <w:p w:rsidR="008F08CA" w:rsidRDefault="008F08CA" w:rsidP="009F5653">
            <w:r>
              <w:t xml:space="preserve">Default </w:t>
            </w:r>
          </w:p>
        </w:tc>
      </w:tr>
      <w:tr w:rsidR="008F08CA" w:rsidTr="009F5653">
        <w:tc>
          <w:tcPr>
            <w:tcW w:w="3295" w:type="dxa"/>
          </w:tcPr>
          <w:p w:rsidR="008F08CA" w:rsidRDefault="008F08CA" w:rsidP="009F5653">
            <w:r>
              <w:rPr>
                <w:rStyle w:val="CodeInline"/>
              </w:rPr>
              <w:t>File</w:t>
            </w:r>
          </w:p>
        </w:tc>
        <w:tc>
          <w:tcPr>
            <w:tcW w:w="1477" w:type="dxa"/>
          </w:tcPr>
          <w:p w:rsidR="008F08CA" w:rsidRDefault="009776A5" w:rsidP="009F5653">
            <w:r>
              <w:t>s</w:t>
            </w:r>
            <w:r w:rsidR="008F08CA">
              <w:t>tring</w:t>
            </w:r>
          </w:p>
        </w:tc>
        <w:tc>
          <w:tcPr>
            <w:tcW w:w="2181" w:type="dxa"/>
          </w:tcPr>
          <w:p w:rsidR="008F08CA" w:rsidRDefault="008F08CA" w:rsidP="009F5653">
            <w:r w:rsidRPr="008F08CA">
              <w:t>The name of the RESX resource file to embed</w:t>
            </w:r>
          </w:p>
        </w:tc>
        <w:tc>
          <w:tcPr>
            <w:tcW w:w="2181" w:type="dxa"/>
          </w:tcPr>
          <w:p w:rsidR="008F08CA" w:rsidRDefault="008F08CA" w:rsidP="009F5653"/>
        </w:tc>
      </w:tr>
    </w:tbl>
    <w:p w:rsidR="00026200" w:rsidRDefault="00026200" w:rsidP="008D1249">
      <w:pPr>
        <w:pStyle w:val="Heading3"/>
      </w:pPr>
      <w:r>
        <w:t>Diagnostics for this provider</w:t>
      </w:r>
    </w:p>
    <w:p w:rsidR="00854358" w:rsidRPr="008F7732" w:rsidRDefault="00854358" w:rsidP="00854358">
      <w:r>
        <w:t>Good diagnostics must be given on the following conditions:</w:t>
      </w:r>
    </w:p>
    <w:p w:rsidR="00854358" w:rsidRDefault="00854358" w:rsidP="00854358">
      <w:pPr>
        <w:pStyle w:val="ListParagraph"/>
        <w:numPr>
          <w:ilvl w:val="0"/>
          <w:numId w:val="39"/>
        </w:numPr>
      </w:pPr>
      <w:r>
        <w:t>Invalid file name</w:t>
      </w:r>
    </w:p>
    <w:p w:rsidR="00854358" w:rsidRDefault="00854358" w:rsidP="00854358">
      <w:pPr>
        <w:pStyle w:val="ListParagraph"/>
        <w:numPr>
          <w:ilvl w:val="0"/>
          <w:numId w:val="39"/>
        </w:numPr>
      </w:pPr>
      <w:r>
        <w:t>File doesn’t exist or is unreadable</w:t>
      </w:r>
    </w:p>
    <w:p w:rsidR="00712858" w:rsidRDefault="00712858" w:rsidP="008D1249">
      <w:pPr>
        <w:pStyle w:val="Heading3"/>
      </w:pPr>
      <w:r>
        <w:lastRenderedPageBreak/>
        <w:t>Debugging uses of this provider</w:t>
      </w:r>
    </w:p>
    <w:p w:rsidR="00712858" w:rsidRPr="00C668AE" w:rsidRDefault="00712858" w:rsidP="00712858">
      <w:r>
        <w:t xml:space="preserve">It is not expected that any particular issues will be detected in the step-over, step-through and breakpoint debugging experience for this provider. The internally generated C# stub code will not be available for use during debugging and should never be seen by the use. </w:t>
      </w:r>
    </w:p>
    <w:p w:rsidR="00026200" w:rsidRDefault="00026200" w:rsidP="008D1249">
      <w:pPr>
        <w:pStyle w:val="Heading3"/>
      </w:pPr>
      <w:r>
        <w:t>Caching and Liveness for this provider</w:t>
      </w:r>
    </w:p>
    <w:p w:rsidR="00026200" w:rsidRDefault="00026200" w:rsidP="00026200">
      <w:r>
        <w:t xml:space="preserve">This provider reacts to changes in the saved file on disk and </w:t>
      </w:r>
      <w:r w:rsidR="003B122A">
        <w:t>raises the provider Invalidate event</w:t>
      </w:r>
      <w:r>
        <w:t xml:space="preserve"> when these changes occur.</w:t>
      </w:r>
    </w:p>
    <w:p w:rsidR="008232A9" w:rsidRDefault="00E17C27" w:rsidP="00E17C27">
      <w:pPr>
        <w:pStyle w:val="Heading1"/>
      </w:pPr>
      <w:bookmarkStart w:id="898" w:name="_Toc300669453"/>
      <w:r>
        <w:t xml:space="preserve">Language </w:t>
      </w:r>
      <w:r w:rsidR="00145BC3">
        <w:t>Support for Queries</w:t>
      </w:r>
      <w:bookmarkEnd w:id="898"/>
    </w:p>
    <w:p w:rsidR="008232A9" w:rsidRDefault="008232A9" w:rsidP="008232A9">
      <w:pPr>
        <w:pStyle w:val="Heading2"/>
      </w:pPr>
      <w:bookmarkStart w:id="899" w:name="_Toc300669454"/>
      <w:r>
        <w:t>Lexing</w:t>
      </w:r>
      <w:bookmarkEnd w:id="899"/>
    </w:p>
    <w:p w:rsidR="008232A9" w:rsidRDefault="008232A9" w:rsidP="008232A9">
      <w:r>
        <w:t>We now allow operators to start with “?”. This skips the character to compute precedence, as for “.”. This is to allow nullable support for F#.</w:t>
      </w:r>
    </w:p>
    <w:p w:rsidR="00F77E1C" w:rsidRPr="008232A9" w:rsidRDefault="00F77E1C" w:rsidP="008232A9">
      <w:r>
        <w:t xml:space="preserve">The operator ? is still special (and infix), and </w:t>
      </w:r>
      <w:commentRangeStart w:id="900"/>
      <w:r>
        <w:t>the operator ?? is still reserved</w:t>
      </w:r>
      <w:commentRangeEnd w:id="900"/>
      <w:r w:rsidR="004539CA">
        <w:rPr>
          <w:rStyle w:val="CommentReference"/>
        </w:rPr>
        <w:commentReference w:id="900"/>
      </w:r>
      <w:r>
        <w:t>.</w:t>
      </w:r>
    </w:p>
    <w:p w:rsidR="008232A9" w:rsidRDefault="008232A9" w:rsidP="008232A9">
      <w:pPr>
        <w:pStyle w:val="Heading2"/>
      </w:pPr>
      <w:bookmarkStart w:id="901" w:name="_Toc300669455"/>
      <w:r>
        <w:t>Parsing</w:t>
      </w:r>
      <w:bookmarkEnd w:id="901"/>
    </w:p>
    <w:p w:rsidR="008232A9" w:rsidRPr="008232A9" w:rsidRDefault="008232A9" w:rsidP="008232A9">
      <w:r>
        <w:t>There are no changes to parsing rules for F#.</w:t>
      </w:r>
    </w:p>
    <w:p w:rsidR="005C725F" w:rsidRDefault="005C725F" w:rsidP="005C725F">
      <w:pPr>
        <w:pStyle w:val="Heading2"/>
      </w:pPr>
      <w:bookmarkStart w:id="902" w:name="_Toc300669456"/>
      <w:r>
        <w:t>Language Support For Calling LINQ Methods</w:t>
      </w:r>
      <w:bookmarkEnd w:id="902"/>
    </w:p>
    <w:p w:rsidR="005C725F" w:rsidRDefault="005C725F" w:rsidP="005C725F">
      <w:r>
        <w:t>The existing implicit conversion of functions to delegates at member calls in F# 2.0 is extended to include implicit conversion of functions to Expression&lt;DelegateType&gt; at member calls.</w:t>
      </w:r>
    </w:p>
    <w:p w:rsidR="005C725F" w:rsidRDefault="005C725F" w:rsidP="005C725F">
      <w:r>
        <w:t xml:space="preserve">A call to </w:t>
      </w:r>
      <w:r w:rsidRPr="008643F4">
        <w:rPr>
          <w:b/>
        </w:rPr>
        <w:t>Micros</w:t>
      </w:r>
      <w:r w:rsidR="009A0607" w:rsidRPr="008643F4">
        <w:rPr>
          <w:b/>
        </w:rPr>
        <w:t>oft.FSharp.Linq.RuntimeHelpers.</w:t>
      </w:r>
      <w:r w:rsidR="008C0908">
        <w:rPr>
          <w:b/>
        </w:rPr>
        <w:t>LeafExpressionConverter</w:t>
      </w:r>
      <w:r w:rsidRPr="008643F4">
        <w:rPr>
          <w:b/>
        </w:rPr>
        <w:t>.QuotationToLambdaExpression</w:t>
      </w:r>
      <w:r>
        <w:t xml:space="preserve"> is inserted implicitly around an implicit quotation of the argument expression.</w:t>
      </w:r>
    </w:p>
    <w:p w:rsidR="00E17C27" w:rsidRDefault="00E17C27" w:rsidP="008232A9">
      <w:pPr>
        <w:pStyle w:val="Heading2"/>
      </w:pPr>
      <w:bookmarkStart w:id="903" w:name="_Toc300669457"/>
      <w:r>
        <w:t xml:space="preserve">Computation Expression </w:t>
      </w:r>
      <w:r w:rsidR="00A0353D">
        <w:t>Custom O</w:t>
      </w:r>
      <w:r w:rsidR="00A6797A">
        <w:t>peration</w:t>
      </w:r>
      <w:r>
        <w:t>s</w:t>
      </w:r>
      <w:bookmarkEnd w:id="903"/>
    </w:p>
    <w:p w:rsidR="00E17C27" w:rsidRDefault="00E17C27" w:rsidP="00E17C27">
      <w:r>
        <w:t xml:space="preserve">A </w:t>
      </w:r>
      <w:r w:rsidRPr="00954CCB">
        <w:t>computation expression</w:t>
      </w:r>
      <w:r>
        <w:rPr>
          <w:i/>
        </w:rPr>
        <w:t xml:space="preserve"> </w:t>
      </w:r>
      <w:r w:rsidRPr="00954CCB">
        <w:t>has</w:t>
      </w:r>
      <w:r>
        <w:rPr>
          <w:i/>
        </w:rPr>
        <w:t xml:space="preserve"> </w:t>
      </w:r>
      <w:r w:rsidR="00A6797A">
        <w:rPr>
          <w:i/>
        </w:rPr>
        <w:t>custom operation</w:t>
      </w:r>
      <w:r>
        <w:rPr>
          <w:i/>
        </w:rPr>
        <w:t>s</w:t>
      </w:r>
      <w:r>
        <w:t xml:space="preserve"> if, for an expression </w:t>
      </w:r>
    </w:p>
    <w:p w:rsidR="00E17C27" w:rsidRDefault="00E17C27" w:rsidP="00E17C27">
      <w:pPr>
        <w:pStyle w:val="Code"/>
      </w:pPr>
      <w:r w:rsidRPr="005B1ED4">
        <w:rPr>
          <w:i/>
        </w:rPr>
        <w:t>builder</w:t>
      </w:r>
      <w:r>
        <w:t xml:space="preserve"> { </w:t>
      </w:r>
      <w:r w:rsidRPr="005B1ED4">
        <w:rPr>
          <w:i/>
        </w:rPr>
        <w:t>expr</w:t>
      </w:r>
      <w:r>
        <w:t xml:space="preserve"> } </w:t>
      </w:r>
    </w:p>
    <w:p w:rsidR="00E17C27" w:rsidRDefault="00E17C27" w:rsidP="00E17C27">
      <w:r>
        <w:t xml:space="preserve">the </w:t>
      </w:r>
      <w:r w:rsidRPr="000B4674">
        <w:rPr>
          <w:rStyle w:val="CodeInline"/>
          <w:i/>
        </w:rPr>
        <w:t>builder</w:t>
      </w:r>
      <w:r>
        <w:t xml:space="preserve"> is a value whose type has </w:t>
      </w:r>
      <w:r w:rsidR="008539E4">
        <w:t xml:space="preserve">one or more members or extension members with </w:t>
      </w:r>
      <w:r>
        <w:t xml:space="preserve">a </w:t>
      </w:r>
      <w:r w:rsidR="00BE311A">
        <w:rPr>
          <w:rStyle w:val="CodeInline"/>
        </w:rPr>
        <w:t>Custom</w:t>
      </w:r>
      <w:r w:rsidR="008539E4">
        <w:rPr>
          <w:rStyle w:val="CodeInline"/>
        </w:rPr>
        <w:t>Operation</w:t>
      </w:r>
      <w:r w:rsidR="00BE311A" w:rsidRPr="000B4674">
        <w:rPr>
          <w:rStyle w:val="CodeInline"/>
        </w:rPr>
        <w:t>Attribute</w:t>
      </w:r>
      <w:r>
        <w:t xml:space="preserve">. </w:t>
      </w:r>
    </w:p>
    <w:p w:rsidR="00E17C27" w:rsidRDefault="00E17C27" w:rsidP="00E17C27">
      <w:r>
        <w:t>Additionally, a computation expression may no</w:t>
      </w:r>
      <w:r w:rsidR="00BE311A">
        <w:t>w</w:t>
      </w:r>
      <w:r>
        <w:t xml:space="preserve"> also have a </w:t>
      </w:r>
      <w:r w:rsidRPr="000B4674">
        <w:rPr>
          <w:rStyle w:val="CodeInline"/>
        </w:rPr>
        <w:t>Quote</w:t>
      </w:r>
      <w:r>
        <w:t xml:space="preserve"> member indicating that the expression is automatically quoted after all translation, and the member applied.</w:t>
      </w:r>
    </w:p>
    <w:p w:rsidR="00E17C27" w:rsidRDefault="002D7186" w:rsidP="00E17C27">
      <w:r>
        <w:t>T</w:t>
      </w:r>
      <w:r w:rsidR="00E17C27">
        <w:t xml:space="preserve">he </w:t>
      </w:r>
      <w:r>
        <w:t xml:space="preserve">parse </w:t>
      </w:r>
      <w:r w:rsidR="00E17C27">
        <w:t>trees in an extended computation expression are given special meaning in the pre-processing phase are as follows:</w:t>
      </w:r>
    </w:p>
    <w:p w:rsidR="00E17C27" w:rsidRDefault="00E17C27" w:rsidP="00E17C27">
      <w:pPr>
        <w:pStyle w:val="Code"/>
      </w:pPr>
      <w:r>
        <w:t xml:space="preserve">query { </w:t>
      </w:r>
      <w:r w:rsidRPr="00E50FF9">
        <w:rPr>
          <w:i/>
        </w:rPr>
        <w:t>qexpr</w:t>
      </w:r>
      <w:r>
        <w:t>}</w:t>
      </w:r>
    </w:p>
    <w:p w:rsidR="00E17C27" w:rsidRDefault="00E17C27" w:rsidP="00E17C27">
      <w:pPr>
        <w:pStyle w:val="Code"/>
      </w:pPr>
    </w:p>
    <w:p w:rsidR="00E17C27" w:rsidRDefault="00E17C27" w:rsidP="00E17C27">
      <w:pPr>
        <w:pStyle w:val="Code"/>
      </w:pPr>
      <w:r w:rsidRPr="00E50FF9">
        <w:rPr>
          <w:i/>
        </w:rPr>
        <w:lastRenderedPageBreak/>
        <w:t>qexpr</w:t>
      </w:r>
      <w:r>
        <w:t xml:space="preserve"> := </w:t>
      </w:r>
    </w:p>
    <w:p w:rsidR="00E17C27" w:rsidRPr="00D072AE" w:rsidRDefault="00E17C27" w:rsidP="00E17C27">
      <w:pPr>
        <w:pStyle w:val="Code"/>
      </w:pPr>
      <w:r>
        <w:t xml:space="preserve">   | for </w:t>
      </w:r>
      <w:r w:rsidRPr="00266DF9">
        <w:rPr>
          <w:i/>
        </w:rPr>
        <w:t>pat</w:t>
      </w:r>
      <w:r>
        <w:rPr>
          <w:i/>
          <w:vertAlign w:val="subscript"/>
        </w:rPr>
        <w:t>pv</w:t>
      </w:r>
      <w:r w:rsidRPr="00D072AE">
        <w:rPr>
          <w:i/>
          <w:vertAlign w:val="subscript"/>
        </w:rPr>
        <w:t>s</w:t>
      </w:r>
      <w:r>
        <w:t xml:space="preserve"> in</w:t>
      </w:r>
      <w:r w:rsidRPr="00430426">
        <w:rPr>
          <w:i/>
        </w:rPr>
        <w:t xml:space="preserve"> </w:t>
      </w:r>
      <w:r>
        <w:rPr>
          <w:i/>
        </w:rPr>
        <w:t>expr</w:t>
      </w:r>
      <w:r>
        <w:t xml:space="preserve"> do </w:t>
      </w:r>
      <w:r>
        <w:rPr>
          <w:i/>
        </w:rPr>
        <w:t>qexpr</w:t>
      </w:r>
    </w:p>
    <w:p w:rsidR="00E17C27" w:rsidRPr="00D072AE" w:rsidRDefault="00E17C27" w:rsidP="00E17C27">
      <w:pPr>
        <w:pStyle w:val="Code"/>
      </w:pPr>
      <w:r>
        <w:t xml:space="preserve">   | let </w:t>
      </w:r>
      <w:r w:rsidRPr="00D072AE">
        <w:rPr>
          <w:i/>
        </w:rPr>
        <w:t>pat</w:t>
      </w:r>
      <w:r w:rsidRPr="00D072AE">
        <w:rPr>
          <w:i/>
          <w:vertAlign w:val="subscript"/>
        </w:rPr>
        <w:t>pvs</w:t>
      </w:r>
      <w:r>
        <w:rPr>
          <w:i/>
        </w:rPr>
        <w:t xml:space="preserve"> </w:t>
      </w:r>
      <w:r>
        <w:t xml:space="preserve">= </w:t>
      </w:r>
      <w:r>
        <w:rPr>
          <w:i/>
        </w:rPr>
        <w:t>expr</w:t>
      </w:r>
      <w:r>
        <w:t xml:space="preserve"> in </w:t>
      </w:r>
      <w:r>
        <w:rPr>
          <w:i/>
        </w:rPr>
        <w:t>qexpr</w:t>
      </w:r>
    </w:p>
    <w:p w:rsidR="00E17C27" w:rsidRPr="00D072AE" w:rsidRDefault="00E17C27" w:rsidP="00E17C27">
      <w:pPr>
        <w:pStyle w:val="Code"/>
      </w:pPr>
      <w:r>
        <w:t xml:space="preserve">   | let! </w:t>
      </w:r>
      <w:r w:rsidRPr="00D072AE">
        <w:rPr>
          <w:i/>
        </w:rPr>
        <w:t>pat</w:t>
      </w:r>
      <w:r w:rsidRPr="00D072AE">
        <w:rPr>
          <w:i/>
          <w:vertAlign w:val="subscript"/>
        </w:rPr>
        <w:t>pvs</w:t>
      </w:r>
      <w:r>
        <w:rPr>
          <w:i/>
        </w:rPr>
        <w:t xml:space="preserve"> </w:t>
      </w:r>
      <w:r>
        <w:t xml:space="preserve">= </w:t>
      </w:r>
      <w:r>
        <w:rPr>
          <w:i/>
        </w:rPr>
        <w:t>expr</w:t>
      </w:r>
      <w:r>
        <w:t xml:space="preserve"> in </w:t>
      </w:r>
      <w:r>
        <w:rPr>
          <w:i/>
        </w:rPr>
        <w:t>qexpr</w:t>
      </w:r>
    </w:p>
    <w:p w:rsidR="00E17C27" w:rsidRPr="00D072AE" w:rsidRDefault="00E17C27" w:rsidP="00E17C27">
      <w:pPr>
        <w:pStyle w:val="Code"/>
      </w:pPr>
      <w:r w:rsidRPr="00430426">
        <w:t xml:space="preserve">   | </w:t>
      </w:r>
      <w:r>
        <w:rPr>
          <w:i/>
        </w:rPr>
        <w:t>qexpr</w:t>
      </w:r>
      <w:r>
        <w:t xml:space="preserve">; into </w:t>
      </w:r>
      <w:r w:rsidRPr="00430426">
        <w:rPr>
          <w:i/>
        </w:rPr>
        <w:t>pat</w:t>
      </w:r>
      <w:r>
        <w:rPr>
          <w:i/>
        </w:rPr>
        <w:t xml:space="preserve">; qexpr </w:t>
      </w:r>
    </w:p>
    <w:p w:rsidR="00E17C27" w:rsidRPr="00D072AE" w:rsidRDefault="00E17C27" w:rsidP="00E17C27">
      <w:pPr>
        <w:pStyle w:val="Code"/>
      </w:pPr>
      <w:r>
        <w:t xml:space="preserve">   | </w:t>
      </w:r>
      <w:r>
        <w:rPr>
          <w:i/>
        </w:rPr>
        <w:t>q</w:t>
      </w:r>
      <w:r w:rsidRPr="00D84D99">
        <w:rPr>
          <w:i/>
        </w:rPr>
        <w:t>expr</w:t>
      </w:r>
      <w:r>
        <w:t xml:space="preserve">; </w:t>
      </w:r>
      <w:r w:rsidRPr="00D84D99">
        <w:rPr>
          <w:i/>
        </w:rPr>
        <w:t>qexpr</w:t>
      </w:r>
    </w:p>
    <w:p w:rsidR="00E17C27" w:rsidRDefault="00E17C27" w:rsidP="00E17C27">
      <w:pPr>
        <w:pStyle w:val="Code"/>
      </w:pPr>
      <w:r>
        <w:t xml:space="preserve">   | join (for </w:t>
      </w:r>
      <w:r w:rsidRPr="00D072AE">
        <w:rPr>
          <w:i/>
        </w:rPr>
        <w:t>pat</w:t>
      </w:r>
      <w:r w:rsidRPr="00D072AE">
        <w:rPr>
          <w:i/>
          <w:vertAlign w:val="subscript"/>
        </w:rPr>
        <w:t>pvs</w:t>
      </w:r>
      <w:r>
        <w:rPr>
          <w:i/>
        </w:rPr>
        <w:t xml:space="preserve"> </w:t>
      </w:r>
      <w:r>
        <w:t xml:space="preserve">in </w:t>
      </w:r>
      <w:r>
        <w:rPr>
          <w:i/>
        </w:rPr>
        <w:t>expr</w:t>
      </w:r>
      <w:r>
        <w:t xml:space="preserve"> -&gt; </w:t>
      </w:r>
      <w:r>
        <w:rPr>
          <w:i/>
        </w:rPr>
        <w:t>expr</w:t>
      </w:r>
      <w:r>
        <w:t xml:space="preserve">); </w:t>
      </w:r>
      <w:r w:rsidRPr="00E50FF9">
        <w:rPr>
          <w:i/>
        </w:rPr>
        <w:t>qexpr</w:t>
      </w:r>
      <w:r>
        <w:t xml:space="preserve">  </w:t>
      </w:r>
      <w:r>
        <w:tab/>
      </w:r>
    </w:p>
    <w:p w:rsidR="00E17C27" w:rsidRDefault="00FC0189" w:rsidP="00E17C27">
      <w:pPr>
        <w:pStyle w:val="Code"/>
      </w:pPr>
      <w:r>
        <w:t xml:space="preserve">   | groupJ</w:t>
      </w:r>
      <w:r w:rsidR="00E17C27">
        <w:t xml:space="preserve">oin (for </w:t>
      </w:r>
      <w:r w:rsidR="00E17C27" w:rsidRPr="00D072AE">
        <w:rPr>
          <w:i/>
        </w:rPr>
        <w:t>pat</w:t>
      </w:r>
      <w:r w:rsidR="00E17C27" w:rsidRPr="00D072AE">
        <w:rPr>
          <w:i/>
          <w:vertAlign w:val="subscript"/>
        </w:rPr>
        <w:t>pvs</w:t>
      </w:r>
      <w:r w:rsidR="00E17C27">
        <w:rPr>
          <w:i/>
        </w:rPr>
        <w:t xml:space="preserve"> </w:t>
      </w:r>
      <w:r w:rsidR="00E17C27">
        <w:t xml:space="preserve">in </w:t>
      </w:r>
      <w:r w:rsidR="00E17C27">
        <w:rPr>
          <w:i/>
        </w:rPr>
        <w:t>expr</w:t>
      </w:r>
      <w:r w:rsidR="00E17C27">
        <w:t xml:space="preserve"> -&gt; </w:t>
      </w:r>
      <w:r w:rsidR="00E17C27">
        <w:rPr>
          <w:i/>
        </w:rPr>
        <w:t>expr</w:t>
      </w:r>
      <w:r w:rsidR="00E17C27">
        <w:t xml:space="preserve">) into </w:t>
      </w:r>
      <w:r w:rsidR="00E17C27" w:rsidRPr="00D84D99">
        <w:rPr>
          <w:i/>
        </w:rPr>
        <w:t>pat</w:t>
      </w:r>
      <w:r w:rsidR="00E17C27">
        <w:t xml:space="preserve">; </w:t>
      </w:r>
      <w:r w:rsidR="00E17C27" w:rsidRPr="00E50FF9">
        <w:rPr>
          <w:i/>
        </w:rPr>
        <w:t>qexpr</w:t>
      </w:r>
    </w:p>
    <w:p w:rsidR="008023AB" w:rsidRDefault="008023AB" w:rsidP="008023AB">
      <w:pPr>
        <w:pStyle w:val="Code"/>
      </w:pPr>
      <w:r>
        <w:t xml:space="preserve">   | leftOuterJoin (for </w:t>
      </w:r>
      <w:r w:rsidRPr="00D072AE">
        <w:rPr>
          <w:i/>
        </w:rPr>
        <w:t>pat</w:t>
      </w:r>
      <w:r w:rsidRPr="00D072AE">
        <w:rPr>
          <w:i/>
          <w:vertAlign w:val="subscript"/>
        </w:rPr>
        <w:t>pvs</w:t>
      </w:r>
      <w:r>
        <w:rPr>
          <w:i/>
        </w:rPr>
        <w:t xml:space="preserve"> </w:t>
      </w:r>
      <w:r>
        <w:t xml:space="preserve">in </w:t>
      </w:r>
      <w:r>
        <w:rPr>
          <w:i/>
        </w:rPr>
        <w:t>expr</w:t>
      </w:r>
      <w:r>
        <w:t xml:space="preserve"> -&gt; </w:t>
      </w:r>
      <w:r>
        <w:rPr>
          <w:i/>
        </w:rPr>
        <w:t>expr</w:t>
      </w:r>
      <w:r>
        <w:t xml:space="preserve">) into </w:t>
      </w:r>
      <w:r w:rsidRPr="00D84D99">
        <w:rPr>
          <w:i/>
        </w:rPr>
        <w:t>pat</w:t>
      </w:r>
      <w:r>
        <w:t xml:space="preserve">; </w:t>
      </w:r>
      <w:r w:rsidRPr="00E50FF9">
        <w:rPr>
          <w:i/>
        </w:rPr>
        <w:t>qexpr</w:t>
      </w:r>
    </w:p>
    <w:p w:rsidR="009D2103" w:rsidRDefault="009D2103" w:rsidP="009D2103">
      <w:pPr>
        <w:pStyle w:val="Code"/>
      </w:pPr>
      <w:r>
        <w:t xml:space="preserve">   | zip </w:t>
      </w:r>
      <w:r>
        <w:rPr>
          <w:i/>
        </w:rPr>
        <w:t>expr</w:t>
      </w:r>
      <w:r>
        <w:t xml:space="preserve"> into </w:t>
      </w:r>
      <w:r w:rsidRPr="00D84D99">
        <w:rPr>
          <w:i/>
        </w:rPr>
        <w:t>pat</w:t>
      </w:r>
      <w:r>
        <w:t xml:space="preserve">; </w:t>
      </w:r>
      <w:r w:rsidRPr="00E50FF9">
        <w:rPr>
          <w:i/>
        </w:rPr>
        <w:t>qexpr</w:t>
      </w:r>
    </w:p>
    <w:p w:rsidR="00E17C27" w:rsidRDefault="00E17C27" w:rsidP="00E17C27">
      <w:pPr>
        <w:pStyle w:val="Code"/>
      </w:pPr>
      <w:r>
        <w:t xml:space="preserve">   | </w:t>
      </w:r>
      <w:r>
        <w:rPr>
          <w:i/>
        </w:rPr>
        <w:t>ident</w:t>
      </w:r>
      <w:r>
        <w:t xml:space="preserve"> </w:t>
      </w:r>
      <w:r w:rsidRPr="00D84D99">
        <w:rPr>
          <w:i/>
        </w:rPr>
        <w:t>arg</w:t>
      </w:r>
      <w:r w:rsidRPr="00D84D99">
        <w:rPr>
          <w:i/>
          <w:vertAlign w:val="subscript"/>
        </w:rPr>
        <w:t>1</w:t>
      </w:r>
      <w:r>
        <w:t xml:space="preserve"> … </w:t>
      </w:r>
      <w:r w:rsidRPr="00D84D99">
        <w:rPr>
          <w:i/>
        </w:rPr>
        <w:t>arg</w:t>
      </w:r>
      <w:r w:rsidRPr="00D84D99">
        <w:rPr>
          <w:i/>
          <w:vertAlign w:val="subscript"/>
        </w:rPr>
        <w:t>N</w:t>
      </w:r>
    </w:p>
    <w:p w:rsidR="00E17C27" w:rsidRDefault="00E17C27" w:rsidP="00E17C27">
      <w:pPr>
        <w:pStyle w:val="Code"/>
      </w:pPr>
      <w:r>
        <w:t xml:space="preserve">   | </w:t>
      </w:r>
      <w:r w:rsidRPr="00D84D99">
        <w:rPr>
          <w:i/>
        </w:rPr>
        <w:t>expr</w:t>
      </w:r>
    </w:p>
    <w:p w:rsidR="005E0B60" w:rsidRDefault="005E0B60" w:rsidP="00A21BBD">
      <w:r>
        <w:t>In the case of “into pat”, the “pat” is, in syntax terms, an expression interpreted as an F# pattern. The expression must be of the following syntactic from:</w:t>
      </w:r>
    </w:p>
    <w:p w:rsidR="005E0B60" w:rsidRDefault="005E0B60" w:rsidP="005E0B60">
      <w:pPr>
        <w:pStyle w:val="Code"/>
      </w:pPr>
      <w:r w:rsidRPr="00E50FF9">
        <w:rPr>
          <w:i/>
        </w:rPr>
        <w:t>expr</w:t>
      </w:r>
      <w:r>
        <w:rPr>
          <w:i/>
        </w:rPr>
        <w:t>-as-pat</w:t>
      </w:r>
      <w:r>
        <w:t xml:space="preserve"> := </w:t>
      </w:r>
    </w:p>
    <w:p w:rsidR="005E0B60" w:rsidRPr="00D072AE" w:rsidRDefault="005E0B60" w:rsidP="005E0B60">
      <w:pPr>
        <w:pStyle w:val="Code"/>
      </w:pPr>
      <w:r>
        <w:t xml:space="preserve">   | </w:t>
      </w:r>
      <w:r>
        <w:rPr>
          <w:i/>
        </w:rPr>
        <w:t>ident</w:t>
      </w:r>
    </w:p>
    <w:p w:rsidR="005E0B60" w:rsidRPr="005E0B60" w:rsidRDefault="005E0B60" w:rsidP="005E0B60">
      <w:pPr>
        <w:pStyle w:val="Code"/>
      </w:pPr>
      <w:r>
        <w:t xml:space="preserve">   | </w:t>
      </w:r>
      <w:r w:rsidRPr="005E0B60">
        <w:t>(</w:t>
      </w:r>
      <w:r>
        <w:rPr>
          <w:i/>
        </w:rPr>
        <w:t>ident</w:t>
      </w:r>
      <w:r>
        <w:t>)</w:t>
      </w:r>
    </w:p>
    <w:p w:rsidR="005E0B60" w:rsidRDefault="005E0B60" w:rsidP="005E0B60">
      <w:pPr>
        <w:pStyle w:val="Code"/>
      </w:pPr>
      <w:r>
        <w:t xml:space="preserve">   | </w:t>
      </w:r>
      <w:r w:rsidRPr="005E0B60">
        <w:t>(</w:t>
      </w:r>
      <w:r>
        <w:rPr>
          <w:i/>
        </w:rPr>
        <w:t>ident</w:t>
      </w:r>
      <w:r>
        <w:t xml:space="preserve">, …, </w:t>
      </w:r>
      <w:r>
        <w:rPr>
          <w:i/>
        </w:rPr>
        <w:t>ident</w:t>
      </w:r>
      <w:r>
        <w:t>)</w:t>
      </w:r>
    </w:p>
    <w:p w:rsidR="006E237B" w:rsidRPr="00A21BBD" w:rsidRDefault="006E237B" w:rsidP="00A21BBD">
      <w:r>
        <w:t>The syntactic rewrite for c</w:t>
      </w:r>
      <w:r w:rsidR="00E17C27">
        <w:t xml:space="preserve">omputation expressions </w:t>
      </w:r>
      <w:r>
        <w:t xml:space="preserve">is replaced by the following. </w:t>
      </w:r>
      <w:r w:rsidRPr="006B52C5">
        <w:t xml:space="preserve">The translation </w:t>
      </w:r>
      <w:r w:rsidRPr="00A4644B">
        <w:rPr>
          <w:rStyle w:val="CodeInlineArial"/>
          <w:b/>
        </w:rPr>
        <w:t>Q</w:t>
      </w:r>
      <w:r w:rsidRPr="006B52C5">
        <w:t xml:space="preserve"> is defined recursively </w:t>
      </w:r>
      <w:r>
        <w:t>according to the following rules</w:t>
      </w:r>
      <w:r w:rsidRPr="006B52C5">
        <w:t>:</w:t>
      </w:r>
    </w:p>
    <w:p w:rsidR="006E237B" w:rsidRDefault="006E237B" w:rsidP="006E237B">
      <w:pPr>
        <w:pStyle w:val="CodeExplanation"/>
        <w:rPr>
          <w:rFonts w:ascii="Arial" w:hAnsi="Arial"/>
          <w:bCs/>
          <w:lang w:val="en-GB"/>
        </w:rPr>
      </w:pPr>
      <w:r>
        <w:rPr>
          <w:rFonts w:ascii="Arial" w:hAnsi="Arial"/>
          <w:b/>
          <w:bCs/>
          <w:lang w:val="en-GB"/>
        </w:rPr>
        <w:t>Q</w:t>
      </w:r>
      <w:r>
        <w:rPr>
          <w:rFonts w:ascii="Arial" w:hAnsi="Arial"/>
          <w:b/>
          <w:bCs/>
          <w:i/>
          <w:vertAlign w:val="subscript"/>
          <w:lang w:val="en-GB"/>
        </w:rPr>
        <w:t>vs</w:t>
      </w:r>
      <w:r w:rsidRPr="00273F24">
        <w:rPr>
          <w:rFonts w:ascii="Arial" w:hAnsi="Arial"/>
          <w:bCs/>
          <w:lang w:val="en-GB"/>
        </w:rPr>
        <w:t xml:space="preserve"> </w:t>
      </w:r>
      <w:r w:rsidRPr="00273F24">
        <w:rPr>
          <w:rFonts w:ascii="Arial" w:hAnsi="Arial"/>
          <w:bCs/>
          <w:i/>
          <w:lang w:val="en-GB"/>
        </w:rPr>
        <w:t>inp</w:t>
      </w:r>
      <w:r>
        <w:rPr>
          <w:rFonts w:ascii="Arial" w:hAnsi="Arial"/>
          <w:bCs/>
          <w:lang w:val="en-GB"/>
        </w:rPr>
        <w:t xml:space="preserve"> </w:t>
      </w:r>
      <w:r>
        <w:rPr>
          <w:rStyle w:val="CodeInlineItalic"/>
        </w:rPr>
        <w:t>qexpr</w:t>
      </w:r>
      <w:r w:rsidRPr="00273F24">
        <w:rPr>
          <w:rFonts w:ascii="Arial" w:hAnsi="Arial"/>
          <w:bCs/>
          <w:lang w:val="en-GB"/>
        </w:rPr>
        <w:t xml:space="preserve"> =</w:t>
      </w:r>
    </w:p>
    <w:p w:rsidR="006E237B" w:rsidRDefault="006E237B" w:rsidP="006E237B">
      <w:pPr>
        <w:pStyle w:val="CodeExplanation"/>
        <w:rPr>
          <w:rStyle w:val="CodeInlineArial"/>
        </w:rPr>
      </w:pPr>
      <w:r>
        <w:rPr>
          <w:rStyle w:val="CodeInlineArial"/>
        </w:rPr>
        <w:t xml:space="preserve">   match </w:t>
      </w:r>
      <w:r>
        <w:rPr>
          <w:rStyle w:val="CodeInlineItalic"/>
        </w:rPr>
        <w:t>qexpr</w:t>
      </w:r>
      <w:r>
        <w:rPr>
          <w:rStyle w:val="CodeInlineArial"/>
        </w:rPr>
        <w:t xml:space="preserve"> with </w:t>
      </w:r>
    </w:p>
    <w:p w:rsidR="006E237B" w:rsidRDefault="006E237B" w:rsidP="006E237B">
      <w:pPr>
        <w:pStyle w:val="CodeExplanation"/>
        <w:rPr>
          <w:rStyle w:val="CodeInline"/>
        </w:rPr>
      </w:pPr>
      <w:r>
        <w:rPr>
          <w:rStyle w:val="CodeInlineArial"/>
        </w:rPr>
        <w:t xml:space="preserve">   | </w:t>
      </w:r>
      <w:r w:rsidRPr="00404279">
        <w:rPr>
          <w:rStyle w:val="CodeInline"/>
        </w:rPr>
        <w:t xml:space="preserve">let </w:t>
      </w:r>
      <w:r w:rsidRPr="00355E9F">
        <w:rPr>
          <w:rStyle w:val="CodeInlineItalic"/>
        </w:rPr>
        <w:t xml:space="preserve">binds </w:t>
      </w:r>
      <w:r w:rsidRPr="00404279">
        <w:rPr>
          <w:rStyle w:val="CodeInline"/>
        </w:rPr>
        <w:t xml:space="preserve">in </w:t>
      </w:r>
      <w:r w:rsidRPr="00355E9F">
        <w:rPr>
          <w:rStyle w:val="CodeInlineItalic"/>
        </w:rPr>
        <w:t>cexpr</w:t>
      </w:r>
      <w:r w:rsidRPr="00E556B8">
        <w:rPr>
          <w:rStyle w:val="CodeInline"/>
        </w:rPr>
        <w:tab/>
      </w:r>
      <w:r w:rsidRPr="00E556B8">
        <w:rPr>
          <w:rStyle w:val="CodeInline"/>
        </w:rPr>
        <w:tab/>
      </w:r>
    </w:p>
    <w:p w:rsidR="006E237B" w:rsidRPr="00F115D2" w:rsidRDefault="006E237B" w:rsidP="006E237B">
      <w:pPr>
        <w:pStyle w:val="CodeExplanation"/>
      </w:pPr>
      <w:r>
        <w:rPr>
          <w:rStyle w:val="CodeInline"/>
        </w:rPr>
        <w:tab/>
      </w:r>
      <w:r>
        <w:rPr>
          <w:rStyle w:val="CodeInline"/>
        </w:rPr>
        <w:tab/>
      </w:r>
      <w:r w:rsidRPr="00273F24">
        <w:rPr>
          <w:rStyle w:val="CodeInline"/>
        </w:rPr>
        <w:sym w:font="Wingdings" w:char="F0E0"/>
      </w:r>
      <w:r w:rsidRPr="00404279">
        <w:t xml:space="preserve"> </w:t>
      </w:r>
      <w:r w:rsidRPr="00A4644B">
        <w:rPr>
          <w:rStyle w:val="CodeInlineArial"/>
          <w:b/>
        </w:rPr>
        <w:t>Q</w:t>
      </w:r>
      <w:r w:rsidRPr="00A4644B">
        <w:rPr>
          <w:rFonts w:ascii="Arial" w:hAnsi="Arial"/>
          <w:b/>
          <w:bCs/>
          <w:i/>
          <w:vertAlign w:val="subscript"/>
          <w:lang w:val="en-GB"/>
        </w:rPr>
        <w:t>vs</w:t>
      </w:r>
      <w:r w:rsidRPr="00E556B8">
        <w:rPr>
          <w:rStyle w:val="CodeInlineArial"/>
        </w:rPr>
        <w:t xml:space="preserve"> </w:t>
      </w:r>
      <w:r>
        <w:rPr>
          <w:rStyle w:val="CodeInlineArial"/>
        </w:rPr>
        <w:t xml:space="preserve"> </w:t>
      </w:r>
      <w:r w:rsidRPr="00273F24">
        <w:rPr>
          <w:rFonts w:ascii="Arial" w:hAnsi="Arial"/>
          <w:bCs/>
          <w:i/>
          <w:lang w:val="en-GB"/>
        </w:rPr>
        <w:t>inp</w:t>
      </w:r>
      <w:r w:rsidRPr="00273F24">
        <w:rPr>
          <w:rFonts w:ascii="Arial" w:hAnsi="Arial"/>
          <w:bCs/>
          <w:lang w:val="en-GB"/>
        </w:rPr>
        <w:t>[</w:t>
      </w:r>
      <w:r w:rsidRPr="00404279">
        <w:t xml:space="preserve">let </w:t>
      </w:r>
      <w:r w:rsidRPr="008C3A03">
        <w:rPr>
          <w:rStyle w:val="Italic"/>
        </w:rPr>
        <w:t xml:space="preserve">binds </w:t>
      </w:r>
      <w:r w:rsidRPr="00404279">
        <w:t xml:space="preserve">in </w:t>
      </w:r>
      <w:r w:rsidRPr="00273F24">
        <w:rPr>
          <w:rFonts w:ascii="Arial" w:hAnsi="Arial"/>
          <w:bCs/>
          <w:lang w:val="en-GB"/>
        </w:rPr>
        <w:sym w:font="Symbol" w:char="F0E0"/>
      </w:r>
      <w:r>
        <w:rPr>
          <w:rStyle w:val="CodeInlineItalic"/>
          <w:i w:val="0"/>
        </w:rPr>
        <w:t xml:space="preserve">] </w:t>
      </w:r>
      <w:r w:rsidRPr="00355E9F">
        <w:rPr>
          <w:rStyle w:val="CodeInlineItalic"/>
        </w:rPr>
        <w:t>cexpr</w:t>
      </w:r>
    </w:p>
    <w:p w:rsidR="006E237B" w:rsidRDefault="006E237B" w:rsidP="006E237B">
      <w:pPr>
        <w:pStyle w:val="CodeExplanation"/>
        <w:rPr>
          <w:rStyle w:val="CodeInline"/>
        </w:rPr>
      </w:pPr>
      <w:r>
        <w:rPr>
          <w:rStyle w:val="CodeInlineArial"/>
        </w:rPr>
        <w:t xml:space="preserve">   </w:t>
      </w:r>
      <w:r w:rsidRPr="00E556B8">
        <w:rPr>
          <w:rStyle w:val="CodeInlineArial"/>
        </w:rPr>
        <w:t xml:space="preserve">| </w:t>
      </w:r>
      <w:r w:rsidRPr="00404279">
        <w:rPr>
          <w:rStyle w:val="CodeInline"/>
        </w:rPr>
        <w:t xml:space="preserve">let! </w:t>
      </w:r>
      <w:r w:rsidRPr="00355E9F">
        <w:rPr>
          <w:rStyle w:val="CodeInlineItalic"/>
        </w:rPr>
        <w:t>pat</w:t>
      </w:r>
      <w:r w:rsidRPr="00126967">
        <w:rPr>
          <w:rStyle w:val="CodeInlineSubscript"/>
        </w:rPr>
        <w:t xml:space="preserve"> </w:t>
      </w:r>
      <w:r>
        <w:rPr>
          <w:rStyle w:val="CodeInlineSubscript"/>
        </w:rPr>
        <w:t>vs2</w:t>
      </w:r>
      <w:r w:rsidRPr="00404279">
        <w:rPr>
          <w:rStyle w:val="CodeInline"/>
        </w:rPr>
        <w:t xml:space="preserve"> = </w:t>
      </w:r>
      <w:r w:rsidRPr="00355E9F">
        <w:rPr>
          <w:rStyle w:val="CodeInlineItalic"/>
        </w:rPr>
        <w:t xml:space="preserve">expr </w:t>
      </w:r>
      <w:r w:rsidRPr="00404279">
        <w:rPr>
          <w:rStyle w:val="CodeInline"/>
        </w:rPr>
        <w:t xml:space="preserve">in </w:t>
      </w:r>
      <w:r w:rsidRPr="00355E9F">
        <w:rPr>
          <w:rStyle w:val="CodeInlineItalic"/>
        </w:rPr>
        <w:t>cexpr</w:t>
      </w:r>
      <w:r w:rsidRPr="00404279">
        <w:rPr>
          <w:rStyle w:val="CodeInline"/>
        </w:rPr>
        <w:t xml:space="preserve"> </w:t>
      </w:r>
    </w:p>
    <w:p w:rsidR="006E237B" w:rsidRPr="00F115D2" w:rsidRDefault="006E237B" w:rsidP="006E237B">
      <w:pPr>
        <w:pStyle w:val="CodeExplanation"/>
      </w:pPr>
      <w:r>
        <w:rPr>
          <w:rStyle w:val="CodeInline"/>
        </w:rPr>
        <w:tab/>
      </w:r>
      <w:r>
        <w:rPr>
          <w:rStyle w:val="CodeInline"/>
        </w:rPr>
        <w:tab/>
      </w:r>
      <w:r w:rsidRPr="00273F24">
        <w:rPr>
          <w:rStyle w:val="CodeInline"/>
        </w:rPr>
        <w:sym w:font="Wingdings" w:char="F0E0"/>
      </w:r>
      <w:r w:rsidRPr="00404279">
        <w:t xml:space="preserve"> </w:t>
      </w:r>
      <w:r w:rsidRPr="00A4644B">
        <w:rPr>
          <w:rStyle w:val="CodeInlineArial"/>
          <w:b/>
        </w:rPr>
        <w:t>Q</w:t>
      </w:r>
      <w:r w:rsidRPr="00A4644B">
        <w:rPr>
          <w:rFonts w:ascii="Arial" w:hAnsi="Arial"/>
          <w:b/>
          <w:bCs/>
          <w:i/>
          <w:vertAlign w:val="subscript"/>
          <w:lang w:val="en-GB"/>
        </w:rPr>
        <w:t>vs</w:t>
      </w:r>
      <w:r>
        <w:rPr>
          <w:rFonts w:ascii="Arial" w:hAnsi="Arial"/>
          <w:b/>
          <w:bCs/>
          <w:i/>
          <w:vertAlign w:val="subscript"/>
          <w:lang w:val="en-GB"/>
        </w:rPr>
        <w:t>+vs2</w:t>
      </w:r>
      <w:r w:rsidRPr="00E556B8">
        <w:rPr>
          <w:rStyle w:val="CodeInlineArial"/>
        </w:rPr>
        <w:t xml:space="preserve"> </w:t>
      </w:r>
      <w:r>
        <w:rPr>
          <w:rStyle w:val="CodeInlineArial"/>
        </w:rPr>
        <w:t xml:space="preserve"> </w:t>
      </w:r>
      <w:r w:rsidRPr="00273F24">
        <w:rPr>
          <w:rFonts w:ascii="Arial" w:hAnsi="Arial"/>
          <w:bCs/>
          <w:i/>
          <w:lang w:val="en-GB"/>
        </w:rPr>
        <w:t>inp</w:t>
      </w:r>
      <w:r w:rsidRPr="00273F24">
        <w:rPr>
          <w:rFonts w:ascii="Arial" w:hAnsi="Arial"/>
          <w:bCs/>
          <w:lang w:val="en-GB"/>
        </w:rPr>
        <w:t>[</w:t>
      </w:r>
      <w:r w:rsidRPr="00404279">
        <w:rPr>
          <w:rStyle w:val="CodeInline"/>
        </w:rPr>
        <w:t>b.Bind</w:t>
      </w:r>
      <w:r>
        <w:t>(</w:t>
      </w:r>
      <w:r w:rsidRPr="00A4644B">
        <w:rPr>
          <w:i/>
        </w:rPr>
        <w:t>expr</w:t>
      </w:r>
      <w:r>
        <w:t xml:space="preserve">, (fun pat -&gt; </w:t>
      </w:r>
      <w:r w:rsidRPr="00273F24">
        <w:rPr>
          <w:rFonts w:ascii="Arial" w:hAnsi="Arial"/>
          <w:bCs/>
          <w:lang w:val="en-GB"/>
        </w:rPr>
        <w:sym w:font="Symbol" w:char="F0E0"/>
      </w:r>
      <w:r>
        <w:rPr>
          <w:rFonts w:ascii="Arial" w:hAnsi="Arial"/>
          <w:bCs/>
          <w:lang w:val="en-GB"/>
        </w:rPr>
        <w:t xml:space="preserve">)] </w:t>
      </w:r>
      <w:r w:rsidRPr="00355E9F">
        <w:rPr>
          <w:rStyle w:val="CodeInlineItalic"/>
        </w:rPr>
        <w:t>cexpr</w:t>
      </w:r>
    </w:p>
    <w:p w:rsidR="006E237B" w:rsidRDefault="006E237B" w:rsidP="006E237B">
      <w:pPr>
        <w:pStyle w:val="CodeExplanation"/>
        <w:rPr>
          <w:rStyle w:val="CodeInline"/>
        </w:rPr>
      </w:pPr>
      <w:r>
        <w:rPr>
          <w:rStyle w:val="CodeInlineArial"/>
        </w:rPr>
        <w:t xml:space="preserve">   </w:t>
      </w:r>
      <w:r w:rsidRPr="00E556B8">
        <w:rPr>
          <w:rStyle w:val="CodeInlineArial"/>
        </w:rPr>
        <w:t xml:space="preserve">| </w:t>
      </w:r>
      <w:r w:rsidRPr="00404279">
        <w:rPr>
          <w:rStyle w:val="CodeInline"/>
        </w:rPr>
        <w:t xml:space="preserve">do </w:t>
      </w:r>
      <w:r w:rsidRPr="00355E9F">
        <w:rPr>
          <w:rStyle w:val="CodeInlineItalic"/>
        </w:rPr>
        <w:t xml:space="preserve">expr </w:t>
      </w:r>
      <w:r w:rsidRPr="00404279">
        <w:rPr>
          <w:rStyle w:val="CodeInline"/>
        </w:rPr>
        <w:t xml:space="preserve">in </w:t>
      </w:r>
      <w:r w:rsidRPr="00355E9F">
        <w:rPr>
          <w:rStyle w:val="CodeInlineItalic"/>
        </w:rPr>
        <w:t>cexpr</w:t>
      </w:r>
      <w:r w:rsidRPr="00404279">
        <w:rPr>
          <w:rStyle w:val="CodeInline"/>
        </w:rPr>
        <w:t xml:space="preserve"> </w:t>
      </w:r>
    </w:p>
    <w:p w:rsidR="006E237B" w:rsidRPr="00F115D2" w:rsidRDefault="006E237B" w:rsidP="006E237B">
      <w:pPr>
        <w:pStyle w:val="CodeExplanation"/>
      </w:pPr>
      <w:r>
        <w:rPr>
          <w:rStyle w:val="CodeInline"/>
        </w:rPr>
        <w:tab/>
      </w:r>
      <w:r>
        <w:rPr>
          <w:rStyle w:val="CodeInline"/>
        </w:rPr>
        <w:tab/>
      </w:r>
      <w:r w:rsidRPr="00273F24">
        <w:rPr>
          <w:rStyle w:val="CodeInline"/>
        </w:rPr>
        <w:sym w:font="Wingdings" w:char="F0E0"/>
      </w:r>
      <w:r w:rsidRPr="00404279">
        <w:t xml:space="preserve"> </w:t>
      </w:r>
      <w:r w:rsidRPr="00A4644B">
        <w:rPr>
          <w:rStyle w:val="CodeInlineArial"/>
          <w:b/>
        </w:rPr>
        <w:t>Q</w:t>
      </w:r>
      <w:r w:rsidRPr="00A4644B">
        <w:rPr>
          <w:rFonts w:ascii="Arial" w:hAnsi="Arial"/>
          <w:b/>
          <w:bCs/>
          <w:i/>
          <w:vertAlign w:val="subscript"/>
          <w:lang w:val="en-GB"/>
        </w:rPr>
        <w:t>vs</w:t>
      </w:r>
      <w:r w:rsidRPr="00E556B8">
        <w:rPr>
          <w:rStyle w:val="CodeInlineArial"/>
        </w:rPr>
        <w:t xml:space="preserve"> </w:t>
      </w:r>
      <w:r>
        <w:rPr>
          <w:rStyle w:val="CodeInlineArial"/>
        </w:rPr>
        <w:t xml:space="preserve"> </w:t>
      </w:r>
      <w:r w:rsidRPr="00273F24">
        <w:rPr>
          <w:rFonts w:ascii="Arial" w:hAnsi="Arial"/>
          <w:bCs/>
          <w:i/>
          <w:lang w:val="en-GB"/>
        </w:rPr>
        <w:t>inp</w:t>
      </w:r>
      <w:r w:rsidRPr="00273F24">
        <w:rPr>
          <w:rFonts w:ascii="Arial" w:hAnsi="Arial"/>
          <w:bCs/>
          <w:lang w:val="en-GB"/>
        </w:rPr>
        <w:t>[</w:t>
      </w:r>
      <w:r w:rsidRPr="00404279">
        <w:t xml:space="preserve">expr; </w:t>
      </w:r>
      <w:r w:rsidRPr="00273F24">
        <w:rPr>
          <w:rFonts w:ascii="Arial" w:hAnsi="Arial"/>
          <w:bCs/>
          <w:lang w:val="en-GB"/>
        </w:rPr>
        <w:sym w:font="Symbol" w:char="F0E0"/>
      </w:r>
      <w:r>
        <w:rPr>
          <w:rStyle w:val="CodeInlineItalic"/>
          <w:i w:val="0"/>
        </w:rPr>
        <w:t xml:space="preserve">] </w:t>
      </w:r>
      <w:r w:rsidRPr="00355E9F">
        <w:rPr>
          <w:rStyle w:val="CodeInlineItalic"/>
        </w:rPr>
        <w:t>cexpr</w:t>
      </w:r>
    </w:p>
    <w:p w:rsidR="006E237B" w:rsidRDefault="006E237B" w:rsidP="006E237B">
      <w:pPr>
        <w:pStyle w:val="CodeExplanation"/>
        <w:rPr>
          <w:rStyle w:val="CodeInline"/>
        </w:rPr>
      </w:pPr>
      <w:r>
        <w:rPr>
          <w:rStyle w:val="CodeInlineArial"/>
        </w:rPr>
        <w:t xml:space="preserve">   </w:t>
      </w:r>
      <w:r w:rsidRPr="00E556B8">
        <w:rPr>
          <w:rStyle w:val="CodeInlineArial"/>
        </w:rPr>
        <w:t xml:space="preserve">| </w:t>
      </w:r>
      <w:r w:rsidRPr="00404279">
        <w:rPr>
          <w:rStyle w:val="CodeInline"/>
        </w:rPr>
        <w:t xml:space="preserve">do! </w:t>
      </w:r>
      <w:r w:rsidRPr="00355E9F">
        <w:rPr>
          <w:rStyle w:val="CodeInlineItalic"/>
        </w:rPr>
        <w:t xml:space="preserve">expr </w:t>
      </w:r>
      <w:r w:rsidRPr="00404279">
        <w:rPr>
          <w:rStyle w:val="CodeInline"/>
        </w:rPr>
        <w:t xml:space="preserve">in </w:t>
      </w:r>
      <w:r w:rsidRPr="00355E9F">
        <w:rPr>
          <w:rStyle w:val="CodeInlineItalic"/>
        </w:rPr>
        <w:t>cexpr</w:t>
      </w:r>
      <w:r w:rsidRPr="00404279">
        <w:rPr>
          <w:rStyle w:val="CodeInline"/>
        </w:rPr>
        <w:t xml:space="preserve"> </w:t>
      </w:r>
    </w:p>
    <w:p w:rsidR="006E237B" w:rsidRPr="00F115D2" w:rsidRDefault="006E237B" w:rsidP="006E237B">
      <w:pPr>
        <w:pStyle w:val="CodeExplanation"/>
      </w:pPr>
      <w:r>
        <w:rPr>
          <w:rStyle w:val="CodeInline"/>
        </w:rPr>
        <w:tab/>
      </w:r>
      <w:r>
        <w:rPr>
          <w:rStyle w:val="CodeInline"/>
        </w:rPr>
        <w:tab/>
      </w:r>
      <w:r w:rsidRPr="00273F24">
        <w:rPr>
          <w:rStyle w:val="CodeInline"/>
        </w:rPr>
        <w:sym w:font="Wingdings" w:char="F0E0"/>
      </w:r>
      <w:r w:rsidRPr="00404279">
        <w:t xml:space="preserve"> </w:t>
      </w:r>
      <w:r w:rsidRPr="00A4644B">
        <w:rPr>
          <w:rStyle w:val="CodeInlineArial"/>
          <w:b/>
        </w:rPr>
        <w:t>Q</w:t>
      </w:r>
      <w:r w:rsidRPr="00A4644B">
        <w:rPr>
          <w:rFonts w:ascii="Arial" w:hAnsi="Arial"/>
          <w:b/>
          <w:bCs/>
          <w:i/>
          <w:vertAlign w:val="subscript"/>
          <w:lang w:val="en-GB"/>
        </w:rPr>
        <w:t>vs</w:t>
      </w:r>
      <w:r w:rsidRPr="00E556B8">
        <w:rPr>
          <w:rStyle w:val="CodeInlineArial"/>
        </w:rPr>
        <w:t xml:space="preserve"> </w:t>
      </w:r>
      <w:r>
        <w:rPr>
          <w:rStyle w:val="CodeInlineArial"/>
        </w:rPr>
        <w:t xml:space="preserve"> </w:t>
      </w:r>
      <w:r w:rsidRPr="00273F24">
        <w:rPr>
          <w:rFonts w:ascii="Arial" w:hAnsi="Arial"/>
          <w:bCs/>
          <w:i/>
          <w:lang w:val="en-GB"/>
        </w:rPr>
        <w:t>inp</w:t>
      </w:r>
      <w:r w:rsidRPr="00273F24">
        <w:rPr>
          <w:rFonts w:ascii="Arial" w:hAnsi="Arial"/>
          <w:bCs/>
          <w:lang w:val="en-GB"/>
        </w:rPr>
        <w:t>[</w:t>
      </w:r>
      <w:r w:rsidRPr="00404279">
        <w:rPr>
          <w:rStyle w:val="CodeInline"/>
        </w:rPr>
        <w:t>b.Bind</w:t>
      </w:r>
      <w:r>
        <w:t>(</w:t>
      </w:r>
      <w:r w:rsidRPr="00A4644B">
        <w:rPr>
          <w:i/>
        </w:rPr>
        <w:t>expr</w:t>
      </w:r>
      <w:r>
        <w:t xml:space="preserve">, (fun () -&gt; </w:t>
      </w:r>
      <w:r w:rsidRPr="00273F24">
        <w:rPr>
          <w:rFonts w:ascii="Arial" w:hAnsi="Arial"/>
          <w:bCs/>
          <w:lang w:val="en-GB"/>
        </w:rPr>
        <w:sym w:font="Symbol" w:char="F0E0"/>
      </w:r>
      <w:r>
        <w:rPr>
          <w:rFonts w:ascii="Arial" w:hAnsi="Arial"/>
          <w:bCs/>
          <w:lang w:val="en-GB"/>
        </w:rPr>
        <w:t>)</w:t>
      </w:r>
      <w:r>
        <w:rPr>
          <w:rStyle w:val="CodeInlineItalic"/>
          <w:i w:val="0"/>
        </w:rPr>
        <w:t xml:space="preserve">] </w:t>
      </w:r>
      <w:r w:rsidRPr="00355E9F">
        <w:rPr>
          <w:rStyle w:val="CodeInlineItalic"/>
        </w:rPr>
        <w:t>cexpr</w:t>
      </w:r>
    </w:p>
    <w:p w:rsidR="006E237B" w:rsidRPr="00182FAE" w:rsidRDefault="006E237B" w:rsidP="006E237B">
      <w:pPr>
        <w:pStyle w:val="CodeExplanation"/>
      </w:pPr>
    </w:p>
    <w:p w:rsidR="006E237B" w:rsidRDefault="006E237B" w:rsidP="006E237B">
      <w:pPr>
        <w:pStyle w:val="CodeExplanation"/>
        <w:rPr>
          <w:rStyle w:val="CodeInline"/>
        </w:rPr>
      </w:pPr>
      <w:r>
        <w:rPr>
          <w:rStyle w:val="CodeInlineArial"/>
        </w:rPr>
        <w:t xml:space="preserve">   </w:t>
      </w:r>
      <w:r w:rsidRPr="0017441F">
        <w:rPr>
          <w:rStyle w:val="CodeInlineArial"/>
        </w:rPr>
        <w:t xml:space="preserve">| </w:t>
      </w:r>
      <w:r w:rsidRPr="00404279">
        <w:rPr>
          <w:rStyle w:val="CodeInline"/>
        </w:rPr>
        <w:t xml:space="preserve">yield </w:t>
      </w:r>
      <w:r w:rsidRPr="00355E9F">
        <w:rPr>
          <w:rStyle w:val="CodeInlineItalic"/>
        </w:rPr>
        <w:t>expr</w:t>
      </w:r>
      <w:r w:rsidRPr="00404279">
        <w:rPr>
          <w:rStyle w:val="CodeInline"/>
        </w:rPr>
        <w:t xml:space="preserve"> </w:t>
      </w:r>
    </w:p>
    <w:p w:rsidR="006E237B" w:rsidRPr="00F115D2" w:rsidRDefault="006E237B" w:rsidP="006E237B">
      <w:pPr>
        <w:pStyle w:val="CodeExplanation"/>
      </w:pPr>
      <w:r>
        <w:rPr>
          <w:rStyle w:val="CodeInline"/>
        </w:rPr>
        <w:tab/>
      </w:r>
      <w:r>
        <w:rPr>
          <w:rStyle w:val="CodeInline"/>
        </w:rPr>
        <w:tab/>
      </w:r>
      <w:r w:rsidRPr="00273F24">
        <w:rPr>
          <w:rStyle w:val="CodeInline"/>
        </w:rPr>
        <w:sym w:font="Wingdings" w:char="F0E0"/>
      </w:r>
      <w:r w:rsidRPr="00404279">
        <w:t xml:space="preserve"> </w:t>
      </w:r>
      <w:r w:rsidRPr="00273F24">
        <w:rPr>
          <w:rFonts w:ascii="Arial" w:hAnsi="Arial"/>
          <w:bCs/>
          <w:i/>
          <w:lang w:val="en-GB"/>
        </w:rPr>
        <w:t>inp</w:t>
      </w:r>
      <w:r w:rsidRPr="00273F24">
        <w:rPr>
          <w:rFonts w:ascii="Arial" w:hAnsi="Arial"/>
          <w:bCs/>
          <w:lang w:val="en-GB"/>
        </w:rPr>
        <w:t>[</w:t>
      </w:r>
      <w:r w:rsidRPr="00110BB5">
        <w:rPr>
          <w:rStyle w:val="CodeInline"/>
        </w:rPr>
        <w:t>b.Yield(</w:t>
      </w:r>
      <w:r w:rsidRPr="00355E9F">
        <w:rPr>
          <w:rStyle w:val="CodeInlineItalic"/>
        </w:rPr>
        <w:t>expr</w:t>
      </w:r>
      <w:r w:rsidRPr="00391D69">
        <w:rPr>
          <w:rStyle w:val="CodeInline"/>
        </w:rPr>
        <w:t>)</w:t>
      </w:r>
      <w:r>
        <w:rPr>
          <w:rStyle w:val="CodeInlineItalic"/>
          <w:i w:val="0"/>
        </w:rPr>
        <w:t xml:space="preserve">] </w:t>
      </w:r>
    </w:p>
    <w:p w:rsidR="006E237B" w:rsidRDefault="006E237B" w:rsidP="006E237B">
      <w:pPr>
        <w:pStyle w:val="CodeExplanation"/>
        <w:rPr>
          <w:rStyle w:val="CodeInline"/>
        </w:rPr>
      </w:pPr>
      <w:r>
        <w:rPr>
          <w:rStyle w:val="CodeInlineArial"/>
        </w:rPr>
        <w:t xml:space="preserve">   </w:t>
      </w:r>
      <w:r w:rsidRPr="0017441F">
        <w:rPr>
          <w:rStyle w:val="CodeInlineArial"/>
        </w:rPr>
        <w:t xml:space="preserve">| </w:t>
      </w:r>
      <w:r w:rsidRPr="00E42689">
        <w:rPr>
          <w:rStyle w:val="CodeInline"/>
        </w:rPr>
        <w:t xml:space="preserve">yield! </w:t>
      </w:r>
      <w:r w:rsidRPr="00355E9F">
        <w:rPr>
          <w:rStyle w:val="CodeInlineItalic"/>
        </w:rPr>
        <w:t>expr</w:t>
      </w:r>
      <w:r w:rsidRPr="00404279">
        <w:rPr>
          <w:rStyle w:val="CodeInline"/>
        </w:rPr>
        <w:t xml:space="preserve"> </w:t>
      </w:r>
    </w:p>
    <w:p w:rsidR="006E237B" w:rsidRPr="00F115D2" w:rsidRDefault="006E237B" w:rsidP="006E237B">
      <w:pPr>
        <w:pStyle w:val="CodeExplanation"/>
      </w:pPr>
      <w:r>
        <w:rPr>
          <w:rStyle w:val="CodeInline"/>
        </w:rPr>
        <w:tab/>
      </w:r>
      <w:r>
        <w:rPr>
          <w:rStyle w:val="CodeInline"/>
        </w:rPr>
        <w:tab/>
      </w:r>
      <w:r w:rsidRPr="00273F24">
        <w:rPr>
          <w:rStyle w:val="CodeInline"/>
        </w:rPr>
        <w:sym w:font="Wingdings" w:char="F0E0"/>
      </w:r>
      <w:r w:rsidRPr="00404279">
        <w:t xml:space="preserve"> </w:t>
      </w:r>
      <w:r w:rsidRPr="00273F24">
        <w:rPr>
          <w:rFonts w:ascii="Arial" w:hAnsi="Arial"/>
          <w:bCs/>
          <w:i/>
          <w:lang w:val="en-GB"/>
        </w:rPr>
        <w:t>inp</w:t>
      </w:r>
      <w:r w:rsidRPr="00273F24">
        <w:rPr>
          <w:rFonts w:ascii="Arial" w:hAnsi="Arial"/>
          <w:bCs/>
          <w:lang w:val="en-GB"/>
        </w:rPr>
        <w:t>[</w:t>
      </w:r>
      <w:r w:rsidRPr="00110BB5">
        <w:rPr>
          <w:rStyle w:val="CodeInline"/>
        </w:rPr>
        <w:t>b.Yield</w:t>
      </w:r>
      <w:r>
        <w:rPr>
          <w:rStyle w:val="CodeInline"/>
        </w:rPr>
        <w:t>From</w:t>
      </w:r>
      <w:r w:rsidRPr="00110BB5">
        <w:rPr>
          <w:rStyle w:val="CodeInline"/>
        </w:rPr>
        <w:t>(</w:t>
      </w:r>
      <w:r w:rsidRPr="00355E9F">
        <w:rPr>
          <w:rStyle w:val="CodeInlineItalic"/>
        </w:rPr>
        <w:t>expr</w:t>
      </w:r>
      <w:r w:rsidRPr="00391D69">
        <w:rPr>
          <w:rStyle w:val="CodeInline"/>
        </w:rPr>
        <w:t>)</w:t>
      </w:r>
      <w:r>
        <w:rPr>
          <w:rStyle w:val="CodeInlineItalic"/>
          <w:i w:val="0"/>
        </w:rPr>
        <w:t xml:space="preserve">] </w:t>
      </w:r>
    </w:p>
    <w:p w:rsidR="006E237B" w:rsidRPr="00182FAE" w:rsidRDefault="006E237B" w:rsidP="006E237B">
      <w:pPr>
        <w:pStyle w:val="CodeExplanation"/>
      </w:pPr>
    </w:p>
    <w:p w:rsidR="006E237B" w:rsidRDefault="006E237B" w:rsidP="006E237B">
      <w:pPr>
        <w:pStyle w:val="CodeExplanation"/>
        <w:rPr>
          <w:rStyle w:val="CodeInline"/>
        </w:rPr>
      </w:pPr>
      <w:r>
        <w:rPr>
          <w:rStyle w:val="CodeInlineArial"/>
        </w:rPr>
        <w:t xml:space="preserve">   </w:t>
      </w:r>
      <w:r w:rsidRPr="0017441F">
        <w:rPr>
          <w:rStyle w:val="CodeInlineArial"/>
        </w:rPr>
        <w:t xml:space="preserve">| </w:t>
      </w:r>
      <w:r w:rsidRPr="00404279">
        <w:rPr>
          <w:rStyle w:val="CodeInline"/>
        </w:rPr>
        <w:t xml:space="preserve">return </w:t>
      </w:r>
      <w:r w:rsidRPr="00355E9F">
        <w:rPr>
          <w:rStyle w:val="CodeInlineItalic"/>
        </w:rPr>
        <w:t>expr</w:t>
      </w:r>
      <w:r w:rsidRPr="0017441F">
        <w:rPr>
          <w:rStyle w:val="CodeInline"/>
        </w:rPr>
        <w:tab/>
      </w:r>
      <w:r w:rsidRPr="0017441F">
        <w:rPr>
          <w:rStyle w:val="CodeInline"/>
        </w:rPr>
        <w:tab/>
      </w:r>
    </w:p>
    <w:p w:rsidR="006E237B" w:rsidRPr="00F115D2" w:rsidRDefault="006E237B" w:rsidP="006E237B">
      <w:pPr>
        <w:pStyle w:val="CodeExplanation"/>
      </w:pPr>
      <w:r>
        <w:rPr>
          <w:rStyle w:val="CodeInline"/>
        </w:rPr>
        <w:tab/>
      </w:r>
      <w:r>
        <w:rPr>
          <w:rStyle w:val="CodeInline"/>
        </w:rPr>
        <w:tab/>
      </w:r>
      <w:r w:rsidRPr="00273F24">
        <w:rPr>
          <w:rStyle w:val="CodeInline"/>
        </w:rPr>
        <w:sym w:font="Wingdings" w:char="F0E0"/>
      </w:r>
      <w:r w:rsidRPr="00404279">
        <w:t xml:space="preserve"> </w:t>
      </w:r>
      <w:r w:rsidRPr="00273F24">
        <w:rPr>
          <w:rFonts w:ascii="Arial" w:hAnsi="Arial"/>
          <w:bCs/>
          <w:i/>
          <w:lang w:val="en-GB"/>
        </w:rPr>
        <w:t>inp</w:t>
      </w:r>
      <w:r w:rsidRPr="00273F24">
        <w:rPr>
          <w:rFonts w:ascii="Arial" w:hAnsi="Arial"/>
          <w:bCs/>
          <w:lang w:val="en-GB"/>
        </w:rPr>
        <w:t>[</w:t>
      </w:r>
      <w:r w:rsidRPr="00110BB5">
        <w:rPr>
          <w:rStyle w:val="CodeInline"/>
        </w:rPr>
        <w:t>b.</w:t>
      </w:r>
      <w:r>
        <w:rPr>
          <w:rStyle w:val="CodeInline"/>
        </w:rPr>
        <w:t>Return</w:t>
      </w:r>
      <w:r w:rsidRPr="00110BB5">
        <w:rPr>
          <w:rStyle w:val="CodeInline"/>
        </w:rPr>
        <w:t>(</w:t>
      </w:r>
      <w:r w:rsidRPr="00355E9F">
        <w:rPr>
          <w:rStyle w:val="CodeInlineItalic"/>
        </w:rPr>
        <w:t>expr</w:t>
      </w:r>
      <w:r w:rsidRPr="00391D69">
        <w:rPr>
          <w:rStyle w:val="CodeInline"/>
        </w:rPr>
        <w:t>)</w:t>
      </w:r>
      <w:r>
        <w:rPr>
          <w:rStyle w:val="CodeInlineItalic"/>
          <w:i w:val="0"/>
        </w:rPr>
        <w:t xml:space="preserve">] </w:t>
      </w:r>
    </w:p>
    <w:p w:rsidR="006E237B" w:rsidRDefault="006E237B" w:rsidP="006E237B">
      <w:pPr>
        <w:pStyle w:val="CodeExplanation"/>
        <w:rPr>
          <w:rStyle w:val="CodeInline"/>
        </w:rPr>
      </w:pPr>
      <w:r>
        <w:rPr>
          <w:rStyle w:val="CodeInlineArial"/>
        </w:rPr>
        <w:t xml:space="preserve">   </w:t>
      </w:r>
      <w:r w:rsidRPr="0017441F">
        <w:rPr>
          <w:rStyle w:val="CodeInlineArial"/>
        </w:rPr>
        <w:t xml:space="preserve">| </w:t>
      </w:r>
      <w:r w:rsidRPr="00404279">
        <w:rPr>
          <w:rStyle w:val="CodeInline"/>
        </w:rPr>
        <w:t xml:space="preserve">return! </w:t>
      </w:r>
      <w:r w:rsidRPr="00355E9F">
        <w:rPr>
          <w:rStyle w:val="CodeInlineItalic"/>
        </w:rPr>
        <w:t>expr</w:t>
      </w:r>
      <w:r w:rsidRPr="0017441F">
        <w:rPr>
          <w:rStyle w:val="CodeInline"/>
        </w:rPr>
        <w:tab/>
      </w:r>
      <w:r w:rsidRPr="0017441F">
        <w:rPr>
          <w:rStyle w:val="CodeInline"/>
        </w:rPr>
        <w:tab/>
      </w:r>
    </w:p>
    <w:p w:rsidR="006E237B" w:rsidRPr="00F115D2" w:rsidRDefault="006E237B" w:rsidP="006E237B">
      <w:pPr>
        <w:pStyle w:val="CodeExplanation"/>
      </w:pPr>
      <w:r>
        <w:rPr>
          <w:rStyle w:val="CodeInline"/>
        </w:rPr>
        <w:tab/>
      </w:r>
      <w:r>
        <w:rPr>
          <w:rStyle w:val="CodeInline"/>
        </w:rPr>
        <w:tab/>
      </w:r>
      <w:r w:rsidRPr="00273F24">
        <w:rPr>
          <w:rStyle w:val="CodeInline"/>
        </w:rPr>
        <w:sym w:font="Wingdings" w:char="F0E0"/>
      </w:r>
      <w:r w:rsidRPr="00404279">
        <w:t xml:space="preserve"> </w:t>
      </w:r>
      <w:r w:rsidRPr="00273F24">
        <w:rPr>
          <w:rFonts w:ascii="Arial" w:hAnsi="Arial"/>
          <w:bCs/>
          <w:i/>
          <w:lang w:val="en-GB"/>
        </w:rPr>
        <w:t>inp</w:t>
      </w:r>
      <w:r w:rsidRPr="00273F24">
        <w:rPr>
          <w:rFonts w:ascii="Arial" w:hAnsi="Arial"/>
          <w:bCs/>
          <w:lang w:val="en-GB"/>
        </w:rPr>
        <w:t>[</w:t>
      </w:r>
      <w:r w:rsidRPr="00110BB5">
        <w:rPr>
          <w:rStyle w:val="CodeInline"/>
        </w:rPr>
        <w:t>b.</w:t>
      </w:r>
      <w:r>
        <w:rPr>
          <w:rStyle w:val="CodeInline"/>
        </w:rPr>
        <w:t>ReturnFrom</w:t>
      </w:r>
      <w:r w:rsidRPr="00110BB5">
        <w:rPr>
          <w:rStyle w:val="CodeInline"/>
        </w:rPr>
        <w:t>(</w:t>
      </w:r>
      <w:r w:rsidRPr="00355E9F">
        <w:rPr>
          <w:rStyle w:val="CodeInlineItalic"/>
        </w:rPr>
        <w:t>expr</w:t>
      </w:r>
      <w:r w:rsidRPr="00391D69">
        <w:rPr>
          <w:rStyle w:val="CodeInline"/>
        </w:rPr>
        <w:t>)</w:t>
      </w:r>
      <w:r>
        <w:rPr>
          <w:rStyle w:val="CodeInlineItalic"/>
          <w:i w:val="0"/>
        </w:rPr>
        <w:t xml:space="preserve">] </w:t>
      </w:r>
    </w:p>
    <w:p w:rsidR="006E237B" w:rsidRPr="00182FAE" w:rsidRDefault="006E237B" w:rsidP="006E237B">
      <w:pPr>
        <w:pStyle w:val="CodeExplanation"/>
      </w:pPr>
    </w:p>
    <w:p w:rsidR="006E237B" w:rsidRPr="00F115D2" w:rsidRDefault="006E237B" w:rsidP="006E237B">
      <w:pPr>
        <w:pStyle w:val="CodeExplanation"/>
        <w:rPr>
          <w:rStyle w:val="CodeInline"/>
        </w:rPr>
      </w:pPr>
      <w:r>
        <w:rPr>
          <w:rStyle w:val="CodeInlineArial"/>
        </w:rPr>
        <w:t xml:space="preserve">   </w:t>
      </w:r>
      <w:r w:rsidRPr="0017441F">
        <w:rPr>
          <w:rStyle w:val="CodeInlineArial"/>
        </w:rPr>
        <w:t xml:space="preserve">| </w:t>
      </w:r>
      <w:r w:rsidRPr="00404279">
        <w:rPr>
          <w:rStyle w:val="CodeInline"/>
        </w:rPr>
        <w:t xml:space="preserve">use </w:t>
      </w:r>
      <w:r w:rsidRPr="00355E9F">
        <w:rPr>
          <w:rStyle w:val="CodeInlineItalic"/>
        </w:rPr>
        <w:t>pat</w:t>
      </w:r>
      <w:r w:rsidRPr="00126967">
        <w:rPr>
          <w:rStyle w:val="CodeInlineSubscript"/>
        </w:rPr>
        <w:t xml:space="preserve"> </w:t>
      </w:r>
      <w:r>
        <w:rPr>
          <w:rStyle w:val="CodeInlineSubscript"/>
        </w:rPr>
        <w:t>vs2</w:t>
      </w:r>
      <w:r w:rsidRPr="00404279">
        <w:rPr>
          <w:rStyle w:val="CodeInline"/>
        </w:rPr>
        <w:t xml:space="preserve"> = </w:t>
      </w:r>
      <w:r w:rsidRPr="00355E9F">
        <w:rPr>
          <w:rStyle w:val="CodeInlineItalic"/>
        </w:rPr>
        <w:t xml:space="preserve">expr </w:t>
      </w:r>
      <w:r w:rsidRPr="00404279">
        <w:rPr>
          <w:rStyle w:val="CodeInline"/>
        </w:rPr>
        <w:t xml:space="preserve">in </w:t>
      </w:r>
      <w:r w:rsidRPr="00355E9F">
        <w:rPr>
          <w:rStyle w:val="CodeInlineItalic"/>
        </w:rPr>
        <w:t>cexpr</w:t>
      </w:r>
      <w:r w:rsidRPr="0017441F">
        <w:rPr>
          <w:rStyle w:val="CodeInline"/>
        </w:rPr>
        <w:tab/>
        <w:t xml:space="preserve"> </w:t>
      </w:r>
    </w:p>
    <w:p w:rsidR="006E237B" w:rsidRPr="00F115D2" w:rsidRDefault="006E237B" w:rsidP="006E237B">
      <w:pPr>
        <w:pStyle w:val="CodeExplanation"/>
      </w:pPr>
      <w:r>
        <w:rPr>
          <w:rStyle w:val="CodeInlineArial"/>
        </w:rPr>
        <w:t xml:space="preserve">   </w:t>
      </w:r>
      <w:r>
        <w:rPr>
          <w:rStyle w:val="CodeInline"/>
        </w:rPr>
        <w:tab/>
      </w:r>
      <w:r>
        <w:rPr>
          <w:rStyle w:val="CodeInline"/>
        </w:rPr>
        <w:tab/>
      </w:r>
      <w:r w:rsidRPr="00273F24">
        <w:rPr>
          <w:rStyle w:val="CodeInline"/>
        </w:rPr>
        <w:sym w:font="Wingdings" w:char="F0E0"/>
      </w:r>
      <w:r w:rsidRPr="00404279">
        <w:t xml:space="preserve"> </w:t>
      </w:r>
      <w:r w:rsidRPr="00A4644B">
        <w:rPr>
          <w:rStyle w:val="CodeInlineArial"/>
          <w:b/>
        </w:rPr>
        <w:t>Q</w:t>
      </w:r>
      <w:r w:rsidRPr="00A4644B">
        <w:rPr>
          <w:rFonts w:ascii="Arial" w:hAnsi="Arial"/>
          <w:b/>
          <w:bCs/>
          <w:i/>
          <w:vertAlign w:val="subscript"/>
          <w:lang w:val="en-GB"/>
        </w:rPr>
        <w:t>vs</w:t>
      </w:r>
      <w:r>
        <w:rPr>
          <w:rFonts w:ascii="Arial" w:hAnsi="Arial"/>
          <w:b/>
          <w:bCs/>
          <w:i/>
          <w:vertAlign w:val="subscript"/>
          <w:lang w:val="en-GB"/>
        </w:rPr>
        <w:t>+vs2</w:t>
      </w:r>
      <w:r w:rsidRPr="00E556B8">
        <w:rPr>
          <w:rStyle w:val="CodeInlineArial"/>
        </w:rPr>
        <w:t xml:space="preserve"> </w:t>
      </w:r>
      <w:r>
        <w:rPr>
          <w:rStyle w:val="CodeInlineArial"/>
        </w:rPr>
        <w:t xml:space="preserve"> </w:t>
      </w:r>
      <w:r w:rsidRPr="00273F24">
        <w:rPr>
          <w:rFonts w:ascii="Arial" w:hAnsi="Arial"/>
          <w:bCs/>
          <w:i/>
          <w:lang w:val="en-GB"/>
        </w:rPr>
        <w:t>inp</w:t>
      </w:r>
      <w:r w:rsidRPr="00273F24">
        <w:rPr>
          <w:rFonts w:ascii="Arial" w:hAnsi="Arial"/>
          <w:bCs/>
          <w:lang w:val="en-GB"/>
        </w:rPr>
        <w:t>[</w:t>
      </w:r>
      <w:r w:rsidRPr="00404279">
        <w:rPr>
          <w:rStyle w:val="CodeInline"/>
        </w:rPr>
        <w:t>b.Using(</w:t>
      </w:r>
      <w:r w:rsidRPr="00355E9F">
        <w:rPr>
          <w:rStyle w:val="CodeInlineItalic"/>
        </w:rPr>
        <w:t>expr</w:t>
      </w:r>
      <w:r w:rsidRPr="00404279">
        <w:rPr>
          <w:rStyle w:val="CodeInline"/>
        </w:rPr>
        <w:t xml:space="preserve">, (fun </w:t>
      </w:r>
      <w:r w:rsidRPr="00355E9F">
        <w:rPr>
          <w:rStyle w:val="CodeInlineItalic"/>
        </w:rPr>
        <w:t>pat</w:t>
      </w:r>
      <w:r w:rsidRPr="00404279">
        <w:rPr>
          <w:rStyle w:val="CodeInline"/>
        </w:rPr>
        <w:t xml:space="preserve"> -&gt; </w:t>
      </w:r>
      <w:r w:rsidRPr="00273F24">
        <w:rPr>
          <w:rFonts w:ascii="Arial" w:hAnsi="Arial"/>
          <w:bCs/>
          <w:lang w:val="en-GB"/>
        </w:rPr>
        <w:sym w:font="Symbol" w:char="F0E0"/>
      </w:r>
      <w:r w:rsidRPr="00391D69">
        <w:rPr>
          <w:rStyle w:val="CodeInline"/>
        </w:rPr>
        <w:t>)</w:t>
      </w:r>
      <w:r>
        <w:rPr>
          <w:rStyle w:val="CodeInlineItalic"/>
          <w:i w:val="0"/>
        </w:rPr>
        <w:t xml:space="preserve">]  </w:t>
      </w:r>
      <w:r w:rsidRPr="00355E9F">
        <w:rPr>
          <w:rStyle w:val="CodeInlineItalic"/>
        </w:rPr>
        <w:t>cexpr</w:t>
      </w:r>
    </w:p>
    <w:p w:rsidR="006E237B" w:rsidRPr="00182FAE" w:rsidRDefault="006E237B" w:rsidP="006E237B">
      <w:pPr>
        <w:pStyle w:val="CodeExplanation"/>
      </w:pPr>
    </w:p>
    <w:p w:rsidR="006E237B" w:rsidRDefault="006E237B" w:rsidP="006E237B">
      <w:pPr>
        <w:pStyle w:val="CodeExplanation"/>
        <w:rPr>
          <w:rStyle w:val="CodeInline"/>
        </w:rPr>
      </w:pPr>
      <w:r>
        <w:rPr>
          <w:rStyle w:val="CodeInlineArial"/>
        </w:rPr>
        <w:t xml:space="preserve">   </w:t>
      </w:r>
      <w:r w:rsidRPr="0017441F">
        <w:rPr>
          <w:rStyle w:val="CodeInlineArial"/>
        </w:rPr>
        <w:t xml:space="preserve">| </w:t>
      </w:r>
      <w:r w:rsidRPr="00404279">
        <w:rPr>
          <w:rStyle w:val="CodeInline"/>
        </w:rPr>
        <w:t xml:space="preserve">use! </w:t>
      </w:r>
      <w:r w:rsidRPr="00355E9F">
        <w:rPr>
          <w:rStyle w:val="CodeInlineItalic"/>
        </w:rPr>
        <w:t>v</w:t>
      </w:r>
      <w:r w:rsidRPr="00404279">
        <w:rPr>
          <w:rStyle w:val="CodeInline"/>
        </w:rPr>
        <w:t xml:space="preserve"> = </w:t>
      </w:r>
      <w:r w:rsidRPr="00355E9F">
        <w:rPr>
          <w:rStyle w:val="CodeInlineItalic"/>
        </w:rPr>
        <w:t xml:space="preserve">expr </w:t>
      </w:r>
      <w:r w:rsidRPr="00404279">
        <w:rPr>
          <w:rStyle w:val="CodeInline"/>
        </w:rPr>
        <w:t xml:space="preserve">in </w:t>
      </w:r>
      <w:r w:rsidRPr="00355E9F">
        <w:rPr>
          <w:rStyle w:val="CodeInlineItalic"/>
        </w:rPr>
        <w:t>cexpr</w:t>
      </w:r>
      <w:r>
        <w:rPr>
          <w:rStyle w:val="CodeInline"/>
        </w:rPr>
        <w:tab/>
      </w:r>
    </w:p>
    <w:p w:rsidR="006E237B" w:rsidRPr="002023BF" w:rsidRDefault="006E237B" w:rsidP="006E237B">
      <w:pPr>
        <w:pStyle w:val="CodeExplanation"/>
      </w:pPr>
      <w:r>
        <w:rPr>
          <w:rStyle w:val="CodeInline"/>
        </w:rPr>
        <w:tab/>
      </w:r>
      <w:r>
        <w:rPr>
          <w:rStyle w:val="CodeInline"/>
        </w:rPr>
        <w:tab/>
      </w:r>
      <w:r w:rsidRPr="00C82430">
        <w:rPr>
          <w:rStyle w:val="CodeInline"/>
        </w:rPr>
        <w:sym w:font="Wingdings" w:char="F0E0"/>
      </w:r>
      <w:r>
        <w:rPr>
          <w:rStyle w:val="CodeInline"/>
        </w:rPr>
        <w:t xml:space="preserve"> </w:t>
      </w:r>
      <w:r w:rsidRPr="00A4644B">
        <w:rPr>
          <w:rStyle w:val="CodeInlineArial"/>
          <w:b/>
        </w:rPr>
        <w:t>Q</w:t>
      </w:r>
      <w:r w:rsidRPr="00A4644B">
        <w:rPr>
          <w:rFonts w:ascii="Arial" w:hAnsi="Arial"/>
          <w:b/>
          <w:bCs/>
          <w:i/>
          <w:vertAlign w:val="subscript"/>
          <w:lang w:val="en-GB"/>
        </w:rPr>
        <w:t>vs</w:t>
      </w:r>
      <w:r w:rsidRPr="00404279">
        <w:t xml:space="preserve"> </w:t>
      </w:r>
      <w:r w:rsidRPr="0017441F">
        <w:rPr>
          <w:rStyle w:val="CodeInlineArial"/>
        </w:rPr>
        <w:t xml:space="preserve"> </w:t>
      </w:r>
      <w:r w:rsidRPr="00273F24">
        <w:rPr>
          <w:rFonts w:ascii="Arial" w:hAnsi="Arial"/>
          <w:bCs/>
          <w:i/>
          <w:lang w:val="en-GB"/>
        </w:rPr>
        <w:t>inp</w:t>
      </w:r>
      <w:r>
        <w:rPr>
          <w:rStyle w:val="CodeInline"/>
        </w:rPr>
        <w:t xml:space="preserve"> “let! v = expr in use</w:t>
      </w:r>
      <w:r w:rsidRPr="00404279">
        <w:rPr>
          <w:rStyle w:val="CodeInline"/>
        </w:rPr>
        <w:t xml:space="preserve"> </w:t>
      </w:r>
      <w:r w:rsidRPr="00355E9F">
        <w:rPr>
          <w:rStyle w:val="CodeInlineItalic"/>
        </w:rPr>
        <w:t xml:space="preserve">v </w:t>
      </w:r>
      <w:r>
        <w:rPr>
          <w:rStyle w:val="CodeInlineItalic"/>
        </w:rPr>
        <w:t xml:space="preserve">= v in </w:t>
      </w:r>
      <w:r w:rsidRPr="00355E9F">
        <w:rPr>
          <w:rStyle w:val="CodeInlineItalic"/>
        </w:rPr>
        <w:t>cexpr</w:t>
      </w:r>
      <w:r w:rsidRPr="00F46611">
        <w:rPr>
          <w:rStyle w:val="CodeInlineItalic"/>
          <w:i w:val="0"/>
        </w:rPr>
        <w:t>”</w:t>
      </w:r>
      <w:r w:rsidRPr="00355E9F">
        <w:rPr>
          <w:rStyle w:val="CodeInlineItalic"/>
        </w:rPr>
        <w:t xml:space="preserve"> </w:t>
      </w:r>
    </w:p>
    <w:p w:rsidR="006E237B" w:rsidRPr="00182FAE" w:rsidRDefault="006E237B" w:rsidP="006E237B">
      <w:pPr>
        <w:pStyle w:val="CodeExplanation"/>
      </w:pPr>
    </w:p>
    <w:p w:rsidR="006E237B" w:rsidRDefault="006E237B" w:rsidP="006E237B">
      <w:pPr>
        <w:pStyle w:val="CodeExplanation"/>
        <w:rPr>
          <w:rStyle w:val="CodeInlineSubscript"/>
        </w:rPr>
      </w:pPr>
      <w:r>
        <w:rPr>
          <w:rStyle w:val="CodeInlineArial"/>
        </w:rPr>
        <w:t xml:space="preserve">   </w:t>
      </w:r>
      <w:r w:rsidRPr="0017441F">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cexpr</w:t>
      </w:r>
      <w:r w:rsidRPr="00404279">
        <w:rPr>
          <w:rStyle w:val="CodeInline"/>
        </w:rPr>
        <w:t xml:space="preserve"> </w:t>
      </w:r>
    </w:p>
    <w:p w:rsidR="006E237B" w:rsidRPr="00F115D2" w:rsidRDefault="006E237B" w:rsidP="006E237B">
      <w:pPr>
        <w:pStyle w:val="CodeExplanation"/>
      </w:pPr>
      <w:r>
        <w:rPr>
          <w:rStyle w:val="CodeInlineArial"/>
        </w:rPr>
        <w:t xml:space="preserve">   </w:t>
      </w:r>
      <w:r>
        <w:rPr>
          <w:rStyle w:val="CodeInline"/>
        </w:rPr>
        <w:tab/>
      </w:r>
      <w:r>
        <w:rPr>
          <w:rStyle w:val="CodeInline"/>
        </w:rPr>
        <w:tab/>
      </w:r>
      <w:r w:rsidRPr="00273F24">
        <w:rPr>
          <w:rStyle w:val="CodeInline"/>
        </w:rPr>
        <w:sym w:font="Wingdings" w:char="F0E0"/>
      </w:r>
      <w:r w:rsidRPr="00404279">
        <w:t xml:space="preserve"> </w:t>
      </w:r>
      <w:r w:rsidRPr="00A4644B">
        <w:rPr>
          <w:rStyle w:val="CodeInlineArial"/>
          <w:b/>
        </w:rPr>
        <w:t>Q</w:t>
      </w:r>
      <w:r w:rsidRPr="00A4644B">
        <w:rPr>
          <w:rFonts w:ascii="Arial" w:hAnsi="Arial"/>
          <w:b/>
          <w:bCs/>
          <w:i/>
          <w:vertAlign w:val="subscript"/>
          <w:lang w:val="en-GB"/>
        </w:rPr>
        <w:t>vs</w:t>
      </w:r>
      <w:r w:rsidRPr="00E556B8">
        <w:rPr>
          <w:rStyle w:val="CodeInlineArial"/>
        </w:rPr>
        <w:t xml:space="preserve"> </w:t>
      </w:r>
      <w:r>
        <w:rPr>
          <w:rStyle w:val="CodeInlineArial"/>
        </w:rPr>
        <w:t xml:space="preserve"> </w:t>
      </w:r>
      <w:r w:rsidRPr="00273F24">
        <w:rPr>
          <w:rFonts w:ascii="Arial" w:hAnsi="Arial"/>
          <w:bCs/>
          <w:i/>
          <w:lang w:val="en-GB"/>
        </w:rPr>
        <w:t>inp</w:t>
      </w:r>
      <w:r w:rsidRPr="00273F24">
        <w:rPr>
          <w:rFonts w:ascii="Arial" w:hAnsi="Arial"/>
          <w:bCs/>
          <w:lang w:val="en-GB"/>
        </w:rPr>
        <w:t>[</w:t>
      </w:r>
      <w:r>
        <w:rPr>
          <w:rStyle w:val="CodeInline"/>
        </w:rPr>
        <w:t xml:space="preserve">if </w:t>
      </w:r>
      <w:r w:rsidRPr="00355E9F">
        <w:rPr>
          <w:rStyle w:val="CodeInlineItalic"/>
        </w:rPr>
        <w:t>expr</w:t>
      </w:r>
      <w:r>
        <w:rPr>
          <w:rStyle w:val="CodeInline"/>
        </w:rPr>
        <w:t xml:space="preserve"> then </w:t>
      </w:r>
      <w:r w:rsidRPr="00273F24">
        <w:rPr>
          <w:rFonts w:ascii="Arial" w:hAnsi="Arial"/>
          <w:bCs/>
          <w:lang w:val="en-GB"/>
        </w:rPr>
        <w:sym w:font="Symbol" w:char="F0E0"/>
      </w:r>
      <w:r>
        <w:rPr>
          <w:rStyle w:val="CodeInlineItalic"/>
          <w:i w:val="0"/>
        </w:rPr>
        <w:t xml:space="preserve">]  </w:t>
      </w:r>
      <w:r w:rsidRPr="00355E9F">
        <w:rPr>
          <w:rStyle w:val="CodeInlineItalic"/>
        </w:rPr>
        <w:t>cexpr</w:t>
      </w:r>
    </w:p>
    <w:p w:rsidR="006E237B" w:rsidRDefault="006E237B" w:rsidP="006E237B">
      <w:pPr>
        <w:pStyle w:val="CodeExplanation"/>
        <w:rPr>
          <w:rStyle w:val="CodeInlineArial"/>
        </w:rPr>
      </w:pPr>
    </w:p>
    <w:p w:rsidR="006E237B" w:rsidRPr="0017441F" w:rsidRDefault="006E237B" w:rsidP="006E237B">
      <w:pPr>
        <w:pStyle w:val="CodeExplanation"/>
        <w:rPr>
          <w:rStyle w:val="CodeInline"/>
        </w:rPr>
      </w:pPr>
      <w:r>
        <w:rPr>
          <w:rStyle w:val="CodeInlineArial"/>
        </w:rPr>
        <w:t xml:space="preserve">   </w:t>
      </w:r>
      <w:r w:rsidRPr="0017441F">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cexpr</w:t>
      </w:r>
      <w:r w:rsidRPr="00404279">
        <w:rPr>
          <w:rStyle w:val="CodeInline"/>
          <w:i/>
          <w:vertAlign w:val="subscript"/>
        </w:rPr>
        <w:t>0</w:t>
      </w:r>
      <w:r w:rsidRPr="00404279">
        <w:rPr>
          <w:rStyle w:val="CodeInline"/>
        </w:rPr>
        <w:t xml:space="preserve"> else </w:t>
      </w:r>
      <w:r w:rsidRPr="00355E9F">
        <w:rPr>
          <w:rStyle w:val="CodeInlineItalic"/>
        </w:rPr>
        <w:t>cexpr</w:t>
      </w:r>
      <w:r w:rsidRPr="00404279">
        <w:rPr>
          <w:rStyle w:val="CodeInline"/>
          <w:i/>
          <w:vertAlign w:val="subscript"/>
        </w:rPr>
        <w:t xml:space="preserve">1 </w:t>
      </w:r>
    </w:p>
    <w:p w:rsidR="006E237B" w:rsidRPr="00F115D2" w:rsidRDefault="006E237B" w:rsidP="006E237B">
      <w:pPr>
        <w:pStyle w:val="CodeExplanation"/>
      </w:pPr>
      <w:r>
        <w:rPr>
          <w:rStyle w:val="CodeInlineArial"/>
        </w:rPr>
        <w:t xml:space="preserve">   </w:t>
      </w:r>
      <w:r>
        <w:rPr>
          <w:rStyle w:val="CodeInline"/>
        </w:rPr>
        <w:tab/>
      </w:r>
      <w:r>
        <w:rPr>
          <w:rStyle w:val="CodeInline"/>
        </w:rPr>
        <w:tab/>
      </w:r>
      <w:r w:rsidRPr="00273F24">
        <w:rPr>
          <w:rStyle w:val="CodeInline"/>
        </w:rPr>
        <w:sym w:font="Wingdings" w:char="F0E0"/>
      </w:r>
      <w:r w:rsidRPr="00404279">
        <w:t xml:space="preserve"> </w:t>
      </w:r>
      <w:r w:rsidRPr="00273F24">
        <w:rPr>
          <w:rFonts w:ascii="Arial" w:hAnsi="Arial"/>
          <w:bCs/>
          <w:i/>
          <w:lang w:val="en-GB"/>
        </w:rPr>
        <w:t>inp</w:t>
      </w:r>
      <w:r w:rsidRPr="00273F24">
        <w:rPr>
          <w:rFonts w:ascii="Arial" w:hAnsi="Arial"/>
          <w:bCs/>
          <w:lang w:val="en-GB"/>
        </w:rPr>
        <w:t>[</w:t>
      </w:r>
      <w:r>
        <w:rPr>
          <w:rStyle w:val="CodeInline"/>
        </w:rPr>
        <w:t xml:space="preserve">if </w:t>
      </w:r>
      <w:r w:rsidRPr="00355E9F">
        <w:rPr>
          <w:rStyle w:val="CodeInlineItalic"/>
        </w:rPr>
        <w:t>expr</w:t>
      </w:r>
      <w:r>
        <w:rPr>
          <w:rStyle w:val="CodeInline"/>
        </w:rPr>
        <w:t xml:space="preserve"> then </w:t>
      </w:r>
      <w:r>
        <w:rPr>
          <w:rStyle w:val="CodeInlineArial"/>
          <w:b/>
        </w:rPr>
        <w:t>C</w:t>
      </w:r>
      <w:r w:rsidRPr="00E556B8">
        <w:rPr>
          <w:rStyle w:val="CodeInlineArial"/>
        </w:rPr>
        <w:t xml:space="preserve"> </w:t>
      </w:r>
      <w:r>
        <w:rPr>
          <w:rStyle w:val="CodeInlineArial"/>
        </w:rPr>
        <w:t xml:space="preserve"> </w:t>
      </w:r>
      <w:r w:rsidRPr="00273F24">
        <w:rPr>
          <w:rFonts w:ascii="Arial" w:hAnsi="Arial"/>
          <w:bCs/>
          <w:lang w:val="en-GB"/>
        </w:rPr>
        <w:sym w:font="Symbol" w:char="F0E0"/>
      </w:r>
      <w:r>
        <w:rPr>
          <w:rFonts w:ascii="Arial" w:hAnsi="Arial"/>
          <w:bCs/>
          <w:lang w:val="en-GB"/>
        </w:rPr>
        <w:t xml:space="preserve"> </w:t>
      </w:r>
      <w:r w:rsidRPr="00355E9F">
        <w:rPr>
          <w:rStyle w:val="CodeInlineItalic"/>
        </w:rPr>
        <w:t>cexpr</w:t>
      </w:r>
      <w:r w:rsidRPr="00404279">
        <w:rPr>
          <w:rStyle w:val="CodeInline"/>
          <w:i/>
          <w:vertAlign w:val="subscript"/>
        </w:rPr>
        <w:t>0</w:t>
      </w:r>
      <w:r>
        <w:rPr>
          <w:rStyle w:val="CodeInline"/>
          <w:i/>
          <w:vertAlign w:val="subscript"/>
        </w:rPr>
        <w:t xml:space="preserve"> </w:t>
      </w:r>
      <w:r>
        <w:rPr>
          <w:rStyle w:val="CodeInline"/>
        </w:rPr>
        <w:t xml:space="preserve">else </w:t>
      </w:r>
      <w:r>
        <w:rPr>
          <w:rStyle w:val="CodeInlineArial"/>
          <w:b/>
        </w:rPr>
        <w:t>C</w:t>
      </w:r>
      <w:r w:rsidRPr="00E556B8">
        <w:rPr>
          <w:rStyle w:val="CodeInlineArial"/>
        </w:rPr>
        <w:t xml:space="preserve"> </w:t>
      </w:r>
      <w:r>
        <w:rPr>
          <w:rStyle w:val="CodeInlineArial"/>
        </w:rPr>
        <w:t xml:space="preserve"> </w:t>
      </w:r>
      <w:r w:rsidRPr="00273F24">
        <w:rPr>
          <w:rFonts w:ascii="Arial" w:hAnsi="Arial"/>
          <w:bCs/>
          <w:lang w:val="en-GB"/>
        </w:rPr>
        <w:sym w:font="Symbol" w:char="F0E0"/>
      </w:r>
      <w:r>
        <w:rPr>
          <w:rFonts w:ascii="Arial" w:hAnsi="Arial"/>
          <w:bCs/>
          <w:lang w:val="en-GB"/>
        </w:rPr>
        <w:t xml:space="preserve"> </w:t>
      </w:r>
      <w:r w:rsidRPr="00355E9F">
        <w:rPr>
          <w:rStyle w:val="CodeInlineItalic"/>
        </w:rPr>
        <w:t>cexpr</w:t>
      </w:r>
      <w:r>
        <w:rPr>
          <w:rStyle w:val="CodeInline"/>
          <w:i/>
          <w:vertAlign w:val="subscript"/>
        </w:rPr>
        <w:t>1</w:t>
      </w:r>
      <w:r>
        <w:rPr>
          <w:rStyle w:val="CodeInlineItalic"/>
          <w:i w:val="0"/>
        </w:rPr>
        <w:t xml:space="preserve">]  </w:t>
      </w:r>
    </w:p>
    <w:p w:rsidR="006E237B" w:rsidRDefault="006E237B" w:rsidP="006E237B">
      <w:pPr>
        <w:pStyle w:val="CodeExplanation"/>
        <w:rPr>
          <w:rStyle w:val="CodeInlineArial"/>
        </w:rPr>
      </w:pPr>
    </w:p>
    <w:p w:rsidR="006E237B" w:rsidRDefault="006E237B" w:rsidP="006E237B">
      <w:pPr>
        <w:pStyle w:val="CodeExplanation"/>
        <w:rPr>
          <w:rStyle w:val="CodeInline"/>
        </w:rPr>
      </w:pPr>
      <w:r>
        <w:rPr>
          <w:rStyle w:val="CodeInlineArial"/>
        </w:rPr>
        <w:t xml:space="preserve">   </w:t>
      </w:r>
      <w:r w:rsidRPr="0017441F">
        <w:rPr>
          <w:rStyle w:val="CodeInlineArial"/>
        </w:rPr>
        <w:t xml:space="preserve">| </w:t>
      </w:r>
      <w:r w:rsidRPr="00404279">
        <w:rPr>
          <w:rStyle w:val="CodeInline"/>
        </w:rPr>
        <w:t xml:space="preserve">match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355E9F">
        <w:rPr>
          <w:rStyle w:val="CodeInlineItalic"/>
        </w:rPr>
        <w:t>cexpr</w:t>
      </w:r>
      <w:r w:rsidRPr="00404279">
        <w:rPr>
          <w:rStyle w:val="CodeInline"/>
          <w:i/>
          <w:vertAlign w:val="subscript"/>
        </w:rPr>
        <w:t>i</w:t>
      </w:r>
    </w:p>
    <w:p w:rsidR="006E237B" w:rsidRPr="00F115D2" w:rsidRDefault="006E237B" w:rsidP="006E237B">
      <w:pPr>
        <w:pStyle w:val="CodeExplanation"/>
      </w:pPr>
      <w:r>
        <w:rPr>
          <w:rStyle w:val="CodeInlineArial"/>
        </w:rPr>
        <w:lastRenderedPageBreak/>
        <w:t xml:space="preserve">   </w:t>
      </w:r>
      <w:r>
        <w:rPr>
          <w:rStyle w:val="CodeInline"/>
        </w:rPr>
        <w:tab/>
      </w:r>
      <w:r>
        <w:rPr>
          <w:rStyle w:val="CodeInline"/>
        </w:rPr>
        <w:tab/>
      </w:r>
      <w:r w:rsidRPr="00273F24">
        <w:rPr>
          <w:rStyle w:val="CodeInline"/>
        </w:rPr>
        <w:sym w:font="Wingdings" w:char="F0E0"/>
      </w:r>
      <w:r w:rsidRPr="00404279">
        <w:t xml:space="preserve"> </w:t>
      </w:r>
      <w:r w:rsidRPr="00273F24">
        <w:rPr>
          <w:rFonts w:ascii="Arial" w:hAnsi="Arial"/>
          <w:bCs/>
          <w:i/>
          <w:lang w:val="en-GB"/>
        </w:rPr>
        <w:t>inp</w:t>
      </w:r>
      <w:r w:rsidRPr="00273F24">
        <w:rPr>
          <w:rFonts w:ascii="Arial" w:hAnsi="Arial"/>
          <w:bCs/>
          <w:lang w:val="en-GB"/>
        </w:rPr>
        <w:t>[</w:t>
      </w:r>
      <w:r w:rsidRPr="00110BB5">
        <w:rPr>
          <w:rStyle w:val="CodeInline"/>
        </w:rPr>
        <w:t xml:space="preserve">match </w:t>
      </w:r>
      <w:r w:rsidRPr="00355E9F">
        <w:rPr>
          <w:rStyle w:val="CodeInlineItalic"/>
        </w:rPr>
        <w:t xml:space="preserve">expr </w:t>
      </w:r>
      <w:r w:rsidRPr="00391D69">
        <w:rPr>
          <w:rStyle w:val="CodeInline"/>
        </w:rPr>
        <w:t xml:space="preserve">with </w:t>
      </w:r>
      <w:r w:rsidRPr="00355E9F">
        <w:rPr>
          <w:rStyle w:val="CodeInlineItalic"/>
        </w:rPr>
        <w:t>pat</w:t>
      </w:r>
      <w:r w:rsidRPr="00E42689">
        <w:rPr>
          <w:rStyle w:val="CodeInline"/>
          <w:i/>
          <w:vertAlign w:val="subscript"/>
        </w:rPr>
        <w:t>i</w:t>
      </w:r>
      <w:r w:rsidRPr="00E42689">
        <w:rPr>
          <w:rStyle w:val="CodeInline"/>
        </w:rPr>
        <w:t xml:space="preserve"> -&gt;</w:t>
      </w:r>
      <w:r>
        <w:rPr>
          <w:rStyle w:val="CodeInline"/>
        </w:rPr>
        <w:t xml:space="preserve"> </w:t>
      </w:r>
      <w:r>
        <w:rPr>
          <w:rStyle w:val="CodeInlineArial"/>
          <w:b/>
        </w:rPr>
        <w:t>C</w:t>
      </w:r>
      <w:r w:rsidRPr="00E556B8">
        <w:rPr>
          <w:rStyle w:val="CodeInlineArial"/>
        </w:rPr>
        <w:t xml:space="preserve"> </w:t>
      </w:r>
      <w:r>
        <w:rPr>
          <w:rStyle w:val="CodeInlineArial"/>
        </w:rPr>
        <w:t xml:space="preserve"> </w:t>
      </w:r>
      <w:r w:rsidRPr="00273F24">
        <w:rPr>
          <w:rFonts w:ascii="Arial" w:hAnsi="Arial"/>
          <w:bCs/>
          <w:lang w:val="en-GB"/>
        </w:rPr>
        <w:sym w:font="Symbol" w:char="F0E0"/>
      </w:r>
      <w:r>
        <w:rPr>
          <w:rFonts w:ascii="Arial" w:hAnsi="Arial"/>
          <w:bCs/>
          <w:lang w:val="en-GB"/>
        </w:rPr>
        <w:t xml:space="preserve"> </w:t>
      </w:r>
      <w:r w:rsidRPr="00355E9F">
        <w:rPr>
          <w:rStyle w:val="CodeInlineItalic"/>
        </w:rPr>
        <w:t>cexpr</w:t>
      </w:r>
      <w:r>
        <w:rPr>
          <w:rStyle w:val="CodeInline"/>
          <w:i/>
          <w:vertAlign w:val="subscript"/>
        </w:rPr>
        <w:t>i</w:t>
      </w:r>
      <w:r>
        <w:rPr>
          <w:rStyle w:val="CodeInlineItalic"/>
          <w:i w:val="0"/>
        </w:rPr>
        <w:t xml:space="preserve">]  </w:t>
      </w:r>
    </w:p>
    <w:p w:rsidR="006E237B" w:rsidRDefault="006E237B" w:rsidP="006E237B">
      <w:pPr>
        <w:pStyle w:val="CodeExplanation"/>
        <w:ind w:left="0"/>
        <w:rPr>
          <w:rStyle w:val="CodeInlineArial"/>
        </w:rPr>
      </w:pPr>
    </w:p>
    <w:p w:rsidR="006E237B" w:rsidRPr="0017441F" w:rsidRDefault="006E237B" w:rsidP="006E237B">
      <w:pPr>
        <w:pStyle w:val="CodeExplanation"/>
        <w:rPr>
          <w:rStyle w:val="CodeInline"/>
        </w:rPr>
      </w:pPr>
      <w:r>
        <w:rPr>
          <w:rStyle w:val="CodeInlineArial"/>
        </w:rPr>
        <w:t xml:space="preserve">   | </w:t>
      </w:r>
      <w:r w:rsidRPr="00404279">
        <w:rPr>
          <w:rStyle w:val="CodeInline"/>
        </w:rPr>
        <w:t xml:space="preserve">for </w:t>
      </w:r>
      <w:r w:rsidRPr="00355E9F">
        <w:rPr>
          <w:rStyle w:val="CodeInlineItalic"/>
        </w:rPr>
        <w:t>pat</w:t>
      </w:r>
      <w:r>
        <w:rPr>
          <w:rStyle w:val="CodeInlineSubscript"/>
        </w:rPr>
        <w:t>vs2</w:t>
      </w:r>
      <w:r w:rsidRPr="00404279">
        <w:rPr>
          <w:rStyle w:val="CodeInline"/>
        </w:rPr>
        <w:t xml:space="preserve"> in </w:t>
      </w:r>
      <w:r w:rsidRPr="00355E9F">
        <w:rPr>
          <w:rStyle w:val="CodeInlineItalic"/>
        </w:rPr>
        <w:t>expr</w:t>
      </w:r>
      <w:r w:rsidRPr="00404279">
        <w:rPr>
          <w:rStyle w:val="CodeInline"/>
        </w:rPr>
        <w:t xml:space="preserve"> do </w:t>
      </w:r>
      <w:r w:rsidRPr="00355E9F">
        <w:rPr>
          <w:rStyle w:val="CodeInlineItalic"/>
        </w:rPr>
        <w:t>cexpr</w:t>
      </w:r>
      <w:r w:rsidRPr="00404279">
        <w:rPr>
          <w:rStyle w:val="CodeInline"/>
        </w:rPr>
        <w:t xml:space="preserve"> </w:t>
      </w:r>
    </w:p>
    <w:p w:rsidR="006E237B" w:rsidRPr="00F115D2" w:rsidRDefault="006E237B" w:rsidP="006E237B">
      <w:pPr>
        <w:pStyle w:val="CodeExplanation"/>
      </w:pPr>
      <w:r>
        <w:rPr>
          <w:rStyle w:val="CodeInlineArial"/>
        </w:rPr>
        <w:t xml:space="preserve">   </w:t>
      </w:r>
      <w:r>
        <w:rPr>
          <w:rStyle w:val="CodeInline"/>
        </w:rPr>
        <w:tab/>
      </w:r>
      <w:r>
        <w:rPr>
          <w:rStyle w:val="CodeInline"/>
        </w:rPr>
        <w:tab/>
      </w:r>
      <w:r w:rsidRPr="00273F24">
        <w:rPr>
          <w:rStyle w:val="CodeInline"/>
        </w:rPr>
        <w:sym w:font="Wingdings" w:char="F0E0"/>
      </w:r>
      <w:r w:rsidRPr="00404279">
        <w:t xml:space="preserve"> </w:t>
      </w:r>
      <w:r w:rsidRPr="00A4644B">
        <w:rPr>
          <w:rStyle w:val="CodeInlineArial"/>
          <w:b/>
        </w:rPr>
        <w:t>Q</w:t>
      </w:r>
      <w:r w:rsidRPr="00A4644B">
        <w:rPr>
          <w:rFonts w:ascii="Arial" w:hAnsi="Arial"/>
          <w:b/>
          <w:bCs/>
          <w:i/>
          <w:vertAlign w:val="subscript"/>
          <w:lang w:val="en-GB"/>
        </w:rPr>
        <w:t>vs</w:t>
      </w:r>
      <w:r>
        <w:rPr>
          <w:rFonts w:ascii="Arial" w:hAnsi="Arial"/>
          <w:b/>
          <w:bCs/>
          <w:i/>
          <w:vertAlign w:val="subscript"/>
          <w:lang w:val="en-GB"/>
        </w:rPr>
        <w:t>+vs2</w:t>
      </w:r>
      <w:r w:rsidRPr="00E556B8">
        <w:rPr>
          <w:rStyle w:val="CodeInlineArial"/>
        </w:rPr>
        <w:t xml:space="preserve"> </w:t>
      </w:r>
      <w:r>
        <w:rPr>
          <w:rStyle w:val="CodeInlineArial"/>
        </w:rPr>
        <w:t xml:space="preserve"> </w:t>
      </w:r>
      <w:r w:rsidRPr="00273F24">
        <w:rPr>
          <w:rFonts w:ascii="Arial" w:hAnsi="Arial"/>
          <w:bCs/>
          <w:i/>
          <w:lang w:val="en-GB"/>
        </w:rPr>
        <w:t>inp</w:t>
      </w:r>
      <w:r w:rsidRPr="00273F24">
        <w:rPr>
          <w:rFonts w:ascii="Arial" w:hAnsi="Arial"/>
          <w:bCs/>
          <w:lang w:val="en-GB"/>
        </w:rPr>
        <w:t>[</w:t>
      </w:r>
      <w:r w:rsidRPr="00404279">
        <w:rPr>
          <w:rStyle w:val="CodeInline"/>
        </w:rPr>
        <w:t>b.For(</w:t>
      </w:r>
      <w:r w:rsidRPr="0017441F">
        <w:rPr>
          <w:rStyle w:val="CodeInlineArial"/>
        </w:rPr>
        <w:t xml:space="preserve">{| </w:t>
      </w:r>
      <w:r w:rsidRPr="00355E9F">
        <w:rPr>
          <w:rStyle w:val="CodeInlineItalic"/>
        </w:rPr>
        <w:t xml:space="preserve">expr </w:t>
      </w:r>
      <w:r w:rsidRPr="0017441F">
        <w:rPr>
          <w:rStyle w:val="CodeInlineArial"/>
        </w:rPr>
        <w:t>|}</w:t>
      </w:r>
      <w:r w:rsidRPr="00033279">
        <w:rPr>
          <w:rStyle w:val="CodeInlineArial"/>
          <w:vertAlign w:val="subscript"/>
        </w:rPr>
        <w:t>E</w:t>
      </w:r>
      <w:r w:rsidRPr="00404279">
        <w:rPr>
          <w:rStyle w:val="CodeInline"/>
        </w:rPr>
        <w:t xml:space="preserve">, (fun </w:t>
      </w:r>
      <w:r w:rsidRPr="00355E9F">
        <w:rPr>
          <w:rStyle w:val="CodeInlineItalic"/>
        </w:rPr>
        <w:t>pat</w:t>
      </w:r>
      <w:r w:rsidRPr="00404279">
        <w:rPr>
          <w:rStyle w:val="CodeInline"/>
        </w:rPr>
        <w:t xml:space="preserve"> -&gt; </w:t>
      </w:r>
      <w:r w:rsidRPr="00273F24">
        <w:rPr>
          <w:rFonts w:ascii="Arial" w:hAnsi="Arial"/>
          <w:bCs/>
          <w:lang w:val="en-GB"/>
        </w:rPr>
        <w:sym w:font="Symbol" w:char="F0E0"/>
      </w:r>
      <w:r w:rsidRPr="00404279">
        <w:rPr>
          <w:rStyle w:val="CodeInline"/>
        </w:rPr>
        <w:t>))</w:t>
      </w:r>
      <w:r>
        <w:rPr>
          <w:rStyle w:val="CodeInline"/>
        </w:rPr>
        <w:t>]</w:t>
      </w:r>
      <w:r>
        <w:rPr>
          <w:rFonts w:ascii="Arial" w:hAnsi="Arial"/>
          <w:bCs/>
          <w:lang w:val="en-GB"/>
        </w:rPr>
        <w:t xml:space="preserve"> </w:t>
      </w:r>
      <w:r w:rsidRPr="00355E9F">
        <w:rPr>
          <w:rStyle w:val="CodeInlineItalic"/>
        </w:rPr>
        <w:t>cexpr</w:t>
      </w:r>
      <w:r>
        <w:rPr>
          <w:rStyle w:val="CodeInlineItalic"/>
          <w:i w:val="0"/>
        </w:rPr>
        <w:t xml:space="preserve">  </w:t>
      </w:r>
    </w:p>
    <w:p w:rsidR="006E237B" w:rsidRPr="00182FAE" w:rsidRDefault="006E237B" w:rsidP="006E237B">
      <w:pPr>
        <w:pStyle w:val="CodeExplanation"/>
      </w:pPr>
    </w:p>
    <w:p w:rsidR="006E237B" w:rsidRPr="0017441F" w:rsidRDefault="006E237B" w:rsidP="006E237B">
      <w:pPr>
        <w:pStyle w:val="CodeExplanation"/>
        <w:rPr>
          <w:rStyle w:val="CodeInline"/>
        </w:rPr>
      </w:pPr>
      <w:r>
        <w:rPr>
          <w:rStyle w:val="CodeInlineArial"/>
        </w:rPr>
        <w:t xml:space="preserve">   </w:t>
      </w:r>
      <w:r w:rsidRPr="0017441F">
        <w:rPr>
          <w:rStyle w:val="CodeInlineArial"/>
        </w:rPr>
        <w:t xml:space="preserve">| </w:t>
      </w:r>
      <w:r w:rsidRPr="00404279">
        <w:rPr>
          <w:rStyle w:val="CodeInline"/>
        </w:rPr>
        <w:t xml:space="preserve">for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to </w:t>
      </w:r>
      <w:r w:rsidRPr="00355E9F">
        <w:rPr>
          <w:rStyle w:val="CodeInlineItalic"/>
        </w:rPr>
        <w:t>expr</w:t>
      </w:r>
      <w:r w:rsidRPr="00404279">
        <w:rPr>
          <w:rStyle w:val="CodeInline"/>
          <w:i/>
          <w:vertAlign w:val="subscript"/>
        </w:rPr>
        <w:t>2</w:t>
      </w:r>
      <w:r w:rsidRPr="00404279">
        <w:rPr>
          <w:rStyle w:val="CodeInline"/>
        </w:rPr>
        <w:t xml:space="preserve"> do </w:t>
      </w:r>
      <w:r w:rsidRPr="00A4644B">
        <w:rPr>
          <w:rStyle w:val="CodeInline"/>
          <w:i/>
        </w:rPr>
        <w:t>c</w:t>
      </w:r>
      <w:r w:rsidRPr="00355E9F">
        <w:rPr>
          <w:rStyle w:val="CodeInlineItalic"/>
        </w:rPr>
        <w:t>expr</w:t>
      </w:r>
      <w:r w:rsidRPr="00404279">
        <w:rPr>
          <w:rStyle w:val="CodeInline"/>
          <w:i/>
          <w:vertAlign w:val="subscript"/>
        </w:rPr>
        <w:t>3</w:t>
      </w:r>
      <w:r w:rsidRPr="0017441F">
        <w:rPr>
          <w:rStyle w:val="CodeInline"/>
        </w:rPr>
        <w:t xml:space="preserve"> </w:t>
      </w:r>
    </w:p>
    <w:p w:rsidR="006E237B" w:rsidRPr="0017441F" w:rsidRDefault="006E237B" w:rsidP="006E237B">
      <w:pPr>
        <w:pStyle w:val="CodeExplanation"/>
        <w:rPr>
          <w:rStyle w:val="CodeInline"/>
        </w:rPr>
      </w:pPr>
      <w:r>
        <w:rPr>
          <w:rStyle w:val="CodeInline"/>
        </w:rPr>
        <w:tab/>
      </w:r>
      <w:r>
        <w:rPr>
          <w:rStyle w:val="CodeInline"/>
        </w:rPr>
        <w:tab/>
      </w:r>
      <w:r w:rsidRPr="00C82430">
        <w:rPr>
          <w:rStyle w:val="CodeInline"/>
        </w:rPr>
        <w:sym w:font="Wingdings" w:char="F0E0"/>
      </w:r>
      <w:r>
        <w:rPr>
          <w:rStyle w:val="CodeInline"/>
        </w:rPr>
        <w:t xml:space="preserve"> </w:t>
      </w:r>
      <w:r w:rsidRPr="00A4644B">
        <w:rPr>
          <w:rStyle w:val="CodeInlineArial"/>
          <w:b/>
        </w:rPr>
        <w:t>Q</w:t>
      </w:r>
      <w:r w:rsidRPr="00A4644B">
        <w:rPr>
          <w:rFonts w:ascii="Arial" w:hAnsi="Arial"/>
          <w:b/>
          <w:bCs/>
          <w:i/>
          <w:vertAlign w:val="subscript"/>
          <w:lang w:val="en-GB"/>
        </w:rPr>
        <w:t>vs</w:t>
      </w:r>
      <w:r w:rsidRPr="0017441F">
        <w:rPr>
          <w:rStyle w:val="CodeInline"/>
        </w:rPr>
        <w:t xml:space="preserve"> </w:t>
      </w:r>
      <w:r w:rsidRPr="00273F24">
        <w:rPr>
          <w:rFonts w:ascii="Arial" w:hAnsi="Arial"/>
          <w:bCs/>
          <w:i/>
          <w:lang w:val="en-GB"/>
        </w:rPr>
        <w:t>inp</w:t>
      </w:r>
      <w:r>
        <w:rPr>
          <w:rStyle w:val="CodeInline"/>
        </w:rPr>
        <w:t xml:space="preserve"> “for </w:t>
      </w:r>
      <w:r w:rsidRPr="00A4644B">
        <w:rPr>
          <w:rStyle w:val="CodeInline"/>
          <w:i/>
        </w:rPr>
        <w:t>ident</w:t>
      </w:r>
      <w:r>
        <w:rPr>
          <w:rStyle w:val="CodeInline"/>
        </w:rPr>
        <w:t xml:space="preserve"> in </w:t>
      </w:r>
      <w:r w:rsidRPr="00404279">
        <w:rPr>
          <w:rStyle w:val="CodeInline"/>
        </w:rPr>
        <w:t>seq</w:t>
      </w:r>
      <w:r w:rsidRPr="00355E9F">
        <w:rPr>
          <w:rStyle w:val="CodeInlineItalic"/>
        </w:rPr>
        <w:t xml:space="preserve"> </w:t>
      </w:r>
      <w:r w:rsidRPr="00366951">
        <w:rPr>
          <w:rStyle w:val="CodeInlineItalic"/>
          <w:i w:val="0"/>
        </w:rPr>
        <w:t>{</w:t>
      </w:r>
      <w:r w:rsidRPr="00355E9F">
        <w:rPr>
          <w:rStyle w:val="CodeInlineItalic"/>
        </w:rPr>
        <w:t xml:space="preserve"> expr</w:t>
      </w:r>
      <w:r w:rsidRPr="00404279">
        <w:rPr>
          <w:rStyle w:val="CodeInline"/>
          <w:i/>
          <w:vertAlign w:val="subscript"/>
        </w:rPr>
        <w:t>1</w:t>
      </w:r>
      <w:r w:rsidRPr="00355E9F">
        <w:rPr>
          <w:rStyle w:val="CodeInlineItalic"/>
        </w:rPr>
        <w:t xml:space="preserve"> </w:t>
      </w:r>
      <w:r w:rsidRPr="00404279">
        <w:rPr>
          <w:rStyle w:val="CodeInline"/>
        </w:rPr>
        <w:t xml:space="preserve">.. </w:t>
      </w:r>
      <w:r w:rsidRPr="00355E9F">
        <w:rPr>
          <w:rStyle w:val="CodeInlineItalic"/>
        </w:rPr>
        <w:t>expr</w:t>
      </w:r>
      <w:r w:rsidRPr="00404279">
        <w:rPr>
          <w:rStyle w:val="CodeInline"/>
          <w:i/>
          <w:vertAlign w:val="subscript"/>
        </w:rPr>
        <w:t xml:space="preserve">2 </w:t>
      </w:r>
      <w:r w:rsidRPr="00404279">
        <w:rPr>
          <w:rStyle w:val="CodeInline"/>
        </w:rPr>
        <w:t>}</w:t>
      </w:r>
      <w:r>
        <w:rPr>
          <w:rStyle w:val="CodeInline"/>
        </w:rPr>
        <w:t xml:space="preserve"> do </w:t>
      </w:r>
      <w:r>
        <w:rPr>
          <w:rStyle w:val="CodeInline"/>
          <w:i/>
        </w:rPr>
        <w:t>cexpr</w:t>
      </w:r>
      <w:r>
        <w:rPr>
          <w:rStyle w:val="CodeInline"/>
          <w:i/>
          <w:vertAlign w:val="subscript"/>
        </w:rPr>
        <w:t xml:space="preserve">3 </w:t>
      </w:r>
      <w:r>
        <w:rPr>
          <w:rStyle w:val="CodeInlineArial"/>
        </w:rPr>
        <w:t>“</w:t>
      </w:r>
    </w:p>
    <w:p w:rsidR="006E237B" w:rsidRPr="00182FAE" w:rsidRDefault="006E237B" w:rsidP="006E237B">
      <w:pPr>
        <w:pStyle w:val="CodeExplanation"/>
      </w:pPr>
    </w:p>
    <w:p w:rsidR="006E237B" w:rsidRPr="0017441F" w:rsidRDefault="006E237B" w:rsidP="006E237B">
      <w:pPr>
        <w:pStyle w:val="CodeExplanation"/>
        <w:rPr>
          <w:rStyle w:val="CodeInline"/>
        </w:rPr>
      </w:pPr>
      <w:r>
        <w:rPr>
          <w:rStyle w:val="CodeInlineArial"/>
        </w:rPr>
        <w:t xml:space="preserve">   </w:t>
      </w:r>
      <w:r w:rsidRPr="0017441F">
        <w:rPr>
          <w:rStyle w:val="CodeInlineArial"/>
        </w:rPr>
        <w:t xml:space="preserve">| </w:t>
      </w:r>
      <w:r w:rsidRPr="00404279">
        <w:rPr>
          <w:rStyle w:val="CodeInline"/>
        </w:rPr>
        <w:t xml:space="preserve">while </w:t>
      </w:r>
      <w:r w:rsidRPr="00355E9F">
        <w:rPr>
          <w:rStyle w:val="CodeInlineItalic"/>
        </w:rPr>
        <w:t>expr</w:t>
      </w:r>
      <w:r w:rsidRPr="00404279">
        <w:rPr>
          <w:rStyle w:val="CodeInline"/>
        </w:rPr>
        <w:t xml:space="preserve"> do </w:t>
      </w:r>
      <w:r w:rsidRPr="00355E9F">
        <w:rPr>
          <w:rStyle w:val="CodeInlineItalic"/>
        </w:rPr>
        <w:t>cexpr</w:t>
      </w:r>
      <w:r w:rsidRPr="00404279">
        <w:rPr>
          <w:rStyle w:val="CodeInline"/>
        </w:rPr>
        <w:t xml:space="preserve"> </w:t>
      </w:r>
      <w:r w:rsidRPr="0017441F">
        <w:rPr>
          <w:rStyle w:val="CodeInline"/>
        </w:rPr>
        <w:tab/>
      </w:r>
      <w:r w:rsidRPr="0017441F">
        <w:rPr>
          <w:rStyle w:val="CodeInline"/>
        </w:rPr>
        <w:tab/>
      </w:r>
    </w:p>
    <w:p w:rsidR="006E237B" w:rsidRPr="00F115D2" w:rsidRDefault="006E237B" w:rsidP="006E237B">
      <w:pPr>
        <w:pStyle w:val="CodeExplanation"/>
      </w:pPr>
      <w:r>
        <w:rPr>
          <w:rStyle w:val="CodeInlineArial"/>
        </w:rPr>
        <w:t xml:space="preserve">   </w:t>
      </w:r>
      <w:r>
        <w:rPr>
          <w:rStyle w:val="CodeInline"/>
        </w:rPr>
        <w:tab/>
      </w:r>
      <w:r>
        <w:rPr>
          <w:rStyle w:val="CodeInline"/>
        </w:rPr>
        <w:tab/>
      </w:r>
      <w:r w:rsidRPr="00273F24">
        <w:rPr>
          <w:rStyle w:val="CodeInline"/>
        </w:rPr>
        <w:sym w:font="Wingdings" w:char="F0E0"/>
      </w:r>
      <w:r w:rsidRPr="00404279">
        <w:t xml:space="preserve"> </w:t>
      </w:r>
      <w:r w:rsidRPr="00A4644B">
        <w:rPr>
          <w:rStyle w:val="CodeInlineArial"/>
          <w:b/>
        </w:rPr>
        <w:t>Q</w:t>
      </w:r>
      <w:r w:rsidRPr="00A4644B">
        <w:rPr>
          <w:rFonts w:ascii="Arial" w:hAnsi="Arial"/>
          <w:b/>
          <w:bCs/>
          <w:i/>
          <w:vertAlign w:val="subscript"/>
          <w:lang w:val="en-GB"/>
        </w:rPr>
        <w:t>vs</w:t>
      </w:r>
      <w:r w:rsidRPr="00E556B8">
        <w:rPr>
          <w:rStyle w:val="CodeInlineArial"/>
        </w:rPr>
        <w:t xml:space="preserve"> </w:t>
      </w:r>
      <w:r>
        <w:rPr>
          <w:rStyle w:val="CodeInlineArial"/>
        </w:rPr>
        <w:t xml:space="preserve"> </w:t>
      </w:r>
      <w:r w:rsidRPr="00273F24">
        <w:rPr>
          <w:rFonts w:ascii="Arial" w:hAnsi="Arial"/>
          <w:bCs/>
          <w:i/>
          <w:lang w:val="en-GB"/>
        </w:rPr>
        <w:t>inp</w:t>
      </w:r>
      <w:r w:rsidRPr="00273F24">
        <w:rPr>
          <w:rFonts w:ascii="Arial" w:hAnsi="Arial"/>
          <w:bCs/>
          <w:lang w:val="en-GB"/>
        </w:rPr>
        <w:t>[</w:t>
      </w:r>
      <w:r w:rsidRPr="00404279">
        <w:rPr>
          <w:rStyle w:val="CodeInline"/>
        </w:rPr>
        <w:t>b.</w:t>
      </w:r>
      <w:r>
        <w:rPr>
          <w:rStyle w:val="CodeInline"/>
        </w:rPr>
        <w:t>While</w:t>
      </w:r>
      <w:r w:rsidRPr="00404279">
        <w:rPr>
          <w:rStyle w:val="CodeInline"/>
        </w:rPr>
        <w:t xml:space="preserve">((fun () -&gt; </w:t>
      </w:r>
      <w:r w:rsidRPr="00355E9F">
        <w:rPr>
          <w:rStyle w:val="CodeInlineItalic"/>
        </w:rPr>
        <w:t>expr</w:t>
      </w:r>
      <w:r w:rsidRPr="00404279">
        <w:rPr>
          <w:rStyle w:val="CodeInline"/>
        </w:rPr>
        <w:t xml:space="preserve">), </w:t>
      </w:r>
      <w:r>
        <w:rPr>
          <w:rStyle w:val="CodeInline"/>
        </w:rPr>
        <w:t xml:space="preserve">b.Delay(fun () -&gt; </w:t>
      </w:r>
      <w:r w:rsidRPr="00273F24">
        <w:rPr>
          <w:rFonts w:ascii="Arial" w:hAnsi="Arial"/>
          <w:bCs/>
          <w:lang w:val="en-GB"/>
        </w:rPr>
        <w:sym w:font="Symbol" w:char="F0E0"/>
      </w:r>
      <w:r w:rsidRPr="00404279">
        <w:rPr>
          <w:rStyle w:val="CodeInline"/>
        </w:rPr>
        <w:t>)</w:t>
      </w:r>
      <w:r>
        <w:rPr>
          <w:rStyle w:val="CodeInline"/>
        </w:rPr>
        <w:t>)]</w:t>
      </w:r>
      <w:r>
        <w:rPr>
          <w:rFonts w:ascii="Arial" w:hAnsi="Arial"/>
          <w:bCs/>
          <w:lang w:val="en-GB"/>
        </w:rPr>
        <w:t xml:space="preserve"> </w:t>
      </w:r>
      <w:r w:rsidRPr="00355E9F">
        <w:rPr>
          <w:rStyle w:val="CodeInlineItalic"/>
        </w:rPr>
        <w:t>cexpr</w:t>
      </w:r>
      <w:r>
        <w:rPr>
          <w:rStyle w:val="CodeInlineItalic"/>
          <w:i w:val="0"/>
        </w:rPr>
        <w:t xml:space="preserve">  </w:t>
      </w:r>
    </w:p>
    <w:p w:rsidR="006E237B" w:rsidRPr="0017441F" w:rsidRDefault="006E237B" w:rsidP="006E237B">
      <w:pPr>
        <w:pStyle w:val="CodeExplanation"/>
        <w:rPr>
          <w:rStyle w:val="CodeInline"/>
        </w:rPr>
      </w:pPr>
    </w:p>
    <w:p w:rsidR="006E237B" w:rsidRDefault="006E237B" w:rsidP="006E237B">
      <w:pPr>
        <w:pStyle w:val="CodeExplanation"/>
        <w:rPr>
          <w:rStyle w:val="CodeInline"/>
        </w:rPr>
      </w:pPr>
      <w:r>
        <w:rPr>
          <w:rStyle w:val="CodeInlineArial"/>
        </w:rPr>
        <w:t xml:space="preserve">   </w:t>
      </w:r>
      <w:r w:rsidRPr="0017441F">
        <w:rPr>
          <w:rStyle w:val="CodeInlineArial"/>
        </w:rPr>
        <w:t xml:space="preserve">| </w:t>
      </w:r>
      <w:r w:rsidRPr="00404279">
        <w:rPr>
          <w:rStyle w:val="CodeInline"/>
        </w:rPr>
        <w:t xml:space="preserve">try </w:t>
      </w:r>
      <w:r w:rsidRPr="00355E9F">
        <w:rPr>
          <w:rStyle w:val="CodeInlineItalic"/>
        </w:rPr>
        <w:t xml:space="preserve">cexpr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355E9F">
        <w:rPr>
          <w:rStyle w:val="CodeInlineItalic"/>
        </w:rPr>
        <w:t>cexpr</w:t>
      </w:r>
      <w:r w:rsidRPr="00404279">
        <w:rPr>
          <w:rStyle w:val="CodeInline"/>
          <w:i/>
          <w:vertAlign w:val="subscript"/>
        </w:rPr>
        <w:t xml:space="preserve">i </w:t>
      </w:r>
      <w:r>
        <w:rPr>
          <w:rStyle w:val="CodeInlineArial"/>
        </w:rPr>
        <w:t>|</w:t>
      </w:r>
    </w:p>
    <w:p w:rsidR="006E237B" w:rsidRPr="00F115D2" w:rsidRDefault="006E237B" w:rsidP="006E237B">
      <w:pPr>
        <w:pStyle w:val="CodeExplanation"/>
        <w:rPr>
          <w:rStyle w:val="CodeInline"/>
        </w:rPr>
      </w:pPr>
      <w:r>
        <w:rPr>
          <w:rStyle w:val="CodeInlineArial"/>
        </w:rPr>
        <w:t xml:space="preserve">   </w:t>
      </w:r>
      <w:r>
        <w:rPr>
          <w:rStyle w:val="CodeInline"/>
        </w:rPr>
        <w:tab/>
      </w:r>
      <w:r>
        <w:rPr>
          <w:rStyle w:val="CodeInline"/>
        </w:rPr>
        <w:tab/>
      </w:r>
      <w:r w:rsidRPr="00273F24">
        <w:rPr>
          <w:rStyle w:val="CodeInline"/>
        </w:rPr>
        <w:sym w:font="Wingdings" w:char="F0E0"/>
      </w:r>
      <w:r w:rsidRPr="00404279">
        <w:t xml:space="preserve"> </w:t>
      </w:r>
      <w:r w:rsidRPr="00273F24">
        <w:rPr>
          <w:rFonts w:ascii="Arial" w:hAnsi="Arial"/>
          <w:bCs/>
          <w:i/>
          <w:lang w:val="en-GB"/>
        </w:rPr>
        <w:t>inp</w:t>
      </w:r>
      <w:r w:rsidRPr="00273F24">
        <w:rPr>
          <w:rFonts w:ascii="Arial" w:hAnsi="Arial"/>
          <w:bCs/>
          <w:lang w:val="en-GB"/>
        </w:rPr>
        <w:t>[</w:t>
      </w:r>
      <w:r w:rsidRPr="00404279">
        <w:rPr>
          <w:rStyle w:val="CodeInline"/>
        </w:rPr>
        <w:t>b.TryWith(</w:t>
      </w:r>
      <w:r>
        <w:rPr>
          <w:rStyle w:val="CodeInline"/>
        </w:rPr>
        <w:t xml:space="preserve">b.Delay(fun () -&gt; </w:t>
      </w:r>
      <w:r>
        <w:rPr>
          <w:rStyle w:val="CodeInlineArial"/>
          <w:b/>
        </w:rPr>
        <w:t>C</w:t>
      </w:r>
      <w:r w:rsidRPr="00E556B8">
        <w:rPr>
          <w:rStyle w:val="CodeInlineArial"/>
        </w:rPr>
        <w:t xml:space="preserve"> </w:t>
      </w:r>
      <w:r>
        <w:rPr>
          <w:rStyle w:val="CodeInlineArial"/>
        </w:rPr>
        <w:t xml:space="preserve"> </w:t>
      </w:r>
      <w:r w:rsidRPr="00273F24">
        <w:rPr>
          <w:rFonts w:ascii="Arial" w:hAnsi="Arial"/>
          <w:bCs/>
          <w:lang w:val="en-GB"/>
        </w:rPr>
        <w:sym w:font="Symbol" w:char="F0E0"/>
      </w:r>
      <w:r w:rsidRPr="00A0568E">
        <w:rPr>
          <w:rStyle w:val="CodeInlineArial"/>
        </w:rPr>
        <w:t xml:space="preserve"> </w:t>
      </w:r>
      <w:r w:rsidRPr="00355E9F">
        <w:rPr>
          <w:rStyle w:val="CodeInlineItalic"/>
        </w:rPr>
        <w:t xml:space="preserve">cexpr </w:t>
      </w:r>
      <w:r>
        <w:rPr>
          <w:rStyle w:val="CodeInlineArial"/>
        </w:rPr>
        <w:t>)</w:t>
      </w:r>
      <w:r w:rsidRPr="00404279">
        <w:rPr>
          <w:rStyle w:val="CodeInline"/>
        </w:rPr>
        <w:t>, (fun v -&gt;</w:t>
      </w:r>
    </w:p>
    <w:p w:rsidR="006E237B" w:rsidRPr="00F115D2" w:rsidRDefault="006E237B" w:rsidP="006E237B">
      <w:pPr>
        <w:pStyle w:val="CodeExplanation"/>
        <w:rPr>
          <w:rStyle w:val="CodeInline"/>
        </w:rPr>
      </w:pPr>
      <w:r w:rsidRPr="00404279">
        <w:rPr>
          <w:rStyle w:val="CodeInline"/>
        </w:rPr>
        <w:t xml:space="preserve">       </w:t>
      </w:r>
      <w:r w:rsidRPr="00404279">
        <w:rPr>
          <w:rStyle w:val="CodeInline"/>
        </w:rPr>
        <w:tab/>
      </w:r>
      <w:r w:rsidRPr="00404279">
        <w:rPr>
          <w:rStyle w:val="CodeInline"/>
        </w:rPr>
        <w:tab/>
      </w:r>
      <w:r w:rsidRPr="00404279">
        <w:rPr>
          <w:rStyle w:val="CodeInline"/>
        </w:rPr>
        <w:tab/>
      </w:r>
      <w:r w:rsidRPr="00404279">
        <w:rPr>
          <w:rStyle w:val="CodeInline"/>
        </w:rPr>
        <w:tab/>
        <w:t xml:space="preserve">match v with </w:t>
      </w:r>
    </w:p>
    <w:p w:rsidR="006E237B" w:rsidRPr="00F115D2" w:rsidRDefault="006E237B" w:rsidP="006E237B">
      <w:pPr>
        <w:pStyle w:val="CodeExplanation"/>
        <w:rPr>
          <w:rStyle w:val="CodeInline"/>
        </w:rPr>
      </w:pPr>
      <w:r w:rsidRPr="00404279">
        <w:rPr>
          <w:rStyle w:val="CodeInline"/>
        </w:rPr>
        <w:tab/>
      </w:r>
      <w:r w:rsidRPr="00404279">
        <w:rPr>
          <w:rStyle w:val="CodeInline"/>
        </w:rPr>
        <w:tab/>
      </w:r>
      <w:r w:rsidRPr="00404279">
        <w:rPr>
          <w:rStyle w:val="CodeInline"/>
        </w:rPr>
        <w:tab/>
      </w:r>
      <w:r w:rsidRPr="00404279">
        <w:rPr>
          <w:rStyle w:val="CodeInline"/>
        </w:rPr>
        <w:tab/>
      </w:r>
      <w:r w:rsidRPr="00404279">
        <w:rPr>
          <w:rStyle w:val="CodeInline"/>
        </w:rPr>
        <w:tab/>
        <w:t>| (</w:t>
      </w:r>
      <w:r w:rsidRPr="00355E9F">
        <w:rPr>
          <w:rStyle w:val="CodeInlineItalic"/>
        </w:rPr>
        <w:t>pat</w:t>
      </w:r>
      <w:r w:rsidRPr="00404279">
        <w:rPr>
          <w:rStyle w:val="CodeInline"/>
          <w:i/>
          <w:vertAlign w:val="subscript"/>
        </w:rPr>
        <w:t>i</w:t>
      </w:r>
      <w:r w:rsidRPr="00404279">
        <w:rPr>
          <w:rStyle w:val="CodeInline"/>
        </w:rPr>
        <w:t xml:space="preserve">:exn) -&gt; </w:t>
      </w:r>
      <w:r>
        <w:rPr>
          <w:rStyle w:val="CodeInlineArial"/>
          <w:b/>
        </w:rPr>
        <w:t>C</w:t>
      </w:r>
      <w:r w:rsidRPr="00E556B8">
        <w:rPr>
          <w:rStyle w:val="CodeInlineArial"/>
        </w:rPr>
        <w:t xml:space="preserve"> </w:t>
      </w:r>
      <w:r>
        <w:rPr>
          <w:rStyle w:val="CodeInlineArial"/>
        </w:rPr>
        <w:t xml:space="preserve"> </w:t>
      </w:r>
      <w:r w:rsidRPr="00273F24">
        <w:rPr>
          <w:rFonts w:ascii="Arial" w:hAnsi="Arial"/>
          <w:bCs/>
          <w:lang w:val="en-GB"/>
        </w:rPr>
        <w:sym w:font="Symbol" w:char="F0E0"/>
      </w:r>
      <w:r w:rsidRPr="00A0568E">
        <w:rPr>
          <w:rStyle w:val="CodeInlineArial"/>
        </w:rPr>
        <w:t xml:space="preserve"> </w:t>
      </w:r>
      <w:r w:rsidRPr="00355E9F">
        <w:rPr>
          <w:rStyle w:val="CodeInlineItalic"/>
        </w:rPr>
        <w:t>cexpr</w:t>
      </w:r>
      <w:r>
        <w:rPr>
          <w:rStyle w:val="CodeInlineSubscript"/>
        </w:rPr>
        <w:t>i</w:t>
      </w:r>
      <w:r w:rsidRPr="00404279">
        <w:rPr>
          <w:rStyle w:val="CodeInline"/>
        </w:rPr>
        <w:t xml:space="preserve"> </w:t>
      </w:r>
    </w:p>
    <w:p w:rsidR="006E237B" w:rsidRPr="00A0568E" w:rsidRDefault="006E237B" w:rsidP="006E237B">
      <w:pPr>
        <w:pStyle w:val="CodeExplanation"/>
        <w:rPr>
          <w:rStyle w:val="CodeInline"/>
        </w:rPr>
      </w:pPr>
      <w:r w:rsidRPr="00404279">
        <w:rPr>
          <w:rStyle w:val="CodeInline"/>
        </w:rPr>
        <w:tab/>
      </w:r>
      <w:r w:rsidRPr="00404279">
        <w:rPr>
          <w:rStyle w:val="CodeInline"/>
        </w:rPr>
        <w:tab/>
      </w:r>
      <w:r w:rsidRPr="00404279">
        <w:rPr>
          <w:rStyle w:val="CodeInline"/>
        </w:rPr>
        <w:tab/>
      </w:r>
      <w:r w:rsidRPr="00404279">
        <w:rPr>
          <w:rStyle w:val="CodeInline"/>
        </w:rPr>
        <w:tab/>
      </w:r>
      <w:r w:rsidRPr="00404279">
        <w:rPr>
          <w:rStyle w:val="CodeInline"/>
        </w:rPr>
        <w:tab/>
        <w:t>| _ -&gt; raise exn)</w:t>
      </w:r>
    </w:p>
    <w:p w:rsidR="006E237B" w:rsidRPr="00A0568E" w:rsidRDefault="006E237B" w:rsidP="006E237B">
      <w:pPr>
        <w:pStyle w:val="CodeExplanation"/>
        <w:rPr>
          <w:rStyle w:val="CodeInline"/>
        </w:rPr>
      </w:pPr>
    </w:p>
    <w:p w:rsidR="006E237B" w:rsidRPr="00A0568E" w:rsidRDefault="006E237B" w:rsidP="006E237B">
      <w:pPr>
        <w:pStyle w:val="CodeExplanation"/>
        <w:rPr>
          <w:rStyle w:val="CodeInline"/>
        </w:rPr>
      </w:pPr>
      <w:r>
        <w:rPr>
          <w:rStyle w:val="CodeInlineArial"/>
        </w:rPr>
        <w:t xml:space="preserve">  </w:t>
      </w:r>
      <w:r w:rsidRPr="00A0568E">
        <w:rPr>
          <w:rStyle w:val="CodeInlineArial"/>
        </w:rPr>
        <w:t xml:space="preserve">| </w:t>
      </w:r>
      <w:r w:rsidRPr="00404279">
        <w:rPr>
          <w:rStyle w:val="CodeInline"/>
        </w:rPr>
        <w:t xml:space="preserve">try </w:t>
      </w:r>
      <w:r w:rsidRPr="00355E9F">
        <w:rPr>
          <w:rStyle w:val="CodeInlineItalic"/>
        </w:rPr>
        <w:t xml:space="preserve">cexpr </w:t>
      </w:r>
      <w:r w:rsidRPr="00404279">
        <w:rPr>
          <w:rStyle w:val="CodeInline"/>
        </w:rPr>
        <w:t xml:space="preserve">finally </w:t>
      </w:r>
      <w:r w:rsidRPr="00355E9F">
        <w:rPr>
          <w:rStyle w:val="CodeInlineItalic"/>
        </w:rPr>
        <w:t>expr</w:t>
      </w:r>
      <w:r w:rsidRPr="00404279">
        <w:rPr>
          <w:rStyle w:val="CodeInline"/>
          <w:i/>
          <w:vertAlign w:val="subscript"/>
        </w:rPr>
        <w:t xml:space="preserve"> </w:t>
      </w:r>
      <w:r w:rsidRPr="00404279">
        <w:rPr>
          <w:rStyle w:val="CodeInline"/>
        </w:rPr>
        <w:t xml:space="preserve"> </w:t>
      </w:r>
    </w:p>
    <w:p w:rsidR="006E237B" w:rsidRPr="00F115D2" w:rsidRDefault="006E237B" w:rsidP="006E237B">
      <w:pPr>
        <w:pStyle w:val="CodeExplanation"/>
        <w:rPr>
          <w:rStyle w:val="CodeInline"/>
        </w:rPr>
      </w:pPr>
      <w:r>
        <w:rPr>
          <w:rStyle w:val="CodeInlineArial"/>
        </w:rPr>
        <w:t xml:space="preserve">   </w:t>
      </w:r>
      <w:r>
        <w:rPr>
          <w:rStyle w:val="CodeInline"/>
        </w:rPr>
        <w:tab/>
      </w:r>
      <w:r>
        <w:rPr>
          <w:rStyle w:val="CodeInline"/>
        </w:rPr>
        <w:tab/>
      </w:r>
      <w:r w:rsidRPr="00273F24">
        <w:rPr>
          <w:rStyle w:val="CodeInline"/>
        </w:rPr>
        <w:sym w:font="Wingdings" w:char="F0E0"/>
      </w:r>
      <w:r w:rsidRPr="00404279">
        <w:t xml:space="preserve"> </w:t>
      </w:r>
      <w:r w:rsidRPr="00273F24">
        <w:rPr>
          <w:rFonts w:ascii="Arial" w:hAnsi="Arial"/>
          <w:bCs/>
          <w:i/>
          <w:lang w:val="en-GB"/>
        </w:rPr>
        <w:t>inp</w:t>
      </w:r>
      <w:r w:rsidRPr="00273F24">
        <w:rPr>
          <w:rFonts w:ascii="Arial" w:hAnsi="Arial"/>
          <w:bCs/>
          <w:lang w:val="en-GB"/>
        </w:rPr>
        <w:t>[</w:t>
      </w:r>
      <w:r w:rsidRPr="00404279">
        <w:rPr>
          <w:rStyle w:val="CodeInline"/>
        </w:rPr>
        <w:t>b.</w:t>
      </w:r>
      <w:r>
        <w:rPr>
          <w:rStyle w:val="CodeInline"/>
        </w:rPr>
        <w:t>TryFinally</w:t>
      </w:r>
      <w:r w:rsidRPr="00404279">
        <w:rPr>
          <w:rStyle w:val="CodeInline"/>
        </w:rPr>
        <w:t>(</w:t>
      </w:r>
      <w:r>
        <w:rPr>
          <w:rStyle w:val="CodeInline"/>
        </w:rPr>
        <w:t xml:space="preserve">b.Delay(fun () -&gt; </w:t>
      </w:r>
      <w:r>
        <w:rPr>
          <w:rStyle w:val="CodeInlineArial"/>
          <w:b/>
        </w:rPr>
        <w:t>C</w:t>
      </w:r>
      <w:r w:rsidRPr="00E556B8">
        <w:rPr>
          <w:rStyle w:val="CodeInlineArial"/>
        </w:rPr>
        <w:t xml:space="preserve"> </w:t>
      </w:r>
      <w:r>
        <w:rPr>
          <w:rStyle w:val="CodeInlineArial"/>
        </w:rPr>
        <w:t xml:space="preserve"> </w:t>
      </w:r>
      <w:r w:rsidRPr="00273F24">
        <w:rPr>
          <w:rFonts w:ascii="Arial" w:hAnsi="Arial"/>
          <w:bCs/>
          <w:lang w:val="en-GB"/>
        </w:rPr>
        <w:sym w:font="Symbol" w:char="F0E0"/>
      </w:r>
      <w:r w:rsidRPr="00A0568E">
        <w:rPr>
          <w:rStyle w:val="CodeInlineArial"/>
        </w:rPr>
        <w:t xml:space="preserve"> </w:t>
      </w:r>
      <w:r w:rsidRPr="00355E9F">
        <w:rPr>
          <w:rStyle w:val="CodeInlineItalic"/>
        </w:rPr>
        <w:t xml:space="preserve">cexpr </w:t>
      </w:r>
      <w:r>
        <w:rPr>
          <w:rStyle w:val="CodeInlineArial"/>
        </w:rPr>
        <w:t>)</w:t>
      </w:r>
      <w:r w:rsidRPr="00404279">
        <w:rPr>
          <w:rStyle w:val="CodeInline"/>
        </w:rPr>
        <w:t xml:space="preserve">, (fun </w:t>
      </w:r>
      <w:r>
        <w:rPr>
          <w:rStyle w:val="CodeInline"/>
        </w:rPr>
        <w:t>()</w:t>
      </w:r>
      <w:r w:rsidRPr="00404279">
        <w:rPr>
          <w:rStyle w:val="CodeInline"/>
        </w:rPr>
        <w:t xml:space="preserve"> -&gt;</w:t>
      </w:r>
      <w:r w:rsidRPr="009C120D">
        <w:rPr>
          <w:rStyle w:val="CodeInlineItalic"/>
        </w:rPr>
        <w:t xml:space="preserve"> </w:t>
      </w:r>
      <w:r w:rsidRPr="00355E9F">
        <w:rPr>
          <w:rStyle w:val="CodeInlineItalic"/>
        </w:rPr>
        <w:t>expr</w:t>
      </w:r>
      <w:r w:rsidRPr="00404279">
        <w:rPr>
          <w:rStyle w:val="CodeInline"/>
        </w:rPr>
        <w:t>))</w:t>
      </w:r>
    </w:p>
    <w:p w:rsidR="006E237B" w:rsidRPr="00A0568E" w:rsidRDefault="006E237B" w:rsidP="006E237B">
      <w:pPr>
        <w:pStyle w:val="CodeExplanation"/>
        <w:rPr>
          <w:rStyle w:val="CodeInline"/>
        </w:rPr>
      </w:pPr>
    </w:p>
    <w:p w:rsidR="006E237B" w:rsidRPr="003E0C53" w:rsidRDefault="006E237B" w:rsidP="006E237B">
      <w:pPr>
        <w:pStyle w:val="CodeExplanation"/>
        <w:rPr>
          <w:rStyle w:val="CodeInline"/>
        </w:rPr>
      </w:pPr>
      <w:r>
        <w:rPr>
          <w:rStyle w:val="CodeInlineArial"/>
        </w:rPr>
        <w:t xml:space="preserve">  </w:t>
      </w:r>
      <w:r w:rsidRPr="003E0C53">
        <w:rPr>
          <w:rStyle w:val="CodeInlineArial"/>
        </w:rPr>
        <w:t xml:space="preserve">| </w:t>
      </w:r>
      <w:r w:rsidRPr="003E0C53">
        <w:rPr>
          <w:rStyle w:val="CodeInlineItalic"/>
        </w:rPr>
        <w:t>qop</w:t>
      </w:r>
      <w:r w:rsidRPr="003E0C53">
        <w:rPr>
          <w:rStyle w:val="CodeInline"/>
        </w:rPr>
        <w:t xml:space="preserve">; </w:t>
      </w:r>
      <w:r w:rsidRPr="003E0C53">
        <w:rPr>
          <w:rStyle w:val="CodeInlineItalic"/>
        </w:rPr>
        <w:t>cexpr</w:t>
      </w:r>
      <w:r w:rsidRPr="003E0C53">
        <w:rPr>
          <w:rStyle w:val="CodeInline"/>
        </w:rPr>
        <w:t xml:space="preserve"> when maintains-var-space </w:t>
      </w:r>
      <w:r w:rsidRPr="003E0C53">
        <w:rPr>
          <w:rStyle w:val="CodeInline"/>
          <w:i/>
        </w:rPr>
        <w:t>qop</w:t>
      </w:r>
      <w:r w:rsidRPr="003E0C53">
        <w:rPr>
          <w:rStyle w:val="CodeInline"/>
        </w:rPr>
        <w:tab/>
      </w:r>
    </w:p>
    <w:p w:rsidR="006E237B" w:rsidRPr="003E0C53" w:rsidRDefault="006E237B" w:rsidP="006E237B">
      <w:pPr>
        <w:pStyle w:val="CodeExplanation"/>
        <w:rPr>
          <w:rStyle w:val="CodeInline"/>
        </w:rPr>
      </w:pPr>
      <w:r w:rsidRPr="003E0C53">
        <w:rPr>
          <w:rStyle w:val="CodeInline"/>
        </w:rPr>
        <w:tab/>
      </w:r>
      <w:r w:rsidRPr="003E0C53">
        <w:rPr>
          <w:rStyle w:val="CodeInline"/>
        </w:rPr>
        <w:tab/>
      </w:r>
      <w:r w:rsidRPr="003E0C53">
        <w:rPr>
          <w:rStyle w:val="CodeInline"/>
        </w:rPr>
        <w:sym w:font="Wingdings" w:char="F0E0"/>
      </w:r>
      <w:r w:rsidRPr="003E0C53">
        <w:rPr>
          <w:rStyle w:val="CodeInline"/>
        </w:rPr>
        <w:t xml:space="preserve"> </w:t>
      </w:r>
      <w:r w:rsidRPr="003E0C53">
        <w:rPr>
          <w:rStyle w:val="CodeInlineArial"/>
          <w:b/>
        </w:rPr>
        <w:t>Q</w:t>
      </w:r>
      <w:r w:rsidRPr="003E0C53">
        <w:rPr>
          <w:rFonts w:ascii="Arial" w:hAnsi="Arial"/>
          <w:b/>
          <w:bCs/>
          <w:i/>
          <w:vertAlign w:val="subscript"/>
          <w:lang w:val="en-GB"/>
        </w:rPr>
        <w:t>vs</w:t>
      </w:r>
      <w:r w:rsidRPr="003E0C53">
        <w:rPr>
          <w:rFonts w:ascii="Arial" w:hAnsi="Arial"/>
          <w:bCs/>
          <w:i/>
          <w:lang w:val="en-GB"/>
        </w:rPr>
        <w:t xml:space="preserve"> </w:t>
      </w:r>
      <w:r w:rsidRPr="003E0C53">
        <w:rPr>
          <w:rFonts w:ascii="Arial" w:hAnsi="Arial"/>
          <w:bCs/>
          <w:lang w:val="en-GB"/>
        </w:rPr>
        <w:t>“</w:t>
      </w:r>
      <w:r w:rsidRPr="003E0C53">
        <w:rPr>
          <w:rStyle w:val="CodeInline"/>
        </w:rPr>
        <w:t xml:space="preserve">for </w:t>
      </w:r>
      <w:r w:rsidRPr="003E0C53">
        <w:rPr>
          <w:rStyle w:val="CodeInlineItalic"/>
        </w:rPr>
        <w:t xml:space="preserve">vs </w:t>
      </w:r>
      <w:r w:rsidRPr="003E0C53">
        <w:rPr>
          <w:rStyle w:val="CodeInlineItalic"/>
          <w:i w:val="0"/>
        </w:rPr>
        <w:t xml:space="preserve">in </w:t>
      </w:r>
      <w:r w:rsidRPr="003E0C53">
        <w:rPr>
          <w:rStyle w:val="CodeInlineArial"/>
          <w:b/>
        </w:rPr>
        <w:t>Q</w:t>
      </w:r>
      <w:r w:rsidRPr="003E0C53">
        <w:rPr>
          <w:rFonts w:ascii="Arial" w:hAnsi="Arial"/>
          <w:b/>
          <w:bCs/>
          <w:i/>
          <w:vertAlign w:val="subscript"/>
          <w:lang w:val="en-GB"/>
        </w:rPr>
        <w:t>vs</w:t>
      </w:r>
      <w:r w:rsidRPr="003E0C53">
        <w:rPr>
          <w:rFonts w:ascii="Arial" w:hAnsi="Arial"/>
          <w:bCs/>
          <w:i/>
          <w:lang w:val="en-GB"/>
        </w:rPr>
        <w:t xml:space="preserve"> inp</w:t>
      </w:r>
      <w:r w:rsidRPr="003E0C53">
        <w:rPr>
          <w:rStyle w:val="CodeInlineItalic"/>
        </w:rPr>
        <w:t xml:space="preserve"> qop</w:t>
      </w:r>
      <w:r w:rsidRPr="003E0C53">
        <w:rPr>
          <w:rStyle w:val="CodeInline"/>
        </w:rPr>
        <w:t xml:space="preserve"> do yield</w:t>
      </w:r>
      <w:r w:rsidRPr="003E0C53">
        <w:rPr>
          <w:rStyle w:val="CodeInlineArial"/>
        </w:rPr>
        <w:t xml:space="preserve">  </w:t>
      </w:r>
      <w:r w:rsidRPr="003E0C53">
        <w:rPr>
          <w:rFonts w:ascii="Arial" w:hAnsi="Arial"/>
          <w:bCs/>
          <w:lang w:val="en-GB"/>
        </w:rPr>
        <w:sym w:font="Symbol" w:char="F0E0"/>
      </w:r>
      <w:r w:rsidRPr="003E0C53">
        <w:rPr>
          <w:rFonts w:ascii="Arial" w:hAnsi="Arial"/>
          <w:bCs/>
          <w:lang w:val="en-GB"/>
        </w:rPr>
        <w:t>”</w:t>
      </w:r>
      <w:r w:rsidRPr="003E0C53">
        <w:rPr>
          <w:rStyle w:val="CodeInline"/>
        </w:rPr>
        <w:t xml:space="preserve"> </w:t>
      </w:r>
      <w:r w:rsidRPr="003E0C53">
        <w:rPr>
          <w:rStyle w:val="CodeInlineItalic"/>
        </w:rPr>
        <w:t>cexpr</w:t>
      </w:r>
    </w:p>
    <w:p w:rsidR="006E237B" w:rsidRPr="003E0C53" w:rsidRDefault="006E237B" w:rsidP="006E237B">
      <w:pPr>
        <w:pStyle w:val="CodeExplanation"/>
        <w:rPr>
          <w:rStyle w:val="CodeInlineArial"/>
        </w:rPr>
      </w:pPr>
    </w:p>
    <w:p w:rsidR="006E237B" w:rsidRPr="003E0C53" w:rsidRDefault="006E237B" w:rsidP="006E237B">
      <w:pPr>
        <w:pStyle w:val="CodeExplanation"/>
        <w:rPr>
          <w:rStyle w:val="CodeInline"/>
        </w:rPr>
      </w:pPr>
      <w:r w:rsidRPr="003E0C53">
        <w:rPr>
          <w:rStyle w:val="CodeInlineArial"/>
        </w:rPr>
        <w:t xml:space="preserve">  | </w:t>
      </w:r>
      <w:r w:rsidRPr="003E0C53">
        <w:rPr>
          <w:rStyle w:val="CodeInlineItalic"/>
        </w:rPr>
        <w:t>qop</w:t>
      </w:r>
      <w:r w:rsidRPr="003E0C53">
        <w:rPr>
          <w:rStyle w:val="CodeInline"/>
        </w:rPr>
        <w:t xml:space="preserve">; </w:t>
      </w:r>
      <w:r w:rsidRPr="003E0C53">
        <w:rPr>
          <w:rStyle w:val="CodeInlineItalic"/>
        </w:rPr>
        <w:t>cexpr</w:t>
      </w:r>
      <w:r w:rsidRPr="003E0C53">
        <w:rPr>
          <w:rStyle w:val="CodeInline"/>
        </w:rPr>
        <w:t xml:space="preserve"> when not maintains-var-space </w:t>
      </w:r>
      <w:r w:rsidRPr="003E0C53">
        <w:rPr>
          <w:rStyle w:val="CodeInline"/>
          <w:i/>
        </w:rPr>
        <w:t>qop</w:t>
      </w:r>
      <w:r w:rsidRPr="003E0C53">
        <w:rPr>
          <w:rStyle w:val="CodeInline"/>
        </w:rPr>
        <w:tab/>
      </w:r>
    </w:p>
    <w:p w:rsidR="006E237B" w:rsidRPr="00F115D2" w:rsidRDefault="006E237B" w:rsidP="006E237B">
      <w:pPr>
        <w:pStyle w:val="CodeExplanation"/>
        <w:rPr>
          <w:rStyle w:val="CodeInline"/>
        </w:rPr>
      </w:pPr>
      <w:r w:rsidRPr="003E0C53">
        <w:rPr>
          <w:rStyle w:val="CodeInline"/>
        </w:rPr>
        <w:tab/>
      </w:r>
      <w:r w:rsidRPr="003E0C53">
        <w:rPr>
          <w:rStyle w:val="CodeInline"/>
        </w:rPr>
        <w:tab/>
      </w:r>
      <w:r w:rsidRPr="003E0C53">
        <w:rPr>
          <w:rStyle w:val="CodeInline"/>
        </w:rPr>
        <w:sym w:font="Wingdings" w:char="F0E0"/>
      </w:r>
      <w:r w:rsidRPr="003E0C53">
        <w:rPr>
          <w:rStyle w:val="CodeInline"/>
        </w:rPr>
        <w:t xml:space="preserve"> </w:t>
      </w:r>
      <w:r w:rsidRPr="003E0C53">
        <w:rPr>
          <w:rStyle w:val="CodeInlineArial"/>
          <w:b/>
        </w:rPr>
        <w:t>Q</w:t>
      </w:r>
      <w:r w:rsidRPr="003E0C53">
        <w:rPr>
          <w:rFonts w:ascii="Arial" w:hAnsi="Arial"/>
          <w:b/>
          <w:bCs/>
          <w:i/>
          <w:vertAlign w:val="subscript"/>
          <w:lang w:val="en-GB"/>
        </w:rPr>
        <w:t>0</w:t>
      </w:r>
      <w:r w:rsidRPr="003E0C53">
        <w:rPr>
          <w:rFonts w:ascii="Arial" w:hAnsi="Arial"/>
          <w:bCs/>
          <w:i/>
          <w:lang w:val="en-GB"/>
        </w:rPr>
        <w:t xml:space="preserve"> </w:t>
      </w:r>
      <w:r w:rsidRPr="003E0C53">
        <w:rPr>
          <w:rFonts w:ascii="Arial" w:hAnsi="Arial"/>
          <w:bCs/>
          <w:lang w:val="en-GB"/>
        </w:rPr>
        <w:t>“</w:t>
      </w:r>
      <w:r w:rsidRPr="003E0C53">
        <w:rPr>
          <w:rStyle w:val="CodeInlineArial"/>
          <w:b/>
        </w:rPr>
        <w:t>Q</w:t>
      </w:r>
      <w:r w:rsidRPr="003E0C53">
        <w:rPr>
          <w:rFonts w:ascii="Arial" w:hAnsi="Arial"/>
          <w:b/>
          <w:bCs/>
          <w:i/>
          <w:vertAlign w:val="subscript"/>
          <w:lang w:val="en-GB"/>
        </w:rPr>
        <w:t>vs</w:t>
      </w:r>
      <w:r w:rsidRPr="003E0C53">
        <w:rPr>
          <w:rFonts w:ascii="Arial" w:hAnsi="Arial"/>
          <w:bCs/>
          <w:i/>
          <w:lang w:val="en-GB"/>
        </w:rPr>
        <w:t xml:space="preserve"> inp</w:t>
      </w:r>
      <w:r w:rsidRPr="003E0C53">
        <w:rPr>
          <w:rStyle w:val="CodeInlineItalic"/>
        </w:rPr>
        <w:t xml:space="preserve"> qop</w:t>
      </w:r>
      <w:r w:rsidRPr="003E0C53">
        <w:rPr>
          <w:rFonts w:ascii="Arial" w:hAnsi="Arial"/>
          <w:bCs/>
          <w:lang w:val="en-GB"/>
        </w:rPr>
        <w:t>”</w:t>
      </w:r>
      <w:r w:rsidRPr="003E0C53">
        <w:rPr>
          <w:rStyle w:val="CodeInline"/>
        </w:rPr>
        <w:t xml:space="preserve"> </w:t>
      </w:r>
      <w:r w:rsidRPr="003E0C53">
        <w:rPr>
          <w:rStyle w:val="CodeInlineItalic"/>
        </w:rPr>
        <w:t>cexpr</w:t>
      </w:r>
    </w:p>
    <w:p w:rsidR="006E237B" w:rsidRDefault="006E237B" w:rsidP="006E237B">
      <w:pPr>
        <w:pStyle w:val="CodeExplanation"/>
        <w:rPr>
          <w:rStyle w:val="CodeInlineArial"/>
        </w:rPr>
      </w:pPr>
    </w:p>
    <w:p w:rsidR="006E237B" w:rsidRDefault="006E237B" w:rsidP="006E237B">
      <w:pPr>
        <w:pStyle w:val="CodeExplanation"/>
        <w:rPr>
          <w:rStyle w:val="CodeInline"/>
        </w:rPr>
      </w:pPr>
      <w:r>
        <w:rPr>
          <w:rStyle w:val="CodeInlineArial"/>
        </w:rPr>
        <w:t xml:space="preserve">  </w:t>
      </w:r>
      <w:r w:rsidRPr="00A0568E">
        <w:rPr>
          <w:rStyle w:val="CodeInlineArial"/>
        </w:rPr>
        <w:t xml:space="preserve">| </w:t>
      </w:r>
      <w:r w:rsidRPr="00355E9F">
        <w:rPr>
          <w:rStyle w:val="CodeInlineItalic"/>
        </w:rPr>
        <w:t>cexpr</w:t>
      </w:r>
      <w:r w:rsidRPr="00404279">
        <w:rPr>
          <w:rStyle w:val="CodeInline"/>
          <w:i/>
          <w:vertAlign w:val="subscript"/>
        </w:rPr>
        <w:t>0</w:t>
      </w:r>
      <w:r w:rsidRPr="00404279">
        <w:rPr>
          <w:rStyle w:val="CodeInline"/>
        </w:rPr>
        <w:t xml:space="preserve">; </w:t>
      </w:r>
      <w:r w:rsidRPr="00355E9F">
        <w:rPr>
          <w:rStyle w:val="CodeInlineItalic"/>
        </w:rPr>
        <w:t>cexpr</w:t>
      </w:r>
      <w:r w:rsidRPr="00404279">
        <w:rPr>
          <w:rStyle w:val="CodeInline"/>
        </w:rPr>
        <w:t xml:space="preserve"> </w:t>
      </w:r>
      <w:r>
        <w:rPr>
          <w:rStyle w:val="CodeInline"/>
        </w:rPr>
        <w:tab/>
      </w:r>
    </w:p>
    <w:p w:rsidR="006E237B" w:rsidRPr="00F115D2" w:rsidRDefault="006E237B" w:rsidP="006E237B">
      <w:pPr>
        <w:pStyle w:val="CodeExplanation"/>
        <w:rPr>
          <w:rStyle w:val="CodeInline"/>
        </w:rPr>
      </w:pPr>
      <w:r>
        <w:rPr>
          <w:rStyle w:val="CodeInline"/>
        </w:rPr>
        <w:tab/>
      </w:r>
      <w:r>
        <w:rPr>
          <w:rStyle w:val="CodeInline"/>
        </w:rPr>
        <w:tab/>
      </w:r>
      <w:r w:rsidRPr="009C120D">
        <w:rPr>
          <w:rStyle w:val="CodeInline"/>
        </w:rPr>
        <w:sym w:font="Wingdings" w:char="F0E0"/>
      </w:r>
      <w:r>
        <w:rPr>
          <w:rStyle w:val="CodeInline"/>
        </w:rPr>
        <w:t xml:space="preserve"> </w:t>
      </w:r>
      <w:r w:rsidRPr="00A4644B">
        <w:rPr>
          <w:rStyle w:val="CodeInlineArial"/>
          <w:b/>
        </w:rPr>
        <w:t>Q</w:t>
      </w:r>
      <w:r>
        <w:rPr>
          <w:rFonts w:ascii="Arial" w:hAnsi="Arial"/>
          <w:b/>
          <w:bCs/>
          <w:i/>
          <w:vertAlign w:val="subscript"/>
          <w:lang w:val="en-GB"/>
        </w:rPr>
        <w:t>vs</w:t>
      </w:r>
      <w:r w:rsidRPr="00273F24">
        <w:rPr>
          <w:rFonts w:ascii="Arial" w:hAnsi="Arial"/>
          <w:bCs/>
          <w:i/>
          <w:lang w:val="en-GB"/>
        </w:rPr>
        <w:t xml:space="preserve"> inp</w:t>
      </w:r>
      <w:r w:rsidRPr="00273F24">
        <w:rPr>
          <w:rFonts w:ascii="Arial" w:hAnsi="Arial"/>
          <w:bCs/>
          <w:lang w:val="en-GB"/>
        </w:rPr>
        <w:t>[</w:t>
      </w:r>
      <w:r w:rsidRPr="00404279">
        <w:rPr>
          <w:rStyle w:val="CodeInline"/>
        </w:rPr>
        <w:t>b.Combine(</w:t>
      </w:r>
      <w:r>
        <w:rPr>
          <w:rStyle w:val="CodeInlineArial"/>
          <w:b/>
        </w:rPr>
        <w:t>C</w:t>
      </w:r>
      <w:r w:rsidRPr="00E556B8">
        <w:rPr>
          <w:rStyle w:val="CodeInlineArial"/>
        </w:rPr>
        <w:t xml:space="preserve"> </w:t>
      </w:r>
      <w:r>
        <w:rPr>
          <w:rStyle w:val="CodeInlineArial"/>
        </w:rPr>
        <w:t xml:space="preserve"> </w:t>
      </w:r>
      <w:r w:rsidRPr="00273F24">
        <w:rPr>
          <w:rFonts w:ascii="Arial" w:hAnsi="Arial"/>
          <w:bCs/>
          <w:lang w:val="en-GB"/>
        </w:rPr>
        <w:sym w:font="Symbol" w:char="F0E0"/>
      </w:r>
      <w:r w:rsidRPr="00A0568E">
        <w:rPr>
          <w:rStyle w:val="CodeInlineArial"/>
        </w:rPr>
        <w:t xml:space="preserve"> </w:t>
      </w:r>
      <w:r w:rsidRPr="00355E9F">
        <w:rPr>
          <w:rStyle w:val="CodeInlineItalic"/>
        </w:rPr>
        <w:t>cexpr</w:t>
      </w:r>
      <w:r w:rsidRPr="00404279">
        <w:rPr>
          <w:rStyle w:val="CodeInline"/>
          <w:i/>
          <w:vertAlign w:val="subscript"/>
        </w:rPr>
        <w:t>0</w:t>
      </w:r>
      <w:r w:rsidRPr="00404279">
        <w:rPr>
          <w:rStyle w:val="CodeInline"/>
        </w:rPr>
        <w:t xml:space="preserve">, </w:t>
      </w:r>
      <w:r>
        <w:rPr>
          <w:rStyle w:val="CodeInline"/>
        </w:rPr>
        <w:t xml:space="preserve">(fun () -&gt; </w:t>
      </w:r>
      <w:r w:rsidRPr="00273F24">
        <w:rPr>
          <w:rFonts w:ascii="Arial" w:hAnsi="Arial"/>
          <w:bCs/>
          <w:lang w:val="en-GB"/>
        </w:rPr>
        <w:sym w:font="Symbol" w:char="F0E0"/>
      </w:r>
      <w:r w:rsidRPr="00404279">
        <w:rPr>
          <w:rStyle w:val="CodeInline"/>
        </w:rPr>
        <w:t>)</w:t>
      </w:r>
      <w:r>
        <w:rPr>
          <w:rStyle w:val="CodeInline"/>
        </w:rPr>
        <w:t xml:space="preserve"> </w:t>
      </w:r>
      <w:r w:rsidRPr="00355E9F">
        <w:rPr>
          <w:rStyle w:val="CodeInlineItalic"/>
        </w:rPr>
        <w:t>cexpr</w:t>
      </w:r>
    </w:p>
    <w:p w:rsidR="006E237B" w:rsidRPr="00F115D2" w:rsidRDefault="006E237B" w:rsidP="006E237B">
      <w:pPr>
        <w:pStyle w:val="CodeExplanation"/>
        <w:rPr>
          <w:rStyle w:val="CodeInline"/>
        </w:rPr>
      </w:pPr>
    </w:p>
    <w:p w:rsidR="006E237B" w:rsidRDefault="006E237B" w:rsidP="006E237B">
      <w:pPr>
        <w:pStyle w:val="CodeExplanation"/>
        <w:rPr>
          <w:rStyle w:val="CodeInline"/>
        </w:rPr>
      </w:pPr>
      <w:r>
        <w:rPr>
          <w:rStyle w:val="CodeInlineArial"/>
        </w:rPr>
        <w:t xml:space="preserve">  </w:t>
      </w:r>
      <w:r w:rsidRPr="00A0568E">
        <w:rPr>
          <w:rStyle w:val="CodeInlineArial"/>
        </w:rPr>
        <w:t xml:space="preserve">| </w:t>
      </w:r>
      <w:r w:rsidRPr="00355E9F">
        <w:rPr>
          <w:rStyle w:val="CodeInlineItalic"/>
        </w:rPr>
        <w:t>expr</w:t>
      </w:r>
      <w:r w:rsidRPr="00404279">
        <w:rPr>
          <w:rStyle w:val="CodeInline"/>
        </w:rPr>
        <w:t xml:space="preserve">; </w:t>
      </w:r>
      <w:r w:rsidRPr="00355E9F">
        <w:rPr>
          <w:rStyle w:val="CodeInlineItalic"/>
        </w:rPr>
        <w:t>cexpr</w:t>
      </w:r>
      <w:r w:rsidRPr="00404279">
        <w:rPr>
          <w:rStyle w:val="CodeInline"/>
        </w:rPr>
        <w:t xml:space="preserve"> </w:t>
      </w:r>
      <w:r>
        <w:rPr>
          <w:rStyle w:val="CodeInline"/>
        </w:rPr>
        <w:tab/>
      </w:r>
    </w:p>
    <w:p w:rsidR="006E237B" w:rsidRPr="00F115D2" w:rsidRDefault="006E237B" w:rsidP="006E237B">
      <w:pPr>
        <w:pStyle w:val="CodeExplanation"/>
        <w:rPr>
          <w:rStyle w:val="CodeInline"/>
        </w:rPr>
      </w:pPr>
      <w:r>
        <w:rPr>
          <w:rStyle w:val="CodeInline"/>
        </w:rPr>
        <w:tab/>
      </w:r>
      <w:r>
        <w:rPr>
          <w:rStyle w:val="CodeInline"/>
        </w:rPr>
        <w:tab/>
      </w:r>
      <w:r w:rsidRPr="009C120D">
        <w:rPr>
          <w:rStyle w:val="CodeInline"/>
        </w:rPr>
        <w:sym w:font="Wingdings" w:char="F0E0"/>
      </w:r>
      <w:r>
        <w:rPr>
          <w:rStyle w:val="CodeInline"/>
        </w:rPr>
        <w:t xml:space="preserve"> </w:t>
      </w:r>
      <w:r w:rsidRPr="00A4644B">
        <w:rPr>
          <w:rStyle w:val="CodeInlineArial"/>
          <w:b/>
        </w:rPr>
        <w:t>Q</w:t>
      </w:r>
      <w:r w:rsidRPr="00A4644B">
        <w:rPr>
          <w:rFonts w:ascii="Arial" w:hAnsi="Arial"/>
          <w:b/>
          <w:bCs/>
          <w:i/>
          <w:vertAlign w:val="subscript"/>
          <w:lang w:val="en-GB"/>
        </w:rPr>
        <w:t>vs</w:t>
      </w:r>
      <w:r w:rsidRPr="00E556B8">
        <w:rPr>
          <w:rStyle w:val="CodeInlineArial"/>
        </w:rPr>
        <w:t xml:space="preserve"> </w:t>
      </w:r>
      <w:r>
        <w:rPr>
          <w:rStyle w:val="CodeInlineArial"/>
        </w:rPr>
        <w:t xml:space="preserve"> </w:t>
      </w:r>
      <w:r w:rsidRPr="00273F24">
        <w:rPr>
          <w:rFonts w:ascii="Arial" w:hAnsi="Arial"/>
          <w:bCs/>
          <w:i/>
          <w:lang w:val="en-GB"/>
        </w:rPr>
        <w:t>inp</w:t>
      </w:r>
      <w:r w:rsidRPr="00273F24">
        <w:rPr>
          <w:rFonts w:ascii="Arial" w:hAnsi="Arial"/>
          <w:bCs/>
          <w:lang w:val="en-GB"/>
        </w:rPr>
        <w:t>[</w:t>
      </w:r>
      <w:r w:rsidRPr="00355E9F">
        <w:rPr>
          <w:rStyle w:val="CodeInlineItalic"/>
        </w:rPr>
        <w:t>expr</w:t>
      </w:r>
      <w:r w:rsidRPr="00404279">
        <w:rPr>
          <w:rStyle w:val="CodeInline"/>
        </w:rPr>
        <w:t>;</w:t>
      </w:r>
      <w:r>
        <w:rPr>
          <w:rStyle w:val="CodeInline"/>
        </w:rPr>
        <w:t xml:space="preserve"> </w:t>
      </w:r>
      <w:r w:rsidRPr="00273F24">
        <w:rPr>
          <w:rFonts w:ascii="Arial" w:hAnsi="Arial"/>
          <w:bCs/>
          <w:lang w:val="en-GB"/>
        </w:rPr>
        <w:sym w:font="Symbol" w:char="F0E0"/>
      </w:r>
      <w:r>
        <w:rPr>
          <w:rStyle w:val="CodeInline"/>
        </w:rPr>
        <w:t>]</w:t>
      </w:r>
      <w:r w:rsidRPr="00A0568E">
        <w:rPr>
          <w:rStyle w:val="CodeInlineArial"/>
        </w:rPr>
        <w:t xml:space="preserve"> </w:t>
      </w:r>
      <w:r w:rsidRPr="00355E9F">
        <w:rPr>
          <w:rStyle w:val="CodeInlineItalic"/>
        </w:rPr>
        <w:t>cexpr</w:t>
      </w:r>
    </w:p>
    <w:p w:rsidR="006E237B" w:rsidRPr="00182FAE" w:rsidRDefault="006E237B" w:rsidP="006E237B">
      <w:pPr>
        <w:pStyle w:val="CodeExplanation"/>
        <w:rPr>
          <w:rStyle w:val="CodeInline"/>
          <w:bCs w:val="0"/>
        </w:rPr>
      </w:pPr>
    </w:p>
    <w:p w:rsidR="00182BC3" w:rsidRDefault="006E237B" w:rsidP="006E237B">
      <w:pPr>
        <w:pStyle w:val="CodeExplanation"/>
        <w:rPr>
          <w:rStyle w:val="CodeInlineArial"/>
        </w:rPr>
      </w:pPr>
      <w:r>
        <w:rPr>
          <w:rStyle w:val="CodeInlineArial"/>
        </w:rPr>
        <w:t xml:space="preserve">  </w:t>
      </w:r>
      <w:r w:rsidR="00182BC3">
        <w:rPr>
          <w:rStyle w:val="CodeInlineArial"/>
        </w:rPr>
        <w:t>// Custom Query Operator rule</w:t>
      </w:r>
      <w:r w:rsidR="00EF05C1">
        <w:rPr>
          <w:rStyle w:val="CodeInlineArial"/>
        </w:rPr>
        <w:t>s</w:t>
      </w:r>
      <w:r w:rsidR="00182BC3">
        <w:rPr>
          <w:rStyle w:val="CodeInlineArial"/>
        </w:rPr>
        <w:t>: e.g. “distinct”</w:t>
      </w:r>
    </w:p>
    <w:p w:rsidR="006E237B" w:rsidRPr="003E0C53" w:rsidRDefault="00182BC3" w:rsidP="006E237B">
      <w:pPr>
        <w:pStyle w:val="CodeExplanation"/>
        <w:rPr>
          <w:lang w:val="en-GB"/>
        </w:rPr>
      </w:pPr>
      <w:r>
        <w:rPr>
          <w:rStyle w:val="CodeInlineArial"/>
        </w:rPr>
        <w:t xml:space="preserve">  </w:t>
      </w:r>
      <w:r w:rsidR="006E237B" w:rsidRPr="003E0C53">
        <w:rPr>
          <w:rStyle w:val="CodeInlineArial"/>
        </w:rPr>
        <w:t xml:space="preserve">| </w:t>
      </w:r>
      <w:r w:rsidR="006E237B" w:rsidRPr="003E0C53">
        <w:rPr>
          <w:i/>
          <w:lang w:val="en-GB"/>
        </w:rPr>
        <w:t>ident</w:t>
      </w:r>
      <w:r w:rsidR="006E237B" w:rsidRPr="003E0C53">
        <w:rPr>
          <w:lang w:val="en-GB"/>
        </w:rPr>
        <w:t xml:space="preserve"> </w:t>
      </w:r>
      <w:r w:rsidR="006E237B" w:rsidRPr="003E0C53">
        <w:rPr>
          <w:i/>
          <w:lang w:val="en-GB"/>
        </w:rPr>
        <w:t>arg</w:t>
      </w:r>
      <w:r w:rsidR="006E237B" w:rsidRPr="003E0C53">
        <w:rPr>
          <w:i/>
          <w:vertAlign w:val="subscript"/>
          <w:lang w:val="en-GB"/>
        </w:rPr>
        <w:t>1</w:t>
      </w:r>
      <w:r w:rsidR="006E237B" w:rsidRPr="003E0C53">
        <w:rPr>
          <w:lang w:val="en-GB"/>
        </w:rPr>
        <w:t xml:space="preserve">   when </w:t>
      </w:r>
      <w:r>
        <w:rPr>
          <w:lang w:val="en-GB"/>
        </w:rPr>
        <w:t xml:space="preserve">is-custom-query-op </w:t>
      </w:r>
      <w:r w:rsidRPr="00182BC3">
        <w:rPr>
          <w:i/>
          <w:lang w:val="en-GB"/>
        </w:rPr>
        <w:t>ident</w:t>
      </w:r>
      <w:r>
        <w:rPr>
          <w:lang w:val="en-GB"/>
        </w:rPr>
        <w:t xml:space="preserve"> &amp;&amp; </w:t>
      </w:r>
      <w:r w:rsidR="005E0B60">
        <w:rPr>
          <w:lang w:val="en-GB"/>
        </w:rPr>
        <w:t xml:space="preserve">has-ProjectionParameterAttribute </w:t>
      </w:r>
      <w:r w:rsidR="005E0B60" w:rsidRPr="003E0C53">
        <w:rPr>
          <w:i/>
          <w:lang w:val="en-GB"/>
        </w:rPr>
        <w:t>arg</w:t>
      </w:r>
      <w:r w:rsidR="005E0B60" w:rsidRPr="003E0C53">
        <w:rPr>
          <w:i/>
          <w:vertAlign w:val="subscript"/>
          <w:lang w:val="en-GB"/>
        </w:rPr>
        <w:t>1</w:t>
      </w:r>
    </w:p>
    <w:p w:rsidR="00566CCB" w:rsidRDefault="00566CCB" w:rsidP="006E237B">
      <w:pPr>
        <w:pStyle w:val="CodeExplanation"/>
        <w:rPr>
          <w:rStyle w:val="CodeInline"/>
        </w:rPr>
      </w:pPr>
    </w:p>
    <w:p w:rsidR="006E237B" w:rsidRDefault="006E237B" w:rsidP="006E237B">
      <w:pPr>
        <w:pStyle w:val="CodeExplanation"/>
        <w:rPr>
          <w:lang w:val="en-GB"/>
        </w:rPr>
      </w:pPr>
      <w:r w:rsidRPr="003E0C53">
        <w:rPr>
          <w:rStyle w:val="CodeInline"/>
        </w:rPr>
        <w:tab/>
      </w:r>
      <w:r w:rsidRPr="003E0C53">
        <w:rPr>
          <w:rStyle w:val="CodeInline"/>
        </w:rPr>
        <w:tab/>
      </w:r>
      <w:r w:rsidRPr="003E0C53">
        <w:rPr>
          <w:rStyle w:val="CodeInline"/>
        </w:rPr>
        <w:sym w:font="Wingdings" w:char="F0E0"/>
      </w:r>
      <w:r w:rsidRPr="003E0C53">
        <w:rPr>
          <w:rStyle w:val="CodeInline"/>
        </w:rPr>
        <w:t xml:space="preserve"> </w:t>
      </w:r>
      <w:r w:rsidR="00D813AA" w:rsidRPr="00D813AA">
        <w:rPr>
          <w:rStyle w:val="CodeInline"/>
          <w:i/>
        </w:rPr>
        <w:t>b.</w:t>
      </w:r>
      <w:r w:rsidR="00D813AA">
        <w:rPr>
          <w:i/>
          <w:lang w:val="en-GB"/>
        </w:rPr>
        <w:t>CustomOperation</w:t>
      </w:r>
      <w:r w:rsidRPr="003E0C53">
        <w:rPr>
          <w:lang w:val="en-GB"/>
        </w:rPr>
        <w:t xml:space="preserve"> (</w:t>
      </w:r>
      <w:r w:rsidR="00D813AA" w:rsidRPr="003E0C53">
        <w:rPr>
          <w:rFonts w:ascii="Arial" w:hAnsi="Arial"/>
          <w:bCs/>
          <w:i/>
          <w:lang w:val="en-GB"/>
        </w:rPr>
        <w:t>inp</w:t>
      </w:r>
      <w:r w:rsidR="00D813AA" w:rsidRPr="003E0C53">
        <w:rPr>
          <w:lang w:val="en-GB"/>
        </w:rPr>
        <w:t>@</w:t>
      </w:r>
      <w:r w:rsidR="00D813AA" w:rsidRPr="003E0C53">
        <w:rPr>
          <w:i/>
          <w:lang w:val="en-GB"/>
        </w:rPr>
        <w:t>vs</w:t>
      </w:r>
      <w:r w:rsidR="00D813AA">
        <w:rPr>
          <w:i/>
          <w:lang w:val="en-GB"/>
        </w:rPr>
        <w:t>,</w:t>
      </w:r>
      <w:r w:rsidR="00D813AA" w:rsidRPr="003E0C53">
        <w:rPr>
          <w:lang w:val="en-GB"/>
        </w:rPr>
        <w:t xml:space="preserve"> </w:t>
      </w:r>
      <w:r w:rsidRPr="003E0C53">
        <w:rPr>
          <w:lang w:val="en-GB"/>
        </w:rPr>
        <w:t xml:space="preserve">fun </w:t>
      </w:r>
      <w:r w:rsidRPr="003E0C53">
        <w:rPr>
          <w:i/>
          <w:lang w:val="en-GB"/>
        </w:rPr>
        <w:t>vs</w:t>
      </w:r>
      <w:r w:rsidRPr="003E0C53">
        <w:rPr>
          <w:i/>
          <w:vertAlign w:val="subscript"/>
          <w:lang w:val="en-GB"/>
        </w:rPr>
        <w:t>1</w:t>
      </w:r>
      <w:r w:rsidRPr="003E0C53">
        <w:rPr>
          <w:lang w:val="en-GB"/>
        </w:rPr>
        <w:t xml:space="preserve"> -&gt; </w:t>
      </w:r>
      <w:r w:rsidRPr="003E0C53">
        <w:rPr>
          <w:i/>
          <w:lang w:val="en-GB"/>
        </w:rPr>
        <w:t>arg</w:t>
      </w:r>
      <w:r w:rsidRPr="003E0C53">
        <w:rPr>
          <w:i/>
          <w:vertAlign w:val="subscript"/>
          <w:lang w:val="en-GB"/>
        </w:rPr>
        <w:t>1</w:t>
      </w:r>
      <w:r w:rsidR="00566CCB">
        <w:rPr>
          <w:lang w:val="en-GB"/>
        </w:rPr>
        <w:t>)</w:t>
      </w:r>
    </w:p>
    <w:p w:rsidR="00566CCB" w:rsidRDefault="00566CCB" w:rsidP="006E237B">
      <w:pPr>
        <w:pStyle w:val="CodeExplanation"/>
        <w:rPr>
          <w:lang w:val="en-GB"/>
        </w:rPr>
      </w:pPr>
    </w:p>
    <w:p w:rsidR="005E0B60" w:rsidRDefault="005E0B60" w:rsidP="006E237B">
      <w:pPr>
        <w:pStyle w:val="CodeExplanation"/>
        <w:rPr>
          <w:lang w:val="en-GB"/>
        </w:rPr>
      </w:pPr>
      <w:r>
        <w:rPr>
          <w:lang w:val="en-GB"/>
        </w:rPr>
        <w:tab/>
        <w:t>A similar translation applies for custom operators with 0</w:t>
      </w:r>
      <w:r w:rsidR="0023777E">
        <w:rPr>
          <w:lang w:val="en-GB"/>
        </w:rPr>
        <w:t xml:space="preserve"> or more</w:t>
      </w:r>
      <w:r>
        <w:rPr>
          <w:lang w:val="en-GB"/>
        </w:rPr>
        <w:t xml:space="preserve"> arguments </w:t>
      </w:r>
    </w:p>
    <w:p w:rsidR="005E0B60" w:rsidRPr="003E0C53" w:rsidRDefault="005E0B60" w:rsidP="006E237B">
      <w:pPr>
        <w:pStyle w:val="CodeExplanation"/>
        <w:rPr>
          <w:lang w:val="en-GB"/>
        </w:rPr>
      </w:pPr>
      <w:r>
        <w:rPr>
          <w:lang w:val="en-GB"/>
        </w:rPr>
        <w:t xml:space="preserve">      where none, some or all of the arguments are ProjectionParameterAttribute</w:t>
      </w:r>
    </w:p>
    <w:p w:rsidR="006E237B" w:rsidRPr="003E0C53" w:rsidRDefault="006E237B" w:rsidP="006E237B">
      <w:pPr>
        <w:pStyle w:val="CodeExplanation"/>
        <w:rPr>
          <w:rStyle w:val="CodeInlineArial"/>
        </w:rPr>
      </w:pPr>
    </w:p>
    <w:p w:rsidR="006E237B" w:rsidRPr="003E0C53" w:rsidRDefault="006E237B" w:rsidP="006E237B">
      <w:pPr>
        <w:pStyle w:val="CodeExplanation"/>
        <w:rPr>
          <w:lang w:val="en-GB"/>
        </w:rPr>
      </w:pPr>
      <w:r w:rsidRPr="003E0C53">
        <w:rPr>
          <w:rStyle w:val="CodeInlineArial"/>
        </w:rPr>
        <w:t xml:space="preserve">  | </w:t>
      </w:r>
      <w:r w:rsidRPr="003E0C53">
        <w:rPr>
          <w:lang w:val="en-GB"/>
        </w:rPr>
        <w:t xml:space="preserve">into </w:t>
      </w:r>
      <w:r w:rsidRPr="003E0C53">
        <w:rPr>
          <w:i/>
          <w:lang w:val="en-GB"/>
        </w:rPr>
        <w:t>pat</w:t>
      </w:r>
      <w:r w:rsidRPr="003E0C53">
        <w:rPr>
          <w:i/>
          <w:vertAlign w:val="subscript"/>
          <w:lang w:val="en-GB"/>
        </w:rPr>
        <w:t>1</w:t>
      </w:r>
      <w:r w:rsidRPr="003E0C53">
        <w:rPr>
          <w:lang w:val="en-GB"/>
        </w:rPr>
        <w:t xml:space="preserve"> ; </w:t>
      </w:r>
      <w:r w:rsidRPr="003E0C53">
        <w:rPr>
          <w:i/>
          <w:lang w:val="en-GB"/>
        </w:rPr>
        <w:t>cexpr</w:t>
      </w:r>
    </w:p>
    <w:p w:rsidR="006E237B" w:rsidRPr="00273F24" w:rsidRDefault="006E237B" w:rsidP="006E237B">
      <w:pPr>
        <w:pStyle w:val="CodeExplanation"/>
        <w:rPr>
          <w:lang w:val="en-GB"/>
        </w:rPr>
      </w:pPr>
      <w:r w:rsidRPr="003E0C53">
        <w:rPr>
          <w:rStyle w:val="CodeInline"/>
        </w:rPr>
        <w:tab/>
      </w:r>
      <w:r w:rsidRPr="003E0C53">
        <w:rPr>
          <w:rStyle w:val="CodeInline"/>
        </w:rPr>
        <w:tab/>
      </w:r>
      <w:r w:rsidRPr="003E0C53">
        <w:rPr>
          <w:rStyle w:val="CodeInline"/>
        </w:rPr>
        <w:sym w:font="Wingdings" w:char="F0E0"/>
      </w:r>
      <w:r w:rsidRPr="003E0C53">
        <w:rPr>
          <w:rStyle w:val="CodeInline"/>
        </w:rPr>
        <w:t xml:space="preserve"> </w:t>
      </w:r>
      <w:r w:rsidRPr="003E0C53">
        <w:rPr>
          <w:rStyle w:val="CodeInlineArial"/>
          <w:b/>
        </w:rPr>
        <w:t>Q</w:t>
      </w:r>
      <w:r w:rsidRPr="003E0C53">
        <w:rPr>
          <w:rFonts w:ascii="Arial" w:hAnsi="Arial"/>
          <w:b/>
          <w:bCs/>
          <w:i/>
          <w:vertAlign w:val="subscript"/>
          <w:lang w:val="en-GB"/>
        </w:rPr>
        <w:t>vs</w:t>
      </w:r>
      <w:r w:rsidRPr="003E0C53">
        <w:rPr>
          <w:rStyle w:val="CodeInline"/>
        </w:rPr>
        <w:t xml:space="preserve"> </w:t>
      </w:r>
      <w:r w:rsidR="00BE311A" w:rsidRPr="003E0C53">
        <w:rPr>
          <w:rStyle w:val="CodeInline"/>
        </w:rPr>
        <w:t xml:space="preserve">(for </w:t>
      </w:r>
      <w:r w:rsidR="00BE311A" w:rsidRPr="003E0C53">
        <w:rPr>
          <w:rStyle w:val="CodeInline"/>
          <w:i/>
        </w:rPr>
        <w:t>pat</w:t>
      </w:r>
      <w:r w:rsidR="00BE311A" w:rsidRPr="003E0C53">
        <w:rPr>
          <w:rStyle w:val="CodeInline"/>
        </w:rPr>
        <w:t xml:space="preserve"> in </w:t>
      </w:r>
      <w:r w:rsidR="00BE311A" w:rsidRPr="003E0C53">
        <w:rPr>
          <w:rFonts w:ascii="Arial" w:hAnsi="Arial"/>
          <w:bCs/>
          <w:i/>
          <w:lang w:val="en-GB"/>
        </w:rPr>
        <w:t>inp</w:t>
      </w:r>
      <w:r w:rsidR="00BE311A" w:rsidRPr="003E0C53">
        <w:rPr>
          <w:lang w:val="en-GB"/>
        </w:rPr>
        <w:t>@</w:t>
      </w:r>
      <w:r w:rsidR="00BE311A" w:rsidRPr="003E0C53">
        <w:rPr>
          <w:i/>
          <w:lang w:val="en-GB"/>
        </w:rPr>
        <w:t>vs</w:t>
      </w:r>
      <w:r w:rsidR="00BE311A" w:rsidRPr="003E0C53">
        <w:rPr>
          <w:rStyle w:val="CodeInline"/>
        </w:rPr>
        <w:t xml:space="preserve"> do </w:t>
      </w:r>
      <w:r w:rsidR="00BE311A" w:rsidRPr="003E0C53">
        <w:rPr>
          <w:rStyle w:val="CodeInline"/>
          <w:i/>
        </w:rPr>
        <w:t xml:space="preserve">qexpr </w:t>
      </w:r>
      <w:r w:rsidR="00BE311A" w:rsidRPr="003E0C53">
        <w:rPr>
          <w:rStyle w:val="CodeInline"/>
        </w:rPr>
        <w:t>)</w:t>
      </w:r>
    </w:p>
    <w:p w:rsidR="006E237B" w:rsidRDefault="006E237B" w:rsidP="006E237B">
      <w:pPr>
        <w:pStyle w:val="CodeExplanation"/>
        <w:rPr>
          <w:rStyle w:val="CodeInline"/>
        </w:rPr>
      </w:pPr>
      <w:r>
        <w:rPr>
          <w:rStyle w:val="CodeInlineArial"/>
        </w:rPr>
        <w:t xml:space="preserve">  </w:t>
      </w:r>
      <w:r w:rsidRPr="00A0568E">
        <w:rPr>
          <w:rStyle w:val="CodeInlineArial"/>
        </w:rPr>
        <w:t xml:space="preserve">| </w:t>
      </w:r>
      <w:r w:rsidRPr="00355E9F">
        <w:rPr>
          <w:rStyle w:val="CodeInlineItalic"/>
        </w:rPr>
        <w:t>other-expr</w:t>
      </w:r>
    </w:p>
    <w:p w:rsidR="006E237B" w:rsidRPr="00F115D2" w:rsidRDefault="006E237B" w:rsidP="006E237B">
      <w:pPr>
        <w:pStyle w:val="CodeExplanation"/>
        <w:rPr>
          <w:rStyle w:val="CodeInline"/>
        </w:rPr>
      </w:pPr>
      <w:r>
        <w:rPr>
          <w:rStyle w:val="CodeInline"/>
        </w:rPr>
        <w:tab/>
      </w:r>
      <w:r>
        <w:rPr>
          <w:rStyle w:val="CodeInline"/>
        </w:rPr>
        <w:tab/>
      </w:r>
      <w:r w:rsidRPr="009C120D">
        <w:rPr>
          <w:rStyle w:val="CodeInline"/>
        </w:rPr>
        <w:sym w:font="Wingdings" w:char="F0E0"/>
      </w:r>
      <w:r>
        <w:rPr>
          <w:rStyle w:val="CodeInline"/>
        </w:rPr>
        <w:t xml:space="preserve"> </w:t>
      </w:r>
      <w:r w:rsidRPr="00273F24">
        <w:rPr>
          <w:rFonts w:ascii="Arial" w:hAnsi="Arial"/>
          <w:bCs/>
          <w:i/>
          <w:lang w:val="en-GB"/>
        </w:rPr>
        <w:t>inp</w:t>
      </w:r>
      <w:r w:rsidRPr="00273F24">
        <w:rPr>
          <w:rFonts w:ascii="Arial" w:hAnsi="Arial"/>
          <w:bCs/>
          <w:lang w:val="en-GB"/>
        </w:rPr>
        <w:t>[</w:t>
      </w:r>
      <w:r w:rsidRPr="00355E9F">
        <w:rPr>
          <w:rStyle w:val="CodeInlineItalic"/>
        </w:rPr>
        <w:t>other-expr</w:t>
      </w:r>
      <w:r w:rsidRPr="00404279">
        <w:rPr>
          <w:rStyle w:val="CodeInline"/>
        </w:rPr>
        <w:t>;</w:t>
      </w:r>
      <w:r>
        <w:rPr>
          <w:rStyle w:val="CodeInline"/>
        </w:rPr>
        <w:t xml:space="preserve"> </w:t>
      </w:r>
      <w:r w:rsidRPr="00404279">
        <w:rPr>
          <w:rStyle w:val="CodeInline"/>
        </w:rPr>
        <w:t>b.Zero()</w:t>
      </w:r>
      <w:r>
        <w:rPr>
          <w:rStyle w:val="CodeInline"/>
        </w:rPr>
        <w:t>]</w:t>
      </w:r>
      <w:r w:rsidRPr="00A0568E">
        <w:rPr>
          <w:rStyle w:val="CodeInlineArial"/>
        </w:rPr>
        <w:t xml:space="preserve"> </w:t>
      </w:r>
    </w:p>
    <w:p w:rsidR="006E237B" w:rsidRDefault="006E237B" w:rsidP="006E237B">
      <w:pPr>
        <w:pStyle w:val="CodeExplanation"/>
        <w:rPr>
          <w:rStyle w:val="CodeInline"/>
        </w:rPr>
      </w:pPr>
    </w:p>
    <w:p w:rsidR="006E237B" w:rsidRDefault="006E237B" w:rsidP="006E237B">
      <w:pPr>
        <w:pStyle w:val="CodeExplanation"/>
      </w:pPr>
    </w:p>
    <w:p w:rsidR="006E237B" w:rsidRPr="006E237B" w:rsidRDefault="006E237B" w:rsidP="00A21BBD">
      <w:r w:rsidRPr="006E237B">
        <w:t>Pl</w:t>
      </w:r>
      <w:r>
        <w:t>us thes</w:t>
      </w:r>
      <w:r w:rsidR="008023AB">
        <w:t xml:space="preserve">e cases for “join”, “groupJoin”, </w:t>
      </w:r>
      <w:r w:rsidR="00546D5C">
        <w:t xml:space="preserve">“zip” and </w:t>
      </w:r>
      <w:r w:rsidR="008023AB">
        <w:t>“leftOuterJoin”</w:t>
      </w:r>
    </w:p>
    <w:p w:rsidR="006E237B" w:rsidRDefault="006E237B" w:rsidP="006E237B">
      <w:pPr>
        <w:pStyle w:val="Code"/>
      </w:pPr>
      <w:r>
        <w:t xml:space="preserve">   | join (for </w:t>
      </w:r>
      <w:r>
        <w:rPr>
          <w:i/>
        </w:rPr>
        <w:t>p2</w:t>
      </w:r>
      <w:r>
        <w:rPr>
          <w:vertAlign w:val="subscript"/>
        </w:rPr>
        <w:t>vs2</w:t>
      </w:r>
      <w:r>
        <w:rPr>
          <w:i/>
        </w:rPr>
        <w:t xml:space="preserve"> </w:t>
      </w:r>
      <w:r>
        <w:t>in</w:t>
      </w:r>
      <w:r w:rsidRPr="00CB02AE">
        <w:rPr>
          <w:i/>
        </w:rPr>
        <w:t xml:space="preserve"> </w:t>
      </w:r>
      <w:r w:rsidRPr="004455B0">
        <w:rPr>
          <w:i/>
        </w:rPr>
        <w:t>inp</w:t>
      </w:r>
      <w:r>
        <w:rPr>
          <w:i/>
          <w:vertAlign w:val="subscript"/>
        </w:rPr>
        <w:t>2</w:t>
      </w:r>
      <w:r>
        <w:t xml:space="preserve"> -&gt; </w:t>
      </w:r>
      <w:r>
        <w:rPr>
          <w:i/>
        </w:rPr>
        <w:t>key1 = key2</w:t>
      </w:r>
      <w:r>
        <w:t>)</w:t>
      </w:r>
      <w:r w:rsidRPr="004455B0">
        <w:t>;</w:t>
      </w:r>
      <w:r>
        <w:rPr>
          <w:i/>
        </w:rPr>
        <w:t xml:space="preserve"> qexpr</w:t>
      </w:r>
    </w:p>
    <w:p w:rsidR="006E237B" w:rsidRDefault="006E237B" w:rsidP="006E237B">
      <w:pPr>
        <w:pStyle w:val="Code"/>
      </w:pPr>
      <w:r>
        <w:t xml:space="preserve">    </w:t>
      </w:r>
      <w:r>
        <w:tab/>
      </w:r>
      <w:r>
        <w:sym w:font="Wingdings" w:char="F0E0"/>
      </w:r>
      <w:r>
        <w:t xml:space="preserve"> </w:t>
      </w:r>
      <w:r w:rsidR="00FD31E8">
        <w:t>b.Join</w:t>
      </w:r>
      <w:r w:rsidR="00FD31E8">
        <w:rPr>
          <w:i/>
        </w:rPr>
        <w:t>(</w:t>
      </w:r>
      <w:r w:rsidRPr="004455B0">
        <w:rPr>
          <w:i/>
        </w:rPr>
        <w:t>inp</w:t>
      </w:r>
      <w:r w:rsidRPr="004455B0">
        <w:rPr>
          <w:i/>
          <w:vertAlign w:val="subscript"/>
        </w:rPr>
        <w:t>1</w:t>
      </w:r>
      <w:r>
        <w:t>@</w:t>
      </w:r>
      <w:r w:rsidRPr="00C52054">
        <w:rPr>
          <w:i/>
        </w:rPr>
        <w:t>vs</w:t>
      </w:r>
      <w:r w:rsidRPr="004455B0">
        <w:rPr>
          <w:i/>
          <w:vertAlign w:val="subscript"/>
        </w:rPr>
        <w:t>1</w:t>
      </w:r>
      <w:r w:rsidR="00FD31E8">
        <w:rPr>
          <w:i/>
        </w:rPr>
        <w:t xml:space="preserve">, </w:t>
      </w:r>
      <w:r w:rsidRPr="004455B0">
        <w:rPr>
          <w:i/>
        </w:rPr>
        <w:t>inp</w:t>
      </w:r>
      <w:r>
        <w:rPr>
          <w:i/>
          <w:vertAlign w:val="subscript"/>
        </w:rPr>
        <w:t>2</w:t>
      </w:r>
      <w:r w:rsidR="00FD31E8">
        <w:t xml:space="preserve">, </w:t>
      </w:r>
      <w:r>
        <w:t>(</w:t>
      </w:r>
      <w:r w:rsidR="003E0C53">
        <w:t xml:space="preserve">fun </w:t>
      </w:r>
      <w:r w:rsidRPr="00047A8E">
        <w:rPr>
          <w:i/>
        </w:rPr>
        <w:t>vs1</w:t>
      </w:r>
      <w:r>
        <w:t xml:space="preserve"> -&gt; </w:t>
      </w:r>
      <w:r w:rsidRPr="00047A8E">
        <w:rPr>
          <w:i/>
        </w:rPr>
        <w:t>key1</w:t>
      </w:r>
      <w:r w:rsidR="00FD31E8">
        <w:t xml:space="preserve">), </w:t>
      </w:r>
      <w:r>
        <w:t>(</w:t>
      </w:r>
      <w:r w:rsidR="003E0C53">
        <w:t xml:space="preserve">fun </w:t>
      </w:r>
      <w:r w:rsidRPr="00047A8E">
        <w:rPr>
          <w:i/>
        </w:rPr>
        <w:t>p2</w:t>
      </w:r>
      <w:r>
        <w:t xml:space="preserve"> -&gt; </w:t>
      </w:r>
      <w:r w:rsidRPr="00047A8E">
        <w:rPr>
          <w:i/>
        </w:rPr>
        <w:t>key2</w:t>
      </w:r>
      <w:r w:rsidR="00FD31E8">
        <w:t xml:space="preserve">), </w:t>
      </w:r>
      <w:r>
        <w:t>(</w:t>
      </w:r>
      <w:r w:rsidR="003E0C53">
        <w:t xml:space="preserve">fun </w:t>
      </w:r>
      <w:r w:rsidRPr="00047A8E">
        <w:rPr>
          <w:i/>
        </w:rPr>
        <w:t>vs1</w:t>
      </w:r>
      <w:r>
        <w:t xml:space="preserve"> </w:t>
      </w:r>
      <w:r w:rsidRPr="00047A8E">
        <w:rPr>
          <w:i/>
        </w:rPr>
        <w:t>p2</w:t>
      </w:r>
      <w:r>
        <w:t xml:space="preserve"> -&gt; qtrans</w:t>
      </w:r>
      <w:r>
        <w:rPr>
          <w:i/>
          <w:vertAlign w:val="subscript"/>
        </w:rPr>
        <w:t>v</w:t>
      </w:r>
      <w:r w:rsidRPr="00D072AE">
        <w:rPr>
          <w:i/>
          <w:vertAlign w:val="subscript"/>
        </w:rPr>
        <w:t>s</w:t>
      </w:r>
      <w:r>
        <w:rPr>
          <w:i/>
          <w:vertAlign w:val="subscript"/>
        </w:rPr>
        <w:t>1+vs2</w:t>
      </w:r>
      <w:r>
        <w:t xml:space="preserve"> </w:t>
      </w:r>
      <w:r w:rsidRPr="004455B0">
        <w:rPr>
          <w:i/>
        </w:rPr>
        <w:t>inp</w:t>
      </w:r>
      <w:r>
        <w:rPr>
          <w:i/>
          <w:vertAlign w:val="subscript"/>
        </w:rPr>
        <w:t>0</w:t>
      </w:r>
      <w:r>
        <w:t xml:space="preserve"> </w:t>
      </w:r>
      <w:r w:rsidRPr="004455B0">
        <w:rPr>
          <w:i/>
        </w:rPr>
        <w:t>qexpr</w:t>
      </w:r>
      <w:r>
        <w:t>)</w:t>
      </w:r>
      <w:r w:rsidR="00FD31E8">
        <w:t>)</w:t>
      </w:r>
    </w:p>
    <w:p w:rsidR="006E237B" w:rsidRPr="00D072AE" w:rsidRDefault="006E237B" w:rsidP="006E237B">
      <w:pPr>
        <w:pStyle w:val="Code"/>
      </w:pPr>
    </w:p>
    <w:p w:rsidR="006E237B" w:rsidRDefault="006E237B" w:rsidP="006E237B">
      <w:pPr>
        <w:pStyle w:val="Code"/>
      </w:pPr>
      <w:r>
        <w:t xml:space="preserve">   | groupJoin (for </w:t>
      </w:r>
      <w:r>
        <w:rPr>
          <w:i/>
        </w:rPr>
        <w:t xml:space="preserve">p2 </w:t>
      </w:r>
      <w:r>
        <w:t>in</w:t>
      </w:r>
      <w:r w:rsidRPr="00CB02AE">
        <w:rPr>
          <w:i/>
        </w:rPr>
        <w:t xml:space="preserve"> </w:t>
      </w:r>
      <w:r w:rsidRPr="004455B0">
        <w:rPr>
          <w:i/>
        </w:rPr>
        <w:t>inp</w:t>
      </w:r>
      <w:r>
        <w:rPr>
          <w:i/>
          <w:vertAlign w:val="subscript"/>
        </w:rPr>
        <w:t>2</w:t>
      </w:r>
      <w:r>
        <w:t xml:space="preserve"> -&gt; </w:t>
      </w:r>
      <w:r>
        <w:rPr>
          <w:i/>
        </w:rPr>
        <w:t>key1 = key2</w:t>
      </w:r>
      <w:r>
        <w:t xml:space="preserve">) into </w:t>
      </w:r>
      <w:r>
        <w:rPr>
          <w:i/>
        </w:rPr>
        <w:t>grouppat</w:t>
      </w:r>
      <w:r w:rsidRPr="004455B0">
        <w:t>;</w:t>
      </w:r>
      <w:r>
        <w:rPr>
          <w:i/>
        </w:rPr>
        <w:t xml:space="preserve"> qexpr</w:t>
      </w:r>
    </w:p>
    <w:p w:rsidR="006E237B" w:rsidRDefault="006E237B" w:rsidP="006E237B">
      <w:pPr>
        <w:pStyle w:val="Code"/>
      </w:pPr>
      <w:r>
        <w:t xml:space="preserve">    </w:t>
      </w:r>
      <w:r>
        <w:tab/>
      </w:r>
      <w:r>
        <w:sym w:font="Wingdings" w:char="F0E0"/>
      </w:r>
      <w:r>
        <w:t xml:space="preserve"> </w:t>
      </w:r>
      <w:r w:rsidR="00FD31E8">
        <w:t>b.G</w:t>
      </w:r>
      <w:r>
        <w:t>roupJoin</w:t>
      </w:r>
      <w:r w:rsidR="00FD31E8" w:rsidRPr="00FD31E8">
        <w:t>(</w:t>
      </w:r>
      <w:r w:rsidRPr="004455B0">
        <w:rPr>
          <w:i/>
        </w:rPr>
        <w:t>inp</w:t>
      </w:r>
      <w:r w:rsidRPr="004455B0">
        <w:rPr>
          <w:i/>
          <w:vertAlign w:val="subscript"/>
        </w:rPr>
        <w:t>1</w:t>
      </w:r>
      <w:r>
        <w:t>@</w:t>
      </w:r>
      <w:r w:rsidRPr="00C52054">
        <w:rPr>
          <w:i/>
        </w:rPr>
        <w:t>vs</w:t>
      </w:r>
      <w:r w:rsidRPr="004455B0">
        <w:rPr>
          <w:i/>
          <w:vertAlign w:val="subscript"/>
        </w:rPr>
        <w:t>1</w:t>
      </w:r>
      <w:r w:rsidR="00FD31E8">
        <w:rPr>
          <w:i/>
        </w:rPr>
        <w:t>,</w:t>
      </w:r>
      <w:r w:rsidRPr="004455B0">
        <w:rPr>
          <w:i/>
        </w:rPr>
        <w:t>inp</w:t>
      </w:r>
      <w:r>
        <w:rPr>
          <w:i/>
          <w:vertAlign w:val="subscript"/>
        </w:rPr>
        <w:t>2</w:t>
      </w:r>
      <w:r w:rsidR="00FD31E8">
        <w:t>,</w:t>
      </w:r>
      <w:r>
        <w:t>(</w:t>
      </w:r>
      <w:r w:rsidR="003E0C53">
        <w:t xml:space="preserve">fun </w:t>
      </w:r>
      <w:r w:rsidRPr="00047A8E">
        <w:t>vs1</w:t>
      </w:r>
      <w:r>
        <w:t xml:space="preserve"> -&gt; </w:t>
      </w:r>
      <w:r w:rsidRPr="00047A8E">
        <w:rPr>
          <w:i/>
        </w:rPr>
        <w:t>key1</w:t>
      </w:r>
      <w:r w:rsidR="00FD31E8">
        <w:t>),</w:t>
      </w:r>
      <w:r>
        <w:t>(</w:t>
      </w:r>
      <w:r w:rsidR="003E0C53">
        <w:t xml:space="preserve">fun </w:t>
      </w:r>
      <w:r w:rsidRPr="00047A8E">
        <w:rPr>
          <w:i/>
        </w:rPr>
        <w:t>p2</w:t>
      </w:r>
      <w:r>
        <w:t xml:space="preserve"> -&gt; </w:t>
      </w:r>
      <w:r w:rsidRPr="00047A8E">
        <w:rPr>
          <w:i/>
        </w:rPr>
        <w:t>key2</w:t>
      </w:r>
      <w:r w:rsidR="00FD31E8">
        <w:t>),</w:t>
      </w:r>
      <w:r>
        <w:t>(</w:t>
      </w:r>
      <w:r w:rsidR="003E0C53">
        <w:t xml:space="preserve">fun </w:t>
      </w:r>
      <w:r w:rsidRPr="00047A8E">
        <w:rPr>
          <w:i/>
        </w:rPr>
        <w:t xml:space="preserve">vs1 </w:t>
      </w:r>
      <w:r>
        <w:rPr>
          <w:i/>
        </w:rPr>
        <w:t>grouppat</w:t>
      </w:r>
      <w:r>
        <w:t xml:space="preserve"> -&gt; …)</w:t>
      </w:r>
      <w:r w:rsidR="00FD31E8">
        <w:t>)</w:t>
      </w:r>
    </w:p>
    <w:p w:rsidR="008023AB" w:rsidRDefault="008023AB" w:rsidP="008023AB">
      <w:pPr>
        <w:pStyle w:val="Code"/>
      </w:pPr>
    </w:p>
    <w:p w:rsidR="003E0C53" w:rsidRDefault="003E0C53" w:rsidP="003E0C53">
      <w:pPr>
        <w:pStyle w:val="Code"/>
      </w:pPr>
      <w:r>
        <w:t xml:space="preserve">   | zip </w:t>
      </w:r>
      <w:r w:rsidRPr="004455B0">
        <w:rPr>
          <w:i/>
        </w:rPr>
        <w:t>inp</w:t>
      </w:r>
      <w:r>
        <w:rPr>
          <w:i/>
          <w:vertAlign w:val="subscript"/>
        </w:rPr>
        <w:t>2</w:t>
      </w:r>
      <w:r>
        <w:t xml:space="preserve"> into </w:t>
      </w:r>
      <w:r>
        <w:rPr>
          <w:i/>
        </w:rPr>
        <w:t>pat</w:t>
      </w:r>
      <w:r w:rsidRPr="004455B0">
        <w:t>;</w:t>
      </w:r>
      <w:r>
        <w:rPr>
          <w:i/>
        </w:rPr>
        <w:t xml:space="preserve"> qexpr</w:t>
      </w:r>
    </w:p>
    <w:p w:rsidR="003E0C53" w:rsidRDefault="003E0C53" w:rsidP="003E0C53">
      <w:pPr>
        <w:pStyle w:val="Code"/>
      </w:pPr>
      <w:r>
        <w:t xml:space="preserve">    </w:t>
      </w:r>
      <w:r>
        <w:tab/>
      </w:r>
      <w:r>
        <w:sym w:font="Wingdings" w:char="F0E0"/>
      </w:r>
      <w:r w:rsidR="00FD31E8">
        <w:t xml:space="preserve"> b.Z</w:t>
      </w:r>
      <w:r>
        <w:t>ip</w:t>
      </w:r>
      <w:r w:rsidRPr="00CB02AE">
        <w:rPr>
          <w:i/>
        </w:rPr>
        <w:t xml:space="preserve"> </w:t>
      </w:r>
      <w:r w:rsidR="00FD31E8" w:rsidRPr="00FD31E8">
        <w:t>(</w:t>
      </w:r>
      <w:r w:rsidRPr="004455B0">
        <w:rPr>
          <w:i/>
        </w:rPr>
        <w:t>inp</w:t>
      </w:r>
      <w:r w:rsidRPr="004455B0">
        <w:rPr>
          <w:i/>
          <w:vertAlign w:val="subscript"/>
        </w:rPr>
        <w:t>1</w:t>
      </w:r>
      <w:r>
        <w:t>@</w:t>
      </w:r>
      <w:r w:rsidRPr="00C52054">
        <w:rPr>
          <w:i/>
        </w:rPr>
        <w:t>vs</w:t>
      </w:r>
      <w:r w:rsidRPr="004455B0">
        <w:rPr>
          <w:i/>
          <w:vertAlign w:val="subscript"/>
        </w:rPr>
        <w:t>1</w:t>
      </w:r>
      <w:r w:rsidR="00FD31E8">
        <w:rPr>
          <w:i/>
        </w:rPr>
        <w:t>,</w:t>
      </w:r>
      <w:r w:rsidRPr="004455B0">
        <w:rPr>
          <w:i/>
        </w:rPr>
        <w:t>inp</w:t>
      </w:r>
      <w:r>
        <w:rPr>
          <w:i/>
          <w:vertAlign w:val="subscript"/>
        </w:rPr>
        <w:t>2</w:t>
      </w:r>
      <w:r w:rsidR="00FD31E8">
        <w:t>,</w:t>
      </w:r>
      <w:r>
        <w:t xml:space="preserve">(fun </w:t>
      </w:r>
      <w:r w:rsidRPr="00047A8E">
        <w:rPr>
          <w:i/>
        </w:rPr>
        <w:t xml:space="preserve">vs1 </w:t>
      </w:r>
      <w:r>
        <w:rPr>
          <w:i/>
        </w:rPr>
        <w:t>grouppat</w:t>
      </w:r>
      <w:r>
        <w:t xml:space="preserve"> -&gt; …)</w:t>
      </w:r>
      <w:r w:rsidR="00FD31E8">
        <w:t>)</w:t>
      </w:r>
    </w:p>
    <w:p w:rsidR="003E0C53" w:rsidRDefault="003E0C53" w:rsidP="003E0C53">
      <w:pPr>
        <w:pStyle w:val="Code"/>
      </w:pPr>
    </w:p>
    <w:p w:rsidR="008023AB" w:rsidRDefault="008023AB" w:rsidP="008023AB">
      <w:pPr>
        <w:pStyle w:val="Code"/>
      </w:pPr>
      <w:r>
        <w:t xml:space="preserve">   | leftOuterJoin (for </w:t>
      </w:r>
      <w:r>
        <w:rPr>
          <w:i/>
        </w:rPr>
        <w:t xml:space="preserve">p2 </w:t>
      </w:r>
      <w:r>
        <w:t>in</w:t>
      </w:r>
      <w:r w:rsidRPr="00CB02AE">
        <w:rPr>
          <w:i/>
        </w:rPr>
        <w:t xml:space="preserve"> </w:t>
      </w:r>
      <w:r w:rsidRPr="004455B0">
        <w:rPr>
          <w:i/>
        </w:rPr>
        <w:t>inp</w:t>
      </w:r>
      <w:r>
        <w:rPr>
          <w:i/>
          <w:vertAlign w:val="subscript"/>
        </w:rPr>
        <w:t>2</w:t>
      </w:r>
      <w:r>
        <w:t xml:space="preserve"> -&gt; </w:t>
      </w:r>
      <w:r>
        <w:rPr>
          <w:i/>
        </w:rPr>
        <w:t>key1 = key2</w:t>
      </w:r>
      <w:r>
        <w:t xml:space="preserve">) into </w:t>
      </w:r>
      <w:r w:rsidR="00FD31E8">
        <w:rPr>
          <w:i/>
        </w:rPr>
        <w:t>group</w:t>
      </w:r>
      <w:r w:rsidRPr="004455B0">
        <w:t>;</w:t>
      </w:r>
      <w:r>
        <w:rPr>
          <w:i/>
        </w:rPr>
        <w:t xml:space="preserve"> qexpr</w:t>
      </w:r>
    </w:p>
    <w:p w:rsidR="008023AB" w:rsidRDefault="008023AB" w:rsidP="008023AB">
      <w:pPr>
        <w:pStyle w:val="Code"/>
      </w:pPr>
      <w:r>
        <w:lastRenderedPageBreak/>
        <w:t xml:space="preserve">    </w:t>
      </w:r>
      <w:r>
        <w:tab/>
      </w:r>
      <w:r>
        <w:sym w:font="Wingdings" w:char="F0E0"/>
      </w:r>
      <w:r w:rsidR="00FD31E8">
        <w:t xml:space="preserve"> b.L</w:t>
      </w:r>
      <w:r>
        <w:t>eftOuterJoin</w:t>
      </w:r>
      <w:r w:rsidR="00FD31E8">
        <w:rPr>
          <w:i/>
        </w:rPr>
        <w:t>(</w:t>
      </w:r>
      <w:r w:rsidRPr="004455B0">
        <w:rPr>
          <w:i/>
        </w:rPr>
        <w:t>inp</w:t>
      </w:r>
      <w:r w:rsidRPr="004455B0">
        <w:rPr>
          <w:i/>
          <w:vertAlign w:val="subscript"/>
        </w:rPr>
        <w:t>1</w:t>
      </w:r>
      <w:r>
        <w:t>@</w:t>
      </w:r>
      <w:r w:rsidRPr="00C52054">
        <w:rPr>
          <w:i/>
        </w:rPr>
        <w:t>vs</w:t>
      </w:r>
      <w:r w:rsidRPr="004455B0">
        <w:rPr>
          <w:i/>
          <w:vertAlign w:val="subscript"/>
        </w:rPr>
        <w:t>1</w:t>
      </w:r>
      <w:r w:rsidR="00FD31E8">
        <w:rPr>
          <w:i/>
        </w:rPr>
        <w:t>,</w:t>
      </w:r>
      <w:r w:rsidRPr="004455B0">
        <w:rPr>
          <w:i/>
        </w:rPr>
        <w:t>inp</w:t>
      </w:r>
      <w:r>
        <w:rPr>
          <w:i/>
          <w:vertAlign w:val="subscript"/>
        </w:rPr>
        <w:t>2</w:t>
      </w:r>
      <w:r w:rsidR="00FD31E8">
        <w:t>,</w:t>
      </w:r>
      <w:r>
        <w:t>(</w:t>
      </w:r>
      <w:r w:rsidR="003E0C53">
        <w:t xml:space="preserve">fun </w:t>
      </w:r>
      <w:r w:rsidRPr="00047A8E">
        <w:t>vs1</w:t>
      </w:r>
      <w:r>
        <w:t xml:space="preserve"> -&gt; </w:t>
      </w:r>
      <w:r w:rsidRPr="00047A8E">
        <w:rPr>
          <w:i/>
        </w:rPr>
        <w:t>key1</w:t>
      </w:r>
      <w:r>
        <w:t>)</w:t>
      </w:r>
      <w:r w:rsidR="00FD31E8">
        <w:t>,</w:t>
      </w:r>
      <w:r>
        <w:t>(</w:t>
      </w:r>
      <w:r w:rsidR="003E0C53">
        <w:t xml:space="preserve">fun </w:t>
      </w:r>
      <w:r w:rsidRPr="00047A8E">
        <w:rPr>
          <w:i/>
        </w:rPr>
        <w:t>p2</w:t>
      </w:r>
      <w:r>
        <w:t xml:space="preserve"> -&gt; </w:t>
      </w:r>
      <w:r w:rsidRPr="00047A8E">
        <w:rPr>
          <w:i/>
        </w:rPr>
        <w:t>key2</w:t>
      </w:r>
      <w:r>
        <w:t>)</w:t>
      </w:r>
      <w:r w:rsidR="00FD31E8">
        <w:t>,</w:t>
      </w:r>
      <w:r>
        <w:t>(</w:t>
      </w:r>
      <w:r w:rsidR="003E0C53">
        <w:t xml:space="preserve">fun </w:t>
      </w:r>
      <w:r w:rsidRPr="00047A8E">
        <w:rPr>
          <w:i/>
        </w:rPr>
        <w:t xml:space="preserve">vs1 </w:t>
      </w:r>
      <w:r w:rsidR="00FD31E8">
        <w:rPr>
          <w:i/>
        </w:rPr>
        <w:t>group</w:t>
      </w:r>
      <w:r>
        <w:t xml:space="preserve"> -&gt; …)</w:t>
      </w:r>
      <w:r w:rsidR="00FD31E8">
        <w:t>)</w:t>
      </w:r>
    </w:p>
    <w:p w:rsidR="00E17C27" w:rsidRDefault="00E17C27" w:rsidP="009776A5">
      <w:pPr>
        <w:autoSpaceDE w:val="0"/>
        <w:autoSpaceDN w:val="0"/>
        <w:adjustRightInd w:val="0"/>
        <w:spacing w:after="0" w:line="240" w:lineRule="auto"/>
        <w:rPr>
          <w:rFonts w:ascii="Consolas" w:hAnsi="Consolas" w:cs="Consolas"/>
          <w:noProof/>
          <w:color w:val="0000FF"/>
          <w:sz w:val="16"/>
          <w:szCs w:val="32"/>
          <w:lang w:val="en-GB"/>
        </w:rPr>
      </w:pPr>
    </w:p>
    <w:p w:rsidR="004539CA" w:rsidRDefault="004539CA" w:rsidP="00E17C27">
      <w:pPr>
        <w:pStyle w:val="Heading2"/>
      </w:pPr>
      <w:bookmarkStart w:id="904" w:name="_Toc300669458"/>
      <w:r>
        <w:t xml:space="preserve">Attributes for Specifying Computation Expression </w:t>
      </w:r>
      <w:r w:rsidR="00A6797A">
        <w:t>Custom Operation</w:t>
      </w:r>
      <w:r>
        <w:t>s</w:t>
      </w:r>
      <w:bookmarkEnd w:id="904"/>
    </w:p>
    <w:p w:rsidR="004539CA" w:rsidRDefault="00F175EE" w:rsidP="004539CA">
      <w:r>
        <w:t>The following two attributes are u</w:t>
      </w:r>
      <w:r w:rsidR="00DA6D32">
        <w:t xml:space="preserve">sed to specify </w:t>
      </w:r>
      <w:r w:rsidR="00A6797A">
        <w:t>custom operation</w:t>
      </w:r>
      <w:r w:rsidR="00DA6D32">
        <w:t xml:space="preserve">s: </w:t>
      </w:r>
      <w:r w:rsidR="00F9489C">
        <w:rPr>
          <w:b/>
        </w:rPr>
        <w:t>ProjectionParameter</w:t>
      </w:r>
      <w:r w:rsidR="00DA6D32" w:rsidRPr="00DA6D32">
        <w:rPr>
          <w:b/>
        </w:rPr>
        <w:t>Attribute</w:t>
      </w:r>
      <w:r w:rsidR="00DA6D32">
        <w:t xml:space="preserve"> and </w:t>
      </w:r>
      <w:r w:rsidR="00F9489C">
        <w:rPr>
          <w:b/>
        </w:rPr>
        <w:t>MaintainsVariableSpace</w:t>
      </w:r>
      <w:r w:rsidR="00DA6D32" w:rsidRPr="00DA6D32">
        <w:rPr>
          <w:b/>
        </w:rPr>
        <w:t>Attribute</w:t>
      </w:r>
      <w:r w:rsidR="00DA6D32">
        <w:t>.</w:t>
      </w:r>
    </w:p>
    <w:p w:rsidR="00DA6D32" w:rsidRDefault="00DA6D32" w:rsidP="00DA6D32">
      <w:r>
        <w:t xml:space="preserve">The attributes are only significant on </w:t>
      </w:r>
      <w:r w:rsidR="00A6797A">
        <w:t>custom operation</w:t>
      </w:r>
      <w:r>
        <w:t>s and are otherwise ignores.</w:t>
      </w:r>
    </w:p>
    <w:p w:rsidR="00DA6D32" w:rsidRDefault="00DA6D32" w:rsidP="00DA6D32">
      <w:r>
        <w:t>The following shows how these are orthogonal and can be present in any combination.</w:t>
      </w:r>
    </w:p>
    <w:p w:rsidR="00DA6D32" w:rsidRDefault="00DA6D32" w:rsidP="00DA6D32">
      <w:r>
        <w:t>Example:</w:t>
      </w:r>
    </w:p>
    <w:p w:rsidR="00DA6D32" w:rsidRDefault="00DA6D32" w:rsidP="00DA6D32">
      <w:pPr>
        <w:pStyle w:val="Code"/>
      </w:pPr>
      <w:r>
        <w:rPr>
          <w:color w:val="0000FF"/>
        </w:rPr>
        <w:t>module</w:t>
      </w:r>
      <w:r>
        <w:t xml:space="preserve"> QueryOperators = </w:t>
      </w:r>
    </w:p>
    <w:p w:rsidR="00DA6D32" w:rsidRDefault="00DA6D32" w:rsidP="00DA6D32">
      <w:pPr>
        <w:pStyle w:val="Code"/>
      </w:pPr>
    </w:p>
    <w:p w:rsidR="00DA6D32" w:rsidRPr="00DA6D32" w:rsidRDefault="00DA6D32" w:rsidP="00DA6D32">
      <w:pPr>
        <w:pStyle w:val="Code"/>
      </w:pPr>
      <w:r>
        <w:t xml:space="preserve">    </w:t>
      </w:r>
      <w:r>
        <w:rPr>
          <w:color w:val="0000FF"/>
        </w:rPr>
        <w:t>let</w:t>
      </w:r>
      <w:r>
        <w:t xml:space="preserve"> head (x:seq&lt;'T&gt;) = Seq.head x</w:t>
      </w:r>
    </w:p>
    <w:p w:rsidR="00DA6D32" w:rsidRDefault="00DA6D32" w:rsidP="00DA6D32">
      <w:pPr>
        <w:pStyle w:val="Code"/>
      </w:pPr>
    </w:p>
    <w:p w:rsidR="00DA6D32" w:rsidRDefault="00DA6D32" w:rsidP="00DA6D32">
      <w:pPr>
        <w:pStyle w:val="Code"/>
      </w:pPr>
      <w:r>
        <w:t xml:space="preserve">    </w:t>
      </w:r>
      <w:r w:rsidRPr="00633357">
        <w:t>[&lt;</w:t>
      </w:r>
      <w:r w:rsidR="00F9489C">
        <w:t>MaintainsVariableSpace</w:t>
      </w:r>
      <w:r w:rsidRPr="00633357">
        <w:t>&gt;]</w:t>
      </w:r>
    </w:p>
    <w:p w:rsidR="00DA6D32" w:rsidRPr="00DA6D32" w:rsidRDefault="00DA6D32" w:rsidP="00DA6D32">
      <w:pPr>
        <w:pStyle w:val="Code"/>
      </w:pPr>
      <w:r>
        <w:t xml:space="preserve">    </w:t>
      </w:r>
      <w:r>
        <w:rPr>
          <w:color w:val="0000FF"/>
        </w:rPr>
        <w:t>let</w:t>
      </w:r>
      <w:r>
        <w:t xml:space="preserve"> where ([&lt;</w:t>
      </w:r>
      <w:r w:rsidR="00F9489C">
        <w:t>ProjectionParameter</w:t>
      </w:r>
      <w:r>
        <w:t>&gt;] f) x = Seq.filter f x</w:t>
      </w:r>
    </w:p>
    <w:p w:rsidR="00DA6D32" w:rsidRDefault="00DA6D32" w:rsidP="00DA6D32">
      <w:pPr>
        <w:pStyle w:val="Code"/>
      </w:pPr>
    </w:p>
    <w:p w:rsidR="00DA6D32" w:rsidRPr="00DA6D32" w:rsidRDefault="00DA6D32" w:rsidP="00DA6D32">
      <w:pPr>
        <w:pStyle w:val="Code"/>
      </w:pPr>
      <w:r>
        <w:t xml:space="preserve">    </w:t>
      </w:r>
      <w:r>
        <w:rPr>
          <w:color w:val="0000FF"/>
        </w:rPr>
        <w:t>let</w:t>
      </w:r>
      <w:r>
        <w:t xml:space="preserve"> select ([&lt;</w:t>
      </w:r>
      <w:r w:rsidR="00F9489C">
        <w:t>ProjectionParameter</w:t>
      </w:r>
      <w:r>
        <w:t>&gt;] f) x = Seq.map f x</w:t>
      </w:r>
    </w:p>
    <w:p w:rsidR="00DA6D32" w:rsidRDefault="00DA6D32" w:rsidP="00DA6D32">
      <w:pPr>
        <w:pStyle w:val="Code"/>
      </w:pPr>
    </w:p>
    <w:p w:rsidR="00DA6D32" w:rsidRDefault="00DA6D32" w:rsidP="00DA6D32">
      <w:pPr>
        <w:pStyle w:val="Code"/>
      </w:pPr>
      <w:r>
        <w:t xml:space="preserve">    </w:t>
      </w:r>
      <w:r w:rsidRPr="00633357">
        <w:t>[&lt;</w:t>
      </w:r>
      <w:r w:rsidR="00F9489C">
        <w:t>MaintainsVariableSpace</w:t>
      </w:r>
      <w:r w:rsidRPr="00633357">
        <w:t>&gt;]</w:t>
      </w:r>
    </w:p>
    <w:p w:rsidR="00DA6D32" w:rsidRPr="00DA6D32" w:rsidRDefault="00DA6D32" w:rsidP="00DA6D32">
      <w:pPr>
        <w:pStyle w:val="Code"/>
      </w:pPr>
      <w:r>
        <w:t xml:space="preserve">    </w:t>
      </w:r>
      <w:r>
        <w:rPr>
          <w:color w:val="0000FF"/>
        </w:rPr>
        <w:t>let</w:t>
      </w:r>
      <w:r>
        <w:t xml:space="preserve"> skip n x = Seq.skip n x</w:t>
      </w:r>
    </w:p>
    <w:p w:rsidR="00DA6D32" w:rsidRDefault="00DA6D32" w:rsidP="004539CA"/>
    <w:p w:rsidR="00864A35" w:rsidRDefault="00864A35" w:rsidP="008D1249">
      <w:pPr>
        <w:pStyle w:val="Heading3"/>
      </w:pPr>
      <w:r>
        <w:t>CustomOperationAttribute</w:t>
      </w:r>
    </w:p>
    <w:p w:rsidR="00864A35" w:rsidRDefault="00864A35" w:rsidP="00864A35">
      <w:r w:rsidRPr="00DA6D32">
        <w:t xml:space="preserve">Indicates </w:t>
      </w:r>
      <w:r>
        <w:t xml:space="preserve">that a member </w:t>
      </w:r>
      <w:r w:rsidR="00CD2EF4">
        <w:t xml:space="preserve">on a builder type </w:t>
      </w:r>
      <w:r>
        <w:t>implements a custom operation in a computation expression.</w:t>
      </w:r>
    </w:p>
    <w:p w:rsidR="008235D3" w:rsidRDefault="008235D3" w:rsidP="00864A35">
      <w:r>
        <w:t>The parameter is the name of the custom operation.</w:t>
      </w:r>
    </w:p>
    <w:p w:rsidR="00DA6D32" w:rsidRDefault="00F9489C" w:rsidP="008D1249">
      <w:pPr>
        <w:pStyle w:val="Heading3"/>
      </w:pPr>
      <w:r>
        <w:t>ProjectionParameter</w:t>
      </w:r>
      <w:r w:rsidR="00DA6D32">
        <w:t>Attribute</w:t>
      </w:r>
    </w:p>
    <w:p w:rsidR="00DA6D32" w:rsidRPr="00DA6D32" w:rsidRDefault="00DA6D32" w:rsidP="00DA6D32">
      <w:pPr>
        <w:rPr>
          <w:rFonts w:ascii="Consolas" w:hAnsi="Consolas" w:cs="Consolas"/>
          <w:sz w:val="16"/>
          <w:lang w:val="en-GB"/>
        </w:rPr>
      </w:pPr>
      <w:r w:rsidRPr="00DA6D32">
        <w:t xml:space="preserve">Indicates that, when a </w:t>
      </w:r>
      <w:r w:rsidR="00A6797A">
        <w:t>custom operation</w:t>
      </w:r>
      <w:r w:rsidRPr="00DA6D32">
        <w:t xml:space="preserve"> is used in a computation expression,</w:t>
      </w:r>
      <w:r w:rsidR="009F5653">
        <w:t xml:space="preserve"> </w:t>
      </w:r>
      <w:r w:rsidRPr="00DA6D32">
        <w:t>a parameter is automatically parameterized by the variable space of the computation expression</w:t>
      </w:r>
    </w:p>
    <w:p w:rsidR="00F175EE" w:rsidRDefault="00F175EE" w:rsidP="00F175EE">
      <w:pPr>
        <w:pStyle w:val="Code"/>
      </w:pPr>
      <w:r>
        <w:t>[&lt;AttributeUsage(AttributeTargets.Parameter,AllowMultiple=</w:t>
      </w:r>
      <w:r>
        <w:rPr>
          <w:color w:val="0000FF"/>
        </w:rPr>
        <w:t>false</w:t>
      </w:r>
      <w:r>
        <w:t>)&gt;]</w:t>
      </w:r>
    </w:p>
    <w:p w:rsidR="00F175EE" w:rsidRDefault="00F175EE" w:rsidP="00DA6D32">
      <w:pPr>
        <w:pStyle w:val="Code"/>
      </w:pPr>
      <w:r>
        <w:rPr>
          <w:color w:val="0000FF"/>
        </w:rPr>
        <w:t>type</w:t>
      </w:r>
      <w:r>
        <w:t xml:space="preserve"> </w:t>
      </w:r>
      <w:r w:rsidR="00F9489C">
        <w:t>ProjectionParameter</w:t>
      </w:r>
      <w:r>
        <w:t xml:space="preserve">Attribute = </w:t>
      </w:r>
    </w:p>
    <w:p w:rsidR="00F175EE" w:rsidRDefault="00F175EE" w:rsidP="00F175EE">
      <w:pPr>
        <w:pStyle w:val="Code"/>
      </w:pPr>
      <w:r>
        <w:t xml:space="preserve">    </w:t>
      </w:r>
      <w:r>
        <w:rPr>
          <w:color w:val="0000FF"/>
        </w:rPr>
        <w:t>new</w:t>
      </w:r>
      <w:r>
        <w:t xml:space="preserve"> : unit </w:t>
      </w:r>
      <w:r>
        <w:rPr>
          <w:color w:val="0000FF"/>
        </w:rPr>
        <w:t>-&gt;</w:t>
      </w:r>
      <w:r>
        <w:t xml:space="preserve"> </w:t>
      </w:r>
      <w:r w:rsidR="00F9489C">
        <w:t>ProjectionParameter</w:t>
      </w:r>
      <w:r>
        <w:t>Attribute</w:t>
      </w:r>
    </w:p>
    <w:p w:rsidR="00F175EE" w:rsidRDefault="00F175EE" w:rsidP="00F175EE">
      <w:pPr>
        <w:pStyle w:val="Code"/>
      </w:pPr>
      <w:r>
        <w:t xml:space="preserve">    </w:t>
      </w:r>
      <w:r>
        <w:rPr>
          <w:color w:val="0000FF"/>
        </w:rPr>
        <w:t>inherit</w:t>
      </w:r>
      <w:r>
        <w:t xml:space="preserve"> System.Attribute</w:t>
      </w:r>
    </w:p>
    <w:p w:rsidR="00DA6D32" w:rsidRDefault="00F9489C" w:rsidP="008D1249">
      <w:pPr>
        <w:pStyle w:val="Heading3"/>
      </w:pPr>
      <w:r>
        <w:t>MaintainsVariableSpace</w:t>
      </w:r>
      <w:r w:rsidR="00DA6D32">
        <w:t>Attribute</w:t>
      </w:r>
    </w:p>
    <w:p w:rsidR="00F175EE" w:rsidRPr="00DA6D32" w:rsidRDefault="00DA6D32" w:rsidP="00DA6D32">
      <w:r w:rsidRPr="00DA6D32">
        <w:t xml:space="preserve">Indicates that, when a </w:t>
      </w:r>
      <w:r w:rsidR="00A6797A">
        <w:t>custom operation</w:t>
      </w:r>
      <w:r w:rsidRPr="00DA6D32">
        <w:t xml:space="preserve"> is used in a computation expression,</w:t>
      </w:r>
      <w:r>
        <w:t xml:space="preserve"> </w:t>
      </w:r>
      <w:r w:rsidRPr="00DA6D32">
        <w:t>it produces a computation with the same variable space as the input computation.</w:t>
      </w:r>
    </w:p>
    <w:p w:rsidR="00F175EE" w:rsidRDefault="00F175EE" w:rsidP="00F175EE">
      <w:pPr>
        <w:pStyle w:val="Code"/>
      </w:pPr>
      <w:r>
        <w:t>[&lt;AttributeUsage(AttributeTargets.Method ||| AttributeTargets.Property,AllowMultiple=</w:t>
      </w:r>
      <w:r>
        <w:rPr>
          <w:color w:val="0000FF"/>
        </w:rPr>
        <w:t>false</w:t>
      </w:r>
      <w:r>
        <w:t>)&gt;]</w:t>
      </w:r>
    </w:p>
    <w:p w:rsidR="00F175EE" w:rsidRDefault="00F175EE" w:rsidP="00DA6D32">
      <w:pPr>
        <w:pStyle w:val="Code"/>
      </w:pPr>
      <w:r>
        <w:rPr>
          <w:color w:val="0000FF"/>
        </w:rPr>
        <w:t>type</w:t>
      </w:r>
      <w:r>
        <w:t xml:space="preserve"> </w:t>
      </w:r>
      <w:r w:rsidR="00F9489C">
        <w:t>MaintainsVariableSpace</w:t>
      </w:r>
      <w:r>
        <w:t xml:space="preserve">Attribute = </w:t>
      </w:r>
    </w:p>
    <w:p w:rsidR="00F175EE" w:rsidRDefault="00F175EE" w:rsidP="00F175EE">
      <w:pPr>
        <w:pStyle w:val="Code"/>
      </w:pPr>
      <w:r>
        <w:t xml:space="preserve">    </w:t>
      </w:r>
      <w:r>
        <w:rPr>
          <w:color w:val="0000FF"/>
        </w:rPr>
        <w:t>new</w:t>
      </w:r>
      <w:r>
        <w:t xml:space="preserve"> : unit </w:t>
      </w:r>
      <w:r>
        <w:rPr>
          <w:color w:val="0000FF"/>
        </w:rPr>
        <w:t>-&gt;</w:t>
      </w:r>
      <w:r>
        <w:t xml:space="preserve"> </w:t>
      </w:r>
      <w:r w:rsidR="00F9489C">
        <w:t>MaintainsVariableSpace</w:t>
      </w:r>
      <w:r>
        <w:t>Attribute</w:t>
      </w:r>
    </w:p>
    <w:p w:rsidR="00F175EE" w:rsidRDefault="00F175EE" w:rsidP="00F175EE">
      <w:pPr>
        <w:pStyle w:val="Code"/>
      </w:pPr>
      <w:r>
        <w:t xml:space="preserve">    </w:t>
      </w:r>
      <w:r>
        <w:rPr>
          <w:color w:val="0000FF"/>
        </w:rPr>
        <w:t>inherit</w:t>
      </w:r>
      <w:r>
        <w:t xml:space="preserve"> System.Attribute</w:t>
      </w:r>
    </w:p>
    <w:p w:rsidR="00F175EE" w:rsidRPr="004539CA" w:rsidRDefault="00F175EE" w:rsidP="004539CA"/>
    <w:p w:rsidR="00E17C27" w:rsidRDefault="00E17C27" w:rsidP="00E17C27">
      <w:pPr>
        <w:pStyle w:val="Heading2"/>
      </w:pPr>
      <w:bookmarkStart w:id="905" w:name="_Toc300669459"/>
      <w:r>
        <w:lastRenderedPageBreak/>
        <w:t>Example: Specifying Your Own Query Builder</w:t>
      </w:r>
      <w:bookmarkEnd w:id="905"/>
    </w:p>
    <w:p w:rsidR="00E17C27" w:rsidRDefault="00E17C27" w:rsidP="00E17C27">
      <w:r>
        <w:t xml:space="preserve">This example uses Event/IObservable programming in a mini-Rx fashion. It does not use quotations. </w:t>
      </w:r>
    </w:p>
    <w:p w:rsidR="00E17C27" w:rsidRDefault="00E17C27" w:rsidP="00E17C27">
      <w:r>
        <w:t>Definitions:</w:t>
      </w:r>
    </w:p>
    <w:p w:rsidR="00C45371" w:rsidRPr="00C45371" w:rsidRDefault="00C45371" w:rsidP="00C45371">
      <w:pPr>
        <w:pStyle w:val="Code"/>
      </w:pPr>
      <w:r w:rsidRPr="00C45371">
        <w:t xml:space="preserve">    </w:t>
      </w:r>
      <w:r w:rsidRPr="00C45371">
        <w:rPr>
          <w:color w:val="0000FF"/>
        </w:rPr>
        <w:t>type</w:t>
      </w:r>
      <w:r w:rsidRPr="00C45371">
        <w:t xml:space="preserve"> EventBuilder() = </w:t>
      </w:r>
    </w:p>
    <w:p w:rsidR="00C45371" w:rsidRDefault="00C45371" w:rsidP="00C45371">
      <w:pPr>
        <w:pStyle w:val="Code"/>
      </w:pPr>
      <w:r w:rsidRPr="00C45371">
        <w:t xml:space="preserve">        </w:t>
      </w:r>
      <w:r w:rsidRPr="00C45371">
        <w:rPr>
          <w:color w:val="0000FF"/>
        </w:rPr>
        <w:t>member</w:t>
      </w:r>
      <w:r w:rsidRPr="00C45371">
        <w:t xml:space="preserve"> __.For(ev:IObservable&lt;'T&gt;, loop:('T </w:t>
      </w:r>
      <w:r w:rsidRPr="00C45371">
        <w:rPr>
          <w:color w:val="0000FF"/>
        </w:rPr>
        <w:t>-&gt;</w:t>
      </w:r>
      <w:r w:rsidRPr="00C45371">
        <w:t xml:space="preserve"> #IObservable&lt;'U&gt;)) : IObservable&lt;'U&gt; = </w:t>
      </w:r>
    </w:p>
    <w:p w:rsidR="00C45371" w:rsidRPr="00C45371" w:rsidRDefault="00C45371" w:rsidP="00C45371">
      <w:pPr>
        <w:pStyle w:val="Code"/>
      </w:pPr>
      <w:r>
        <w:rPr>
          <w:color w:val="0000FF"/>
        </w:rPr>
        <w:t xml:space="preserve">              </w:t>
      </w:r>
      <w:r w:rsidRPr="00C45371">
        <w:t xml:space="preserve">failwith </w:t>
      </w:r>
      <w:r w:rsidRPr="00C45371">
        <w:rPr>
          <w:color w:val="800000"/>
        </w:rPr>
        <w:t>"</w:t>
      </w:r>
      <w:r>
        <w:rPr>
          <w:color w:val="800000"/>
        </w:rPr>
        <w:t>NYI</w:t>
      </w:r>
      <w:r w:rsidRPr="00C45371">
        <w:rPr>
          <w:color w:val="800000"/>
        </w:rPr>
        <w:t>"</w:t>
      </w:r>
    </w:p>
    <w:p w:rsidR="00C45371" w:rsidRPr="00C45371" w:rsidRDefault="00C45371" w:rsidP="00C45371">
      <w:pPr>
        <w:pStyle w:val="Code"/>
      </w:pPr>
      <w:r w:rsidRPr="00C45371">
        <w:t xml:space="preserve">        </w:t>
      </w:r>
      <w:r w:rsidRPr="00C45371">
        <w:rPr>
          <w:color w:val="0000FF"/>
        </w:rPr>
        <w:t>member</w:t>
      </w:r>
      <w:r w:rsidRPr="00C45371">
        <w:t xml:space="preserve"> __.Yield(v:'T) : IObservable&lt;'T&gt; = failwith </w:t>
      </w:r>
      <w:r w:rsidRPr="00C45371">
        <w:rPr>
          <w:color w:val="800000"/>
        </w:rPr>
        <w:t>""</w:t>
      </w:r>
    </w:p>
    <w:p w:rsidR="00C45371" w:rsidRPr="00C45371" w:rsidRDefault="00C45371" w:rsidP="00C45371">
      <w:pPr>
        <w:pStyle w:val="Code"/>
      </w:pPr>
      <w:r w:rsidRPr="00C45371">
        <w:t xml:space="preserve">        </w:t>
      </w:r>
      <w:r w:rsidRPr="00C45371">
        <w:rPr>
          <w:color w:val="0000FF"/>
        </w:rPr>
        <w:t>member</w:t>
      </w:r>
      <w:r w:rsidRPr="00C45371">
        <w:t xml:space="preserve"> __.Run(x:Expr&lt;'T&gt;) =</w:t>
      </w:r>
      <w:r>
        <w:t xml:space="preserve"> </w:t>
      </w:r>
      <w:r w:rsidR="00AE3E35">
        <w:t>failwith "NYI"</w:t>
      </w:r>
    </w:p>
    <w:p w:rsidR="00864A35" w:rsidRDefault="00864A35" w:rsidP="00C45371">
      <w:pPr>
        <w:pStyle w:val="Code"/>
      </w:pPr>
    </w:p>
    <w:p w:rsidR="00C45371" w:rsidRPr="00C45371" w:rsidRDefault="00C45371" w:rsidP="00C45371">
      <w:pPr>
        <w:pStyle w:val="Code"/>
      </w:pPr>
      <w:r w:rsidRPr="00C45371">
        <w:t xml:space="preserve">        [&lt;MaintainsVariableSpace; CustomOperation(</w:t>
      </w:r>
      <w:r w:rsidRPr="00C45371">
        <w:rPr>
          <w:color w:val="800000"/>
        </w:rPr>
        <w:t>"where"</w:t>
      </w:r>
      <w:r w:rsidRPr="00C45371">
        <w:t>)&gt;]</w:t>
      </w:r>
    </w:p>
    <w:p w:rsidR="00C45371" w:rsidRPr="00C45371" w:rsidRDefault="00C45371" w:rsidP="00C45371">
      <w:pPr>
        <w:pStyle w:val="Code"/>
      </w:pPr>
      <w:r w:rsidRPr="00C45371">
        <w:t xml:space="preserve">        </w:t>
      </w:r>
      <w:r w:rsidRPr="00C45371">
        <w:rPr>
          <w:color w:val="0000FF"/>
        </w:rPr>
        <w:t>member</w:t>
      </w:r>
      <w:r w:rsidRPr="00C45371">
        <w:t xml:space="preserve"> __.Where (x, [&lt;ProjectionParameter&gt;] f) = Observable.filter f x</w:t>
      </w:r>
    </w:p>
    <w:p w:rsidR="00C45371" w:rsidRPr="00C45371" w:rsidRDefault="00C45371" w:rsidP="00C45371">
      <w:pPr>
        <w:pStyle w:val="Code"/>
      </w:pPr>
      <w:r w:rsidRPr="00C45371">
        <w:t xml:space="preserve">         </w:t>
      </w:r>
    </w:p>
    <w:p w:rsidR="00C45371" w:rsidRPr="00C45371" w:rsidRDefault="00C45371" w:rsidP="00C45371">
      <w:pPr>
        <w:pStyle w:val="Code"/>
      </w:pPr>
      <w:r w:rsidRPr="00C45371">
        <w:t xml:space="preserve">        [&lt;CustomOperation(</w:t>
      </w:r>
      <w:r w:rsidRPr="00C45371">
        <w:rPr>
          <w:color w:val="800000"/>
        </w:rPr>
        <w:t>"select"</w:t>
      </w:r>
      <w:r w:rsidRPr="00C45371">
        <w:t>)&gt;]</w:t>
      </w:r>
    </w:p>
    <w:p w:rsidR="00C45371" w:rsidRPr="00C45371" w:rsidRDefault="00C45371" w:rsidP="00C45371">
      <w:pPr>
        <w:pStyle w:val="Code"/>
      </w:pPr>
      <w:r w:rsidRPr="00C45371">
        <w:t xml:space="preserve">        </w:t>
      </w:r>
      <w:r w:rsidRPr="00C45371">
        <w:rPr>
          <w:color w:val="0000FF"/>
        </w:rPr>
        <w:t>member</w:t>
      </w:r>
      <w:r w:rsidRPr="00C45371">
        <w:t xml:space="preserve"> __.Select (x, [&lt;ProjectionParameter&gt;] f) = Observable.map f x</w:t>
      </w:r>
    </w:p>
    <w:p w:rsidR="00C45371" w:rsidRPr="00C45371" w:rsidRDefault="00C45371" w:rsidP="00C45371">
      <w:pPr>
        <w:pStyle w:val="Code"/>
      </w:pPr>
    </w:p>
    <w:p w:rsidR="00C45371" w:rsidRPr="00C45371" w:rsidRDefault="00C45371" w:rsidP="00C45371">
      <w:pPr>
        <w:pStyle w:val="Code"/>
      </w:pPr>
      <w:r w:rsidRPr="00C45371">
        <w:t xml:space="preserve">        [&lt;CustomOperation(</w:t>
      </w:r>
      <w:r w:rsidRPr="00C45371">
        <w:rPr>
          <w:color w:val="800000"/>
        </w:rPr>
        <w:t>"choose"</w:t>
      </w:r>
      <w:r w:rsidRPr="00C45371">
        <w:t>)&gt;]</w:t>
      </w:r>
    </w:p>
    <w:p w:rsidR="001002CC" w:rsidRDefault="00C45371" w:rsidP="009776A5">
      <w:pPr>
        <w:pStyle w:val="Code"/>
      </w:pPr>
      <w:r w:rsidRPr="00C45371">
        <w:t xml:space="preserve">        </w:t>
      </w:r>
      <w:r w:rsidRPr="00C45371">
        <w:rPr>
          <w:color w:val="0000FF"/>
        </w:rPr>
        <w:t>member</w:t>
      </w:r>
      <w:r w:rsidRPr="00C45371">
        <w:t xml:space="preserve"> __.Choose (x, [&lt;ProjectionParameter&gt;] f) =</w:t>
      </w:r>
      <w:r w:rsidR="009776A5">
        <w:t xml:space="preserve"> Observable.choose f x</w:t>
      </w:r>
    </w:p>
    <w:p w:rsidR="001002CC" w:rsidRPr="00554940" w:rsidRDefault="001002CC" w:rsidP="001002CC">
      <w:r>
        <w:t>Usage:</w:t>
      </w:r>
    </w:p>
    <w:p w:rsidR="001002CC" w:rsidRDefault="001002CC" w:rsidP="001002CC">
      <w:pPr>
        <w:pStyle w:val="Code"/>
      </w:pPr>
      <w:r>
        <w:rPr>
          <w:color w:val="0000FF"/>
        </w:rPr>
        <w:t>let</w:t>
      </w:r>
      <w:r>
        <w:t xml:space="preserve"> f = </w:t>
      </w:r>
      <w:r>
        <w:rPr>
          <w:color w:val="0000FF"/>
        </w:rPr>
        <w:t>new</w:t>
      </w:r>
      <w:r>
        <w:t xml:space="preserve"> System.Windows.Forms.Form()</w:t>
      </w:r>
    </w:p>
    <w:p w:rsidR="001002CC" w:rsidRDefault="001002CC" w:rsidP="001002CC">
      <w:pPr>
        <w:pStyle w:val="Code"/>
      </w:pPr>
    </w:p>
    <w:p w:rsidR="001002CC" w:rsidRDefault="001002CC" w:rsidP="001002CC">
      <w:pPr>
        <w:pStyle w:val="Code"/>
      </w:pPr>
      <w:r>
        <w:rPr>
          <w:color w:val="0000FF"/>
        </w:rPr>
        <w:t>let</w:t>
      </w:r>
      <w:r>
        <w:t xml:space="preserve"> progressiveSumOfAllClicksOnLeftPartOfForm() =     </w:t>
      </w:r>
    </w:p>
    <w:p w:rsidR="001002CC" w:rsidRDefault="001002CC" w:rsidP="001002CC">
      <w:pPr>
        <w:pStyle w:val="Code"/>
      </w:pPr>
      <w:r>
        <w:t xml:space="preserve">    eventQuery { </w:t>
      </w:r>
      <w:r>
        <w:rPr>
          <w:color w:val="0000FF"/>
        </w:rPr>
        <w:t>for</w:t>
      </w:r>
      <w:r>
        <w:t xml:space="preserve"> x </w:t>
      </w:r>
      <w:r>
        <w:rPr>
          <w:color w:val="0000FF"/>
        </w:rPr>
        <w:t>in</w:t>
      </w:r>
      <w:r>
        <w:t xml:space="preserve"> f.MouseClick </w:t>
      </w:r>
      <w:r>
        <w:rPr>
          <w:color w:val="0000FF"/>
        </w:rPr>
        <w:t>do</w:t>
      </w:r>
      <w:r>
        <w:t xml:space="preserve"> </w:t>
      </w:r>
    </w:p>
    <w:p w:rsidR="001002CC" w:rsidRDefault="001002CC" w:rsidP="00C45371">
      <w:pPr>
        <w:pStyle w:val="Code"/>
      </w:pPr>
      <w:r>
        <w:t xml:space="preserve">                 where (x.X &lt; 100) }</w:t>
      </w:r>
    </w:p>
    <w:p w:rsidR="006C0BB2" w:rsidRDefault="006C0BB2" w:rsidP="006C0BB2">
      <w:pPr>
        <w:pStyle w:val="Heading1"/>
      </w:pPr>
      <w:bookmarkStart w:id="906" w:name="_Toc286344403"/>
      <w:bookmarkStart w:id="907" w:name="_Toc300669460"/>
      <w:bookmarkEnd w:id="906"/>
      <w:r>
        <w:t>Leaf Expression Translation to LINQ</w:t>
      </w:r>
      <w:bookmarkEnd w:id="907"/>
    </w:p>
    <w:p w:rsidR="006C0BB2" w:rsidRDefault="006C0BB2" w:rsidP="006C0BB2">
      <w:r>
        <w:t>FSharp.Core includes an API to convert F# quotations to LINQ expression trees, for a subset of F# quotations corresponding to C# expressions. These helpers are made public to make it easier to write alternative translators.</w:t>
      </w:r>
    </w:p>
    <w:p w:rsidR="001C64BE" w:rsidRDefault="001C64BE" w:rsidP="001C64BE">
      <w:pPr>
        <w:pStyle w:val="Heading2"/>
      </w:pPr>
      <w:bookmarkStart w:id="908" w:name="_Toc300669461"/>
      <w:r>
        <w:t>The Translation API</w:t>
      </w:r>
      <w:bookmarkEnd w:id="908"/>
    </w:p>
    <w:p w:rsidR="006C0BB2" w:rsidRPr="005B1ED4" w:rsidRDefault="006C0BB2" w:rsidP="006C0BB2">
      <w:r>
        <w:t xml:space="preserve">The </w:t>
      </w:r>
      <w:r w:rsidR="001C64BE">
        <w:t xml:space="preserve">primary portion of the </w:t>
      </w:r>
      <w:r>
        <w:t xml:space="preserve">API is </w:t>
      </w:r>
      <w:r w:rsidR="001C64BE">
        <w:t>as follows:</w:t>
      </w:r>
    </w:p>
    <w:p w:rsidR="006C0BB2" w:rsidRDefault="006C0BB2" w:rsidP="006C0BB2">
      <w:pPr>
        <w:pStyle w:val="Code"/>
      </w:pPr>
      <w:r>
        <w:rPr>
          <w:color w:val="0000FF"/>
        </w:rPr>
        <w:t>namespace</w:t>
      </w:r>
      <w:r>
        <w:t xml:space="preserve"> Microsoft.FSharp.Linq</w:t>
      </w:r>
      <w:r w:rsidR="004162B1">
        <w:t>.RuntimeHelpers</w:t>
      </w:r>
    </w:p>
    <w:p w:rsidR="006C0BB2" w:rsidRPr="005B1ED4" w:rsidRDefault="006C0BB2" w:rsidP="006C0BB2">
      <w:pPr>
        <w:pStyle w:val="Code"/>
      </w:pPr>
    </w:p>
    <w:p w:rsidR="006C0BB2" w:rsidRDefault="006C0BB2" w:rsidP="006C0BB2">
      <w:pPr>
        <w:pStyle w:val="Code"/>
      </w:pPr>
      <w:r>
        <w:t xml:space="preserve">    </w:t>
      </w:r>
      <w:r w:rsidR="00B0025F">
        <w:rPr>
          <w:color w:val="0000FF"/>
        </w:rPr>
        <w:t xml:space="preserve">module </w:t>
      </w:r>
      <w:r w:rsidR="008C0908">
        <w:t>LeafExpressionConverter</w:t>
      </w:r>
      <w:r>
        <w:t xml:space="preserve"> = </w:t>
      </w:r>
    </w:p>
    <w:p w:rsidR="006C0BB2" w:rsidRDefault="006C0BB2" w:rsidP="006C0BB2">
      <w:pPr>
        <w:pStyle w:val="Code"/>
      </w:pPr>
      <w:r>
        <w:t xml:space="preserve">        </w:t>
      </w:r>
      <w:r w:rsidR="00B0025F">
        <w:rPr>
          <w:color w:val="0000FF"/>
        </w:rPr>
        <w:t>val</w:t>
      </w:r>
      <w:r>
        <w:t xml:space="preserve"> </w:t>
      </w:r>
      <w:r w:rsidR="00BF7928">
        <w:t>QuotationToExpression</w:t>
      </w:r>
      <w:r>
        <w:t xml:space="preserve"> : Quotations.Expr </w:t>
      </w:r>
      <w:r>
        <w:rPr>
          <w:color w:val="0000FF"/>
        </w:rPr>
        <w:t>-&gt;</w:t>
      </w:r>
      <w:r>
        <w:t xml:space="preserve"> Expression</w:t>
      </w:r>
    </w:p>
    <w:p w:rsidR="00BF7928" w:rsidRDefault="00BF7928" w:rsidP="00BF7928">
      <w:pPr>
        <w:pStyle w:val="Code"/>
      </w:pPr>
      <w:r>
        <w:t xml:space="preserve">        </w:t>
      </w:r>
      <w:r w:rsidR="00B0025F">
        <w:rPr>
          <w:color w:val="0000FF"/>
        </w:rPr>
        <w:t xml:space="preserve">val </w:t>
      </w:r>
      <w:r>
        <w:t xml:space="preserve">QuotationToLambdaExpression : Quotations.Expr&lt;'T&gt; </w:t>
      </w:r>
      <w:r>
        <w:rPr>
          <w:color w:val="0000FF"/>
        </w:rPr>
        <w:t>-&gt;</w:t>
      </w:r>
      <w:r>
        <w:t xml:space="preserve"> Expression&lt;'T&gt;</w:t>
      </w:r>
    </w:p>
    <w:p w:rsidR="006C0BB2" w:rsidRDefault="006C0BB2" w:rsidP="006C0BB2">
      <w:pPr>
        <w:pStyle w:val="Code"/>
      </w:pPr>
      <w:r>
        <w:t xml:space="preserve">        </w:t>
      </w:r>
      <w:r w:rsidR="00B0025F">
        <w:rPr>
          <w:color w:val="0000FF"/>
        </w:rPr>
        <w:t xml:space="preserve">val </w:t>
      </w:r>
      <w:r>
        <w:t>Evalua</w:t>
      </w:r>
      <w:r w:rsidR="00382D54">
        <w:t>teQuotation</w:t>
      </w:r>
      <w:r>
        <w:t xml:space="preserve"> : Quotations.Expr </w:t>
      </w:r>
      <w:r>
        <w:rPr>
          <w:color w:val="0000FF"/>
        </w:rPr>
        <w:t>-&gt;</w:t>
      </w:r>
      <w:r>
        <w:t xml:space="preserve"> obj</w:t>
      </w:r>
    </w:p>
    <w:p w:rsidR="00DA655D" w:rsidRDefault="00DA655D" w:rsidP="00DA655D">
      <w:pPr>
        <w:pStyle w:val="Code"/>
      </w:pPr>
    </w:p>
    <w:p w:rsidR="00972E9B" w:rsidRDefault="00972E9B" w:rsidP="00972E9B">
      <w:r>
        <w:t>Each of the above perform a translation from F# quotations to LINQ expression trees. The translation only accepts F# quotations which have a translation which is in the subset of LINQ expressions generated by the C# compiler. In particular, this means that the translation functions do NOT accept</w:t>
      </w:r>
    </w:p>
    <w:p w:rsidR="00972E9B" w:rsidRDefault="00972E9B" w:rsidP="00972E9B">
      <w:pPr>
        <w:pStyle w:val="ListParagraph"/>
        <w:numPr>
          <w:ilvl w:val="0"/>
          <w:numId w:val="22"/>
        </w:numPr>
      </w:pPr>
      <w:r>
        <w:t>Quotations whose translations involve a call to a method returning a “void” type</w:t>
      </w:r>
    </w:p>
    <w:p w:rsidR="00972E9B" w:rsidRDefault="00972E9B" w:rsidP="00972E9B">
      <w:pPr>
        <w:pStyle w:val="ListParagraph"/>
        <w:numPr>
          <w:ilvl w:val="0"/>
          <w:numId w:val="22"/>
        </w:numPr>
      </w:pPr>
      <w:r>
        <w:t xml:space="preserve">Sequential execution, for-loops, while-loops, “Set” operations </w:t>
      </w:r>
    </w:p>
    <w:p w:rsidR="00972E9B" w:rsidRDefault="00972E9B" w:rsidP="00972E9B">
      <w:pPr>
        <w:pStyle w:val="ListParagraph"/>
        <w:numPr>
          <w:ilvl w:val="0"/>
          <w:numId w:val="22"/>
        </w:numPr>
      </w:pPr>
      <w:r>
        <w:lastRenderedPageBreak/>
        <w:t xml:space="preserve">“let rec” </w:t>
      </w:r>
    </w:p>
    <w:p w:rsidR="00972E9B" w:rsidRDefault="00972E9B" w:rsidP="00972E9B">
      <w:r>
        <w:t>Otherwise a NotSupportedException is raised.</w:t>
      </w:r>
    </w:p>
    <w:p w:rsidR="00B14498" w:rsidRDefault="00B14498" w:rsidP="008D1249">
      <w:pPr>
        <w:pStyle w:val="Heading3"/>
      </w:pPr>
      <w:r>
        <w:t>Microsoft.FSharp.Linq.RuntimeHelpers.</w:t>
      </w:r>
      <w:r w:rsidR="00144E68" w:rsidRPr="00144E68">
        <w:t xml:space="preserve"> </w:t>
      </w:r>
      <w:r w:rsidR="008C0908">
        <w:t>LeafExpressionConverter</w:t>
      </w:r>
      <w:r w:rsidR="00144E68">
        <w:t>.</w:t>
      </w:r>
      <w:r>
        <w:t>QuotationToExpression</w:t>
      </w:r>
    </w:p>
    <w:p w:rsidR="00177E8E" w:rsidRDefault="00177E8E" w:rsidP="00972E9B">
      <w:r>
        <w:t>Calls to this method are made implicitly by the implementation of QueryBuilder and query { … }.</w:t>
      </w:r>
    </w:p>
    <w:p w:rsidR="00B14498" w:rsidRDefault="00B14498" w:rsidP="008D1249">
      <w:pPr>
        <w:pStyle w:val="Heading3"/>
      </w:pPr>
      <w:r>
        <w:t>Microsoft.FSharp.Linq.RuntimeHelpers.</w:t>
      </w:r>
      <w:r w:rsidR="00144E68" w:rsidRPr="00144E68">
        <w:t xml:space="preserve"> </w:t>
      </w:r>
      <w:r w:rsidR="008C0908">
        <w:t>LeafExpressionConverter</w:t>
      </w:r>
      <w:r w:rsidR="00144E68">
        <w:t>.</w:t>
      </w:r>
      <w:r>
        <w:t>QuotationToLambdaExpression</w:t>
      </w:r>
    </w:p>
    <w:p w:rsidR="00B14498" w:rsidRDefault="00B14498" w:rsidP="00B14498">
      <w:r>
        <w:t xml:space="preserve">Calls to this are implicitly inserted when calling a method that expects an Expression&lt;T&gt; argument. </w:t>
      </w:r>
    </w:p>
    <w:p w:rsidR="00B14498" w:rsidRDefault="00B14498" w:rsidP="00B14498">
      <w:r>
        <w:t>Type variable T is assumed to be a delegate type.</w:t>
      </w:r>
    </w:p>
    <w:p w:rsidR="00B14498" w:rsidRPr="00B14498" w:rsidRDefault="00B14498" w:rsidP="00B14498">
      <w:r>
        <w:t xml:space="preserve">This is a strongly typed translation. </w:t>
      </w:r>
    </w:p>
    <w:p w:rsidR="00B14498" w:rsidRDefault="00B14498" w:rsidP="008D1249">
      <w:pPr>
        <w:pStyle w:val="Heading3"/>
      </w:pPr>
      <w:r>
        <w:t>Microsoft.FSharp.Linq.RuntimeHelpers.</w:t>
      </w:r>
      <w:r w:rsidR="008C0908">
        <w:t>LeafExpressionConverter</w:t>
      </w:r>
      <w:r w:rsidR="00144E68">
        <w:t>.</w:t>
      </w:r>
      <w:r>
        <w:t>EvaluateQuotation</w:t>
      </w:r>
    </w:p>
    <w:p w:rsidR="00C76901" w:rsidRDefault="00C76901" w:rsidP="00C76901">
      <w:r>
        <w:t>Calls to this method are made implicitly by the implementation of QueryBuilder and query { … }.</w:t>
      </w:r>
    </w:p>
    <w:p w:rsidR="00B14498" w:rsidRDefault="00B14498" w:rsidP="00972E9B"/>
    <w:p w:rsidR="00972E9B" w:rsidRDefault="00972E9B" w:rsidP="00972E9B">
      <w:pPr>
        <w:pStyle w:val="Heading2"/>
      </w:pPr>
      <w:bookmarkStart w:id="909" w:name="_Toc300669462"/>
      <w:r>
        <w:t>The Translation</w:t>
      </w:r>
      <w:bookmarkEnd w:id="909"/>
      <w:r>
        <w:t xml:space="preserve"> </w:t>
      </w:r>
    </w:p>
    <w:p w:rsidR="004600FC" w:rsidRDefault="004600FC" w:rsidP="004600FC">
      <w:r>
        <w:t xml:space="preserve">The </w:t>
      </w:r>
      <w:r w:rsidR="000604C1">
        <w:t xml:space="preserve">translation cases are </w:t>
      </w:r>
      <w:r>
        <w:t>as follows</w:t>
      </w:r>
      <w:r w:rsidR="000604C1">
        <w:t>:</w:t>
      </w:r>
    </w:p>
    <w:tbl>
      <w:tblPr>
        <w:tblStyle w:val="Tablerowcell"/>
        <w:tblW w:w="0" w:type="auto"/>
        <w:tblLayout w:type="fixed"/>
        <w:tblLook w:val="04A0" w:firstRow="1" w:lastRow="0" w:firstColumn="1" w:lastColumn="0" w:noHBand="0" w:noVBand="1"/>
      </w:tblPr>
      <w:tblGrid>
        <w:gridCol w:w="3510"/>
        <w:gridCol w:w="6066"/>
      </w:tblGrid>
      <w:tr w:rsidR="00972E9B" w:rsidTr="00972E9B">
        <w:trPr>
          <w:cnfStyle w:val="100000000000" w:firstRow="1" w:lastRow="0" w:firstColumn="0" w:lastColumn="0" w:oddVBand="0" w:evenVBand="0" w:oddHBand="0" w:evenHBand="0" w:firstRowFirstColumn="0" w:firstRowLastColumn="0" w:lastRowFirstColumn="0" w:lastRowLastColumn="0"/>
        </w:trPr>
        <w:tc>
          <w:tcPr>
            <w:tcW w:w="3510" w:type="dxa"/>
          </w:tcPr>
          <w:p w:rsidR="00972E9B" w:rsidRDefault="00972E9B" w:rsidP="00972E9B">
            <w:r>
              <w:t>Quotation Input</w:t>
            </w:r>
          </w:p>
        </w:tc>
        <w:tc>
          <w:tcPr>
            <w:tcW w:w="6066" w:type="dxa"/>
          </w:tcPr>
          <w:p w:rsidR="00972E9B" w:rsidRDefault="00972E9B" w:rsidP="002A7833">
            <w:r>
              <w:t>LINQ Output</w:t>
            </w:r>
          </w:p>
        </w:tc>
      </w:tr>
      <w:tr w:rsidR="00972E9B" w:rsidTr="00972E9B">
        <w:tc>
          <w:tcPr>
            <w:tcW w:w="3510" w:type="dxa"/>
          </w:tcPr>
          <w:p w:rsidR="00972E9B" w:rsidRDefault="00972E9B" w:rsidP="00E558C8">
            <w:r>
              <w:t>Patterns.Var</w:t>
            </w:r>
          </w:p>
        </w:tc>
        <w:tc>
          <w:tcPr>
            <w:tcW w:w="6066" w:type="dxa"/>
          </w:tcPr>
          <w:p w:rsidR="00972E9B" w:rsidRDefault="00972E9B" w:rsidP="00E558C8">
            <w:r>
              <w:t>the corresponding LINQ ParameterExpression in the translation context</w:t>
            </w:r>
          </w:p>
        </w:tc>
      </w:tr>
      <w:tr w:rsidR="00972E9B" w:rsidTr="00972E9B">
        <w:tc>
          <w:tcPr>
            <w:tcW w:w="3510" w:type="dxa"/>
          </w:tcPr>
          <w:p w:rsidR="00972E9B" w:rsidRDefault="00972E9B" w:rsidP="00E558C8">
            <w:r>
              <w:t>Patterns.AndAlso/OrElse</w:t>
            </w:r>
          </w:p>
        </w:tc>
        <w:tc>
          <w:tcPr>
            <w:tcW w:w="6066" w:type="dxa"/>
          </w:tcPr>
          <w:p w:rsidR="00972E9B" w:rsidRDefault="00972E9B" w:rsidP="00E558C8">
            <w:r>
              <w:t>Expression.AndAlso/OrElse</w:t>
            </w:r>
          </w:p>
        </w:tc>
      </w:tr>
      <w:tr w:rsidR="00972E9B" w:rsidTr="00972E9B">
        <w:tc>
          <w:tcPr>
            <w:tcW w:w="3510" w:type="dxa"/>
          </w:tcPr>
          <w:p w:rsidR="00972E9B" w:rsidRDefault="00972E9B" w:rsidP="00E558C8">
            <w:r>
              <w:t>Patterns.Value</w:t>
            </w:r>
          </w:p>
        </w:tc>
        <w:tc>
          <w:tcPr>
            <w:tcW w:w="6066" w:type="dxa"/>
          </w:tcPr>
          <w:p w:rsidR="00972E9B" w:rsidRDefault="00972E9B" w:rsidP="00E558C8">
            <w:r>
              <w:t>Expression.Constant</w:t>
            </w:r>
          </w:p>
        </w:tc>
      </w:tr>
      <w:tr w:rsidR="00972E9B" w:rsidTr="00972E9B">
        <w:tc>
          <w:tcPr>
            <w:tcW w:w="3510" w:type="dxa"/>
          </w:tcPr>
          <w:p w:rsidR="00972E9B" w:rsidRDefault="00972E9B" w:rsidP="00E558C8">
            <w:r>
              <w:t>Patterns.Coerce</w:t>
            </w:r>
          </w:p>
        </w:tc>
        <w:tc>
          <w:tcPr>
            <w:tcW w:w="6066" w:type="dxa"/>
          </w:tcPr>
          <w:p w:rsidR="00972E9B" w:rsidRDefault="00972E9B" w:rsidP="00E558C8">
            <w:r>
              <w:t>Expression.TypeAs, if this is a true “boxing” or “downcast” coercion</w:t>
            </w:r>
          </w:p>
        </w:tc>
      </w:tr>
      <w:tr w:rsidR="00972E9B" w:rsidTr="00972E9B">
        <w:tc>
          <w:tcPr>
            <w:tcW w:w="3510" w:type="dxa"/>
          </w:tcPr>
          <w:p w:rsidR="00972E9B" w:rsidRDefault="00972E9B" w:rsidP="00E558C8">
            <w:r>
              <w:t>Patterns.TypeTest</w:t>
            </w:r>
          </w:p>
        </w:tc>
        <w:tc>
          <w:tcPr>
            <w:tcW w:w="6066" w:type="dxa"/>
          </w:tcPr>
          <w:p w:rsidR="00972E9B" w:rsidRDefault="00972E9B" w:rsidP="00E558C8">
            <w:r>
              <w:t>Expression.TypeIs</w:t>
            </w:r>
          </w:p>
        </w:tc>
      </w:tr>
      <w:tr w:rsidR="00972E9B" w:rsidTr="00972E9B">
        <w:tc>
          <w:tcPr>
            <w:tcW w:w="3510" w:type="dxa"/>
          </w:tcPr>
          <w:p w:rsidR="00972E9B" w:rsidRDefault="00972E9B" w:rsidP="002A7833">
            <w:r>
              <w:t>Patterns.FieldGet</w:t>
            </w:r>
          </w:p>
        </w:tc>
        <w:tc>
          <w:tcPr>
            <w:tcW w:w="6066" w:type="dxa"/>
          </w:tcPr>
          <w:p w:rsidR="00972E9B" w:rsidRDefault="00972E9B" w:rsidP="002A7833">
            <w:r>
              <w:t>Expression.TypeIs</w:t>
            </w:r>
          </w:p>
        </w:tc>
      </w:tr>
      <w:tr w:rsidR="00972E9B" w:rsidTr="00972E9B">
        <w:tc>
          <w:tcPr>
            <w:tcW w:w="3510" w:type="dxa"/>
          </w:tcPr>
          <w:p w:rsidR="00972E9B" w:rsidRDefault="00972E9B" w:rsidP="002A7833">
            <w:r>
              <w:t>Patterns.TupleGet</w:t>
            </w:r>
          </w:p>
        </w:tc>
        <w:tc>
          <w:tcPr>
            <w:tcW w:w="6066" w:type="dxa"/>
          </w:tcPr>
          <w:p w:rsidR="00972E9B" w:rsidRDefault="00972E9B" w:rsidP="002A7833">
            <w:r>
              <w:t>Expression.Property (perhaps nested)</w:t>
            </w:r>
          </w:p>
        </w:tc>
      </w:tr>
      <w:tr w:rsidR="00972E9B" w:rsidTr="00972E9B">
        <w:tc>
          <w:tcPr>
            <w:tcW w:w="3510" w:type="dxa"/>
          </w:tcPr>
          <w:p w:rsidR="00972E9B" w:rsidRDefault="00972E9B" w:rsidP="002A7833">
            <w:r>
              <w:t>Patterns.PropertyGet</w:t>
            </w:r>
          </w:p>
        </w:tc>
        <w:tc>
          <w:tcPr>
            <w:tcW w:w="6066" w:type="dxa"/>
          </w:tcPr>
          <w:p w:rsidR="00972E9B" w:rsidRDefault="00972E9B" w:rsidP="002A7833">
            <w:r>
              <w:t>Expression.Property</w:t>
            </w:r>
          </w:p>
        </w:tc>
      </w:tr>
      <w:tr w:rsidR="00972E9B" w:rsidTr="002A7833">
        <w:tc>
          <w:tcPr>
            <w:tcW w:w="3510" w:type="dxa"/>
          </w:tcPr>
          <w:p w:rsidR="00972E9B" w:rsidRDefault="00972E9B" w:rsidP="002A7833">
            <w:r>
              <w:t>Patterns.NewRecord</w:t>
            </w:r>
          </w:p>
        </w:tc>
        <w:tc>
          <w:tcPr>
            <w:tcW w:w="6066" w:type="dxa"/>
          </w:tcPr>
          <w:p w:rsidR="00972E9B" w:rsidRDefault="00972E9B" w:rsidP="002A7833">
            <w:r>
              <w:t>Expression.New</w:t>
            </w:r>
          </w:p>
        </w:tc>
      </w:tr>
      <w:tr w:rsidR="00972E9B" w:rsidTr="002A7833">
        <w:tc>
          <w:tcPr>
            <w:tcW w:w="3510" w:type="dxa"/>
          </w:tcPr>
          <w:p w:rsidR="00972E9B" w:rsidRDefault="00972E9B" w:rsidP="002A7833">
            <w:r>
              <w:t>Patterns.NewArray</w:t>
            </w:r>
          </w:p>
        </w:tc>
        <w:tc>
          <w:tcPr>
            <w:tcW w:w="6066" w:type="dxa"/>
          </w:tcPr>
          <w:p w:rsidR="00972E9B" w:rsidRDefault="00972E9B" w:rsidP="002A7833">
            <w:r>
              <w:t>Expression.NewArrayInit</w:t>
            </w:r>
          </w:p>
        </w:tc>
      </w:tr>
      <w:tr w:rsidR="00972E9B" w:rsidTr="002A7833">
        <w:tc>
          <w:tcPr>
            <w:tcW w:w="3510" w:type="dxa"/>
          </w:tcPr>
          <w:p w:rsidR="00972E9B" w:rsidRDefault="00972E9B" w:rsidP="002A7833">
            <w:r>
              <w:t>Patterns.DefaultValue</w:t>
            </w:r>
          </w:p>
        </w:tc>
        <w:tc>
          <w:tcPr>
            <w:tcW w:w="6066" w:type="dxa"/>
          </w:tcPr>
          <w:p w:rsidR="00972E9B" w:rsidRDefault="00972E9B" w:rsidP="002A7833">
            <w:r>
              <w:t>Expression.New</w:t>
            </w:r>
          </w:p>
        </w:tc>
      </w:tr>
      <w:tr w:rsidR="00972E9B" w:rsidTr="002A7833">
        <w:tc>
          <w:tcPr>
            <w:tcW w:w="3510" w:type="dxa"/>
          </w:tcPr>
          <w:p w:rsidR="00972E9B" w:rsidRDefault="00972E9B" w:rsidP="002A7833">
            <w:r>
              <w:t>Patterns.NewUnionCase</w:t>
            </w:r>
          </w:p>
        </w:tc>
        <w:tc>
          <w:tcPr>
            <w:tcW w:w="6066" w:type="dxa"/>
          </w:tcPr>
          <w:p w:rsidR="00972E9B" w:rsidRDefault="00972E9B" w:rsidP="002A7833">
            <w:r>
              <w:t>Expression.Call on the corresponding method returned by</w:t>
            </w:r>
            <w:r w:rsidRPr="005001D3">
              <w:t xml:space="preserve"> PreComputeUnionConstructorInfo</w:t>
            </w:r>
            <w:r>
              <w:t>.</w:t>
            </w:r>
          </w:p>
        </w:tc>
      </w:tr>
      <w:tr w:rsidR="00972E9B" w:rsidTr="002A7833">
        <w:tc>
          <w:tcPr>
            <w:tcW w:w="3510" w:type="dxa"/>
          </w:tcPr>
          <w:p w:rsidR="00972E9B" w:rsidRDefault="00972E9B" w:rsidP="002A7833">
            <w:r>
              <w:t>Patterns.UnionCaseTest</w:t>
            </w:r>
          </w:p>
        </w:tc>
        <w:tc>
          <w:tcPr>
            <w:tcW w:w="6066" w:type="dxa"/>
          </w:tcPr>
          <w:p w:rsidR="00972E9B" w:rsidRDefault="00972E9B" w:rsidP="002A7833">
            <w:r>
              <w:t xml:space="preserve">Expression.Equal on the integers returned by the Tag property on the union case and by calling the member returned by </w:t>
            </w:r>
            <w:r w:rsidRPr="00AA546C">
              <w:t>PreComputeUnionTagMemberInfo</w:t>
            </w:r>
          </w:p>
        </w:tc>
      </w:tr>
      <w:tr w:rsidR="00972E9B" w:rsidTr="002A7833">
        <w:tc>
          <w:tcPr>
            <w:tcW w:w="3510" w:type="dxa"/>
          </w:tcPr>
          <w:p w:rsidR="00972E9B" w:rsidRDefault="00972E9B" w:rsidP="002A7833">
            <w:r>
              <w:t>Patterns.NewObject</w:t>
            </w:r>
          </w:p>
        </w:tc>
        <w:tc>
          <w:tcPr>
            <w:tcW w:w="6066" w:type="dxa"/>
          </w:tcPr>
          <w:p w:rsidR="00972E9B" w:rsidRDefault="00972E9B" w:rsidP="00972E9B">
            <w:r>
              <w:t>Expression.New. If the type is System.Nullable, then Expression.Convert.</w:t>
            </w:r>
          </w:p>
        </w:tc>
      </w:tr>
      <w:tr w:rsidR="00972E9B" w:rsidTr="002A7833">
        <w:tc>
          <w:tcPr>
            <w:tcW w:w="3510" w:type="dxa"/>
          </w:tcPr>
          <w:p w:rsidR="00972E9B" w:rsidRDefault="00972E9B" w:rsidP="002A7833">
            <w:r>
              <w:t>Patterns.NewDelegate</w:t>
            </w:r>
          </w:p>
        </w:tc>
        <w:tc>
          <w:tcPr>
            <w:tcW w:w="6066" w:type="dxa"/>
          </w:tcPr>
          <w:p w:rsidR="00972E9B" w:rsidRDefault="00972E9B" w:rsidP="002A7833">
            <w:r>
              <w:t>Expression.Lambda. The variables are translated to fresh LINQ parameters and added to the translation context.</w:t>
            </w:r>
          </w:p>
        </w:tc>
      </w:tr>
      <w:tr w:rsidR="00972E9B" w:rsidTr="002A7833">
        <w:tc>
          <w:tcPr>
            <w:tcW w:w="3510" w:type="dxa"/>
          </w:tcPr>
          <w:p w:rsidR="00972E9B" w:rsidRDefault="00972E9B" w:rsidP="002A7833">
            <w:r>
              <w:t>Patterns.NewTuple</w:t>
            </w:r>
          </w:p>
        </w:tc>
        <w:tc>
          <w:tcPr>
            <w:tcW w:w="6066" w:type="dxa"/>
          </w:tcPr>
          <w:p w:rsidR="00972E9B" w:rsidRDefault="00972E9B" w:rsidP="002A7833">
            <w:r>
              <w:t>Expression.New (if necessary nested)</w:t>
            </w:r>
          </w:p>
        </w:tc>
      </w:tr>
      <w:tr w:rsidR="00972E9B" w:rsidTr="002A7833">
        <w:tc>
          <w:tcPr>
            <w:tcW w:w="3510" w:type="dxa"/>
          </w:tcPr>
          <w:p w:rsidR="00972E9B" w:rsidRDefault="00972E9B" w:rsidP="002A7833">
            <w:r>
              <w:lastRenderedPageBreak/>
              <w:t>Patterns.IfThenElse</w:t>
            </w:r>
          </w:p>
        </w:tc>
        <w:tc>
          <w:tcPr>
            <w:tcW w:w="6066" w:type="dxa"/>
          </w:tcPr>
          <w:p w:rsidR="00972E9B" w:rsidRDefault="00972E9B" w:rsidP="002A7833">
            <w:r>
              <w:t>Expression.Condition</w:t>
            </w:r>
          </w:p>
        </w:tc>
      </w:tr>
      <w:tr w:rsidR="00972E9B" w:rsidTr="002A7833">
        <w:tc>
          <w:tcPr>
            <w:tcW w:w="3510" w:type="dxa"/>
          </w:tcPr>
          <w:p w:rsidR="00972E9B" w:rsidRDefault="00972E9B" w:rsidP="002A7833">
            <w:r>
              <w:t>Patterns.Quote</w:t>
            </w:r>
          </w:p>
        </w:tc>
        <w:tc>
          <w:tcPr>
            <w:tcW w:w="6066" w:type="dxa"/>
          </w:tcPr>
          <w:p w:rsidR="00972E9B" w:rsidRDefault="00972E9B" w:rsidP="002A7833">
            <w:r>
              <w:t>A call to the Subst function with values and variables corresponding to the set of variables in the current translation context.</w:t>
            </w:r>
          </w:p>
        </w:tc>
      </w:tr>
      <w:tr w:rsidR="00972E9B" w:rsidTr="002A7833">
        <w:tc>
          <w:tcPr>
            <w:tcW w:w="3510" w:type="dxa"/>
          </w:tcPr>
          <w:p w:rsidR="00972E9B" w:rsidRDefault="00972E9B" w:rsidP="002A7833">
            <w:r>
              <w:t>Patterns.Let</w:t>
            </w:r>
          </w:p>
        </w:tc>
        <w:tc>
          <w:tcPr>
            <w:tcW w:w="6066" w:type="dxa"/>
          </w:tcPr>
          <w:p w:rsidR="00972E9B" w:rsidRDefault="00972E9B" w:rsidP="002A7833">
            <w:r>
              <w:t>Expression.Call(“Invoke”, Expression.Lambda</w:t>
            </w:r>
            <w:r w:rsidR="00EA19B6">
              <w:t>(System.Func&lt;_,_&gt;</w:t>
            </w:r>
            <w:r>
              <w:t>, value). The variable is translated to a fresh LINQ parameters and added to the translation context.</w:t>
            </w:r>
          </w:p>
        </w:tc>
      </w:tr>
      <w:tr w:rsidR="00972E9B" w:rsidTr="00972E9B">
        <w:tc>
          <w:tcPr>
            <w:tcW w:w="3510" w:type="dxa"/>
          </w:tcPr>
          <w:p w:rsidR="00972E9B" w:rsidRDefault="00EA19B6" w:rsidP="002A7833">
            <w:r>
              <w:t>Patterns.Lambda</w:t>
            </w:r>
          </w:p>
        </w:tc>
        <w:tc>
          <w:tcPr>
            <w:tcW w:w="6066" w:type="dxa"/>
          </w:tcPr>
          <w:p w:rsidR="00972E9B" w:rsidRDefault="00EA19B6" w:rsidP="002A7833">
            <w:r>
              <w:t>Expression.Call(“FuncConvertToFSharpFunc”, Expression.Lambda(typeof&lt;Converter&lt;Domain,Range&gt;&gt;,…)</w:t>
            </w:r>
          </w:p>
        </w:tc>
      </w:tr>
      <w:tr w:rsidR="00EA19B6" w:rsidTr="002A7833">
        <w:tc>
          <w:tcPr>
            <w:tcW w:w="3510" w:type="dxa"/>
          </w:tcPr>
          <w:p w:rsidR="00EA19B6" w:rsidRDefault="00EA19B6" w:rsidP="002A7833">
            <w:r>
              <w:t>Patterns.Application</w:t>
            </w:r>
          </w:p>
          <w:p w:rsidR="00EA19B6" w:rsidRDefault="00EA19B6" w:rsidP="002A7833">
            <w:pPr>
              <w:pStyle w:val="ListParagraph"/>
              <w:numPr>
                <w:ilvl w:val="0"/>
                <w:numId w:val="22"/>
              </w:numPr>
            </w:pPr>
            <w:r>
              <w:t xml:space="preserve"> A quotation corresponding to “f x1 x2”, “f x1 x2 x3” or “f x1 x2 x3 x4”</w:t>
            </w:r>
          </w:p>
        </w:tc>
        <w:tc>
          <w:tcPr>
            <w:tcW w:w="6066" w:type="dxa"/>
          </w:tcPr>
          <w:p w:rsidR="00EA19B6" w:rsidRDefault="00EA19B6" w:rsidP="002A7833">
            <w:r>
              <w:t>Expression.Call on the static InvokeFast member for the corresponding function type accepting 2,3 or 4 arguments.</w:t>
            </w:r>
          </w:p>
        </w:tc>
      </w:tr>
      <w:tr w:rsidR="00EA19B6" w:rsidTr="002A7833">
        <w:tc>
          <w:tcPr>
            <w:tcW w:w="3510" w:type="dxa"/>
          </w:tcPr>
          <w:p w:rsidR="00EA19B6" w:rsidRDefault="00EA19B6" w:rsidP="002A7833">
            <w:pPr>
              <w:pStyle w:val="ListParagraph"/>
              <w:numPr>
                <w:ilvl w:val="0"/>
                <w:numId w:val="22"/>
              </w:numPr>
            </w:pPr>
            <w:r>
              <w:t xml:space="preserve"> A quotation corresponding to “f x1”</w:t>
            </w:r>
          </w:p>
        </w:tc>
        <w:tc>
          <w:tcPr>
            <w:tcW w:w="6066" w:type="dxa"/>
          </w:tcPr>
          <w:p w:rsidR="00EA19B6" w:rsidRDefault="00EA19B6" w:rsidP="002A7833">
            <w:r>
              <w:t>Expression.Call on the Invoke member for the corresponding function type.</w:t>
            </w:r>
          </w:p>
        </w:tc>
      </w:tr>
      <w:tr w:rsidR="00EA19B6" w:rsidTr="00EA19B6">
        <w:tc>
          <w:tcPr>
            <w:tcW w:w="3510" w:type="dxa"/>
          </w:tcPr>
          <w:p w:rsidR="00EA19B6" w:rsidRDefault="00EA19B6" w:rsidP="002A7833">
            <w:r>
              <w:t>Patterns.Call</w:t>
            </w:r>
          </w:p>
        </w:tc>
        <w:tc>
          <w:tcPr>
            <w:tcW w:w="6066" w:type="dxa"/>
          </w:tcPr>
          <w:p w:rsidR="00EA19B6" w:rsidRDefault="00EA19B6" w:rsidP="002A7833">
            <w:r>
              <w:t>Expression.Call, except as noted below</w:t>
            </w:r>
          </w:p>
        </w:tc>
      </w:tr>
      <w:tr w:rsidR="00EA19B6" w:rsidTr="00EA19B6">
        <w:tc>
          <w:tcPr>
            <w:tcW w:w="3510" w:type="dxa"/>
          </w:tcPr>
          <w:p w:rsidR="00EA19B6" w:rsidRDefault="00EA19B6" w:rsidP="00EA19B6">
            <w:pPr>
              <w:pStyle w:val="ListParagraph"/>
              <w:numPr>
                <w:ilvl w:val="0"/>
                <w:numId w:val="22"/>
              </w:numPr>
            </w:pPr>
            <w:r>
              <w:t xml:space="preserve">A use of F# core operators &lt;, &lt;=, &lt;&gt;, &gt;=, &gt;, not </w:t>
            </w:r>
          </w:p>
          <w:p w:rsidR="00EA19B6" w:rsidRDefault="00EA19B6" w:rsidP="002A7833"/>
        </w:tc>
        <w:tc>
          <w:tcPr>
            <w:tcW w:w="6066" w:type="dxa"/>
          </w:tcPr>
          <w:p w:rsidR="00EA19B6" w:rsidRDefault="00EA19B6" w:rsidP="002A7833">
            <w:r>
              <w:t>Expression.Equal/Greater/GreaterThan/GreaterThanOrEqual/LessThan/LessThanOrEqual/NotEqual/Not</w:t>
            </w:r>
          </w:p>
        </w:tc>
      </w:tr>
      <w:tr w:rsidR="00EA19B6" w:rsidTr="00EA19B6">
        <w:tc>
          <w:tcPr>
            <w:tcW w:w="3510" w:type="dxa"/>
          </w:tcPr>
          <w:p w:rsidR="00EA19B6" w:rsidRDefault="00EA19B6" w:rsidP="00EA19B6">
            <w:pPr>
              <w:pStyle w:val="ListParagraph"/>
              <w:numPr>
                <w:ilvl w:val="0"/>
                <w:numId w:val="22"/>
              </w:numPr>
            </w:pPr>
            <w:r>
              <w:t>A use of nullable operators ?&lt;, ?&lt;=, ?=, ?&gt;, ?&gt;=, ?&lt;&gt;, &lt;?, &lt;=?, =?, &gt;?, &gt;=?, &lt;&gt;?, ?&lt;?, ?&lt;=?, ?=?, ?&gt;?, ?&gt;=?, ?&lt;&gt;?</w:t>
            </w:r>
          </w:p>
        </w:tc>
        <w:tc>
          <w:tcPr>
            <w:tcW w:w="6066" w:type="dxa"/>
          </w:tcPr>
          <w:p w:rsidR="00EA19B6" w:rsidRDefault="00EA19B6" w:rsidP="002A7833">
            <w:r>
              <w:t>Expression.Equal/Greater/GreaterThan/GreaterThanOrEqual/LessThan/LessThanOrEqual/NotEqual/Not, with coercions added as needed</w:t>
            </w:r>
          </w:p>
        </w:tc>
      </w:tr>
      <w:tr w:rsidR="00EA19B6" w:rsidTr="00EA19B6">
        <w:tc>
          <w:tcPr>
            <w:tcW w:w="3510" w:type="dxa"/>
          </w:tcPr>
          <w:p w:rsidR="00EA19B6" w:rsidRDefault="00EA19B6" w:rsidP="00EA19B6">
            <w:pPr>
              <w:pStyle w:val="ListParagraph"/>
              <w:numPr>
                <w:ilvl w:val="0"/>
                <w:numId w:val="22"/>
              </w:numPr>
            </w:pPr>
            <w:r>
              <w:t xml:space="preserve">A use of </w:t>
            </w:r>
            <w:r w:rsidRPr="00EB1921">
              <w:t>LanguagePrimitives.IntrinsicFunctions.MakeDecimal</w:t>
            </w:r>
            <w:r>
              <w:t xml:space="preserve"> on constant inputs</w:t>
            </w:r>
          </w:p>
        </w:tc>
        <w:tc>
          <w:tcPr>
            <w:tcW w:w="6066" w:type="dxa"/>
          </w:tcPr>
          <w:p w:rsidR="00EA19B6" w:rsidRDefault="00EA19B6" w:rsidP="002A7833">
            <w:r>
              <w:t>Expression.Constant (This corresponds to the quotation form of decimal constant literals.)</w:t>
            </w:r>
          </w:p>
        </w:tc>
      </w:tr>
      <w:tr w:rsidR="00EA19B6" w:rsidTr="00EA19B6">
        <w:tc>
          <w:tcPr>
            <w:tcW w:w="3510" w:type="dxa"/>
          </w:tcPr>
          <w:p w:rsidR="00EA19B6" w:rsidRDefault="00EA19B6" w:rsidP="00EA19B6">
            <w:pPr>
              <w:pStyle w:val="ListParagraph"/>
              <w:numPr>
                <w:ilvl w:val="0"/>
                <w:numId w:val="22"/>
              </w:numPr>
            </w:pPr>
            <w:commentRangeStart w:id="910"/>
            <w:r>
              <w:t>A use of F# core operators ~-, +, /, -, *, %, &lt;&lt;, &gt;&gt;, &amp;&amp;&amp;, |||, ^^^, ~~~</w:t>
            </w:r>
          </w:p>
        </w:tc>
        <w:tc>
          <w:tcPr>
            <w:tcW w:w="6066" w:type="dxa"/>
          </w:tcPr>
          <w:p w:rsidR="00EA19B6" w:rsidRDefault="00EA19B6" w:rsidP="002A7833">
            <w:r>
              <w:t>Expression.Negate/Add/Divide/Subtract/Multiply/Modulo/LeftShift/RightShift/And/Or/ExclusiveOr/Not</w:t>
            </w:r>
            <w:commentRangeEnd w:id="910"/>
            <w:r w:rsidR="00C00EB2">
              <w:rPr>
                <w:rStyle w:val="CommentReference"/>
              </w:rPr>
              <w:commentReference w:id="910"/>
            </w:r>
          </w:p>
        </w:tc>
      </w:tr>
      <w:tr w:rsidR="00EA19B6" w:rsidTr="00EA19B6">
        <w:tc>
          <w:tcPr>
            <w:tcW w:w="3510" w:type="dxa"/>
          </w:tcPr>
          <w:p w:rsidR="00EA19B6" w:rsidRDefault="00EA19B6" w:rsidP="00EA19B6">
            <w:pPr>
              <w:pStyle w:val="ListParagraph"/>
              <w:numPr>
                <w:ilvl w:val="0"/>
                <w:numId w:val="22"/>
              </w:numPr>
            </w:pPr>
            <w:r>
              <w:t>A use of F# core checked operators ~-, +, -, *</w:t>
            </w:r>
          </w:p>
        </w:tc>
        <w:tc>
          <w:tcPr>
            <w:tcW w:w="6066" w:type="dxa"/>
          </w:tcPr>
          <w:p w:rsidR="00EA19B6" w:rsidRDefault="00EA19B6" w:rsidP="002A7833">
            <w:r>
              <w:t>Expression.NegateChecked/AddChecked/ SubtractChecked/MultiplyChecked</w:t>
            </w:r>
          </w:p>
        </w:tc>
      </w:tr>
      <w:tr w:rsidR="00EA19B6" w:rsidTr="00EA19B6">
        <w:tc>
          <w:tcPr>
            <w:tcW w:w="3510" w:type="dxa"/>
          </w:tcPr>
          <w:p w:rsidR="00EA19B6" w:rsidRDefault="00EA19B6" w:rsidP="00EA19B6">
            <w:pPr>
              <w:pStyle w:val="ListParagraph"/>
              <w:numPr>
                <w:ilvl w:val="0"/>
                <w:numId w:val="22"/>
              </w:numPr>
            </w:pPr>
            <w:r>
              <w:t xml:space="preserve">A use of F# core operators </w:t>
            </w:r>
            <w:r w:rsidRPr="00972E9B">
              <w:t>char, decimal, float, float32, sbyte, int16, int32, int, int64, byte, uint16, uint32, uint64</w:t>
            </w:r>
          </w:p>
        </w:tc>
        <w:tc>
          <w:tcPr>
            <w:tcW w:w="6066" w:type="dxa"/>
          </w:tcPr>
          <w:p w:rsidR="00EA19B6" w:rsidRDefault="00EA19B6" w:rsidP="002A7833">
            <w:r>
              <w:t>Expression.Convert</w:t>
            </w:r>
          </w:p>
        </w:tc>
      </w:tr>
      <w:tr w:rsidR="00EA19B6" w:rsidTr="00EA19B6">
        <w:tc>
          <w:tcPr>
            <w:tcW w:w="3510" w:type="dxa"/>
          </w:tcPr>
          <w:p w:rsidR="00EA19B6" w:rsidRDefault="00EA19B6" w:rsidP="00EA19B6">
            <w:pPr>
              <w:pStyle w:val="ListParagraph"/>
              <w:numPr>
                <w:ilvl w:val="0"/>
                <w:numId w:val="22"/>
              </w:numPr>
            </w:pPr>
            <w:r>
              <w:t>A use of F# core checked operators for the same</w:t>
            </w:r>
          </w:p>
        </w:tc>
        <w:tc>
          <w:tcPr>
            <w:tcW w:w="6066" w:type="dxa"/>
          </w:tcPr>
          <w:p w:rsidR="00EA19B6" w:rsidRDefault="00EA19B6" w:rsidP="002A7833">
            <w:r>
              <w:t>Expression.ConvertChecked</w:t>
            </w:r>
          </w:p>
        </w:tc>
      </w:tr>
      <w:tr w:rsidR="00EA19B6" w:rsidTr="00EA19B6">
        <w:tc>
          <w:tcPr>
            <w:tcW w:w="3510" w:type="dxa"/>
          </w:tcPr>
          <w:p w:rsidR="00EA19B6" w:rsidRDefault="00EA19B6" w:rsidP="00EA19B6">
            <w:pPr>
              <w:pStyle w:val="ListParagraph"/>
              <w:numPr>
                <w:ilvl w:val="0"/>
                <w:numId w:val="22"/>
              </w:numPr>
            </w:pPr>
            <w:r>
              <w:t>A use of MemberInitialization helper</w:t>
            </w:r>
          </w:p>
        </w:tc>
        <w:tc>
          <w:tcPr>
            <w:tcW w:w="6066" w:type="dxa"/>
          </w:tcPr>
          <w:p w:rsidR="00EA19B6" w:rsidRDefault="00EA19B6" w:rsidP="002A7833">
            <w:r>
              <w:t>Expression.MemberInit</w:t>
            </w:r>
          </w:p>
        </w:tc>
      </w:tr>
      <w:tr w:rsidR="00EA19B6" w:rsidTr="00EA19B6">
        <w:tc>
          <w:tcPr>
            <w:tcW w:w="3510" w:type="dxa"/>
          </w:tcPr>
          <w:p w:rsidR="00EA19B6" w:rsidRDefault="00EA19B6" w:rsidP="00EA19B6">
            <w:pPr>
              <w:pStyle w:val="ListParagraph"/>
              <w:numPr>
                <w:ilvl w:val="0"/>
                <w:numId w:val="22"/>
              </w:numPr>
            </w:pPr>
            <w:r>
              <w:t xml:space="preserve">A use of </w:t>
            </w:r>
            <w:r w:rsidRPr="007E4789">
              <w:t>ImplicitExpressionConversionHelper</w:t>
            </w:r>
          </w:p>
        </w:tc>
        <w:tc>
          <w:tcPr>
            <w:tcW w:w="6066" w:type="dxa"/>
          </w:tcPr>
          <w:p w:rsidR="00EA19B6" w:rsidRDefault="00EA19B6" w:rsidP="002A7833">
            <w:r>
              <w:t>The translation of the argument</w:t>
            </w:r>
          </w:p>
        </w:tc>
      </w:tr>
      <w:tr w:rsidR="00EA19B6" w:rsidTr="00EA19B6">
        <w:tc>
          <w:tcPr>
            <w:tcW w:w="3510" w:type="dxa"/>
          </w:tcPr>
          <w:p w:rsidR="00EA19B6" w:rsidRDefault="00EA19B6" w:rsidP="00EA19B6">
            <w:pPr>
              <w:pStyle w:val="ListParagraph"/>
              <w:numPr>
                <w:ilvl w:val="0"/>
                <w:numId w:val="22"/>
              </w:numPr>
            </w:pPr>
            <w:r>
              <w:t xml:space="preserve">A use of </w:t>
            </w:r>
            <w:r w:rsidRPr="007E4789">
              <w:t>LanguagePrimitives.IntrinsicFunctions.GetArray</w:t>
            </w:r>
          </w:p>
        </w:tc>
        <w:tc>
          <w:tcPr>
            <w:tcW w:w="6066" w:type="dxa"/>
          </w:tcPr>
          <w:p w:rsidR="00EA19B6" w:rsidRDefault="00EA19B6" w:rsidP="002A7833">
            <w:r>
              <w:t>Expression.ArrayIndex</w:t>
            </w:r>
          </w:p>
        </w:tc>
      </w:tr>
    </w:tbl>
    <w:p w:rsidR="00E73604" w:rsidRDefault="00E73604" w:rsidP="00EA19B6"/>
    <w:p w:rsidR="00697201" w:rsidRDefault="00697201" w:rsidP="00EA19B6">
      <w:r>
        <w:t xml:space="preserve">The following C# LINQ expression trees do not have a translation from F# </w:t>
      </w:r>
      <w:r w:rsidR="002B17C2">
        <w:t>quotations:</w:t>
      </w:r>
    </w:p>
    <w:tbl>
      <w:tblPr>
        <w:tblStyle w:val="Tablerowcell"/>
        <w:tblW w:w="0" w:type="auto"/>
        <w:tblLayout w:type="fixed"/>
        <w:tblLook w:val="04A0" w:firstRow="1" w:lastRow="0" w:firstColumn="1" w:lastColumn="0" w:noHBand="0" w:noVBand="1"/>
      </w:tblPr>
      <w:tblGrid>
        <w:gridCol w:w="3510"/>
        <w:gridCol w:w="6066"/>
      </w:tblGrid>
      <w:tr w:rsidR="00697201" w:rsidTr="00B33246">
        <w:trPr>
          <w:cnfStyle w:val="100000000000" w:firstRow="1" w:lastRow="0" w:firstColumn="0" w:lastColumn="0" w:oddVBand="0" w:evenVBand="0" w:oddHBand="0" w:evenHBand="0" w:firstRowFirstColumn="0" w:firstRowLastColumn="0" w:lastRowFirstColumn="0" w:lastRowLastColumn="0"/>
        </w:trPr>
        <w:tc>
          <w:tcPr>
            <w:tcW w:w="3510" w:type="dxa"/>
          </w:tcPr>
          <w:p w:rsidR="00697201" w:rsidRPr="00697201" w:rsidRDefault="00697201" w:rsidP="00697201">
            <w:r>
              <w:t>F# construct</w:t>
            </w:r>
          </w:p>
        </w:tc>
        <w:tc>
          <w:tcPr>
            <w:tcW w:w="6066" w:type="dxa"/>
          </w:tcPr>
          <w:p w:rsidR="00697201" w:rsidRDefault="00697201" w:rsidP="00697201">
            <w:r>
              <w:t>C# construct</w:t>
            </w:r>
          </w:p>
        </w:tc>
      </w:tr>
      <w:tr w:rsidR="00697201" w:rsidTr="00B33246">
        <w:tc>
          <w:tcPr>
            <w:tcW w:w="3510" w:type="dxa"/>
          </w:tcPr>
          <w:p w:rsidR="00697201" w:rsidRPr="00697201" w:rsidRDefault="00697201" w:rsidP="00B33246">
            <w:pPr>
              <w:rPr>
                <w:i/>
              </w:rPr>
            </w:pPr>
            <w:r>
              <w:rPr>
                <w:i/>
              </w:rPr>
              <w:t>None</w:t>
            </w:r>
          </w:p>
        </w:tc>
        <w:tc>
          <w:tcPr>
            <w:tcW w:w="6066" w:type="dxa"/>
          </w:tcPr>
          <w:p w:rsidR="00697201" w:rsidRDefault="00697201" w:rsidP="00B33246">
            <w:r>
              <w:t>Expression.</w:t>
            </w:r>
            <w:r w:rsidRPr="00697201">
              <w:t>ArrayLength</w:t>
            </w:r>
          </w:p>
        </w:tc>
      </w:tr>
      <w:tr w:rsidR="00697201" w:rsidTr="00B33246">
        <w:tc>
          <w:tcPr>
            <w:tcW w:w="3510" w:type="dxa"/>
          </w:tcPr>
          <w:p w:rsidR="00697201" w:rsidRPr="00697201" w:rsidRDefault="00697201" w:rsidP="00B33246">
            <w:pPr>
              <w:rPr>
                <w:i/>
              </w:rPr>
            </w:pPr>
            <w:r>
              <w:rPr>
                <w:i/>
              </w:rPr>
              <w:t>None</w:t>
            </w:r>
          </w:p>
        </w:tc>
        <w:tc>
          <w:tcPr>
            <w:tcW w:w="6066" w:type="dxa"/>
          </w:tcPr>
          <w:p w:rsidR="00697201" w:rsidRDefault="00697201" w:rsidP="00697201">
            <w:r>
              <w:t>Expression.ListBind</w:t>
            </w:r>
          </w:p>
        </w:tc>
      </w:tr>
      <w:tr w:rsidR="00697201" w:rsidTr="00B33246">
        <w:tc>
          <w:tcPr>
            <w:tcW w:w="3510" w:type="dxa"/>
          </w:tcPr>
          <w:p w:rsidR="00697201" w:rsidRPr="00697201" w:rsidRDefault="00697201" w:rsidP="00B33246">
            <w:pPr>
              <w:rPr>
                <w:i/>
              </w:rPr>
            </w:pPr>
            <w:r>
              <w:rPr>
                <w:i/>
              </w:rPr>
              <w:t>None</w:t>
            </w:r>
          </w:p>
        </w:tc>
        <w:tc>
          <w:tcPr>
            <w:tcW w:w="6066" w:type="dxa"/>
          </w:tcPr>
          <w:p w:rsidR="00697201" w:rsidRDefault="00697201" w:rsidP="00697201">
            <w:r>
              <w:t>Expression.ListInit</w:t>
            </w:r>
          </w:p>
        </w:tc>
      </w:tr>
      <w:tr w:rsidR="00697201" w:rsidTr="00697201">
        <w:tc>
          <w:tcPr>
            <w:tcW w:w="3510" w:type="dxa"/>
          </w:tcPr>
          <w:p w:rsidR="00697201" w:rsidRPr="00697201" w:rsidRDefault="00697201" w:rsidP="00697201">
            <w:pPr>
              <w:rPr>
                <w:i/>
              </w:rPr>
            </w:pPr>
            <w:r>
              <w:rPr>
                <w:i/>
              </w:rPr>
              <w:t>None</w:t>
            </w:r>
          </w:p>
        </w:tc>
        <w:tc>
          <w:tcPr>
            <w:tcW w:w="6066" w:type="dxa"/>
          </w:tcPr>
          <w:p w:rsidR="00697201" w:rsidRDefault="00697201" w:rsidP="00697201">
            <w:r>
              <w:t>Expression.ElementInit</w:t>
            </w:r>
          </w:p>
        </w:tc>
      </w:tr>
    </w:tbl>
    <w:p w:rsidR="004600FC" w:rsidRDefault="00692D5C" w:rsidP="004600FC">
      <w:pPr>
        <w:pStyle w:val="Heading2"/>
      </w:pPr>
      <w:bookmarkStart w:id="911" w:name="_Toc300669463"/>
      <w:r>
        <w:t>Helper f</w:t>
      </w:r>
      <w:r w:rsidR="004600FC">
        <w:t>unctions that indicate specific translations when used in input quotations</w:t>
      </w:r>
      <w:bookmarkEnd w:id="911"/>
    </w:p>
    <w:p w:rsidR="00074779" w:rsidRPr="005B1ED4" w:rsidRDefault="00074779" w:rsidP="00074779">
      <w:r>
        <w:t>Two additional “fake” values are exposed in the public surface area of this API. When used in a quotation, these functions indicate a specific conversion should be performed when converting the quotation to a LINQ expression.</w:t>
      </w:r>
    </w:p>
    <w:p w:rsidR="00074779" w:rsidRDefault="00074779" w:rsidP="00074779">
      <w:pPr>
        <w:pStyle w:val="Code"/>
      </w:pPr>
      <w:r>
        <w:rPr>
          <w:color w:val="0000FF"/>
        </w:rPr>
        <w:t>namespace</w:t>
      </w:r>
      <w:r>
        <w:t xml:space="preserve"> Microsoft.FSharp.Linq.RuntimeHelpers</w:t>
      </w:r>
    </w:p>
    <w:p w:rsidR="00074779" w:rsidRPr="005B1ED4" w:rsidRDefault="00074779" w:rsidP="00074779">
      <w:pPr>
        <w:pStyle w:val="Code"/>
      </w:pPr>
    </w:p>
    <w:p w:rsidR="00074779" w:rsidRDefault="00074779" w:rsidP="00074779">
      <w:pPr>
        <w:pStyle w:val="Code"/>
      </w:pPr>
      <w:r>
        <w:t xml:space="preserve">    </w:t>
      </w:r>
      <w:r>
        <w:rPr>
          <w:color w:val="0000FF"/>
        </w:rPr>
        <w:t xml:space="preserve">module </w:t>
      </w:r>
      <w:r w:rsidR="008C0908">
        <w:t>LeafExpressionConverter</w:t>
      </w:r>
      <w:r>
        <w:t xml:space="preserve"> = </w:t>
      </w:r>
    </w:p>
    <w:p w:rsidR="00DA655D" w:rsidRDefault="00DA655D" w:rsidP="00DA655D">
      <w:pPr>
        <w:pStyle w:val="Code"/>
      </w:pPr>
      <w:r>
        <w:t xml:space="preserve">        /// When used in a quotation, this function indicate</w:t>
      </w:r>
      <w:r w:rsidR="00AC3B3F">
        <w:t>s</w:t>
      </w:r>
      <w:r>
        <w:t xml:space="preserve"> a specific conversion</w:t>
      </w:r>
    </w:p>
    <w:p w:rsidR="00DA655D" w:rsidRDefault="00DA655D" w:rsidP="00DA655D">
      <w:pPr>
        <w:pStyle w:val="Code"/>
      </w:pPr>
      <w:r>
        <w:t xml:space="preserve">        /// should be performed when converting the quotation to a LINQ expression. </w:t>
      </w:r>
    </w:p>
    <w:p w:rsidR="00B0025F" w:rsidRDefault="00B0025F" w:rsidP="00B0025F">
      <w:pPr>
        <w:pStyle w:val="Code"/>
      </w:pPr>
      <w:r>
        <w:t xml:space="preserve">        </w:t>
      </w:r>
      <w:r>
        <w:rPr>
          <w:color w:val="0000FF"/>
        </w:rPr>
        <w:t xml:space="preserve">val </w:t>
      </w:r>
      <w:r>
        <w:t xml:space="preserve">ImplicitExpressionConversionHelper : 'T </w:t>
      </w:r>
      <w:r>
        <w:rPr>
          <w:color w:val="0000FF"/>
        </w:rPr>
        <w:t>-&gt;</w:t>
      </w:r>
      <w:r>
        <w:t xml:space="preserve"> Expression&lt;'T&gt;</w:t>
      </w:r>
    </w:p>
    <w:p w:rsidR="00DA655D" w:rsidRDefault="00DA655D" w:rsidP="00DA655D">
      <w:pPr>
        <w:pStyle w:val="Code"/>
      </w:pPr>
    </w:p>
    <w:p w:rsidR="00DA655D" w:rsidRDefault="00DA655D" w:rsidP="00DA655D">
      <w:pPr>
        <w:pStyle w:val="Code"/>
      </w:pPr>
      <w:r>
        <w:t xml:space="preserve">        /// When used in a quotation, this function indicate</w:t>
      </w:r>
      <w:r w:rsidR="00AC3B3F">
        <w:t>s</w:t>
      </w:r>
      <w:r>
        <w:t xml:space="preserve"> a specific conversion</w:t>
      </w:r>
    </w:p>
    <w:p w:rsidR="00DA655D" w:rsidRDefault="00DA655D" w:rsidP="00DA655D">
      <w:pPr>
        <w:pStyle w:val="Code"/>
      </w:pPr>
      <w:r>
        <w:t xml:space="preserve">        /// should be performed when converting the quotation to a LINQ expression. </w:t>
      </w:r>
    </w:p>
    <w:p w:rsidR="00B0025F" w:rsidRDefault="00B0025F" w:rsidP="00DA655D">
      <w:pPr>
        <w:pStyle w:val="Code"/>
      </w:pPr>
      <w:r>
        <w:t xml:space="preserve">        </w:t>
      </w:r>
      <w:r>
        <w:rPr>
          <w:color w:val="0000FF"/>
        </w:rPr>
        <w:t xml:space="preserve">val </w:t>
      </w:r>
      <w:r>
        <w:t xml:space="preserve">MemberInitializationHelper : 'T </w:t>
      </w:r>
      <w:r>
        <w:rPr>
          <w:color w:val="0000FF"/>
        </w:rPr>
        <w:t>-&gt;</w:t>
      </w:r>
      <w:r>
        <w:t xml:space="preserve"> '</w:t>
      </w:r>
      <w:r w:rsidR="00B14498">
        <w:t>T</w:t>
      </w:r>
    </w:p>
    <w:p w:rsidR="00692D5C" w:rsidRDefault="00692D5C" w:rsidP="00692D5C">
      <w:pPr>
        <w:pStyle w:val="Heading2"/>
      </w:pPr>
      <w:bookmarkStart w:id="912" w:name="_Toc300669464"/>
      <w:r>
        <w:t>Helper function for nested quotation literals</w:t>
      </w:r>
      <w:bookmarkEnd w:id="912"/>
    </w:p>
    <w:p w:rsidR="00692D5C" w:rsidRDefault="00692D5C" w:rsidP="00692D5C">
      <w:r>
        <w:t>A helper function is used to evaluate nested quotation literals in the variable context where they occur.</w:t>
      </w:r>
    </w:p>
    <w:p w:rsidR="00692D5C" w:rsidRDefault="00692D5C" w:rsidP="00692D5C">
      <w:pPr>
        <w:pStyle w:val="Code"/>
      </w:pPr>
      <w:r>
        <w:t xml:space="preserve">        /// A runtime helper used to evaluate nested quotation literals.</w:t>
      </w:r>
    </w:p>
    <w:p w:rsidR="00692D5C" w:rsidRDefault="00692D5C" w:rsidP="00692D5C">
      <w:pPr>
        <w:pStyle w:val="Code"/>
      </w:pPr>
      <w:r>
        <w:t xml:space="preserve">        </w:t>
      </w:r>
      <w:r>
        <w:rPr>
          <w:color w:val="0000FF"/>
        </w:rPr>
        <w:t xml:space="preserve">val </w:t>
      </w:r>
      <w:r>
        <w:t>SubstHelper : Expr * Var[] * obj[] -&gt; Expr&lt;'T&gt;</w:t>
      </w:r>
    </w:p>
    <w:p w:rsidR="00107AAD" w:rsidRDefault="00107AAD" w:rsidP="00107AAD">
      <w:pPr>
        <w:pStyle w:val="Heading1"/>
      </w:pPr>
      <w:bookmarkStart w:id="913" w:name="_Toc300669465"/>
      <w:r>
        <w:t>Performance for Queries</w:t>
      </w:r>
      <w:bookmarkEnd w:id="913"/>
    </w:p>
    <w:p w:rsidR="00281C1E" w:rsidRDefault="00281C1E" w:rsidP="00281C1E">
      <w:pPr>
        <w:pStyle w:val="Heading2"/>
      </w:pPr>
      <w:bookmarkStart w:id="914" w:name="_Toc300669466"/>
      <w:r>
        <w:t>Client-side CPU costs of executing queries</w:t>
      </w:r>
      <w:bookmarkEnd w:id="914"/>
    </w:p>
    <w:p w:rsidR="00D068E2" w:rsidRDefault="00D068E2" w:rsidP="00D068E2">
      <w:r>
        <w:t xml:space="preserve">Apart from “query correctness” (e.g. good SQL), the main performance concern is CPU costs on the client side (and perhaps memory and garbage costs too, though these should reveal themselves as CPU costs). </w:t>
      </w:r>
    </w:p>
    <w:p w:rsidR="00D068E2" w:rsidRDefault="00D068E2" w:rsidP="00D068E2">
      <w:r>
        <w:t xml:space="preserve">The F# client-side CPU costs for query evaluation will be higher than C#/VB: </w:t>
      </w:r>
    </w:p>
    <w:p w:rsidR="00D068E2" w:rsidRDefault="00D068E2" w:rsidP="00D068E2">
      <w:pPr>
        <w:pStyle w:val="ListParagraph"/>
        <w:numPr>
          <w:ilvl w:val="0"/>
          <w:numId w:val="22"/>
        </w:numPr>
      </w:pPr>
      <w:r>
        <w:t>F# translates from quotations to LINQ expressions, rather than building LINQ expressions directly.</w:t>
      </w:r>
    </w:p>
    <w:p w:rsidR="00D068E2" w:rsidRDefault="00D068E2" w:rsidP="00D068E2">
      <w:pPr>
        <w:pStyle w:val="ListParagraph"/>
        <w:numPr>
          <w:ilvl w:val="0"/>
          <w:numId w:val="22"/>
        </w:numPr>
      </w:pPr>
      <w:r>
        <w:t>Evaluating quotation literals &lt;@ … @&gt;  (or their implicit form in query { … }) in F# is already slower than constructing LINQ expressions in C# in the first place.</w:t>
      </w:r>
    </w:p>
    <w:p w:rsidR="00D068E2" w:rsidRDefault="00D068E2" w:rsidP="00D068E2">
      <w:pPr>
        <w:pStyle w:val="ListParagraph"/>
        <w:numPr>
          <w:ilvl w:val="0"/>
          <w:numId w:val="22"/>
        </w:numPr>
      </w:pPr>
      <w:r>
        <w:t>F# converts “whole” query { … } expressions to quotations, rather than just the leaf fragments as in C#.</w:t>
      </w:r>
    </w:p>
    <w:p w:rsidR="00D068E2" w:rsidRDefault="00D068E2" w:rsidP="00D068E2">
      <w:r>
        <w:lastRenderedPageBreak/>
        <w:t xml:space="preserve">We don’t yet know how much damage this will do collectively: I could imagine 10x or more. </w:t>
      </w:r>
    </w:p>
    <w:p w:rsidR="00D068E2" w:rsidRDefault="00D068E2" w:rsidP="00D068E2">
      <w:r>
        <w:t xml:space="preserve">As a result, a performance goal of 5x of the CPU cost of equivalent queries in C#/VB seems reasonable. </w:t>
      </w:r>
    </w:p>
    <w:p w:rsidR="00D068E2" w:rsidRDefault="00D068E2" w:rsidP="00D068E2">
      <w:r>
        <w:t>Ideally we would be closer, but we’re not sure it’s realistic. An important thing to remember is that CPU costs aren’t the most important thing – the real point of queries is to do work on the database, and that will still be achieved. That said, we have heard anecdotally that C# take client side CPU costs of IQueryable query evaluation very seriously, it would be nice to get more info on what customer feedback is driving this. However the comparison point for C#/VB will be with Java, whereas for F# the comparison point should ideally be with OCaml/Haskell/Scala/Clojure, the first three of which at least have no LINQ-like feature at all.</w:t>
      </w:r>
    </w:p>
    <w:p w:rsidR="00107AAD" w:rsidRDefault="00D068E2" w:rsidP="00107AAD">
      <w:r>
        <w:t xml:space="preserve">If we are way off our perf goals I think there </w:t>
      </w:r>
      <w:r w:rsidR="007E058F">
        <w:t>will be ways for us to improve:</w:t>
      </w:r>
    </w:p>
    <w:p w:rsidR="00BD0831" w:rsidRDefault="00BD0831" w:rsidP="00107AAD">
      <w:r>
        <w:t>Two small things to consider here:</w:t>
      </w:r>
    </w:p>
    <w:p w:rsidR="007E058F" w:rsidRDefault="007E058F" w:rsidP="007E058F">
      <w:pPr>
        <w:pStyle w:val="ListParagraph"/>
        <w:numPr>
          <w:ilvl w:val="0"/>
          <w:numId w:val="38"/>
        </w:numPr>
        <w:spacing w:after="0" w:line="240" w:lineRule="auto"/>
        <w:contextualSpacing w:val="0"/>
      </w:pPr>
      <w:r>
        <w:t>We could amortize these static array creations:</w:t>
      </w:r>
    </w:p>
    <w:p w:rsidR="007E058F" w:rsidRDefault="007E058F" w:rsidP="007E058F"/>
    <w:p w:rsidR="007E058F" w:rsidRPr="007E058F" w:rsidRDefault="007E058F" w:rsidP="007E058F">
      <w:pPr>
        <w:autoSpaceDE w:val="0"/>
        <w:autoSpaceDN w:val="0"/>
        <w:adjustRightInd w:val="0"/>
        <w:ind w:left="1440"/>
        <w:rPr>
          <w:rFonts w:ascii="Fixedsys" w:eastAsia="Times New Roman" w:hAnsi="Fixedsys" w:cs="Fixedsys"/>
          <w:sz w:val="15"/>
          <w:szCs w:val="21"/>
          <w:lang w:eastAsia="en-GB"/>
        </w:rPr>
      </w:pPr>
      <w:r w:rsidRPr="007E058F">
        <w:rPr>
          <w:rFonts w:ascii="Fixedsys" w:eastAsia="Times New Roman" w:hAnsi="Fixedsys" w:cs="Fixedsys"/>
          <w:sz w:val="15"/>
          <w:szCs w:val="21"/>
          <w:lang w:eastAsia="en-GB"/>
        </w:rPr>
        <w:t xml:space="preserve">  IL_0072:  ldc.i4     0xa96</w:t>
      </w:r>
    </w:p>
    <w:p w:rsidR="007E058F" w:rsidRPr="007E058F" w:rsidRDefault="007E058F" w:rsidP="007E058F">
      <w:pPr>
        <w:autoSpaceDE w:val="0"/>
        <w:autoSpaceDN w:val="0"/>
        <w:adjustRightInd w:val="0"/>
        <w:ind w:left="1440"/>
        <w:rPr>
          <w:rFonts w:ascii="Fixedsys" w:eastAsia="Times New Roman" w:hAnsi="Fixedsys" w:cs="Fixedsys"/>
          <w:sz w:val="15"/>
          <w:szCs w:val="21"/>
          <w:lang w:eastAsia="en-GB"/>
        </w:rPr>
      </w:pPr>
      <w:r w:rsidRPr="007E058F">
        <w:rPr>
          <w:rFonts w:ascii="Fixedsys" w:eastAsia="Times New Roman" w:hAnsi="Fixedsys" w:cs="Fixedsys"/>
          <w:sz w:val="15"/>
          <w:szCs w:val="21"/>
          <w:lang w:eastAsia="en-GB"/>
        </w:rPr>
        <w:t xml:space="preserve">  IL_0077:  newarr     [mscorlib]System.Byte</w:t>
      </w:r>
    </w:p>
    <w:p w:rsidR="007E058F" w:rsidRPr="007E058F" w:rsidRDefault="007E058F" w:rsidP="007E058F">
      <w:pPr>
        <w:autoSpaceDE w:val="0"/>
        <w:autoSpaceDN w:val="0"/>
        <w:adjustRightInd w:val="0"/>
        <w:ind w:left="1440"/>
        <w:rPr>
          <w:rFonts w:ascii="Fixedsys" w:eastAsia="Times New Roman" w:hAnsi="Fixedsys" w:cs="Fixedsys"/>
          <w:sz w:val="15"/>
          <w:szCs w:val="21"/>
          <w:lang w:eastAsia="en-GB"/>
        </w:rPr>
      </w:pPr>
      <w:r w:rsidRPr="007E058F">
        <w:rPr>
          <w:rFonts w:ascii="Fixedsys" w:eastAsia="Times New Roman" w:hAnsi="Fixedsys" w:cs="Fixedsys"/>
          <w:sz w:val="15"/>
          <w:szCs w:val="21"/>
          <w:lang w:eastAsia="en-GB"/>
        </w:rPr>
        <w:t xml:space="preserve">  IL_007c:  dup</w:t>
      </w:r>
    </w:p>
    <w:p w:rsidR="007E058F" w:rsidRPr="007E058F" w:rsidRDefault="007E058F" w:rsidP="007E058F">
      <w:pPr>
        <w:autoSpaceDE w:val="0"/>
        <w:autoSpaceDN w:val="0"/>
        <w:adjustRightInd w:val="0"/>
        <w:ind w:left="1440"/>
        <w:rPr>
          <w:rFonts w:ascii="Fixedsys" w:eastAsia="Times New Roman" w:hAnsi="Fixedsys" w:cs="Fixedsys"/>
          <w:sz w:val="15"/>
          <w:szCs w:val="21"/>
          <w:lang w:eastAsia="en-GB"/>
        </w:rPr>
      </w:pPr>
      <w:r w:rsidRPr="007E058F">
        <w:rPr>
          <w:rFonts w:ascii="Fixedsys" w:eastAsia="Times New Roman" w:hAnsi="Fixedsys" w:cs="Fixedsys"/>
          <w:sz w:val="15"/>
          <w:szCs w:val="21"/>
          <w:lang w:eastAsia="en-GB"/>
        </w:rPr>
        <w:t xml:space="preserve">  IL_007d:  ldtoken    field valuetype '&lt;PrivateImplementationDetails$test&gt;'/T13731_2710Bytes@ Test/MiscTestsForImplicitExpressionConversion/TechnicalReportExamplesOption2/PageRank2::field13732@</w:t>
      </w:r>
    </w:p>
    <w:p w:rsidR="007E058F" w:rsidRPr="007E058F" w:rsidRDefault="007E058F" w:rsidP="007E058F">
      <w:pPr>
        <w:autoSpaceDE w:val="0"/>
        <w:autoSpaceDN w:val="0"/>
        <w:adjustRightInd w:val="0"/>
        <w:ind w:left="1440"/>
        <w:rPr>
          <w:rFonts w:ascii="Fixedsys" w:eastAsia="Times New Roman" w:hAnsi="Fixedsys" w:cs="Fixedsys"/>
          <w:sz w:val="15"/>
          <w:szCs w:val="21"/>
          <w:lang w:eastAsia="en-GB"/>
        </w:rPr>
      </w:pPr>
      <w:r w:rsidRPr="007E058F">
        <w:rPr>
          <w:rFonts w:ascii="Fixedsys" w:eastAsia="Times New Roman" w:hAnsi="Fixedsys" w:cs="Fixedsys"/>
          <w:sz w:val="15"/>
          <w:szCs w:val="21"/>
          <w:lang w:eastAsia="en-GB"/>
        </w:rPr>
        <w:t xml:space="preserve">  IL_0082:  call       void [mscorlib]System.Runtime.CompilerServices.RuntimeHelpers::InitializeArray(class [mscorlib]System.Array,</w:t>
      </w:r>
    </w:p>
    <w:p w:rsidR="007E058F" w:rsidRPr="007E058F" w:rsidRDefault="007E058F" w:rsidP="007E058F">
      <w:pPr>
        <w:autoSpaceDE w:val="0"/>
        <w:autoSpaceDN w:val="0"/>
        <w:adjustRightInd w:val="0"/>
        <w:ind w:left="1440"/>
        <w:rPr>
          <w:rFonts w:ascii="Fixedsys" w:eastAsia="Times New Roman" w:hAnsi="Fixedsys" w:cs="Fixedsys"/>
          <w:sz w:val="15"/>
          <w:szCs w:val="21"/>
          <w:lang w:eastAsia="en-GB"/>
        </w:rPr>
      </w:pPr>
      <w:r w:rsidRPr="007E058F">
        <w:rPr>
          <w:rFonts w:ascii="Fixedsys" w:eastAsia="Times New Roman" w:hAnsi="Fixedsys" w:cs="Fixedsys"/>
          <w:sz w:val="15"/>
          <w:szCs w:val="21"/>
          <w:lang w:eastAsia="en-GB"/>
        </w:rPr>
        <w:t xml:space="preserve">                                                                                                      valuetype [mscorlib]System.RuntimeFieldHandle)</w:t>
      </w:r>
    </w:p>
    <w:p w:rsidR="007E058F" w:rsidRDefault="007E058F" w:rsidP="007E058F">
      <w:pPr>
        <w:pStyle w:val="ListParagraph"/>
        <w:numPr>
          <w:ilvl w:val="0"/>
          <w:numId w:val="38"/>
        </w:numPr>
        <w:spacing w:after="0" w:line="240" w:lineRule="auto"/>
        <w:contextualSpacing w:val="0"/>
      </w:pPr>
      <w:r>
        <w:t>We could take an array as a parameter here, rather than a list:</w:t>
      </w:r>
    </w:p>
    <w:p w:rsidR="007E058F" w:rsidRDefault="007E058F" w:rsidP="007E058F"/>
    <w:p w:rsidR="007E058F" w:rsidRPr="00610B31" w:rsidRDefault="007E058F" w:rsidP="00610B31">
      <w:pPr>
        <w:autoSpaceDE w:val="0"/>
        <w:autoSpaceDN w:val="0"/>
        <w:adjustRightInd w:val="0"/>
        <w:rPr>
          <w:rFonts w:ascii="Fixedsys" w:eastAsia="Times New Roman" w:hAnsi="Fixedsys" w:cs="Fixedsys"/>
          <w:sz w:val="15"/>
          <w:szCs w:val="21"/>
          <w:lang w:eastAsia="en-GB"/>
        </w:rPr>
      </w:pPr>
      <w:r>
        <w:rPr>
          <w:rFonts w:ascii="Fixedsys" w:eastAsia="Times New Roman" w:hAnsi="Fixedsys" w:cs="Fixedsys"/>
          <w:sz w:val="15"/>
          <w:szCs w:val="21"/>
          <w:lang w:eastAsia="en-GB"/>
        </w:rPr>
        <w:t xml:space="preserve">         </w:t>
      </w:r>
      <w:r w:rsidRPr="007E058F">
        <w:rPr>
          <w:rFonts w:ascii="Fixedsys" w:eastAsia="Times New Roman" w:hAnsi="Fixedsys" w:cs="Fixedsys"/>
          <w:sz w:val="15"/>
          <w:szCs w:val="21"/>
          <w:lang w:eastAsia="en-GB"/>
        </w:rPr>
        <w:t>Microsoft.FSharp.Quotations.FSharpExpr::Deserialize(class [mscorlib]System.Type, LIST, LIST)</w:t>
      </w:r>
    </w:p>
    <w:p w:rsidR="00281C1E" w:rsidRDefault="00281C1E" w:rsidP="00281C1E">
      <w:pPr>
        <w:pStyle w:val="Heading2"/>
      </w:pPr>
      <w:bookmarkStart w:id="915" w:name="_Toc300669467"/>
      <w:r>
        <w:t>Size of FSharp.Core</w:t>
      </w:r>
      <w:bookmarkEnd w:id="915"/>
    </w:p>
    <w:p w:rsidR="009E0ECD" w:rsidRDefault="00281C1E" w:rsidP="00281C1E">
      <w:r>
        <w:t>The addition of functionality to FSharp.Core has in</w:t>
      </w:r>
      <w:r w:rsidR="009E0ECD">
        <w:t>creased its size from 938K to 110</w:t>
      </w:r>
      <w:r>
        <w:t>0K.</w:t>
      </w:r>
      <w:r w:rsidR="009E0ECD">
        <w:t xml:space="preserve"> This is within acceptable limits.</w:t>
      </w:r>
    </w:p>
    <w:p w:rsidR="00705123" w:rsidRDefault="00BC5359" w:rsidP="00705123">
      <w:pPr>
        <w:pStyle w:val="Heading1"/>
      </w:pPr>
      <w:bookmarkStart w:id="916" w:name="_Toc300669468"/>
      <w:r>
        <w:lastRenderedPageBreak/>
        <w:t>Syntax</w:t>
      </w:r>
      <w:r w:rsidR="00651FEA">
        <w:t xml:space="preserve"> Highlighting, </w:t>
      </w:r>
      <w:r w:rsidR="00705123">
        <w:t>Intelli</w:t>
      </w:r>
      <w:r w:rsidR="00A971D6">
        <w:t>S</w:t>
      </w:r>
      <w:r w:rsidR="00705123">
        <w:t>ense</w:t>
      </w:r>
      <w:r w:rsidR="00907D86">
        <w:t xml:space="preserve">, </w:t>
      </w:r>
      <w:r w:rsidR="00651FEA">
        <w:t xml:space="preserve">Diagnostics </w:t>
      </w:r>
      <w:r w:rsidR="00907D86">
        <w:t xml:space="preserve">and Debugging </w:t>
      </w:r>
      <w:r w:rsidR="00651FEA">
        <w:t>for Queries</w:t>
      </w:r>
      <w:bookmarkEnd w:id="916"/>
    </w:p>
    <w:p w:rsidR="00705123" w:rsidRDefault="00A971D6" w:rsidP="00A971D6">
      <w:pPr>
        <w:pStyle w:val="Heading2"/>
      </w:pPr>
      <w:bookmarkStart w:id="917" w:name="_Toc300669469"/>
      <w:r>
        <w:t>Syntax Highlighting</w:t>
      </w:r>
      <w:bookmarkEnd w:id="917"/>
    </w:p>
    <w:p w:rsidR="00FE4E80" w:rsidRDefault="00A971D6" w:rsidP="00A971D6">
      <w:r>
        <w:t xml:space="preserve">All query </w:t>
      </w:r>
      <w:r w:rsidR="00A6797A">
        <w:t>custom operation</w:t>
      </w:r>
      <w:r>
        <w:t>s must be syntax highlighted within query fragments in “normal” circumstances</w:t>
      </w:r>
    </w:p>
    <w:p w:rsidR="00A971D6" w:rsidRDefault="00FE4E80" w:rsidP="00A971D6">
      <w:r>
        <w:t>This will be implemented as a VSIX extension shipped out-of-band.</w:t>
      </w:r>
    </w:p>
    <w:p w:rsidR="00A971D6" w:rsidRDefault="00A971D6" w:rsidP="00A971D6">
      <w:pPr>
        <w:pStyle w:val="Heading2"/>
      </w:pPr>
      <w:bookmarkStart w:id="918" w:name="_Toc300669470"/>
      <w:r>
        <w:t>IntelliSense</w:t>
      </w:r>
      <w:bookmarkEnd w:id="918"/>
    </w:p>
    <w:p w:rsidR="00A971D6" w:rsidRDefault="00A971D6" w:rsidP="00A971D6">
      <w:r>
        <w:t>Character-by-character typing of queries must give reliable intellisense results at all steps of the all the queries shown in the primary example queries in this document.</w:t>
      </w:r>
    </w:p>
    <w:p w:rsidR="00164128" w:rsidRDefault="00164128" w:rsidP="00A971D6">
      <w:pPr>
        <w:pStyle w:val="ListParagraph"/>
        <w:numPr>
          <w:ilvl w:val="0"/>
          <w:numId w:val="41"/>
        </w:numPr>
        <w:spacing w:after="0" w:line="240" w:lineRule="auto"/>
        <w:contextualSpacing w:val="0"/>
      </w:pPr>
      <w:r>
        <w:t>Ensure completion of custom operations in queries</w:t>
      </w:r>
    </w:p>
    <w:p w:rsidR="00997345" w:rsidRDefault="00997345" w:rsidP="00997345">
      <w:pPr>
        <w:pStyle w:val="Heading2"/>
      </w:pPr>
      <w:bookmarkStart w:id="919" w:name="_Toc300669471"/>
      <w:r>
        <w:t>QuickInfo</w:t>
      </w:r>
      <w:bookmarkEnd w:id="919"/>
    </w:p>
    <w:p w:rsidR="00164128" w:rsidRDefault="00164128" w:rsidP="00D23C88">
      <w:pPr>
        <w:pStyle w:val="ListParagraph"/>
        <w:numPr>
          <w:ilvl w:val="0"/>
          <w:numId w:val="41"/>
        </w:numPr>
        <w:spacing w:after="0" w:line="240" w:lineRule="auto"/>
        <w:contextualSpacing w:val="0"/>
      </w:pPr>
      <w:r>
        <w:t xml:space="preserve">Add quick info for custom operations </w:t>
      </w:r>
    </w:p>
    <w:p w:rsidR="00164128" w:rsidRDefault="00164128" w:rsidP="00D23C88">
      <w:pPr>
        <w:pStyle w:val="ListParagraph"/>
        <w:numPr>
          <w:ilvl w:val="0"/>
          <w:numId w:val="41"/>
        </w:numPr>
        <w:spacing w:after="0" w:line="240" w:lineRule="auto"/>
        <w:contextualSpacing w:val="0"/>
      </w:pPr>
      <w:r>
        <w:t>Add bespoke quick info text for join and groupJoin</w:t>
      </w:r>
    </w:p>
    <w:p w:rsidR="00B70C85" w:rsidRDefault="00A971D6" w:rsidP="00A971D6">
      <w:pPr>
        <w:pStyle w:val="Heading2"/>
      </w:pPr>
      <w:bookmarkStart w:id="920" w:name="_Toc289932697"/>
      <w:bookmarkStart w:id="921" w:name="_Toc289932698"/>
      <w:bookmarkStart w:id="922" w:name="_Toc289932699"/>
      <w:bookmarkStart w:id="923" w:name="_Toc300669472"/>
      <w:bookmarkEnd w:id="920"/>
      <w:bookmarkEnd w:id="921"/>
      <w:bookmarkEnd w:id="922"/>
      <w:r>
        <w:t>Diagnostics</w:t>
      </w:r>
      <w:bookmarkEnd w:id="923"/>
    </w:p>
    <w:p w:rsidR="00A971D6" w:rsidRDefault="00B70C85" w:rsidP="00A971D6">
      <w:r>
        <w:t xml:space="preserve">Special </w:t>
      </w:r>
      <w:r w:rsidR="00A971D6">
        <w:t xml:space="preserve">compiler diagnostics </w:t>
      </w:r>
      <w:r w:rsidR="00164128">
        <w:t>are needed for:</w:t>
      </w:r>
    </w:p>
    <w:p w:rsidR="00B70C85" w:rsidRDefault="00B70C85" w:rsidP="00A971D6">
      <w:pPr>
        <w:pStyle w:val="ListParagraph"/>
        <w:numPr>
          <w:ilvl w:val="0"/>
          <w:numId w:val="22"/>
        </w:numPr>
      </w:pPr>
      <w:r>
        <w:t xml:space="preserve">“where x = y” in a query without parentheses: </w:t>
      </w:r>
    </w:p>
    <w:p w:rsidR="00A971D6" w:rsidRPr="00705123" w:rsidRDefault="00A971D6" w:rsidP="00A971D6">
      <w:pPr>
        <w:pStyle w:val="Heading2"/>
      </w:pPr>
      <w:bookmarkStart w:id="924" w:name="_Toc300669473"/>
      <w:r>
        <w:t>Debugging</w:t>
      </w:r>
      <w:bookmarkEnd w:id="924"/>
    </w:p>
    <w:p w:rsidR="00A971D6" w:rsidRDefault="00A971D6" w:rsidP="00A971D6">
      <w:r>
        <w:t>Step-based debugging and breakpoints in queries will not be a major focus, but we should lock down whatever behavior we achieve, e.g. via micro code-generation tests.</w:t>
      </w:r>
    </w:p>
    <w:p w:rsidR="00A971D6" w:rsidRDefault="00A971D6" w:rsidP="00A971D6">
      <w:r>
        <w:t xml:space="preserve">User Education material must highlight the end-to-end debugging switched and options that can be provided to help debug LINQ queries, e.g. </w:t>
      </w:r>
    </w:p>
    <w:p w:rsidR="00A971D6" w:rsidRDefault="00A971D6" w:rsidP="00A971D6">
      <w:pPr>
        <w:pStyle w:val="ListParagraph"/>
        <w:numPr>
          <w:ilvl w:val="0"/>
          <w:numId w:val="22"/>
        </w:numPr>
      </w:pPr>
      <w:r>
        <w:t>The Log option for Linq-to-SQL databases, which displays the SQL queries executed.</w:t>
      </w:r>
    </w:p>
    <w:p w:rsidR="00A971D6" w:rsidRDefault="00A971D6" w:rsidP="00A971D6">
      <w:pPr>
        <w:pStyle w:val="ListParagraph"/>
        <w:numPr>
          <w:ilvl w:val="0"/>
          <w:numId w:val="22"/>
        </w:numPr>
      </w:pPr>
      <w:r>
        <w:t>We should determine other options as appropriate</w:t>
      </w:r>
    </w:p>
    <w:p w:rsidR="00705123" w:rsidRDefault="00DB17FE" w:rsidP="00705123">
      <w:pPr>
        <w:pStyle w:val="Heading1"/>
      </w:pPr>
      <w:bookmarkStart w:id="925" w:name="_Toc300669474"/>
      <w:r>
        <w:t>A</w:t>
      </w:r>
      <w:r w:rsidR="00705123">
        <w:t>dditions to Standard F# Project and Item Templates</w:t>
      </w:r>
      <w:bookmarkEnd w:id="925"/>
    </w:p>
    <w:p w:rsidR="00EC2287" w:rsidRPr="00EC2287" w:rsidRDefault="00EC2287" w:rsidP="00EC2287">
      <w:pPr>
        <w:spacing w:after="0" w:line="240" w:lineRule="auto"/>
      </w:pPr>
      <w:commentRangeStart w:id="926"/>
      <w:r w:rsidRPr="00EC2287">
        <w:t>We will include templates for each built-in type provider</w:t>
      </w:r>
      <w:commentRangeEnd w:id="926"/>
      <w:r>
        <w:rPr>
          <w:rStyle w:val="CommentReference"/>
        </w:rPr>
        <w:commentReference w:id="926"/>
      </w:r>
    </w:p>
    <w:p w:rsidR="00EC2287" w:rsidRDefault="00EC2287" w:rsidP="00EC2287"/>
    <w:p w:rsidR="00EC2287" w:rsidRDefault="00EC2287" w:rsidP="00EC2287"/>
    <w:p w:rsidR="00EC2287" w:rsidRDefault="00EC2287" w:rsidP="00EC2287">
      <w:pPr>
        <w:jc w:val="center"/>
      </w:pPr>
      <w:r>
        <w:rPr>
          <w:noProof/>
          <w:lang w:val="en-GB" w:eastAsia="en-GB"/>
        </w:rPr>
        <w:lastRenderedPageBreak/>
        <w:drawing>
          <wp:inline distT="0" distB="0" distL="0" distR="0" wp14:anchorId="62C77239" wp14:editId="1875E9E6">
            <wp:extent cx="5120640" cy="3546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0640" cy="3546475"/>
                    </a:xfrm>
                    <a:prstGeom prst="rect">
                      <a:avLst/>
                    </a:prstGeom>
                    <a:noFill/>
                    <a:ln>
                      <a:noFill/>
                    </a:ln>
                  </pic:spPr>
                </pic:pic>
              </a:graphicData>
            </a:graphic>
          </wp:inline>
        </w:drawing>
      </w:r>
    </w:p>
    <w:p w:rsidR="00EC2287" w:rsidRDefault="00EC2287" w:rsidP="00EC2287"/>
    <w:p w:rsidR="00EC2287" w:rsidRDefault="00EC2287" w:rsidP="00EC2287">
      <w:pPr>
        <w:autoSpaceDE w:val="0"/>
        <w:autoSpaceDN w:val="0"/>
        <w:adjustRightInd w:val="0"/>
        <w:rPr>
          <w:rFonts w:ascii="Consolas" w:eastAsia="Times New Roman" w:hAnsi="Consolas" w:cs="Consolas"/>
          <w:lang w:eastAsia="en-GB"/>
        </w:rPr>
      </w:pPr>
    </w:p>
    <w:p w:rsidR="00705123" w:rsidRDefault="00705123" w:rsidP="00705123">
      <w:r>
        <w:t>The following additions will be made to the standard F# project and item templates as part of this work</w:t>
      </w:r>
    </w:p>
    <w:p w:rsidR="003D6015" w:rsidRDefault="003D6015" w:rsidP="003D6015">
      <w:pPr>
        <w:pStyle w:val="Heading2"/>
      </w:pPr>
      <w:bookmarkStart w:id="927" w:name="_Toc300669475"/>
      <w:r>
        <w:t>RESX Item Template</w:t>
      </w:r>
      <w:bookmarkEnd w:id="927"/>
    </w:p>
    <w:p w:rsidR="00865848" w:rsidRDefault="00865848" w:rsidP="003D6015">
      <w:r>
        <w:t>This is as for C#.</w:t>
      </w:r>
    </w:p>
    <w:p w:rsidR="003D6015" w:rsidRPr="003D6015" w:rsidRDefault="003D6015" w:rsidP="003D6015">
      <w:r>
        <w:t xml:space="preserve">The item is </w:t>
      </w:r>
      <w:r w:rsidRPr="00865848">
        <w:rPr>
          <w:b/>
        </w:rPr>
        <w:t>not</w:t>
      </w:r>
      <w:r>
        <w:t xml:space="preserve"> automatically added to the generated assembly – a “ResxFile&lt;…&gt;” reference is needed first.</w:t>
      </w:r>
    </w:p>
    <w:p w:rsidR="00705123" w:rsidRPr="00705123" w:rsidRDefault="00705123" w:rsidP="00705123">
      <w:pPr>
        <w:pStyle w:val="Heading2"/>
      </w:pPr>
      <w:bookmarkStart w:id="928" w:name="_Toc300669476"/>
      <w:r>
        <w:t>DBML Item Template</w:t>
      </w:r>
      <w:bookmarkEnd w:id="928"/>
    </w:p>
    <w:p w:rsidR="00865848" w:rsidRDefault="00865848" w:rsidP="00865848">
      <w:r>
        <w:t>This is as for C#.</w:t>
      </w:r>
    </w:p>
    <w:p w:rsidR="003D6015" w:rsidRPr="003D6015" w:rsidRDefault="003D6015" w:rsidP="003D6015">
      <w:r>
        <w:t xml:space="preserve">The item is </w:t>
      </w:r>
      <w:r w:rsidRPr="00865848">
        <w:rPr>
          <w:b/>
        </w:rPr>
        <w:t>not</w:t>
      </w:r>
      <w:r>
        <w:t xml:space="preserve"> automatically added to the generated assembly – a “</w:t>
      </w:r>
      <w:r w:rsidR="00001AE8">
        <w:t>DbmlFile</w:t>
      </w:r>
      <w:r>
        <w:t>&lt;…&gt;” reference is needed first.</w:t>
      </w:r>
    </w:p>
    <w:p w:rsidR="00705123" w:rsidRPr="00705123" w:rsidRDefault="00705123" w:rsidP="00705123">
      <w:pPr>
        <w:pStyle w:val="Heading2"/>
      </w:pPr>
      <w:bookmarkStart w:id="929" w:name="_Toc300669477"/>
      <w:r>
        <w:t>EDMX Item Template</w:t>
      </w:r>
      <w:bookmarkEnd w:id="929"/>
    </w:p>
    <w:p w:rsidR="00865848" w:rsidRDefault="00865848" w:rsidP="00865848">
      <w:r>
        <w:t xml:space="preserve">This is as for C#. </w:t>
      </w:r>
      <w:r w:rsidR="00D82067">
        <w:t xml:space="preserve">In C# it </w:t>
      </w:r>
      <w:r>
        <w:t>trigger</w:t>
      </w:r>
      <w:r w:rsidR="00D82067">
        <w:t>s</w:t>
      </w:r>
      <w:r>
        <w:t xml:space="preserve"> </w:t>
      </w:r>
      <w:r w:rsidR="00D82067">
        <w:t xml:space="preserve">a </w:t>
      </w:r>
      <w:r>
        <w:t xml:space="preserve">launch </w:t>
      </w:r>
      <w:r w:rsidR="00D82067">
        <w:t>of a designer to connect to a database etc. We have to consider what we want here for F#, if anything.</w:t>
      </w:r>
    </w:p>
    <w:p w:rsidR="003D6015" w:rsidRPr="003D6015" w:rsidRDefault="003D6015" w:rsidP="003D6015">
      <w:r>
        <w:t xml:space="preserve">The item is </w:t>
      </w:r>
      <w:r w:rsidRPr="00D82067">
        <w:rPr>
          <w:b/>
        </w:rPr>
        <w:t>not</w:t>
      </w:r>
      <w:r>
        <w:t xml:space="preserve"> automatically added to the generated assembly – a “</w:t>
      </w:r>
      <w:r w:rsidR="00001AE8">
        <w:t>EdmxFile</w:t>
      </w:r>
      <w:r>
        <w:t>&lt;…&gt;” reference is needed first.</w:t>
      </w:r>
    </w:p>
    <w:p w:rsidR="00705123" w:rsidRDefault="00705123" w:rsidP="00705123">
      <w:pPr>
        <w:pStyle w:val="Heading2"/>
      </w:pPr>
      <w:bookmarkStart w:id="930" w:name="_Toc300669478"/>
      <w:r>
        <w:lastRenderedPageBreak/>
        <w:t xml:space="preserve">F# </w:t>
      </w:r>
      <w:r w:rsidR="004527F7">
        <w:t>Data</w:t>
      </w:r>
      <w:r>
        <w:t xml:space="preserve"> </w:t>
      </w:r>
      <w:r w:rsidR="004527F7">
        <w:t xml:space="preserve">Consumption </w:t>
      </w:r>
      <w:r>
        <w:t xml:space="preserve">Project </w:t>
      </w:r>
      <w:r w:rsidR="004527F7">
        <w:t>(SQL</w:t>
      </w:r>
      <w:r w:rsidR="00865848">
        <w:t>, Entity Framework or ADO.NET</w:t>
      </w:r>
      <w:r w:rsidR="004527F7">
        <w:t>)</w:t>
      </w:r>
      <w:bookmarkEnd w:id="930"/>
    </w:p>
    <w:p w:rsidR="00865848" w:rsidRPr="003D6015" w:rsidRDefault="00865848" w:rsidP="00865848">
      <w:r>
        <w:t xml:space="preserve">This is under consideration. The template would include the various options and allow you to comment out the ones you did not need. It would initially be configured to produce an .EXE, and have an associated script. </w:t>
      </w:r>
    </w:p>
    <w:p w:rsidR="00705123" w:rsidRPr="00705123" w:rsidRDefault="004527F7" w:rsidP="00705123">
      <w:pPr>
        <w:pStyle w:val="Heading2"/>
      </w:pPr>
      <w:bookmarkStart w:id="931" w:name="_Toc300669479"/>
      <w:r>
        <w:t xml:space="preserve">F# </w:t>
      </w:r>
      <w:r w:rsidR="00865848">
        <w:t xml:space="preserve">Service </w:t>
      </w:r>
      <w:r>
        <w:t xml:space="preserve">Consumption </w:t>
      </w:r>
      <w:r w:rsidR="00705123">
        <w:t xml:space="preserve">Project </w:t>
      </w:r>
      <w:r>
        <w:t>(OData</w:t>
      </w:r>
      <w:r w:rsidR="00865848">
        <w:t xml:space="preserve"> or WSDL</w:t>
      </w:r>
      <w:r>
        <w:t>)</w:t>
      </w:r>
      <w:bookmarkEnd w:id="931"/>
      <w:r>
        <w:t xml:space="preserve"> </w:t>
      </w:r>
    </w:p>
    <w:p w:rsidR="00705123" w:rsidRPr="00705123" w:rsidRDefault="00865848" w:rsidP="00705123">
      <w:r>
        <w:t>This is under consideration. The template would include the various options and allow you to comment out the ones you did not need.</w:t>
      </w:r>
      <w:r w:rsidR="009703D0" w:rsidRPr="009703D0">
        <w:t xml:space="preserve"> </w:t>
      </w:r>
      <w:r w:rsidR="009703D0">
        <w:t>It would initially be configured to produce an .EXE, and have an associated script.</w:t>
      </w:r>
    </w:p>
    <w:p w:rsidR="00B91B9A" w:rsidRDefault="00C1401B" w:rsidP="00B91B9A">
      <w:pPr>
        <w:pStyle w:val="Heading1"/>
      </w:pPr>
      <w:bookmarkStart w:id="932" w:name="_Toc300669480"/>
      <w:r>
        <w:t>Out o</w:t>
      </w:r>
      <w:r w:rsidR="00B91B9A">
        <w:t xml:space="preserve">f Band </w:t>
      </w:r>
      <w:r w:rsidR="00FE067D">
        <w:t>Work</w:t>
      </w:r>
      <w:bookmarkEnd w:id="932"/>
    </w:p>
    <w:p w:rsidR="000B3D9A" w:rsidRPr="00705123" w:rsidRDefault="000B3D9A" w:rsidP="000B3D9A">
      <w:pPr>
        <w:pStyle w:val="Heading2"/>
      </w:pPr>
      <w:bookmarkStart w:id="933" w:name="_Toc300669481"/>
      <w:r>
        <w:t>Query Keyword Highlighting</w:t>
      </w:r>
      <w:bookmarkEnd w:id="933"/>
    </w:p>
    <w:p w:rsidR="00B91B9A" w:rsidRPr="00705123" w:rsidRDefault="00B91B9A" w:rsidP="00B91B9A">
      <w:pPr>
        <w:pStyle w:val="Heading2"/>
      </w:pPr>
      <w:bookmarkStart w:id="934" w:name="_Toc300669482"/>
      <w:r>
        <w:t>F# Power Pack gets EasyChart library</w:t>
      </w:r>
      <w:bookmarkEnd w:id="934"/>
      <w:r>
        <w:t xml:space="preserve"> </w:t>
      </w:r>
    </w:p>
    <w:p w:rsidR="00705123" w:rsidRPr="00705123" w:rsidRDefault="00790108" w:rsidP="00705123">
      <w:r>
        <w:t>Charting is an essential addition to the F# data programming experien</w:t>
      </w:r>
      <w:r w:rsidR="004D6F7C">
        <w:t>ce. We should strongly consider adding an</w:t>
      </w:r>
      <w:r>
        <w:t xml:space="preserve"> EasyChart-like library to the F# power pack.</w:t>
      </w:r>
      <w:r w:rsidR="004D6F7C">
        <w:t xml:space="preserve"> Ideally this should have been part of our dev11 deliverable – it would have made a very “complete” package.</w:t>
      </w:r>
    </w:p>
    <w:p w:rsidR="00AA3899" w:rsidRPr="00705123" w:rsidRDefault="00AA3899" w:rsidP="00AA3899">
      <w:pPr>
        <w:pStyle w:val="Heading2"/>
      </w:pPr>
      <w:bookmarkStart w:id="935" w:name="_Toc300669483"/>
      <w:r>
        <w:t>Ship Additional Providers in F# Power Pack</w:t>
      </w:r>
      <w:bookmarkEnd w:id="935"/>
    </w:p>
    <w:p w:rsidR="00712858" w:rsidRDefault="00712858" w:rsidP="008D1249">
      <w:pPr>
        <w:pStyle w:val="Heading3"/>
      </w:pPr>
      <w:r>
        <w:t>Performance Counter Provider</w:t>
      </w:r>
    </w:p>
    <w:p w:rsidR="00524CE3" w:rsidRDefault="00524CE3" w:rsidP="00712858">
      <w:r>
        <w:t>This is a user suggestion.</w:t>
      </w:r>
    </w:p>
    <w:p w:rsidR="00712858" w:rsidRPr="00712858" w:rsidRDefault="00712858" w:rsidP="00712858">
      <w:r>
        <w:t>This could be part of a WMI provider, and the information may actually be available via WMI.</w:t>
      </w:r>
    </w:p>
    <w:p w:rsidR="00524CE3" w:rsidRDefault="00524CE3" w:rsidP="008D1249">
      <w:pPr>
        <w:pStyle w:val="Heading3"/>
      </w:pPr>
      <w:r>
        <w:t>Registry Provider</w:t>
      </w:r>
    </w:p>
    <w:p w:rsidR="00524CE3" w:rsidRDefault="00524CE3" w:rsidP="00524CE3">
      <w:r>
        <w:t>This is a team suggestion.</w:t>
      </w:r>
    </w:p>
    <w:p w:rsidR="00AA3899" w:rsidRDefault="00AA3899" w:rsidP="008D1249">
      <w:pPr>
        <w:pStyle w:val="Heading3"/>
      </w:pPr>
      <w:r>
        <w:t>XmlFile&lt;…&gt; and XsdFile&lt;…&gt;</w:t>
      </w:r>
    </w:p>
    <w:p w:rsidR="00AA3899" w:rsidRDefault="00AA3899" w:rsidP="00AA3899">
      <w:r>
        <w:t xml:space="preserve">An XmlFile provider would embed a set of generated types to one specific XML file according to a deduced schema. The XsdFile provider would do the same for any XML file following the given schema. In both cases the types would be the same as those generated by </w:t>
      </w:r>
      <w:r w:rsidRPr="00705123">
        <w:rPr>
          <w:b/>
        </w:rPr>
        <w:t>xsd.exe</w:t>
      </w:r>
      <w:r>
        <w:t>.</w:t>
      </w:r>
    </w:p>
    <w:p w:rsidR="00AA3899" w:rsidRDefault="00AA3899" w:rsidP="00AA3899">
      <w:r>
        <w:t>However, the models produces by xsd.exe aren’t particularly compelling for F# usage because they use so many type tests and type cases for different node types. It’s not clear we should rely on them and it would be wrong to bake in support for them at this stage.</w:t>
      </w:r>
    </w:p>
    <w:p w:rsidR="00AA3899" w:rsidRDefault="00AA3899" w:rsidP="00AA3899">
      <w:pPr>
        <w:pStyle w:val="Code"/>
      </w:pPr>
      <w:r>
        <w:t xml:space="preserve"> [&lt;Generate&gt;] </w:t>
      </w:r>
      <w:r>
        <w:rPr>
          <w:color w:val="0000FF"/>
        </w:rPr>
        <w:t>type</w:t>
      </w:r>
      <w:r>
        <w:t xml:space="preserve"> SampleXmlDocFile = XmlFile&lt;"Fsc.xml"&gt;</w:t>
      </w:r>
    </w:p>
    <w:p w:rsidR="00AA3899" w:rsidRDefault="00AA3899" w:rsidP="00AA3899">
      <w:pPr>
        <w:pStyle w:val="Code"/>
      </w:pPr>
    </w:p>
    <w:p w:rsidR="00AA3899" w:rsidRDefault="00AA3899" w:rsidP="00AA3899">
      <w:pPr>
        <w:pStyle w:val="Code"/>
      </w:pPr>
      <w:r>
        <w:t>SampleXmlDocFile.doc ()</w:t>
      </w:r>
    </w:p>
    <w:p w:rsidR="00AA3899" w:rsidRDefault="00AA3899" w:rsidP="00AA3899">
      <w:pPr>
        <w:pStyle w:val="Code"/>
      </w:pPr>
      <w:r>
        <w:t>SampleXmlDocFile.docAssembly().name</w:t>
      </w:r>
    </w:p>
    <w:p w:rsidR="00AA3899" w:rsidRDefault="00AA3899" w:rsidP="00AA3899"/>
    <w:p w:rsidR="00AA3899" w:rsidRDefault="00AA3899" w:rsidP="00AA3899">
      <w:pPr>
        <w:pStyle w:val="Code"/>
      </w:pPr>
      <w:r>
        <w:lastRenderedPageBreak/>
        <w:t xml:space="preserve"> [&lt;Generate&gt;] </w:t>
      </w:r>
      <w:r>
        <w:rPr>
          <w:color w:val="0000FF"/>
        </w:rPr>
        <w:t>type</w:t>
      </w:r>
      <w:r>
        <w:t xml:space="preserve"> SampleXsdSchema = XsdFile&lt;</w:t>
      </w:r>
      <w:r>
        <w:rPr>
          <w:color w:val="800000"/>
        </w:rPr>
        <w:t>"wix.xsd"</w:t>
      </w:r>
      <w:r>
        <w:t>&gt;</w:t>
      </w:r>
    </w:p>
    <w:p w:rsidR="00AA3899" w:rsidRPr="00A35ED1" w:rsidRDefault="00AA3899" w:rsidP="008D1249">
      <w:pPr>
        <w:pStyle w:val="Heading3"/>
      </w:pPr>
      <w:r>
        <w:t>Microsoft.Management.TypeProvider</w:t>
      </w:r>
    </w:p>
    <w:p w:rsidR="00AA3899" w:rsidRDefault="00AA3899" w:rsidP="00AA3899">
      <w:r>
        <w:t>The .NET libraries include a tool to do codegen for Microsoft.Management classes based on WMI information. It is tempting to include a generative provider that uses this tool under-the-hood.</w:t>
      </w:r>
    </w:p>
    <w:p w:rsidR="00AA3899" w:rsidRPr="00705123" w:rsidRDefault="00AA3899" w:rsidP="00AA3899">
      <w:r>
        <w:t>The F# team have also done a prototype of a codegen-free WMI implementation. Below is some sample code. However, the generated code is not as complete w.r.t. required functionality as the generated implementation.</w:t>
      </w:r>
    </w:p>
    <w:p w:rsidR="00AA3899" w:rsidRDefault="00AA3899" w:rsidP="00AA3899">
      <w:pPr>
        <w:pStyle w:val="Code"/>
      </w:pPr>
      <w:r>
        <w:rPr>
          <w:color w:val="0000FF"/>
        </w:rPr>
        <w:t>open</w:t>
      </w:r>
      <w:r>
        <w:t xml:space="preserve"> Microsoft.Management.TypeProvider</w:t>
      </w:r>
    </w:p>
    <w:p w:rsidR="00AA3899" w:rsidRDefault="00AA3899" w:rsidP="00AA3899">
      <w:pPr>
        <w:pStyle w:val="Code"/>
      </w:pPr>
    </w:p>
    <w:p w:rsidR="00AA3899" w:rsidRDefault="00AA3899" w:rsidP="00AA3899">
      <w:pPr>
        <w:pStyle w:val="Code"/>
      </w:pPr>
      <w:r>
        <w:t xml:space="preserve">[ </w:t>
      </w:r>
      <w:r>
        <w:rPr>
          <w:color w:val="0000FF"/>
        </w:rPr>
        <w:t>for</w:t>
      </w:r>
      <w:r>
        <w:t xml:space="preserve"> b </w:t>
      </w:r>
      <w:r>
        <w:rPr>
          <w:color w:val="0000FF"/>
        </w:rPr>
        <w:t>in</w:t>
      </w:r>
      <w:r>
        <w:t xml:space="preserve"> LocalMachine.Win32_Battery </w:t>
      </w:r>
      <w:r>
        <w:rPr>
          <w:color w:val="0000FF"/>
        </w:rPr>
        <w:t>-&gt;</w:t>
      </w:r>
      <w:r>
        <w:t xml:space="preserve"> b.Name, b.TimeToFullCharge]</w:t>
      </w:r>
    </w:p>
    <w:p w:rsidR="00AA3899" w:rsidRDefault="00AA3899" w:rsidP="00AA3899">
      <w:pPr>
        <w:pStyle w:val="Code"/>
      </w:pPr>
      <w:r>
        <w:t xml:space="preserve">[ </w:t>
      </w:r>
      <w:r>
        <w:rPr>
          <w:color w:val="0000FF"/>
        </w:rPr>
        <w:t>for</w:t>
      </w:r>
      <w:r>
        <w:t xml:space="preserve"> b </w:t>
      </w:r>
      <w:r>
        <w:rPr>
          <w:color w:val="0000FF"/>
        </w:rPr>
        <w:t>in</w:t>
      </w:r>
      <w:r>
        <w:t xml:space="preserve"> LocalMachine.Win32_DiskDrive </w:t>
      </w:r>
      <w:r>
        <w:rPr>
          <w:color w:val="0000FF"/>
        </w:rPr>
        <w:t>-&gt;</w:t>
      </w:r>
      <w:r>
        <w:t xml:space="preserve"> b.Name, b.Description]</w:t>
      </w:r>
    </w:p>
    <w:p w:rsidR="00AA3899" w:rsidRPr="00A35ED1" w:rsidRDefault="00AA3899" w:rsidP="00AA3899">
      <w:pPr>
        <w:pStyle w:val="Code"/>
      </w:pPr>
      <w:r>
        <w:t xml:space="preserve">[ </w:t>
      </w:r>
      <w:r>
        <w:rPr>
          <w:color w:val="0000FF"/>
        </w:rPr>
        <w:t>for</w:t>
      </w:r>
      <w:r>
        <w:t xml:space="preserve"> b </w:t>
      </w:r>
      <w:r>
        <w:rPr>
          <w:color w:val="0000FF"/>
        </w:rPr>
        <w:t>in</w:t>
      </w:r>
      <w:r>
        <w:t xml:space="preserve"> LocalMachine.CIM_Battery </w:t>
      </w:r>
      <w:r>
        <w:rPr>
          <w:color w:val="0000FF"/>
        </w:rPr>
        <w:t>-&gt;</w:t>
      </w:r>
      <w:r>
        <w:t xml:space="preserve"> b.Name, b.BatteryStatus, b.Availability, b.Description, b.ExpectedLife, b.TimeOnBattery, b.SmartBatteryVersion ] </w:t>
      </w:r>
    </w:p>
    <w:p w:rsidR="00AA3899" w:rsidRDefault="00AA3899" w:rsidP="008D1249">
      <w:pPr>
        <w:pStyle w:val="Heading3"/>
      </w:pPr>
      <w:r>
        <w:t>XamlFile</w:t>
      </w:r>
    </w:p>
    <w:p w:rsidR="00AA3899" w:rsidRPr="00705123" w:rsidRDefault="00AA3899" w:rsidP="00AA3899">
      <w:r>
        <w:t>The F# team have done a prototype of a Xaml provider. It would be nice to include this for completeness, but equally it could be a sample.</w:t>
      </w:r>
    </w:p>
    <w:p w:rsidR="00AA3899" w:rsidRDefault="00AA3899" w:rsidP="00AA3899">
      <w:pPr>
        <w:pStyle w:val="Code"/>
      </w:pPr>
      <w:r>
        <w:rPr>
          <w:color w:val="0000FF"/>
        </w:rPr>
        <w:t>open</w:t>
      </w:r>
      <w:r>
        <w:t xml:space="preserve"> FSharp.Xaml.TypeProvider</w:t>
      </w:r>
    </w:p>
    <w:p w:rsidR="00AA3899" w:rsidRDefault="00AA3899" w:rsidP="00AA3899">
      <w:pPr>
        <w:pStyle w:val="Code"/>
      </w:pPr>
    </w:p>
    <w:p w:rsidR="00AA3899" w:rsidRDefault="00AA3899" w:rsidP="00AA3899">
      <w:pPr>
        <w:pStyle w:val="Code"/>
      </w:pPr>
      <w:r>
        <w:rPr>
          <w:color w:val="0000FF"/>
        </w:rPr>
        <w:t>type</w:t>
      </w:r>
      <w:r>
        <w:t xml:space="preserve"> MainWindow = XamlFile&lt;</w:t>
      </w:r>
      <w:r>
        <w:rPr>
          <w:color w:val="800000"/>
        </w:rPr>
        <w:t>"MainWindow.xaml"</w:t>
      </w:r>
      <w:r>
        <w:t>&gt;</w:t>
      </w:r>
    </w:p>
    <w:p w:rsidR="00AA3899" w:rsidRDefault="00AA3899" w:rsidP="00AA3899">
      <w:pPr>
        <w:pStyle w:val="Code"/>
      </w:pPr>
    </w:p>
    <w:p w:rsidR="00AA3899" w:rsidRDefault="00AA3899" w:rsidP="00AA3899">
      <w:pPr>
        <w:pStyle w:val="Code"/>
      </w:pPr>
      <w:r>
        <w:rPr>
          <w:color w:val="0000FF"/>
        </w:rPr>
        <w:t>let</w:t>
      </w:r>
      <w:r>
        <w:t xml:space="preserve"> mainWindow = MainWindow(Visibility=Visibility.Visible, Topmost=</w:t>
      </w:r>
      <w:r>
        <w:rPr>
          <w:color w:val="0000FF"/>
        </w:rPr>
        <w:t>true</w:t>
      </w:r>
      <w:r>
        <w:t>)</w:t>
      </w:r>
    </w:p>
    <w:p w:rsidR="00AA3899" w:rsidRPr="00D837F2" w:rsidRDefault="00AA3899" w:rsidP="00AA3899">
      <w:pPr>
        <w:pStyle w:val="Code"/>
      </w:pPr>
      <w:r>
        <w:rPr>
          <w:color w:val="0000FF"/>
        </w:rPr>
        <w:t>let</w:t>
      </w:r>
      <w:r>
        <w:t xml:space="preserve"> button = mainWindow.thebutton</w:t>
      </w:r>
    </w:p>
    <w:p w:rsidR="00C4744C" w:rsidRPr="00705123" w:rsidRDefault="00C4744C" w:rsidP="00C4744C">
      <w:pPr>
        <w:pStyle w:val="Heading2"/>
      </w:pPr>
      <w:bookmarkStart w:id="936" w:name="_Toc300669484"/>
      <w:r>
        <w:t>Other Major Uses of LINQ – DryadLINQ</w:t>
      </w:r>
      <w:bookmarkEnd w:id="936"/>
      <w:r>
        <w:t xml:space="preserve"> </w:t>
      </w:r>
    </w:p>
    <w:p w:rsidR="00C4744C" w:rsidRDefault="00C4744C" w:rsidP="00C4744C">
      <w:r>
        <w:t>DryadLINQ is both an important system in its own right (e.g. for HPC server) and an indicator of a class major potential future uses of LINQ and query-based programming. We expect to cooperate with the DryadLINQ team to ship support for using DryadLINQ with F#.</w:t>
      </w:r>
    </w:p>
    <w:p w:rsidR="00C4744C" w:rsidRDefault="00C4744C" w:rsidP="00C4744C">
      <w:r>
        <w:t>A set of good Dr</w:t>
      </w:r>
      <w:r w:rsidR="00574FA9">
        <w:t>yadLINQ query examples are in the MSR Academic release of DryadLINQ. (Do not use the CTP version from the TC team, which is being thrown away and rewritten starting with the MSR Academic release)</w:t>
      </w:r>
    </w:p>
    <w:p w:rsidR="00C4744C" w:rsidRDefault="00C4744C" w:rsidP="00C4744C">
      <w:r>
        <w:t>DryadLINQ queries tend to use combinatory form more than query syntax. For example, in C#:</w:t>
      </w:r>
    </w:p>
    <w:p w:rsidR="00C4744C" w:rsidRDefault="00C4744C" w:rsidP="00C4744C">
      <w:pPr>
        <w:pStyle w:val="Code"/>
      </w:pPr>
      <w:r>
        <w:t xml:space="preserve">var words = input.SelectMany(x =&gt; x.Split(' ')); </w:t>
      </w:r>
    </w:p>
    <w:p w:rsidR="00C4744C" w:rsidRDefault="00C4744C" w:rsidP="00C4744C">
      <w:pPr>
        <w:pStyle w:val="Code"/>
      </w:pPr>
      <w:r>
        <w:t xml:space="preserve">var groups = words.GroupBy(x =&gt; x); </w:t>
      </w:r>
    </w:p>
    <w:p w:rsidR="00C4744C" w:rsidRDefault="00C4744C" w:rsidP="00C4744C">
      <w:pPr>
        <w:pStyle w:val="Code"/>
      </w:pPr>
      <w:r>
        <w:t xml:space="preserve">var counts = groups.Select(x =&gt; new Pair(x.Key, x.Count())); </w:t>
      </w:r>
    </w:p>
    <w:p w:rsidR="00C4744C" w:rsidRDefault="00C4744C" w:rsidP="00C4744C">
      <w:pPr>
        <w:pStyle w:val="Code"/>
      </w:pPr>
      <w:r>
        <w:t xml:space="preserve">var ordered = counts.OrderByDescending(x =&gt; x.Count); </w:t>
      </w:r>
    </w:p>
    <w:p w:rsidR="00C4744C" w:rsidRPr="00550EF5" w:rsidRDefault="00C4744C" w:rsidP="00C4744C">
      <w:pPr>
        <w:pStyle w:val="Code"/>
      </w:pPr>
      <w:r>
        <w:t xml:space="preserve">var top = ordered.Take(k); </w:t>
      </w:r>
    </w:p>
    <w:p w:rsidR="00C4744C" w:rsidRDefault="00C4744C" w:rsidP="00C4744C">
      <w:r>
        <w:t xml:space="preserve">This is a serious challenge for the current F# design – there is no good query { … } encoding of this functionality – all look pretty bad. </w:t>
      </w:r>
    </w:p>
    <w:p w:rsidR="00C4744C" w:rsidRDefault="00C4744C" w:rsidP="00C4744C">
      <w:r>
        <w:t>For this example, the natural thing for the F# programmer is to write a combinator pipeline:</w:t>
      </w:r>
    </w:p>
    <w:p w:rsidR="00C4744C" w:rsidRDefault="00C4744C" w:rsidP="00C4744C">
      <w:pPr>
        <w:pStyle w:val="Code"/>
      </w:pPr>
      <w:r>
        <w:lastRenderedPageBreak/>
        <w:t xml:space="preserve">            input </w:t>
      </w:r>
    </w:p>
    <w:p w:rsidR="00C4744C" w:rsidRDefault="00C4744C" w:rsidP="00C4744C">
      <w:pPr>
        <w:pStyle w:val="Code"/>
      </w:pPr>
      <w:r>
        <w:t xml:space="preserve">             |&gt; QuerySeq.selectMany (fun x -&gt; x.Split(' '))</w:t>
      </w:r>
    </w:p>
    <w:p w:rsidR="00C4744C" w:rsidRDefault="00C4744C" w:rsidP="00C4744C">
      <w:pPr>
        <w:pStyle w:val="Code"/>
      </w:pPr>
      <w:r>
        <w:t xml:space="preserve">             |&gt; QuerySeq.groupBy (fun x -&gt; x)</w:t>
      </w:r>
    </w:p>
    <w:p w:rsidR="00C4744C" w:rsidRDefault="00C4744C" w:rsidP="00C4744C">
      <w:pPr>
        <w:pStyle w:val="Code"/>
      </w:pPr>
      <w:r>
        <w:t xml:space="preserve">             |&gt; QuerySeq.select (fun x -&gt; x.Key, x.Count())</w:t>
      </w:r>
    </w:p>
    <w:p w:rsidR="00C4744C" w:rsidRDefault="00C4744C" w:rsidP="00C4744C">
      <w:pPr>
        <w:pStyle w:val="Code"/>
      </w:pPr>
      <w:r>
        <w:t xml:space="preserve">             |&gt; QuerySeq.sortByDescending (fun (key,count) -&gt; count)</w:t>
      </w:r>
    </w:p>
    <w:p w:rsidR="00C4744C" w:rsidRDefault="00C4744C" w:rsidP="00C4744C">
      <w:pPr>
        <w:pStyle w:val="Code"/>
      </w:pPr>
      <w:r>
        <w:t xml:space="preserve">             |&gt; QuerySeq.take k</w:t>
      </w:r>
    </w:p>
    <w:p w:rsidR="00C4744C" w:rsidRDefault="00C4744C" w:rsidP="00C4744C">
      <w:pPr>
        <w:rPr>
          <w:lang w:val="en-GB"/>
        </w:rPr>
      </w:pPr>
      <w:r>
        <w:rPr>
          <w:lang w:val="en-GB"/>
        </w:rPr>
        <w:t xml:space="preserve">Where there is implicit lambda </w:t>
      </w:r>
      <w:r w:rsidRPr="00550EF5">
        <w:rPr>
          <w:lang w:val="en-GB"/>
        </w:rPr>
        <w:sym w:font="Wingdings" w:char="F0E0"/>
      </w:r>
      <w:r>
        <w:rPr>
          <w:lang w:val="en-GB"/>
        </w:rPr>
        <w:t xml:space="preserve"> Linq Expression lifting for all hypothetical “QuerySeq” operators, or to write as in C#:</w:t>
      </w:r>
    </w:p>
    <w:p w:rsidR="00C4744C" w:rsidRDefault="00C4744C" w:rsidP="00C4744C">
      <w:pPr>
        <w:pStyle w:val="Code"/>
      </w:pPr>
      <w:r>
        <w:t xml:space="preserve">let words = input.SelectMany(fun x -&gt; x.Split(' ')); </w:t>
      </w:r>
    </w:p>
    <w:p w:rsidR="00C4744C" w:rsidRDefault="00C4744C" w:rsidP="00C4744C">
      <w:pPr>
        <w:pStyle w:val="Code"/>
      </w:pPr>
      <w:r>
        <w:t xml:space="preserve">let groups = words.GroupBy(fun x -&gt; x); </w:t>
      </w:r>
    </w:p>
    <w:p w:rsidR="00C4744C" w:rsidRDefault="00C4744C" w:rsidP="00C4744C">
      <w:pPr>
        <w:pStyle w:val="Code"/>
      </w:pPr>
      <w:r>
        <w:t xml:space="preserve">let counts = groups.Select(fun x -&gt; x.Key, x.Count()); </w:t>
      </w:r>
    </w:p>
    <w:p w:rsidR="00C4744C" w:rsidRDefault="00C4744C" w:rsidP="00C4744C">
      <w:pPr>
        <w:pStyle w:val="Code"/>
      </w:pPr>
      <w:r>
        <w:t xml:space="preserve">let ordered = counts.OrderByDescending(fun (key,count) -&gt; count); </w:t>
      </w:r>
    </w:p>
    <w:p w:rsidR="00C4744C" w:rsidRPr="00550EF5" w:rsidRDefault="00C4744C" w:rsidP="00CE6F08">
      <w:pPr>
        <w:pStyle w:val="Code"/>
      </w:pPr>
      <w:r>
        <w:t xml:space="preserve">let top = ordered.Take(k); </w:t>
      </w:r>
    </w:p>
    <w:p w:rsidR="00C4744C" w:rsidRDefault="00C4744C" w:rsidP="00C4744C">
      <w:r>
        <w:t xml:space="preserve">DryadLINQ also allows the use of </w:t>
      </w:r>
      <w:r w:rsidRPr="000A5DDA">
        <w:rPr>
          <w:b/>
        </w:rPr>
        <w:t>Associative</w:t>
      </w:r>
      <w:r>
        <w:t xml:space="preserve"> and </w:t>
      </w:r>
      <w:r w:rsidRPr="000A5DDA">
        <w:rPr>
          <w:b/>
        </w:rPr>
        <w:t>Homomorphic</w:t>
      </w:r>
      <w:r>
        <w:t xml:space="preserve"> attributes on called methods. This may again cause problems for F#.</w:t>
      </w:r>
    </w:p>
    <w:p w:rsidR="00C4744C" w:rsidRPr="00FE7255" w:rsidRDefault="00C4744C" w:rsidP="00C4744C">
      <w:r>
        <w:t>DryadLINQ makes several extensions to the LINQ operators, e.g.</w:t>
      </w:r>
    </w:p>
    <w:p w:rsidR="00C4744C" w:rsidRPr="00FE7255" w:rsidRDefault="00C4744C" w:rsidP="00C4744C">
      <w:pPr>
        <w:autoSpaceDE w:val="0"/>
        <w:autoSpaceDN w:val="0"/>
        <w:adjustRightInd w:val="0"/>
        <w:spacing w:after="0" w:line="240" w:lineRule="auto"/>
        <w:ind w:left="720"/>
        <w:rPr>
          <w:rFonts w:ascii="Calibri" w:hAnsi="Calibri" w:cs="Calibri"/>
          <w:i/>
          <w:color w:val="000000"/>
          <w:sz w:val="22"/>
          <w:lang w:val="en-GB"/>
        </w:rPr>
      </w:pPr>
      <w:r w:rsidRPr="00FE7255">
        <w:rPr>
          <w:rFonts w:ascii="Calibri" w:hAnsi="Calibri" w:cs="Calibri"/>
          <w:i/>
          <w:color w:val="000000"/>
          <w:sz w:val="22"/>
          <w:lang w:val="en-GB"/>
        </w:rPr>
        <w:t xml:space="preserve">First, we have to use special </w:t>
      </w:r>
      <w:r w:rsidRPr="00FE7255">
        <w:rPr>
          <w:rFonts w:ascii="Calibri" w:hAnsi="Calibri" w:cs="Calibri"/>
          <w:b/>
          <w:bCs/>
          <w:i/>
          <w:color w:val="000000"/>
          <w:sz w:val="22"/>
          <w:lang w:val="en-GB"/>
        </w:rPr>
        <w:t xml:space="preserve">DryadLINQ </w:t>
      </w:r>
      <w:r w:rsidRPr="00FE7255">
        <w:rPr>
          <w:rFonts w:ascii="Calibri" w:hAnsi="Calibri" w:cs="Calibri"/>
          <w:i/>
          <w:color w:val="000000"/>
          <w:sz w:val="22"/>
          <w:lang w:val="en-GB"/>
        </w:rPr>
        <w:t xml:space="preserve">extensions for </w:t>
      </w:r>
      <w:r w:rsidRPr="00FE7255">
        <w:rPr>
          <w:rFonts w:ascii="Courier New" w:hAnsi="Courier New" w:cs="Courier New"/>
          <w:i/>
          <w:color w:val="000000"/>
          <w:sz w:val="22"/>
          <w:lang w:val="en-GB"/>
        </w:rPr>
        <w:t xml:space="preserve">Aggregate </w:t>
      </w:r>
      <w:r w:rsidRPr="00FE7255">
        <w:rPr>
          <w:rFonts w:ascii="Calibri" w:hAnsi="Calibri" w:cs="Calibri"/>
          <w:i/>
          <w:color w:val="000000"/>
          <w:sz w:val="22"/>
          <w:lang w:val="en-GB"/>
        </w:rPr>
        <w:t xml:space="preserve">and </w:t>
      </w:r>
      <w:r w:rsidRPr="00FE7255">
        <w:rPr>
          <w:rFonts w:ascii="Courier New" w:hAnsi="Courier New" w:cs="Courier New"/>
          <w:i/>
          <w:color w:val="000000"/>
          <w:sz w:val="22"/>
          <w:lang w:val="en-GB"/>
        </w:rPr>
        <w:t xml:space="preserve">Count </w:t>
      </w:r>
      <w:r w:rsidRPr="00FE7255">
        <w:rPr>
          <w:rFonts w:ascii="Calibri" w:hAnsi="Calibri" w:cs="Calibri"/>
          <w:i/>
          <w:color w:val="000000"/>
          <w:sz w:val="22"/>
          <w:lang w:val="en-GB"/>
        </w:rPr>
        <w:t xml:space="preserve">which return </w:t>
      </w:r>
      <w:r w:rsidRPr="00FE7255">
        <w:rPr>
          <w:rFonts w:ascii="Courier New" w:hAnsi="Courier New" w:cs="Courier New"/>
          <w:i/>
          <w:color w:val="000000"/>
          <w:sz w:val="22"/>
          <w:lang w:val="en-GB"/>
        </w:rPr>
        <w:t>IQueryable</w:t>
      </w:r>
      <w:r w:rsidRPr="00FE7255">
        <w:rPr>
          <w:rFonts w:ascii="Calibri" w:hAnsi="Calibri" w:cs="Calibri"/>
          <w:i/>
          <w:color w:val="000000"/>
          <w:sz w:val="22"/>
          <w:lang w:val="en-GB"/>
        </w:rPr>
        <w:t xml:space="preserve">s and not values: </w:t>
      </w:r>
      <w:r w:rsidRPr="00FE7255">
        <w:rPr>
          <w:rFonts w:ascii="Courier New" w:hAnsi="Courier New" w:cs="Courier New"/>
          <w:i/>
          <w:color w:val="000000"/>
          <w:sz w:val="22"/>
          <w:lang w:val="en-GB"/>
        </w:rPr>
        <w:t xml:space="preserve">AggregateAsQuery </w:t>
      </w:r>
      <w:r w:rsidRPr="00FE7255">
        <w:rPr>
          <w:rFonts w:ascii="Calibri" w:hAnsi="Calibri" w:cs="Calibri"/>
          <w:i/>
          <w:color w:val="000000"/>
          <w:sz w:val="22"/>
          <w:lang w:val="en-GB"/>
        </w:rPr>
        <w:t xml:space="preserve">and </w:t>
      </w:r>
      <w:r w:rsidRPr="00FE7255">
        <w:rPr>
          <w:rFonts w:ascii="Courier New" w:hAnsi="Courier New" w:cs="Courier New"/>
          <w:i/>
          <w:color w:val="000000"/>
          <w:sz w:val="22"/>
          <w:lang w:val="en-GB"/>
        </w:rPr>
        <w:t>CountAsQuery</w:t>
      </w:r>
      <w:r w:rsidRPr="00FE7255">
        <w:rPr>
          <w:rFonts w:ascii="Calibri" w:hAnsi="Calibri" w:cs="Calibri"/>
          <w:i/>
          <w:color w:val="000000"/>
          <w:sz w:val="22"/>
          <w:lang w:val="en-GB"/>
        </w:rPr>
        <w:t xml:space="preserve">. These two operators return an </w:t>
      </w:r>
      <w:r w:rsidRPr="00FE7255">
        <w:rPr>
          <w:rFonts w:ascii="Courier New" w:hAnsi="Courier New" w:cs="Courier New"/>
          <w:i/>
          <w:color w:val="000000"/>
          <w:sz w:val="22"/>
          <w:lang w:val="en-GB"/>
        </w:rPr>
        <w:t xml:space="preserve">IQueryable </w:t>
      </w:r>
      <w:r w:rsidRPr="00FE7255">
        <w:rPr>
          <w:rFonts w:ascii="Calibri" w:hAnsi="Calibri" w:cs="Calibri"/>
          <w:i/>
          <w:color w:val="000000"/>
          <w:sz w:val="22"/>
          <w:lang w:val="en-GB"/>
        </w:rPr>
        <w:t xml:space="preserve">which will always contain a single element when evaluated. </w:t>
      </w:r>
    </w:p>
    <w:p w:rsidR="00C4744C" w:rsidRDefault="00C4744C" w:rsidP="00C4744C"/>
    <w:p w:rsidR="00C4744C" w:rsidRPr="003759C9" w:rsidRDefault="00821F46" w:rsidP="00C4744C">
      <w:r>
        <w:t>Note we would expect this API to only be used via extension-member notation with F#, so these should not pose a problem.</w:t>
      </w:r>
    </w:p>
    <w:p w:rsidR="006550D1" w:rsidRDefault="006550D1" w:rsidP="00812E14">
      <w:pPr>
        <w:pStyle w:val="Heading1"/>
      </w:pPr>
      <w:bookmarkStart w:id="937" w:name="_Toc300669485"/>
      <w:r>
        <w:t>Risks</w:t>
      </w:r>
      <w:bookmarkEnd w:id="937"/>
      <w:r>
        <w:t xml:space="preserve"> </w:t>
      </w:r>
    </w:p>
    <w:p w:rsidR="0050572C" w:rsidRPr="00ED6396" w:rsidRDefault="0050572C" w:rsidP="0050572C">
      <w:pPr>
        <w:pStyle w:val="ListParagraph"/>
        <w:numPr>
          <w:ilvl w:val="0"/>
          <w:numId w:val="18"/>
        </w:numPr>
      </w:pPr>
      <w:r>
        <w:rPr>
          <w:b/>
        </w:rPr>
        <w:t xml:space="preserve">People will find the dissonance between </w:t>
      </w:r>
      <w:r w:rsidR="00B45EF7">
        <w:rPr>
          <w:b/>
        </w:rPr>
        <w:t xml:space="preserve">Seq.*, </w:t>
      </w:r>
      <w:r>
        <w:rPr>
          <w:b/>
        </w:rPr>
        <w:t>“</w:t>
      </w:r>
      <w:r w:rsidR="00C33CBC">
        <w:rPr>
          <w:b/>
        </w:rPr>
        <w:t>seq { .. }</w:t>
      </w:r>
      <w:r>
        <w:rPr>
          <w:b/>
        </w:rPr>
        <w:t>” and “</w:t>
      </w:r>
      <w:r w:rsidR="00C33CBC">
        <w:rPr>
          <w:b/>
        </w:rPr>
        <w:t>query { … }</w:t>
      </w:r>
      <w:r>
        <w:rPr>
          <w:b/>
        </w:rPr>
        <w:t xml:space="preserve">” too strong </w:t>
      </w:r>
    </w:p>
    <w:p w:rsidR="00C33CBC" w:rsidRDefault="009776A5" w:rsidP="0050572C">
      <w:pPr>
        <w:pStyle w:val="ListParagraph"/>
        <w:numPr>
          <w:ilvl w:val="1"/>
          <w:numId w:val="18"/>
        </w:numPr>
      </w:pPr>
      <w:r>
        <w:t>e</w:t>
      </w:r>
      <w:r w:rsidR="00C33CBC">
        <w:t>.g. “where” v. “filter”, “select” v. “map”</w:t>
      </w:r>
    </w:p>
    <w:p w:rsidR="00F54A88" w:rsidRDefault="00F54A88" w:rsidP="0050572C">
      <w:pPr>
        <w:pStyle w:val="ListParagraph"/>
        <w:numPr>
          <w:ilvl w:val="1"/>
          <w:numId w:val="18"/>
        </w:numPr>
      </w:pPr>
      <w:r>
        <w:t xml:space="preserve">F# users can always define additional </w:t>
      </w:r>
      <w:r w:rsidR="00A6797A">
        <w:t>custom operation</w:t>
      </w:r>
      <w:r>
        <w:t>s as macros, e.g.</w:t>
      </w:r>
    </w:p>
    <w:p w:rsidR="00F54A88" w:rsidRDefault="00F54A88" w:rsidP="00F54A88">
      <w:pPr>
        <w:pStyle w:val="Code"/>
      </w:pPr>
      <w:r>
        <w:t xml:space="preserve">module QueryOperators = </w:t>
      </w:r>
    </w:p>
    <w:p w:rsidR="00F54A88" w:rsidRDefault="00F54A88" w:rsidP="00F54A88">
      <w:pPr>
        <w:pStyle w:val="Code"/>
      </w:pPr>
      <w:r>
        <w:t xml:space="preserve">    [&lt;ReflectedDefinition; </w:t>
      </w:r>
      <w:r w:rsidR="00F9489C">
        <w:t>MaintainsVariableSpace</w:t>
      </w:r>
      <w:r>
        <w:t>&gt;]</w:t>
      </w:r>
    </w:p>
    <w:p w:rsidR="00F54A88" w:rsidRDefault="00F54A88" w:rsidP="00F54A88">
      <w:pPr>
        <w:pStyle w:val="Code"/>
      </w:pPr>
      <w:r>
        <w:t xml:space="preserve">    let </w:t>
      </w:r>
      <w:r w:rsidR="00C33CBC">
        <w:t xml:space="preserve">select </w:t>
      </w:r>
      <w:r>
        <w:t>([&lt;</w:t>
      </w:r>
      <w:r w:rsidR="00F9489C">
        <w:t>ProjectionParameter</w:t>
      </w:r>
      <w:r>
        <w:t>&gt;] f) x = QueryOperators.</w:t>
      </w:r>
      <w:r w:rsidR="00C33CBC">
        <w:t xml:space="preserve">map </w:t>
      </w:r>
      <w:r>
        <w:t>f</w:t>
      </w:r>
      <w:r w:rsidR="004E0A17">
        <w:t xml:space="preserve"> x</w:t>
      </w:r>
    </w:p>
    <w:p w:rsidR="009A54F1" w:rsidRPr="00ED6396" w:rsidRDefault="009A54F1" w:rsidP="009A54F1">
      <w:pPr>
        <w:pStyle w:val="ListParagraph"/>
        <w:numPr>
          <w:ilvl w:val="0"/>
          <w:numId w:val="18"/>
        </w:numPr>
      </w:pPr>
      <w:r>
        <w:rPr>
          <w:b/>
        </w:rPr>
        <w:t>The query translation from F# quotations to LINQ expressions must be correct</w:t>
      </w:r>
    </w:p>
    <w:p w:rsidR="009A54F1" w:rsidRDefault="009A54F1" w:rsidP="009A54F1">
      <w:pPr>
        <w:pStyle w:val="ListParagraph"/>
        <w:numPr>
          <w:ilvl w:val="1"/>
          <w:numId w:val="18"/>
        </w:numPr>
      </w:pPr>
      <w:r>
        <w:t>This has to be tested carefully</w:t>
      </w:r>
    </w:p>
    <w:p w:rsidR="00534379" w:rsidRPr="00ED6396" w:rsidRDefault="00534379" w:rsidP="00534379">
      <w:pPr>
        <w:pStyle w:val="ListParagraph"/>
        <w:numPr>
          <w:ilvl w:val="0"/>
          <w:numId w:val="18"/>
        </w:numPr>
      </w:pPr>
      <w:r>
        <w:rPr>
          <w:b/>
        </w:rPr>
        <w:t>Lack of templates</w:t>
      </w:r>
    </w:p>
    <w:p w:rsidR="00534379" w:rsidRDefault="000C4888" w:rsidP="00534379">
      <w:pPr>
        <w:pStyle w:val="ListParagraph"/>
        <w:numPr>
          <w:ilvl w:val="1"/>
          <w:numId w:val="18"/>
        </w:numPr>
      </w:pPr>
      <w:r>
        <w:t xml:space="preserve">F# 2.0 has a striking lack of templates. </w:t>
      </w:r>
      <w:r w:rsidR="00534379">
        <w:t>Hence the inclusion of adding templates as part of this work</w:t>
      </w:r>
    </w:p>
    <w:p w:rsidR="006550D1" w:rsidRPr="00ED6396" w:rsidRDefault="006550D1" w:rsidP="006550D1">
      <w:pPr>
        <w:pStyle w:val="ListParagraph"/>
        <w:numPr>
          <w:ilvl w:val="0"/>
          <w:numId w:val="18"/>
        </w:numPr>
      </w:pPr>
      <w:r>
        <w:rPr>
          <w:b/>
        </w:rPr>
        <w:t xml:space="preserve">F# </w:t>
      </w:r>
      <w:r w:rsidR="0050572C">
        <w:rPr>
          <w:b/>
        </w:rPr>
        <w:t xml:space="preserve">learning material </w:t>
      </w:r>
      <w:r w:rsidR="00C33CBC">
        <w:rPr>
          <w:b/>
        </w:rPr>
        <w:t xml:space="preserve">(books etc.) </w:t>
      </w:r>
      <w:r>
        <w:rPr>
          <w:b/>
        </w:rPr>
        <w:t xml:space="preserve">may not be updated for F# 3.0 </w:t>
      </w:r>
    </w:p>
    <w:p w:rsidR="006550D1" w:rsidRDefault="006550D1" w:rsidP="006550D1">
      <w:pPr>
        <w:pStyle w:val="ListParagraph"/>
        <w:numPr>
          <w:ilvl w:val="1"/>
          <w:numId w:val="18"/>
        </w:numPr>
      </w:pPr>
      <w:r>
        <w:t>This may be a real problem.</w:t>
      </w:r>
    </w:p>
    <w:p w:rsidR="00AD4FD3" w:rsidRDefault="00AD4FD3" w:rsidP="00812E14">
      <w:pPr>
        <w:pStyle w:val="Heading1"/>
      </w:pPr>
      <w:bookmarkStart w:id="938" w:name="_Toc300669486"/>
      <w:r>
        <w:lastRenderedPageBreak/>
        <w:t>Resolved Issues</w:t>
      </w:r>
      <w:bookmarkEnd w:id="938"/>
    </w:p>
    <w:p w:rsidR="00F5150C" w:rsidRDefault="00F5150C" w:rsidP="008D1249">
      <w:pPr>
        <w:pStyle w:val="Heading3"/>
      </w:pPr>
      <w:r>
        <w:t>Limiting Nested “For”</w:t>
      </w:r>
    </w:p>
    <w:p w:rsidR="00F5150C" w:rsidRDefault="00F5150C" w:rsidP="00F5150C">
      <w:r>
        <w:t xml:space="preserve">One of the primary “practical problems” with LINQ queries is that it makes it far too easy to construct very expensive cross-join operations by using two nested for loops. Furthermore, nested for-loops are not allowed for many query data sources, e.g. OData. </w:t>
      </w:r>
    </w:p>
    <w:p w:rsidR="00F5150C" w:rsidRDefault="00F5150C" w:rsidP="00F5150C">
      <w:r>
        <w:t>It would be nice if the fundamental language mechanism had some way to limit the use of nested for loops, even if the default “query” operator did not support this.</w:t>
      </w:r>
    </w:p>
    <w:p w:rsidR="00F5150C" w:rsidRDefault="00F5150C" w:rsidP="00F5150C">
      <w:r>
        <w:t>The natural way to do this is to translate a single “for” to a form that uses some specific builder method like builder.Select or builder.Map or builder.ForFinal.</w:t>
      </w:r>
    </w:p>
    <w:p w:rsidR="00F5150C" w:rsidRPr="00F5150C" w:rsidRDefault="00F5150C" w:rsidP="00F5150C">
      <w:pPr>
        <w:rPr>
          <w:b/>
        </w:rPr>
      </w:pPr>
      <w:r w:rsidRPr="00F5150C">
        <w:rPr>
          <w:b/>
        </w:rPr>
        <w:t>This is not supported.</w:t>
      </w:r>
    </w:p>
    <w:p w:rsidR="00F5150C" w:rsidRDefault="00F5150C" w:rsidP="008D1249">
      <w:pPr>
        <w:pStyle w:val="Heading3"/>
      </w:pPr>
      <w:r>
        <w:t>OfType</w:t>
      </w:r>
    </w:p>
    <w:p w:rsidR="00F5150C" w:rsidRDefault="00F5150C" w:rsidP="00F5150C">
      <w:r>
        <w:t>Is this operator surfaced in F# queries? E.g.</w:t>
      </w:r>
    </w:p>
    <w:p w:rsidR="00F5150C" w:rsidRDefault="00F5150C" w:rsidP="00F5150C">
      <w:pPr>
        <w:pStyle w:val="Code"/>
      </w:pPr>
      <w:r>
        <w:t xml:space="preserve">query { </w:t>
      </w:r>
      <w:r>
        <w:rPr>
          <w:color w:val="0000FF"/>
        </w:rPr>
        <w:t>for</w:t>
      </w:r>
      <w:r>
        <w:t xml:space="preserve"> c </w:t>
      </w:r>
      <w:r>
        <w:rPr>
          <w:color w:val="0000FF"/>
        </w:rPr>
        <w:t>in</w:t>
      </w:r>
      <w:r>
        <w:t xml:space="preserve"> db.</w:t>
      </w:r>
      <w:r w:rsidRPr="00437A8C">
        <w:t>Customers</w:t>
      </w:r>
      <w:r>
        <w:t xml:space="preserve"> </w:t>
      </w:r>
      <w:r>
        <w:rPr>
          <w:color w:val="0000FF"/>
        </w:rPr>
        <w:t>do</w:t>
      </w:r>
      <w:r>
        <w:t xml:space="preserve"> </w:t>
      </w:r>
    </w:p>
    <w:p w:rsidR="00F5150C" w:rsidRDefault="00F5150C" w:rsidP="00F5150C">
      <w:pPr>
        <w:pStyle w:val="Code"/>
      </w:pPr>
      <w:r>
        <w:t xml:space="preserve">           </w:t>
      </w:r>
      <w:r w:rsidRPr="0058357D">
        <w:rPr>
          <w:color w:val="0000FF"/>
        </w:rPr>
        <w:t>match</w:t>
      </w:r>
      <w:r>
        <w:t xml:space="preserve"> c  </w:t>
      </w:r>
      <w:r w:rsidRPr="0058357D">
        <w:rPr>
          <w:color w:val="0000FF"/>
        </w:rPr>
        <w:t>with</w:t>
      </w:r>
    </w:p>
    <w:p w:rsidR="00F5150C" w:rsidRDefault="00F5150C" w:rsidP="00F5150C">
      <w:pPr>
        <w:pStyle w:val="Code"/>
      </w:pPr>
      <w:r>
        <w:t xml:space="preserve">           | :? SpecialCustomer </w:t>
      </w:r>
      <w:r w:rsidRPr="0058357D">
        <w:rPr>
          <w:color w:val="0000FF"/>
        </w:rPr>
        <w:t>as</w:t>
      </w:r>
      <w:r>
        <w:t xml:space="preserve"> sc -&gt; ....</w:t>
      </w:r>
    </w:p>
    <w:p w:rsidR="00F5150C" w:rsidRDefault="00F5150C" w:rsidP="00F5150C">
      <w:pPr>
        <w:pStyle w:val="Code"/>
      </w:pPr>
      <w:r>
        <w:t xml:space="preserve">           | _ -&gt; ()</w:t>
      </w:r>
      <w:r>
        <w:rPr>
          <w:color w:val="0000FF"/>
        </w:rPr>
        <w:t xml:space="preserve">  </w:t>
      </w:r>
      <w:r>
        <w:t xml:space="preserve">} </w:t>
      </w:r>
    </w:p>
    <w:p w:rsidR="00F5150C" w:rsidRDefault="00F5150C" w:rsidP="00F5150C">
      <w:r>
        <w:t xml:space="preserve">This operator would be useful in a Freebase/ontology provider. </w:t>
      </w:r>
      <w:r w:rsidRPr="00A21BBD">
        <w:rPr>
          <w:b/>
        </w:rPr>
        <w:t>This is not currently supported.</w:t>
      </w:r>
    </w:p>
    <w:p w:rsidR="00035C69" w:rsidRDefault="00035C69" w:rsidP="00035C69">
      <w:pPr>
        <w:pStyle w:val="Heading2"/>
      </w:pPr>
      <w:bookmarkStart w:id="939" w:name="_Toc300669487"/>
      <w:r>
        <w:t>No Nullable arithmetic operators</w:t>
      </w:r>
      <w:bookmarkEnd w:id="939"/>
    </w:p>
    <w:p w:rsidR="00035C69" w:rsidRDefault="00035C69" w:rsidP="00035C69">
      <w:r>
        <w:t>We will not have “+”, “-“ etc. on nullable values</w:t>
      </w:r>
    </w:p>
    <w:p w:rsidR="00035C69" w:rsidRDefault="00035C69" w:rsidP="00035C69">
      <w:pPr>
        <w:pStyle w:val="Heading2"/>
      </w:pPr>
      <w:bookmarkStart w:id="940" w:name="_Toc300669488"/>
      <w:r>
        <w:t xml:space="preserve">No Nullable </w:t>
      </w:r>
      <w:r w:rsidR="002832A0">
        <w:t xml:space="preserve">default </w:t>
      </w:r>
      <w:r>
        <w:t>conversions</w:t>
      </w:r>
      <w:bookmarkEnd w:id="940"/>
    </w:p>
    <w:p w:rsidR="00035C69" w:rsidRDefault="00035C69" w:rsidP="00035C69">
      <w:r>
        <w:t>We will not have “int”, “int64” etc. work on nullable values</w:t>
      </w:r>
    </w:p>
    <w:p w:rsidR="002832A0" w:rsidRDefault="002832A0" w:rsidP="002832A0">
      <w:pPr>
        <w:pStyle w:val="Heading2"/>
      </w:pPr>
      <w:bookmarkStart w:id="941" w:name="_Toc300669489"/>
      <w:r>
        <w:t>No Nullable user-defined conversions</w:t>
      </w:r>
      <w:bookmarkEnd w:id="941"/>
    </w:p>
    <w:p w:rsidR="002832A0" w:rsidRDefault="002832A0" w:rsidP="002832A0">
      <w:r>
        <w:t xml:space="preserve">We will not have anything that helps with “nullable” and user-defined op_Implicit/op_Explicit conversions. </w:t>
      </w:r>
    </w:p>
    <w:p w:rsidR="00BF2129" w:rsidRDefault="00BF2129" w:rsidP="00BF2129">
      <w:pPr>
        <w:pStyle w:val="Heading2"/>
      </w:pPr>
      <w:bookmarkStart w:id="942" w:name="_Toc300669490"/>
      <w:r>
        <w:t>No syntax for array/list</w:t>
      </w:r>
      <w:bookmarkEnd w:id="942"/>
    </w:p>
    <w:p w:rsidR="00BF2129" w:rsidRDefault="00BF2129" w:rsidP="00BF2129">
      <w:r>
        <w:t>Should query syntax include “query [ …]” and “query [| … |]”</w:t>
      </w:r>
      <w:r w:rsidR="00F42F45">
        <w:t>?</w:t>
      </w:r>
      <w:r>
        <w:t xml:space="preserve"> No.</w:t>
      </w:r>
    </w:p>
    <w:p w:rsidR="00063ACA" w:rsidRDefault="00063ACA" w:rsidP="00A21BBD">
      <w:pPr>
        <w:pStyle w:val="Heading2"/>
      </w:pPr>
      <w:bookmarkStart w:id="943" w:name="_Toc300669491"/>
      <w:r>
        <w:t>No Seq operators</w:t>
      </w:r>
      <w:bookmarkEnd w:id="943"/>
    </w:p>
    <w:p w:rsidR="00063ACA" w:rsidRDefault="00063ACA" w:rsidP="00063ACA">
      <w:r>
        <w:t xml:space="preserve">We considered adding operators corresponding to Query operators to </w:t>
      </w:r>
      <w:r w:rsidRPr="00A866BE">
        <w:rPr>
          <w:b/>
        </w:rPr>
        <w:t>Microsoft.FSharp.</w:t>
      </w:r>
      <w:r>
        <w:rPr>
          <w:b/>
        </w:rPr>
        <w:t>Collections.Seq</w:t>
      </w:r>
      <w:r>
        <w:t>.</w:t>
      </w:r>
      <w:r w:rsidRPr="00A61BC6">
        <w:t xml:space="preserve"> </w:t>
      </w:r>
      <w:r>
        <w:t>where they don’t already exist. This does not seem appropriate beyond “where”</w:t>
      </w:r>
      <w:r w:rsidR="00386F32">
        <w:t xml:space="preserve"> and “select”</w:t>
      </w:r>
    </w:p>
    <w:p w:rsidR="00C33CBC" w:rsidRPr="002F5B2A" w:rsidRDefault="00C33CBC" w:rsidP="00A21BBD">
      <w:pPr>
        <w:pStyle w:val="Heading2"/>
      </w:pPr>
      <w:bookmarkStart w:id="944" w:name="_Toc300669492"/>
      <w:r>
        <w:t>No Concat operator</w:t>
      </w:r>
      <w:bookmarkEnd w:id="944"/>
    </w:p>
    <w:p w:rsidR="00C33CBC" w:rsidRDefault="00C33CBC" w:rsidP="00C33CBC">
      <w:r>
        <w:t>This operator will not be surfaced in F# query syntax beyond the existing seq { … } support for in-memory concatenation.</w:t>
      </w:r>
    </w:p>
    <w:p w:rsidR="00BF2129" w:rsidRDefault="00BF2129" w:rsidP="00BF2129">
      <w:pPr>
        <w:pStyle w:val="Heading2"/>
      </w:pPr>
      <w:bookmarkStart w:id="945" w:name="_Toc300669493"/>
      <w:r>
        <w:lastRenderedPageBreak/>
        <w:t>No query operators for array/list</w:t>
      </w:r>
      <w:bookmarkEnd w:id="945"/>
    </w:p>
    <w:p w:rsidR="00BF2129" w:rsidRPr="00BF2129" w:rsidRDefault="00BF2129" w:rsidP="00BF2129">
      <w:r>
        <w:t>We do not include these query operators:</w:t>
      </w:r>
    </w:p>
    <w:p w:rsidR="00BF2129" w:rsidRDefault="00BF2129" w:rsidP="00BF2129">
      <w:pPr>
        <w:pStyle w:val="Code"/>
      </w:pPr>
      <w:r>
        <w:t xml:space="preserve">toArray: source:seq&lt;'T&gt; </w:t>
      </w:r>
      <w:r>
        <w:rPr>
          <w:color w:val="0000FF"/>
        </w:rPr>
        <w:t>-&gt;</w:t>
      </w:r>
      <w:r>
        <w:t xml:space="preserve"> 'T[]</w:t>
      </w:r>
    </w:p>
    <w:p w:rsidR="00BF2129" w:rsidRDefault="00BF2129" w:rsidP="00BF2129">
      <w:pPr>
        <w:pStyle w:val="Code"/>
      </w:pPr>
      <w:r>
        <w:t xml:space="preserve">toList: source:seq&lt;'T&gt; </w:t>
      </w:r>
      <w:r>
        <w:rPr>
          <w:color w:val="0000FF"/>
        </w:rPr>
        <w:t>-&gt;</w:t>
      </w:r>
      <w:r>
        <w:t xml:space="preserve"> 'T list</w:t>
      </w:r>
    </w:p>
    <w:p w:rsidR="005D260A" w:rsidRDefault="005D260A" w:rsidP="009441A5">
      <w:pPr>
        <w:pStyle w:val="Heading2"/>
      </w:pPr>
      <w:bookmarkStart w:id="946" w:name="_Toc300669494"/>
      <w:r>
        <w:t>No Direct Emit to LINQ Expression Trees</w:t>
      </w:r>
      <w:bookmarkEnd w:id="946"/>
    </w:p>
    <w:p w:rsidR="005D260A" w:rsidRPr="00C1506E" w:rsidRDefault="005D260A" w:rsidP="005D260A">
      <w:r w:rsidRPr="00C1506E">
        <w:t>We will not directly generate LINQ Expressions directly from the F# compiler at all</w:t>
      </w:r>
      <w:r>
        <w:t>.</w:t>
      </w:r>
    </w:p>
    <w:p w:rsidR="005D260A" w:rsidRPr="005D260A" w:rsidRDefault="005D260A" w:rsidP="005D260A">
      <w:pPr>
        <w:pStyle w:val="ListParagraph"/>
        <w:numPr>
          <w:ilvl w:val="0"/>
          <w:numId w:val="18"/>
        </w:numPr>
      </w:pPr>
      <w:r>
        <w:t xml:space="preserve">This avoids massively complicating the F# language specification, compiler and codegen. </w:t>
      </w:r>
    </w:p>
    <w:p w:rsidR="00AD4FD3" w:rsidRDefault="005D260A" w:rsidP="009441A5">
      <w:pPr>
        <w:pStyle w:val="Heading2"/>
      </w:pPr>
      <w:bookmarkStart w:id="947" w:name="_Toc300669495"/>
      <w:r>
        <w:t xml:space="preserve">No </w:t>
      </w:r>
      <w:r w:rsidR="00AD4FD3">
        <w:t>Direct Translation to LINQ Query Pattern</w:t>
      </w:r>
      <w:bookmarkEnd w:id="947"/>
    </w:p>
    <w:p w:rsidR="00AD4FD3" w:rsidRDefault="00AD4FD3" w:rsidP="00AD4FD3">
      <w:r>
        <w:t>Shouldn’t we just emit the LINQ code gen directly and not go through Quotations?</w:t>
      </w:r>
    </w:p>
    <w:p w:rsidR="00AD4FD3" w:rsidRDefault="005D260A" w:rsidP="00AD4FD3">
      <w:r>
        <w:t xml:space="preserve">One </w:t>
      </w:r>
      <w:r w:rsidR="00AD4FD3">
        <w:t>motivation for this is that reflection support is limited on the Compact Framework and Phone, and quotations expose a couple of extra reflection requirements.</w:t>
      </w:r>
    </w:p>
    <w:p w:rsidR="005D260A" w:rsidRDefault="005D260A" w:rsidP="008F253B">
      <w:r>
        <w:t>However, w</w:t>
      </w:r>
      <w:r w:rsidRPr="00C1506E">
        <w:t xml:space="preserve">e will do </w:t>
      </w:r>
      <w:r>
        <w:t xml:space="preserve">not do LINQ-pattern </w:t>
      </w:r>
      <w:r w:rsidRPr="00C1506E">
        <w:t xml:space="preserve">translation </w:t>
      </w:r>
      <w:r>
        <w:t>in the F# compiler</w:t>
      </w:r>
      <w:r w:rsidR="008F253B">
        <w:t xml:space="preserve">. </w:t>
      </w:r>
      <w:r>
        <w:t>This avoids the F# language becoming yet-another “shell” for C#, and sets expectations correctly for our support for additional C# pattern-based translations</w:t>
      </w:r>
    </w:p>
    <w:p w:rsidR="005D260A" w:rsidRDefault="005D260A" w:rsidP="008F253B">
      <w:r>
        <w:t xml:space="preserve">This means a new builder &amp; quotation-to-expression-tree translation implementation is needed for each instance of the LINQ query pattern. </w:t>
      </w:r>
    </w:p>
    <w:p w:rsidR="00AD4FD3" w:rsidRPr="0074663E" w:rsidRDefault="00AD4FD3" w:rsidP="00AD4FD3">
      <w:r>
        <w:t>We will not do this in F# 3.0.</w:t>
      </w:r>
    </w:p>
    <w:p w:rsidR="00097BD6" w:rsidRDefault="00097BD6" w:rsidP="00097BD6">
      <w:pPr>
        <w:pStyle w:val="Heading1"/>
      </w:pPr>
      <w:bookmarkStart w:id="948" w:name="_Toc300669496"/>
      <w:r>
        <w:t>Appendix</w:t>
      </w:r>
      <w:bookmarkEnd w:id="948"/>
    </w:p>
    <w:p w:rsidR="00097BD6" w:rsidRDefault="00097BD6" w:rsidP="00097BD6">
      <w:pPr>
        <w:pStyle w:val="Heading2"/>
      </w:pPr>
      <w:bookmarkStart w:id="949" w:name="_Toc300669497"/>
      <w:r>
        <w:t>F# 2.0 LINQ support</w:t>
      </w:r>
      <w:bookmarkEnd w:id="949"/>
    </w:p>
    <w:p w:rsidR="00097BD6" w:rsidRDefault="00097BD6" w:rsidP="00097BD6">
      <w:r>
        <w:t>LINQ support in F# 2.0 ships in F# PowerPack. The typical LINQ queries look like this:</w:t>
      </w:r>
    </w:p>
    <w:p w:rsidR="00097BD6" w:rsidRDefault="00097BD6" w:rsidP="00097B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query &lt;@ seq { </w:t>
      </w:r>
      <w:r>
        <w:rPr>
          <w:rFonts w:ascii="Consolas" w:hAnsi="Consolas" w:cs="Consolas"/>
          <w:color w:val="0000FF"/>
          <w:sz w:val="19"/>
          <w:szCs w:val="19"/>
        </w:rPr>
        <w:t>for</w:t>
      </w:r>
      <w:r>
        <w:rPr>
          <w:rFonts w:ascii="Consolas" w:hAnsi="Consolas" w:cs="Consolas"/>
          <w:sz w:val="19"/>
          <w:szCs w:val="19"/>
        </w:rPr>
        <w:t xml:space="preserve"> c </w:t>
      </w:r>
      <w:r>
        <w:rPr>
          <w:rFonts w:ascii="Consolas" w:hAnsi="Consolas" w:cs="Consolas"/>
          <w:color w:val="0000FF"/>
          <w:sz w:val="19"/>
          <w:szCs w:val="19"/>
        </w:rPr>
        <w:t>in</w:t>
      </w:r>
      <w:r>
        <w:rPr>
          <w:rFonts w:ascii="Consolas" w:hAnsi="Consolas" w:cs="Consolas"/>
          <w:sz w:val="19"/>
          <w:szCs w:val="19"/>
        </w:rPr>
        <w:t xml:space="preserve"> db.Customers </w:t>
      </w:r>
      <w:r>
        <w:rPr>
          <w:rFonts w:ascii="Consolas" w:hAnsi="Consolas" w:cs="Consolas"/>
          <w:color w:val="0000FF"/>
          <w:sz w:val="19"/>
          <w:szCs w:val="19"/>
        </w:rPr>
        <w:t>do</w:t>
      </w: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c.Address} </w:t>
      </w:r>
    </w:p>
    <w:p w:rsidR="00097BD6" w:rsidRDefault="00097BD6" w:rsidP="00097B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|&gt; Seq.sortBy (</w:t>
      </w:r>
      <w:r>
        <w:rPr>
          <w:rFonts w:ascii="Consolas" w:hAnsi="Consolas" w:cs="Consolas"/>
          <w:color w:val="0000FF"/>
          <w:sz w:val="19"/>
          <w:szCs w:val="19"/>
        </w:rPr>
        <w:t>fun</w:t>
      </w:r>
      <w:r>
        <w:rPr>
          <w:rFonts w:ascii="Consolas" w:hAnsi="Consolas" w:cs="Consolas"/>
          <w:sz w:val="19"/>
          <w:szCs w:val="19"/>
        </w:rPr>
        <w:t xml:space="preserve"> s </w:t>
      </w:r>
      <w:r>
        <w:rPr>
          <w:rFonts w:ascii="Consolas" w:hAnsi="Consolas" w:cs="Consolas"/>
          <w:color w:val="0000FF"/>
          <w:sz w:val="19"/>
          <w:szCs w:val="19"/>
        </w:rPr>
        <w:t>-&gt;</w:t>
      </w:r>
      <w:r>
        <w:rPr>
          <w:rFonts w:ascii="Consolas" w:hAnsi="Consolas" w:cs="Consolas"/>
          <w:sz w:val="19"/>
          <w:szCs w:val="19"/>
        </w:rPr>
        <w:t xml:space="preserve"> s.Length)</w:t>
      </w:r>
    </w:p>
    <w:p w:rsidR="00097BD6" w:rsidRDefault="00097BD6" w:rsidP="00097B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@&gt; </w:t>
      </w:r>
    </w:p>
    <w:p w:rsidR="00097BD6" w:rsidRDefault="00097BD6" w:rsidP="00097BD6">
      <w:pPr>
        <w:autoSpaceDE w:val="0"/>
        <w:autoSpaceDN w:val="0"/>
        <w:adjustRightInd w:val="0"/>
        <w:spacing w:after="0" w:line="240" w:lineRule="auto"/>
        <w:rPr>
          <w:rFonts w:ascii="Consolas" w:hAnsi="Consolas" w:cs="Consolas"/>
          <w:sz w:val="19"/>
          <w:szCs w:val="19"/>
        </w:rPr>
      </w:pPr>
    </w:p>
    <w:p w:rsidR="00097BD6" w:rsidRDefault="00097BD6" w:rsidP="00097B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query &lt;@ seq { </w:t>
      </w:r>
      <w:r>
        <w:rPr>
          <w:rFonts w:ascii="Consolas" w:hAnsi="Consolas" w:cs="Consolas"/>
          <w:color w:val="0000FF"/>
          <w:sz w:val="19"/>
          <w:szCs w:val="19"/>
        </w:rPr>
        <w:t>for</w:t>
      </w:r>
      <w:r>
        <w:rPr>
          <w:rFonts w:ascii="Consolas" w:hAnsi="Consolas" w:cs="Consolas"/>
          <w:sz w:val="19"/>
          <w:szCs w:val="19"/>
        </w:rPr>
        <w:t xml:space="preserve"> c </w:t>
      </w:r>
      <w:r>
        <w:rPr>
          <w:rFonts w:ascii="Consolas" w:hAnsi="Consolas" w:cs="Consolas"/>
          <w:color w:val="0000FF"/>
          <w:sz w:val="19"/>
          <w:szCs w:val="19"/>
        </w:rPr>
        <w:t>in</w:t>
      </w:r>
      <w:r>
        <w:rPr>
          <w:rFonts w:ascii="Consolas" w:hAnsi="Consolas" w:cs="Consolas"/>
          <w:sz w:val="19"/>
          <w:szCs w:val="19"/>
        </w:rPr>
        <w:t xml:space="preserve"> db.Customers </w:t>
      </w:r>
      <w:r>
        <w:rPr>
          <w:rFonts w:ascii="Consolas" w:hAnsi="Consolas" w:cs="Consolas"/>
          <w:color w:val="0000FF"/>
          <w:sz w:val="19"/>
          <w:szCs w:val="19"/>
        </w:rPr>
        <w:t>do</w:t>
      </w:r>
      <w:r>
        <w:rPr>
          <w:rFonts w:ascii="Consolas" w:hAnsi="Consolas" w:cs="Consolas"/>
          <w:sz w:val="19"/>
          <w:szCs w:val="19"/>
        </w:rPr>
        <w:t xml:space="preserve"> </w:t>
      </w:r>
    </w:p>
    <w:p w:rsidR="00097BD6" w:rsidRDefault="00097BD6" w:rsidP="00097BD6">
      <w:pPr>
        <w:autoSpaceDE w:val="0"/>
        <w:autoSpaceDN w:val="0"/>
        <w:adjustRightInd w:val="0"/>
        <w:spacing w:after="0" w:line="240" w:lineRule="auto"/>
        <w:ind w:left="1440" w:firstLine="72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e </w:t>
      </w:r>
      <w:r>
        <w:rPr>
          <w:rFonts w:ascii="Consolas" w:hAnsi="Consolas" w:cs="Consolas"/>
          <w:color w:val="0000FF"/>
          <w:sz w:val="19"/>
          <w:szCs w:val="19"/>
        </w:rPr>
        <w:t>in</w:t>
      </w:r>
      <w:r>
        <w:rPr>
          <w:rFonts w:ascii="Consolas" w:hAnsi="Consolas" w:cs="Consolas"/>
          <w:sz w:val="19"/>
          <w:szCs w:val="19"/>
        </w:rPr>
        <w:t xml:space="preserve"> db.Employees </w:t>
      </w:r>
      <w:r>
        <w:rPr>
          <w:rFonts w:ascii="Consolas" w:hAnsi="Consolas" w:cs="Consolas"/>
          <w:color w:val="0000FF"/>
          <w:sz w:val="19"/>
          <w:szCs w:val="19"/>
        </w:rPr>
        <w:t>do</w:t>
      </w:r>
      <w:r>
        <w:rPr>
          <w:rFonts w:ascii="Consolas" w:hAnsi="Consolas" w:cs="Consolas"/>
          <w:sz w:val="19"/>
          <w:szCs w:val="19"/>
        </w:rPr>
        <w:t xml:space="preserve"> </w:t>
      </w:r>
    </w:p>
    <w:p w:rsidR="00097BD6" w:rsidRDefault="00097BD6" w:rsidP="00097BD6">
      <w:pPr>
        <w:autoSpaceDE w:val="0"/>
        <w:autoSpaceDN w:val="0"/>
        <w:adjustRightInd w:val="0"/>
        <w:spacing w:after="0" w:line="240" w:lineRule="auto"/>
        <w:ind w:left="2160" w:firstLine="72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c.ContactName = e.LastName </w:t>
      </w:r>
      <w:r>
        <w:rPr>
          <w:rFonts w:ascii="Consolas" w:hAnsi="Consolas" w:cs="Consolas"/>
          <w:color w:val="0000FF"/>
          <w:sz w:val="19"/>
          <w:szCs w:val="19"/>
        </w:rPr>
        <w:t>then</w:t>
      </w:r>
      <w:r>
        <w:rPr>
          <w:rFonts w:ascii="Consolas" w:hAnsi="Consolas" w:cs="Consolas"/>
          <w:sz w:val="19"/>
          <w:szCs w:val="19"/>
        </w:rPr>
        <w:t xml:space="preserve"> </w:t>
      </w:r>
    </w:p>
    <w:p w:rsidR="00097BD6" w:rsidRDefault="00097BD6" w:rsidP="00097BD6">
      <w:pPr>
        <w:autoSpaceDE w:val="0"/>
        <w:autoSpaceDN w:val="0"/>
        <w:adjustRightInd w:val="0"/>
        <w:spacing w:after="0" w:line="240" w:lineRule="auto"/>
        <w:ind w:left="2880" w:firstLine="720"/>
        <w:rPr>
          <w:rFonts w:ascii="Consolas" w:hAnsi="Consolas" w:cs="Consolas"/>
          <w:sz w:val="19"/>
          <w:szCs w:val="19"/>
        </w:rPr>
      </w:pPr>
      <w:r>
        <w:rPr>
          <w:rFonts w:ascii="Consolas" w:hAnsi="Consolas" w:cs="Consolas"/>
          <w:color w:val="0000FF"/>
          <w:sz w:val="19"/>
          <w:szCs w:val="19"/>
        </w:rPr>
        <w:t>yield</w:t>
      </w:r>
      <w:r>
        <w:rPr>
          <w:rFonts w:ascii="Consolas" w:hAnsi="Consolas" w:cs="Consolas"/>
          <w:sz w:val="19"/>
          <w:szCs w:val="19"/>
        </w:rPr>
        <w:t xml:space="preserve"> c.ContactName } @&gt; </w:t>
      </w:r>
    </w:p>
    <w:p w:rsidR="00097BD6" w:rsidRDefault="00097BD6" w:rsidP="00097BD6">
      <w:r>
        <w:t>The cornerstones of LINQ support in F# are the two functions: ToLinqExpression:</w:t>
      </w:r>
    </w:p>
    <w:p w:rsidR="00097BD6" w:rsidRPr="00A56CAD" w:rsidRDefault="00097BD6" w:rsidP="00097B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ToLinqExpression : Microsoft.FSharp.Quotations.Expr </w:t>
      </w:r>
      <w:r>
        <w:rPr>
          <w:rFonts w:ascii="Consolas" w:hAnsi="Consolas" w:cs="Consolas"/>
          <w:color w:val="0000FF"/>
          <w:sz w:val="19"/>
          <w:szCs w:val="19"/>
        </w:rPr>
        <w:t>-&gt;</w:t>
      </w:r>
      <w:r>
        <w:rPr>
          <w:rFonts w:ascii="Consolas" w:hAnsi="Consolas" w:cs="Consolas"/>
          <w:sz w:val="19"/>
          <w:szCs w:val="19"/>
        </w:rPr>
        <w:t xml:space="preserve"> Expressions.Expression</w:t>
      </w:r>
    </w:p>
    <w:p w:rsidR="00097BD6" w:rsidRDefault="00097BD6" w:rsidP="00097BD6">
      <w:r>
        <w:t xml:space="preserve">which translates F# quotation into Linq expression, and a query function. </w:t>
      </w:r>
    </w:p>
    <w:p w:rsidR="00097BD6" w:rsidRDefault="00097BD6" w:rsidP="00097BD6">
      <w:r>
        <w:t xml:space="preserve">The query function is defined thusly: </w:t>
      </w:r>
    </w:p>
    <w:p w:rsidR="00097BD6" w:rsidRDefault="00097BD6" w:rsidP="00097B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w:t>
      </w:r>
      <w:r>
        <w:rPr>
          <w:rFonts w:ascii="Consolas" w:hAnsi="Consolas" w:cs="Consolas"/>
          <w:sz w:val="19"/>
          <w:szCs w:val="19"/>
        </w:rPr>
        <w:t xml:space="preserve"> query : Quotations.Expr&lt;'T&gt; </w:t>
      </w:r>
      <w:r>
        <w:rPr>
          <w:rFonts w:ascii="Consolas" w:hAnsi="Consolas" w:cs="Consolas"/>
          <w:color w:val="0000FF"/>
          <w:sz w:val="19"/>
          <w:szCs w:val="19"/>
        </w:rPr>
        <w:t>-&gt;</w:t>
      </w:r>
      <w:r>
        <w:rPr>
          <w:rFonts w:ascii="Consolas" w:hAnsi="Consolas" w:cs="Consolas"/>
          <w:sz w:val="19"/>
          <w:szCs w:val="19"/>
        </w:rPr>
        <w:t xml:space="preserve"> 'T</w:t>
      </w:r>
    </w:p>
    <w:p w:rsidR="00097BD6" w:rsidRDefault="00097BD6" w:rsidP="00097BD6"/>
    <w:p w:rsidR="00097BD6" w:rsidRDefault="00097BD6" w:rsidP="00097BD6">
      <w:r>
        <w:t xml:space="preserve">Typically, </w:t>
      </w:r>
      <w:r>
        <w:rPr>
          <w:rFonts w:ascii="Consolas" w:hAnsi="Consolas" w:cs="Consolas"/>
          <w:sz w:val="19"/>
          <w:szCs w:val="19"/>
        </w:rPr>
        <w:t>'T</w:t>
      </w:r>
      <w:r>
        <w:t xml:space="preserve">  is a seq&lt;_&gt;. The argument to </w:t>
      </w:r>
      <w:r>
        <w:rPr>
          <w:rFonts w:ascii="Consolas" w:hAnsi="Consolas" w:cs="Consolas"/>
          <w:sz w:val="19"/>
          <w:szCs w:val="19"/>
        </w:rPr>
        <w:t>query</w:t>
      </w:r>
      <w:r>
        <w:t xml:space="preserve"> is a quotation of an expression expressing query in terms of Seq operators and seq computation expressions. </w:t>
      </w:r>
      <w:r>
        <w:rPr>
          <w:rFonts w:ascii="Consolas" w:hAnsi="Consolas" w:cs="Consolas"/>
          <w:sz w:val="19"/>
          <w:szCs w:val="19"/>
        </w:rPr>
        <w:t>query</w:t>
      </w:r>
      <w:r>
        <w:t xml:space="preserve"> function translates the given expression into calls to Queryable operators, building a new quotation. For example, the first query would translate into:</w:t>
      </w:r>
    </w:p>
    <w:p w:rsidR="00097BD6" w:rsidRDefault="00097BD6" w:rsidP="00097B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 Queryable.</w:t>
      </w:r>
      <w:r w:rsidR="00D837F2">
        <w:rPr>
          <w:rFonts w:ascii="Consolas" w:hAnsi="Consolas" w:cs="Consolas"/>
          <w:sz w:val="19"/>
          <w:szCs w:val="19"/>
        </w:rPr>
        <w:t>SortBy</w:t>
      </w:r>
      <w:r>
        <w:rPr>
          <w:rFonts w:ascii="Consolas" w:hAnsi="Consolas" w:cs="Consolas"/>
          <w:sz w:val="19"/>
          <w:szCs w:val="19"/>
        </w:rPr>
        <w:t>(Queryable.Select(db.Customers, &lt;|@</w:t>
      </w:r>
      <w:r>
        <w:rPr>
          <w:rFonts w:ascii="Consolas" w:hAnsi="Consolas" w:cs="Consolas"/>
          <w:color w:val="0000FF"/>
          <w:sz w:val="19"/>
          <w:szCs w:val="19"/>
        </w:rPr>
        <w:t>fun</w:t>
      </w:r>
      <w:r>
        <w:rPr>
          <w:rFonts w:ascii="Consolas" w:hAnsi="Consolas" w:cs="Consolas"/>
          <w:sz w:val="19"/>
          <w:szCs w:val="19"/>
        </w:rPr>
        <w:t xml:space="preserve"> c </w:t>
      </w:r>
      <w:r>
        <w:rPr>
          <w:rFonts w:ascii="Consolas" w:hAnsi="Consolas" w:cs="Consolas"/>
          <w:color w:val="0000FF"/>
          <w:sz w:val="19"/>
          <w:szCs w:val="19"/>
        </w:rPr>
        <w:t>-&gt;</w:t>
      </w:r>
      <w:r>
        <w:rPr>
          <w:rFonts w:ascii="Consolas" w:hAnsi="Consolas" w:cs="Consolas"/>
          <w:sz w:val="19"/>
          <w:szCs w:val="19"/>
        </w:rPr>
        <w:t xml:space="preserve"> c.Address @|&gt;, &lt;|@ </w:t>
      </w:r>
      <w:r>
        <w:rPr>
          <w:rFonts w:ascii="Consolas" w:hAnsi="Consolas" w:cs="Consolas"/>
          <w:color w:val="0000FF"/>
          <w:sz w:val="19"/>
          <w:szCs w:val="19"/>
        </w:rPr>
        <w:t>fun</w:t>
      </w:r>
      <w:r>
        <w:rPr>
          <w:rFonts w:ascii="Consolas" w:hAnsi="Consolas" w:cs="Consolas"/>
          <w:sz w:val="19"/>
          <w:szCs w:val="19"/>
        </w:rPr>
        <w:t xml:space="preserve"> s </w:t>
      </w:r>
      <w:r>
        <w:rPr>
          <w:rFonts w:ascii="Consolas" w:hAnsi="Consolas" w:cs="Consolas"/>
          <w:color w:val="0000FF"/>
          <w:sz w:val="19"/>
          <w:szCs w:val="19"/>
        </w:rPr>
        <w:t>-&gt;</w:t>
      </w:r>
      <w:r>
        <w:rPr>
          <w:rFonts w:ascii="Consolas" w:hAnsi="Consolas" w:cs="Consolas"/>
          <w:sz w:val="19"/>
          <w:szCs w:val="19"/>
        </w:rPr>
        <w:t xml:space="preserve"> s.Length @|&gt;)) @&gt;</w:t>
      </w:r>
    </w:p>
    <w:p w:rsidR="00097BD6" w:rsidRDefault="00097BD6" w:rsidP="00097BD6">
      <w:r>
        <w:t>Where &lt;|@ . @|&gt; is an operator translating F# quotations into Linq expressions.</w:t>
      </w:r>
    </w:p>
    <w:p w:rsidR="00097BD6" w:rsidRDefault="00097BD6" w:rsidP="00097BD6">
      <w:r>
        <w:rPr>
          <w:rFonts w:ascii="Consolas" w:hAnsi="Consolas" w:cs="Consolas"/>
          <w:sz w:val="19"/>
          <w:szCs w:val="19"/>
        </w:rPr>
        <w:t>query</w:t>
      </w:r>
      <w:r>
        <w:t xml:space="preserve"> then translates the resulting quotation into a Linq expression using ToLinqExpression and compiles it.</w:t>
      </w:r>
    </w:p>
    <w:p w:rsidR="00097BD6" w:rsidRDefault="00097BD6" w:rsidP="00097BD6">
      <w:pPr>
        <w:pStyle w:val="Heading2"/>
        <w:rPr>
          <w:rFonts w:eastAsia="Times New Roman"/>
        </w:rPr>
      </w:pPr>
      <w:bookmarkStart w:id="950" w:name="_Toc300669498"/>
      <w:r>
        <w:rPr>
          <w:rFonts w:eastAsia="Times New Roman"/>
        </w:rPr>
        <w:t>Problems F# 2.0 Query Support</w:t>
      </w:r>
      <w:bookmarkEnd w:id="950"/>
    </w:p>
    <w:p w:rsidR="00097BD6" w:rsidRDefault="00097BD6" w:rsidP="00097BD6">
      <w:r>
        <w:t>F# 2.0 includes reasonable support for IQueryable LINQ queries using a combination of F# programming and the F# power pack. The support is effective and vaguely palatable, but definitely not “syntactically fluent”, because:</w:t>
      </w:r>
    </w:p>
    <w:p w:rsidR="00097BD6" w:rsidRDefault="00097BD6" w:rsidP="00097BD6">
      <w:pPr>
        <w:pStyle w:val="ListParagraph"/>
        <w:numPr>
          <w:ilvl w:val="0"/>
          <w:numId w:val="30"/>
        </w:numPr>
      </w:pPr>
      <w:r>
        <w:t>Aggregation operations like Sum and Average must be performed outside the query comprehension syntax. This is also true in C#, where .Sum() or .Max() is used, but the problem tends to be worse in F#.</w:t>
      </w:r>
    </w:p>
    <w:p w:rsidR="00097BD6" w:rsidRDefault="00097BD6" w:rsidP="00097BD6">
      <w:pPr>
        <w:pStyle w:val="ListParagraph"/>
        <w:numPr>
          <w:ilvl w:val="0"/>
          <w:numId w:val="30"/>
        </w:numPr>
      </w:pPr>
      <w:r>
        <w:t xml:space="preserve">Transformation operations like </w:t>
      </w:r>
      <w:r w:rsidR="00D837F2">
        <w:t>SortBy</w:t>
      </w:r>
      <w:r>
        <w:t xml:space="preserve"> must be performed outside the query comprehension syntax.</w:t>
      </w:r>
    </w:p>
    <w:p w:rsidR="00097BD6" w:rsidRDefault="00097BD6" w:rsidP="00097BD6">
      <w:pPr>
        <w:pStyle w:val="ListParagraph"/>
        <w:numPr>
          <w:ilvl w:val="0"/>
          <w:numId w:val="30"/>
        </w:numPr>
      </w:pPr>
      <w:r>
        <w:t>“Group into” and “Join” operations must be performed outside the query comprehension syntax.</w:t>
      </w:r>
    </w:p>
    <w:p w:rsidR="00097BD6" w:rsidRDefault="00097BD6" w:rsidP="00097BD6">
      <w:pPr>
        <w:pStyle w:val="ListParagraph"/>
        <w:numPr>
          <w:ilvl w:val="0"/>
          <w:numId w:val="30"/>
        </w:numPr>
      </w:pPr>
      <w:r>
        <w:t>Queries must be enclosed in both query &lt;@ … @&gt;  and seq { … }, which gives syntactic dissonance, in particular when translating from C#</w:t>
      </w:r>
    </w:p>
    <w:p w:rsidR="00097BD6" w:rsidRDefault="00097BD6" w:rsidP="00097BD6">
      <w:pPr>
        <w:pStyle w:val="ListParagraph"/>
        <w:numPr>
          <w:ilvl w:val="0"/>
          <w:numId w:val="30"/>
        </w:numPr>
      </w:pPr>
      <w:r>
        <w:t>Tuples can’t be used as intermediate collection results in queries.</w:t>
      </w:r>
    </w:p>
    <w:p w:rsidR="00097BD6" w:rsidRDefault="00097BD6" w:rsidP="00097BD6">
      <w:pPr>
        <w:pStyle w:val="ListParagraph"/>
        <w:numPr>
          <w:ilvl w:val="0"/>
          <w:numId w:val="30"/>
        </w:numPr>
      </w:pPr>
      <w:r>
        <w:t>Queries are not supported in the F# standard library, rather in the power pack</w:t>
      </w:r>
    </w:p>
    <w:p w:rsidR="00097BD6" w:rsidRDefault="00097BD6" w:rsidP="00097BD6">
      <w:r>
        <w:t>Further, no effective support exists for pattern-based manifestations of the LINQ pattern in F# 2.0.</w:t>
      </w:r>
    </w:p>
    <w:p w:rsidR="00097BD6" w:rsidRDefault="00097BD6" w:rsidP="00097BD6">
      <w:r>
        <w:t xml:space="preserve">This approach suffers from a number of drawbacks: </w:t>
      </w:r>
    </w:p>
    <w:p w:rsidR="00097BD6" w:rsidRDefault="00097BD6" w:rsidP="00097BD6">
      <w:pPr>
        <w:pStyle w:val="ListParagraph"/>
        <w:numPr>
          <w:ilvl w:val="0"/>
          <w:numId w:val="31"/>
        </w:numPr>
      </w:pPr>
      <w:r>
        <w:t>It’s in the PowerPack, not in FSharp.Core</w:t>
      </w:r>
    </w:p>
    <w:p w:rsidR="00097BD6" w:rsidRDefault="00097BD6" w:rsidP="00097BD6">
      <w:pPr>
        <w:pStyle w:val="ListParagraph"/>
        <w:numPr>
          <w:ilvl w:val="0"/>
          <w:numId w:val="31"/>
        </w:numPr>
      </w:pPr>
      <w:r>
        <w:t>Explicit quotations are awkward:</w:t>
      </w:r>
      <w:r w:rsidRPr="007149F3">
        <w:t xml:space="preserve"> </w:t>
      </w:r>
      <w:r>
        <w:t>users need to master a concept extraneous to their task.</w:t>
      </w:r>
    </w:p>
    <w:p w:rsidR="00097BD6" w:rsidRDefault="00097BD6" w:rsidP="00097BD6">
      <w:pPr>
        <w:pStyle w:val="ListParagraph"/>
        <w:numPr>
          <w:ilvl w:val="0"/>
          <w:numId w:val="31"/>
        </w:numPr>
      </w:pPr>
      <w:r>
        <w:t>No “group by”, “sort by” or “join” in the comprehension syntax</w:t>
      </w:r>
    </w:p>
    <w:p w:rsidR="00097BD6" w:rsidRDefault="00097BD6" w:rsidP="00097BD6">
      <w:pPr>
        <w:pStyle w:val="ListParagraph"/>
        <w:numPr>
          <w:ilvl w:val="0"/>
          <w:numId w:val="31"/>
        </w:numPr>
      </w:pPr>
      <w:r>
        <w:t xml:space="preserve">Lack of type safety #1: the approach only statically checks that the query is IEnumerable (indeed it doesn’t even check that). It doesn’t check that the query is IQueryable. </w:t>
      </w:r>
    </w:p>
    <w:p w:rsidR="00097BD6" w:rsidRDefault="00097BD6" w:rsidP="00097BD6">
      <w:pPr>
        <w:pStyle w:val="ListParagraph"/>
        <w:numPr>
          <w:ilvl w:val="0"/>
          <w:numId w:val="31"/>
        </w:numPr>
      </w:pPr>
      <w:r>
        <w:t>The syntax is more syntactically distant from SQL (in comparison to C#). This can be a conceptual barrier for people.</w:t>
      </w:r>
    </w:p>
    <w:p w:rsidR="00097BD6" w:rsidRDefault="00097BD6" w:rsidP="00097BD6">
      <w:pPr>
        <w:pStyle w:val="ListParagraph"/>
        <w:numPr>
          <w:ilvl w:val="0"/>
          <w:numId w:val="31"/>
        </w:numPr>
      </w:pPr>
      <w:r>
        <w:t>Lack of type safety #2: it translates any   quotation of type ‘T into a query.  Therefore users are left to discover what is translatable and what is not by trial and error.</w:t>
      </w:r>
      <w:r>
        <w:rPr>
          <w:rStyle w:val="FootnoteReference"/>
        </w:rPr>
        <w:footnoteReference w:id="18"/>
      </w:r>
      <w:r>
        <w:t xml:space="preserve"> </w:t>
      </w:r>
    </w:p>
    <w:p w:rsidR="00097BD6" w:rsidRDefault="00097BD6" w:rsidP="00097BD6">
      <w:pPr>
        <w:pStyle w:val="ListParagraph"/>
        <w:numPr>
          <w:ilvl w:val="0"/>
          <w:numId w:val="31"/>
        </w:numPr>
      </w:pPr>
      <w:r>
        <w:lastRenderedPageBreak/>
        <w:t>The fact that the syntax is “just like a program” leads people to think they can write anything in the queries (a strange effect: the more uniform the syntax, the more likely they are to hit the lack of type safety inherent in meta-programming-based approaches to queries)</w:t>
      </w:r>
    </w:p>
    <w:p w:rsidR="00097BD6" w:rsidRDefault="00097BD6" w:rsidP="00097BD6">
      <w:pPr>
        <w:pStyle w:val="ListParagraph"/>
        <w:numPr>
          <w:ilvl w:val="0"/>
          <w:numId w:val="31"/>
        </w:numPr>
      </w:pPr>
      <w:r>
        <w:t>Nullables are very awkward (both in queries and out)</w:t>
      </w:r>
    </w:p>
    <w:p w:rsidR="00097BD6" w:rsidRDefault="00097BD6" w:rsidP="00097BD6">
      <w:r>
        <w:t>For example, consider sorting</w:t>
      </w:r>
    </w:p>
    <w:p w:rsidR="00097BD6" w:rsidRDefault="00097BD6" w:rsidP="00097BD6">
      <w:r>
        <w:t xml:space="preserve"> “Sort by” can be applied as a combinator:</w:t>
      </w:r>
    </w:p>
    <w:p w:rsidR="00097BD6" w:rsidRDefault="00097BD6" w:rsidP="00097BD6">
      <w:pPr>
        <w:pStyle w:val="Code"/>
      </w:pPr>
      <w:r>
        <w:t xml:space="preserve">query &lt;@ seq { </w:t>
      </w:r>
      <w:r>
        <w:rPr>
          <w:color w:val="0000FF"/>
        </w:rPr>
        <w:t>for</w:t>
      </w:r>
      <w:r>
        <w:t xml:space="preserve"> c </w:t>
      </w:r>
      <w:r>
        <w:rPr>
          <w:color w:val="0000FF"/>
        </w:rPr>
        <w:t>in</w:t>
      </w:r>
      <w:r>
        <w:t xml:space="preserve"> db.Customers </w:t>
      </w:r>
      <w:r>
        <w:rPr>
          <w:color w:val="0000FF"/>
        </w:rPr>
        <w:t>do</w:t>
      </w:r>
      <w:r>
        <w:t xml:space="preserve"> </w:t>
      </w:r>
      <w:r>
        <w:rPr>
          <w:color w:val="0000FF"/>
        </w:rPr>
        <w:t>yield</w:t>
      </w:r>
      <w:r>
        <w:t xml:space="preserve"> c.Address } </w:t>
      </w:r>
    </w:p>
    <w:p w:rsidR="00097BD6" w:rsidRDefault="00097BD6" w:rsidP="00097BD6">
      <w:pPr>
        <w:pStyle w:val="Code"/>
      </w:pPr>
      <w:r>
        <w:t xml:space="preserve">           |&gt; Seq.sortBy (</w:t>
      </w:r>
      <w:r>
        <w:rPr>
          <w:color w:val="0000FF"/>
        </w:rPr>
        <w:t>fun</w:t>
      </w:r>
      <w:r>
        <w:t xml:space="preserve"> s </w:t>
      </w:r>
      <w:r>
        <w:rPr>
          <w:color w:val="0000FF"/>
        </w:rPr>
        <w:t>-&gt;</w:t>
      </w:r>
      <w:r>
        <w:t xml:space="preserve"> s.Length) @&gt;</w:t>
      </w:r>
    </w:p>
    <w:p w:rsidR="00097BD6" w:rsidRPr="00183FEC" w:rsidRDefault="00097BD6" w:rsidP="00097BD6">
      <w:pPr>
        <w:autoSpaceDE w:val="0"/>
        <w:autoSpaceDN w:val="0"/>
        <w:adjustRightInd w:val="0"/>
        <w:spacing w:after="0" w:line="240" w:lineRule="auto"/>
        <w:rPr>
          <w:rFonts w:ascii="Consolas" w:hAnsi="Consolas" w:cs="Consolas"/>
          <w:sz w:val="19"/>
          <w:szCs w:val="19"/>
          <w:lang w:val="en-GB"/>
        </w:rPr>
      </w:pPr>
    </w:p>
    <w:p w:rsidR="00097BD6" w:rsidRDefault="00097BD6" w:rsidP="00097BD6">
      <w:r>
        <w:t>However in general this requires packing the tuple space, sorting, then unpacking…. Even with a query { … } syntax the general pattern would have to be:</w:t>
      </w:r>
    </w:p>
    <w:p w:rsidR="00097BD6" w:rsidRDefault="00097BD6" w:rsidP="00097BD6">
      <w:pPr>
        <w:autoSpaceDE w:val="0"/>
        <w:autoSpaceDN w:val="0"/>
        <w:adjustRightInd w:val="0"/>
        <w:spacing w:after="0" w:line="240" w:lineRule="auto"/>
        <w:rPr>
          <w:rFonts w:ascii="Consolas" w:hAnsi="Consolas" w:cs="Consolas"/>
          <w:sz w:val="19"/>
          <w:szCs w:val="19"/>
        </w:rPr>
      </w:pPr>
    </w:p>
    <w:p w:rsidR="00097BD6" w:rsidRDefault="00097BD6" w:rsidP="00097BD6">
      <w:pPr>
        <w:pStyle w:val="Code"/>
      </w:pPr>
      <w:r>
        <w:t xml:space="preserve">query { </w:t>
      </w:r>
      <w:r>
        <w:rPr>
          <w:color w:val="0000FF"/>
        </w:rPr>
        <w:t>for</w:t>
      </w:r>
      <w:r>
        <w:t xml:space="preserve"> ...[v1,...vN]... </w:t>
      </w:r>
      <w:r>
        <w:rPr>
          <w:color w:val="0000FF"/>
        </w:rPr>
        <w:t>in</w:t>
      </w:r>
      <w:r>
        <w:t xml:space="preserve"> </w:t>
      </w:r>
      <w:r>
        <w:rPr>
          <w:color w:val="0000FF"/>
        </w:rPr>
        <w:t>yield</w:t>
      </w:r>
      <w:r>
        <w:t xml:space="preserve"> [v1....vN] } </w:t>
      </w:r>
    </w:p>
    <w:p w:rsidR="00097BD6" w:rsidRDefault="00097BD6" w:rsidP="00097BD6">
      <w:pPr>
        <w:pStyle w:val="Code"/>
      </w:pPr>
      <w:r>
        <w:t xml:space="preserve">   |&gt; Query.sortBy (</w:t>
      </w:r>
      <w:r>
        <w:rPr>
          <w:color w:val="0000FF"/>
        </w:rPr>
        <w:t>fun</w:t>
      </w:r>
      <w:r>
        <w:t xml:space="preserve"> [v1...vN] </w:t>
      </w:r>
      <w:r>
        <w:rPr>
          <w:color w:val="0000FF"/>
        </w:rPr>
        <w:t>-&gt;</w:t>
      </w:r>
      <w:r>
        <w:t xml:space="preserve"> s.Length)</w:t>
      </w:r>
    </w:p>
    <w:p w:rsidR="00097BD6" w:rsidRDefault="00097BD6" w:rsidP="00097BD6">
      <w:pPr>
        <w:pStyle w:val="Code"/>
      </w:pPr>
      <w:r>
        <w:t xml:space="preserve">   |&gt; Query.map (</w:t>
      </w:r>
      <w:r>
        <w:rPr>
          <w:color w:val="0000FF"/>
        </w:rPr>
        <w:t>fun</w:t>
      </w:r>
      <w:r>
        <w:t xml:space="preserve"> [v1...vN] </w:t>
      </w:r>
      <w:r>
        <w:rPr>
          <w:color w:val="0000FF"/>
        </w:rPr>
        <w:t>-&gt;</w:t>
      </w:r>
      <w:r>
        <w:t xml:space="preserve"> ...)</w:t>
      </w:r>
    </w:p>
    <w:p w:rsidR="00097BD6" w:rsidRDefault="00097BD6" w:rsidP="00097BD6">
      <w:r>
        <w:br w:type="page"/>
      </w:r>
    </w:p>
    <w:p w:rsidR="00097BD6" w:rsidRPr="00E47E17" w:rsidRDefault="00097BD6" w:rsidP="00097BD6">
      <w:pPr>
        <w:autoSpaceDE w:val="0"/>
        <w:autoSpaceDN w:val="0"/>
        <w:adjustRightInd w:val="0"/>
        <w:spacing w:after="0" w:line="240" w:lineRule="auto"/>
        <w:rPr>
          <w:rFonts w:ascii="Consolas" w:hAnsi="Consolas" w:cs="Consolas"/>
          <w:noProof/>
          <w:sz w:val="16"/>
          <w:szCs w:val="32"/>
          <w:lang w:val="en-GB"/>
        </w:rPr>
      </w:pPr>
      <w:r w:rsidRPr="00E47E17">
        <w:rPr>
          <w:rFonts w:ascii="Consolas" w:hAnsi="Consolas" w:cs="Consolas"/>
          <w:noProof/>
          <w:sz w:val="16"/>
          <w:szCs w:val="32"/>
          <w:lang w:val="en-GB"/>
        </w:rPr>
        <w:lastRenderedPageBreak/>
        <w:t xml:space="preserve">    </w:t>
      </w:r>
      <w:r w:rsidRPr="00E47E17">
        <w:rPr>
          <w:rFonts w:ascii="Consolas" w:hAnsi="Consolas" w:cs="Consolas"/>
          <w:noProof/>
          <w:color w:val="0000FF"/>
          <w:sz w:val="16"/>
          <w:szCs w:val="32"/>
          <w:lang w:val="en-GB"/>
        </w:rPr>
        <w:t>let</w:t>
      </w:r>
      <w:r w:rsidRPr="00E47E17">
        <w:rPr>
          <w:rFonts w:ascii="Consolas" w:hAnsi="Consolas" w:cs="Consolas"/>
          <w:noProof/>
          <w:sz w:val="16"/>
          <w:szCs w:val="32"/>
          <w:lang w:val="en-GB"/>
        </w:rPr>
        <w:t xml:space="preserve"> periodicTable = </w:t>
      </w:r>
    </w:p>
    <w:p w:rsidR="00097BD6" w:rsidRPr="00E47E17" w:rsidRDefault="00097BD6" w:rsidP="00097BD6">
      <w:pPr>
        <w:autoSpaceDE w:val="0"/>
        <w:autoSpaceDN w:val="0"/>
        <w:adjustRightInd w:val="0"/>
        <w:spacing w:after="0" w:line="240" w:lineRule="auto"/>
        <w:rPr>
          <w:rFonts w:ascii="Consolas" w:hAnsi="Consolas" w:cs="Consolas"/>
          <w:noProof/>
          <w:color w:val="0000FF"/>
          <w:sz w:val="16"/>
          <w:szCs w:val="32"/>
          <w:lang w:val="en-GB"/>
        </w:rPr>
      </w:pPr>
      <w:r w:rsidRPr="00E47E17">
        <w:rPr>
          <w:rFonts w:ascii="Consolas" w:hAnsi="Consolas" w:cs="Consolas"/>
          <w:noProof/>
          <w:sz w:val="16"/>
          <w:szCs w:val="32"/>
          <w:lang w:val="en-GB"/>
        </w:rPr>
        <w:t xml:space="preserve">        seq { </w:t>
      </w:r>
      <w:r w:rsidRPr="00E47E17">
        <w:rPr>
          <w:rFonts w:ascii="Consolas" w:hAnsi="Consolas" w:cs="Consolas"/>
          <w:noProof/>
          <w:color w:val="0000FF"/>
          <w:sz w:val="16"/>
          <w:szCs w:val="32"/>
          <w:lang w:val="en-GB"/>
        </w:rPr>
        <w:t>for</w:t>
      </w:r>
      <w:r w:rsidRPr="00E47E17">
        <w:rPr>
          <w:rFonts w:ascii="Consolas" w:hAnsi="Consolas" w:cs="Consolas"/>
          <w:noProof/>
          <w:sz w:val="16"/>
          <w:szCs w:val="32"/>
          <w:lang w:val="en-GB"/>
        </w:rPr>
        <w:t xml:space="preserve"> elem </w:t>
      </w:r>
      <w:r w:rsidRPr="00E47E17">
        <w:rPr>
          <w:rFonts w:ascii="Consolas" w:hAnsi="Consolas" w:cs="Consolas"/>
          <w:noProof/>
          <w:color w:val="0000FF"/>
          <w:sz w:val="16"/>
          <w:szCs w:val="32"/>
          <w:lang w:val="en-GB"/>
        </w:rPr>
        <w:t>in</w:t>
      </w:r>
      <w:r w:rsidRPr="00E47E17">
        <w:rPr>
          <w:rFonts w:ascii="Consolas" w:hAnsi="Consolas" w:cs="Consolas"/>
          <w:noProof/>
          <w:sz w:val="16"/>
          <w:szCs w:val="32"/>
          <w:lang w:val="en-GB"/>
        </w:rPr>
        <w:t xml:space="preserve"> Data.Freebase.Chemistry.``Chemical Element`` </w:t>
      </w:r>
      <w:r w:rsidRPr="00E47E17">
        <w:rPr>
          <w:rFonts w:ascii="Consolas" w:hAnsi="Consolas" w:cs="Consolas"/>
          <w:noProof/>
          <w:color w:val="0000FF"/>
          <w:sz w:val="16"/>
          <w:szCs w:val="32"/>
          <w:lang w:val="en-GB"/>
        </w:rPr>
        <w:t>do</w:t>
      </w:r>
    </w:p>
    <w:p w:rsidR="00097BD6" w:rsidRPr="00E47E17" w:rsidRDefault="00097BD6" w:rsidP="00097BD6">
      <w:pPr>
        <w:autoSpaceDE w:val="0"/>
        <w:autoSpaceDN w:val="0"/>
        <w:adjustRightInd w:val="0"/>
        <w:spacing w:after="0" w:line="240" w:lineRule="auto"/>
        <w:rPr>
          <w:rFonts w:ascii="Consolas" w:hAnsi="Consolas" w:cs="Consolas"/>
          <w:noProof/>
          <w:color w:val="0000FF"/>
          <w:sz w:val="16"/>
          <w:szCs w:val="32"/>
          <w:lang w:val="en-GB"/>
        </w:rPr>
      </w:pPr>
      <w:r w:rsidRPr="00E47E17">
        <w:rPr>
          <w:rFonts w:ascii="Consolas" w:hAnsi="Consolas" w:cs="Consolas"/>
          <w:noProof/>
          <w:sz w:val="16"/>
          <w:szCs w:val="32"/>
          <w:lang w:val="en-GB"/>
        </w:rPr>
        <w:t xml:space="preserve">                 </w:t>
      </w:r>
      <w:r w:rsidRPr="00E47E17">
        <w:rPr>
          <w:rFonts w:ascii="Consolas" w:hAnsi="Consolas" w:cs="Consolas"/>
          <w:noProof/>
          <w:color w:val="0000FF"/>
          <w:sz w:val="16"/>
          <w:szCs w:val="32"/>
          <w:lang w:val="en-GB"/>
        </w:rPr>
        <w:t>if</w:t>
      </w:r>
      <w:r w:rsidRPr="00E47E17">
        <w:rPr>
          <w:rFonts w:ascii="Consolas" w:hAnsi="Consolas" w:cs="Consolas"/>
          <w:noProof/>
          <w:sz w:val="16"/>
          <w:szCs w:val="32"/>
          <w:lang w:val="en-GB"/>
        </w:rPr>
        <w:t xml:space="preserve"> elem.``Atomic number``.HasValue </w:t>
      </w:r>
      <w:r w:rsidRPr="00E47E17">
        <w:rPr>
          <w:rFonts w:ascii="Consolas" w:hAnsi="Consolas" w:cs="Consolas"/>
          <w:noProof/>
          <w:color w:val="0000FF"/>
          <w:sz w:val="16"/>
          <w:szCs w:val="32"/>
          <w:lang w:val="en-GB"/>
        </w:rPr>
        <w:t>then</w:t>
      </w:r>
    </w:p>
    <w:p w:rsidR="00097BD6" w:rsidRPr="00E47E17" w:rsidRDefault="00097BD6" w:rsidP="00097BD6">
      <w:pPr>
        <w:autoSpaceDE w:val="0"/>
        <w:autoSpaceDN w:val="0"/>
        <w:adjustRightInd w:val="0"/>
        <w:spacing w:after="0" w:line="240" w:lineRule="auto"/>
        <w:rPr>
          <w:rFonts w:ascii="Consolas" w:hAnsi="Consolas" w:cs="Consolas"/>
          <w:noProof/>
          <w:sz w:val="16"/>
          <w:szCs w:val="32"/>
          <w:lang w:val="en-GB"/>
        </w:rPr>
      </w:pPr>
      <w:r w:rsidRPr="00E47E17">
        <w:rPr>
          <w:rFonts w:ascii="Consolas" w:hAnsi="Consolas" w:cs="Consolas"/>
          <w:noProof/>
          <w:sz w:val="16"/>
          <w:szCs w:val="32"/>
          <w:lang w:val="en-GB"/>
        </w:rPr>
        <w:t xml:space="preserve">                     </w:t>
      </w:r>
      <w:r w:rsidRPr="00E47E17">
        <w:rPr>
          <w:rFonts w:ascii="Consolas" w:hAnsi="Consolas" w:cs="Consolas"/>
          <w:noProof/>
          <w:color w:val="0000FF"/>
          <w:sz w:val="16"/>
          <w:szCs w:val="32"/>
          <w:lang w:val="en-GB"/>
        </w:rPr>
        <w:t>yield</w:t>
      </w:r>
      <w:r w:rsidRPr="00E47E17">
        <w:rPr>
          <w:rFonts w:ascii="Consolas" w:hAnsi="Consolas" w:cs="Consolas"/>
          <w:noProof/>
          <w:sz w:val="16"/>
          <w:szCs w:val="32"/>
          <w:lang w:val="en-GB"/>
        </w:rPr>
        <w:t xml:space="preserve"> elem }</w:t>
      </w:r>
    </w:p>
    <w:p w:rsidR="00097BD6" w:rsidRPr="00E47E17" w:rsidRDefault="00097BD6" w:rsidP="00097BD6">
      <w:pPr>
        <w:autoSpaceDE w:val="0"/>
        <w:autoSpaceDN w:val="0"/>
        <w:adjustRightInd w:val="0"/>
        <w:spacing w:after="0" w:line="240" w:lineRule="auto"/>
        <w:rPr>
          <w:rFonts w:ascii="Consolas" w:hAnsi="Consolas" w:cs="Consolas"/>
          <w:noProof/>
          <w:sz w:val="16"/>
          <w:szCs w:val="32"/>
          <w:lang w:val="en-GB"/>
        </w:rPr>
      </w:pPr>
      <w:r w:rsidRPr="00E47E17">
        <w:rPr>
          <w:rFonts w:ascii="Consolas" w:hAnsi="Consolas" w:cs="Consolas"/>
          <w:noProof/>
          <w:sz w:val="16"/>
          <w:szCs w:val="32"/>
          <w:lang w:val="en-GB"/>
        </w:rPr>
        <w:t xml:space="preserve">        |&gt; Seq.distinctBy (</w:t>
      </w:r>
      <w:r w:rsidRPr="00E47E17">
        <w:rPr>
          <w:rFonts w:ascii="Consolas" w:hAnsi="Consolas" w:cs="Consolas"/>
          <w:noProof/>
          <w:color w:val="0000FF"/>
          <w:sz w:val="16"/>
          <w:szCs w:val="32"/>
          <w:lang w:val="en-GB"/>
        </w:rPr>
        <w:t>fun</w:t>
      </w:r>
      <w:r w:rsidRPr="00E47E17">
        <w:rPr>
          <w:rFonts w:ascii="Consolas" w:hAnsi="Consolas" w:cs="Consolas"/>
          <w:noProof/>
          <w:sz w:val="16"/>
          <w:szCs w:val="32"/>
          <w:lang w:val="en-GB"/>
        </w:rPr>
        <w:t xml:space="preserve"> e </w:t>
      </w:r>
      <w:r w:rsidRPr="00E47E17">
        <w:rPr>
          <w:rFonts w:ascii="Consolas" w:hAnsi="Consolas" w:cs="Consolas"/>
          <w:noProof/>
          <w:color w:val="0000FF"/>
          <w:sz w:val="16"/>
          <w:szCs w:val="32"/>
          <w:lang w:val="en-GB"/>
        </w:rPr>
        <w:t>-&gt;</w:t>
      </w:r>
      <w:r w:rsidRPr="00E47E17">
        <w:rPr>
          <w:rFonts w:ascii="Consolas" w:hAnsi="Consolas" w:cs="Consolas"/>
          <w:noProof/>
          <w:sz w:val="16"/>
          <w:szCs w:val="32"/>
          <w:lang w:val="en-GB"/>
        </w:rPr>
        <w:t xml:space="preserve"> e.``Atomic number``.GetValueOrDefault() )</w:t>
      </w:r>
    </w:p>
    <w:p w:rsidR="00097BD6" w:rsidRPr="00E47E17" w:rsidRDefault="00097BD6" w:rsidP="00097BD6">
      <w:pPr>
        <w:autoSpaceDE w:val="0"/>
        <w:autoSpaceDN w:val="0"/>
        <w:adjustRightInd w:val="0"/>
        <w:spacing w:after="0" w:line="240" w:lineRule="auto"/>
        <w:rPr>
          <w:rFonts w:ascii="Consolas" w:hAnsi="Consolas" w:cs="Consolas"/>
          <w:noProof/>
          <w:sz w:val="16"/>
          <w:szCs w:val="32"/>
          <w:lang w:val="en-GB"/>
        </w:rPr>
      </w:pPr>
      <w:r w:rsidRPr="00E47E17">
        <w:rPr>
          <w:rFonts w:ascii="Consolas" w:hAnsi="Consolas" w:cs="Consolas"/>
          <w:noProof/>
          <w:sz w:val="16"/>
          <w:szCs w:val="32"/>
          <w:lang w:val="en-GB"/>
        </w:rPr>
        <w:t xml:space="preserve">        |&gt; Seq.sortBy (</w:t>
      </w:r>
      <w:r w:rsidRPr="00E47E17">
        <w:rPr>
          <w:rFonts w:ascii="Consolas" w:hAnsi="Consolas" w:cs="Consolas"/>
          <w:noProof/>
          <w:color w:val="0000FF"/>
          <w:sz w:val="16"/>
          <w:szCs w:val="32"/>
          <w:lang w:val="en-GB"/>
        </w:rPr>
        <w:t>fun</w:t>
      </w:r>
      <w:r w:rsidRPr="00E47E17">
        <w:rPr>
          <w:rFonts w:ascii="Consolas" w:hAnsi="Consolas" w:cs="Consolas"/>
          <w:noProof/>
          <w:sz w:val="16"/>
          <w:szCs w:val="32"/>
          <w:lang w:val="en-GB"/>
        </w:rPr>
        <w:t xml:space="preserve"> e </w:t>
      </w:r>
      <w:r w:rsidRPr="00E47E17">
        <w:rPr>
          <w:rFonts w:ascii="Consolas" w:hAnsi="Consolas" w:cs="Consolas"/>
          <w:noProof/>
          <w:color w:val="0000FF"/>
          <w:sz w:val="16"/>
          <w:szCs w:val="32"/>
          <w:lang w:val="en-GB"/>
        </w:rPr>
        <w:t>-&gt;</w:t>
      </w:r>
      <w:r w:rsidRPr="00E47E17">
        <w:rPr>
          <w:rFonts w:ascii="Consolas" w:hAnsi="Consolas" w:cs="Consolas"/>
          <w:noProof/>
          <w:sz w:val="16"/>
          <w:szCs w:val="32"/>
          <w:lang w:val="en-GB"/>
        </w:rPr>
        <w:t xml:space="preserve"> e.``Atomic number``.GetValueOrDefault() )</w:t>
      </w:r>
    </w:p>
    <w:p w:rsidR="00097BD6" w:rsidRDefault="00097BD6" w:rsidP="00097BD6"/>
    <w:p w:rsidR="00097BD6" w:rsidRDefault="00097BD6" w:rsidP="00097BD6">
      <w:r>
        <w:t>The benefits of the approach are</w:t>
      </w:r>
    </w:p>
    <w:p w:rsidR="00097BD6" w:rsidRDefault="00097BD6" w:rsidP="00097BD6">
      <w:pPr>
        <w:pStyle w:val="ListParagraph"/>
        <w:numPr>
          <w:ilvl w:val="0"/>
          <w:numId w:val="10"/>
        </w:numPr>
      </w:pPr>
      <w:r>
        <w:t xml:space="preserve">Fewer dependencies: </w:t>
      </w:r>
    </w:p>
    <w:p w:rsidR="00097BD6" w:rsidRDefault="00097BD6" w:rsidP="00097BD6">
      <w:pPr>
        <w:pStyle w:val="ListParagraph"/>
        <w:numPr>
          <w:ilvl w:val="1"/>
          <w:numId w:val="10"/>
        </w:numPr>
      </w:pPr>
      <w:r>
        <w:t>No dependency on IQueryable in the F# library</w:t>
      </w:r>
    </w:p>
    <w:p w:rsidR="00097BD6" w:rsidRDefault="00097BD6" w:rsidP="00097BD6">
      <w:pPr>
        <w:pStyle w:val="ListParagraph"/>
        <w:numPr>
          <w:ilvl w:val="1"/>
          <w:numId w:val="10"/>
        </w:numPr>
      </w:pPr>
      <w:r>
        <w:t>No dependency on .NET 3.5 in the library/language</w:t>
      </w:r>
    </w:p>
    <w:p w:rsidR="00097BD6" w:rsidRDefault="00097BD6" w:rsidP="00097BD6">
      <w:pPr>
        <w:pStyle w:val="ListParagraph"/>
        <w:numPr>
          <w:ilvl w:val="0"/>
          <w:numId w:val="10"/>
        </w:numPr>
      </w:pPr>
      <w:r>
        <w:t>Simpler language definition (keeping “.NET” at arm’s length in the name of hygiene):</w:t>
      </w:r>
    </w:p>
    <w:p w:rsidR="00097BD6" w:rsidRDefault="00097BD6" w:rsidP="00097BD6">
      <w:pPr>
        <w:pStyle w:val="ListParagraph"/>
        <w:numPr>
          <w:ilvl w:val="1"/>
          <w:numId w:val="10"/>
        </w:numPr>
      </w:pPr>
      <w:r>
        <w:t>no special language rules for IQueryable</w:t>
      </w:r>
    </w:p>
    <w:p w:rsidR="00097BD6" w:rsidRDefault="00097BD6" w:rsidP="00097BD6">
      <w:pPr>
        <w:pStyle w:val="ListParagraph"/>
        <w:numPr>
          <w:ilvl w:val="1"/>
          <w:numId w:val="10"/>
        </w:numPr>
      </w:pPr>
      <w:r>
        <w:t>no special syntax for join, group by, sort by</w:t>
      </w:r>
    </w:p>
    <w:p w:rsidR="00097BD6" w:rsidRDefault="00097BD6" w:rsidP="00097BD6">
      <w:pPr>
        <w:pStyle w:val="ListParagraph"/>
        <w:numPr>
          <w:ilvl w:val="1"/>
          <w:numId w:val="10"/>
        </w:numPr>
      </w:pPr>
      <w:r>
        <w:t>no special rules for nullable</w:t>
      </w:r>
    </w:p>
    <w:p w:rsidR="00097BD6" w:rsidRDefault="00097BD6" w:rsidP="00097BD6">
      <w:r>
        <w:t>The correspondence with C# syntax is as follows:</w:t>
      </w:r>
    </w:p>
    <w:p w:rsidR="00097BD6" w:rsidRDefault="00097BD6" w:rsidP="00097BD6">
      <w:pPr>
        <w:pStyle w:val="Code"/>
        <w:rPr>
          <w:color w:val="0000FF"/>
        </w:rPr>
      </w:pPr>
      <w:r>
        <w:t>query { // from</w:t>
      </w:r>
      <w:r>
        <w:rPr>
          <w:color w:val="0000FF"/>
        </w:rPr>
        <w:t xml:space="preserve"> </w:t>
      </w:r>
    </w:p>
    <w:p w:rsidR="00097BD6" w:rsidRDefault="00097BD6" w:rsidP="00097BD6">
      <w:pPr>
        <w:pStyle w:val="Code"/>
      </w:pPr>
      <w:r>
        <w:rPr>
          <w:color w:val="0000FF"/>
        </w:rPr>
        <w:t xml:space="preserve">        for</w:t>
      </w:r>
      <w:r>
        <w:t xml:space="preserve"> c </w:t>
      </w:r>
      <w:r>
        <w:rPr>
          <w:color w:val="0000FF"/>
        </w:rPr>
        <w:t>in</w:t>
      </w:r>
      <w:r>
        <w:t xml:space="preserve"> db.Customers </w:t>
      </w:r>
      <w:r>
        <w:rPr>
          <w:color w:val="0000FF"/>
        </w:rPr>
        <w:t>do</w:t>
      </w:r>
    </w:p>
    <w:p w:rsidR="00097BD6" w:rsidRDefault="00097BD6" w:rsidP="00097BD6">
      <w:pPr>
        <w:pStyle w:val="Code"/>
      </w:pPr>
      <w:r>
        <w:t xml:space="preserve">          // from</w:t>
      </w:r>
    </w:p>
    <w:p w:rsidR="00097BD6" w:rsidRDefault="00097BD6" w:rsidP="00097BD6">
      <w:pPr>
        <w:pStyle w:val="Code"/>
      </w:pPr>
      <w:r>
        <w:rPr>
          <w:color w:val="0000FF"/>
        </w:rPr>
        <w:t xml:space="preserve">          for</w:t>
      </w:r>
      <w:r>
        <w:t xml:space="preserve"> e </w:t>
      </w:r>
      <w:r>
        <w:rPr>
          <w:color w:val="0000FF"/>
        </w:rPr>
        <w:t>in</w:t>
      </w:r>
      <w:r>
        <w:t xml:space="preserve"> db.Employees </w:t>
      </w:r>
      <w:r>
        <w:rPr>
          <w:color w:val="0000FF"/>
        </w:rPr>
        <w:t>do</w:t>
      </w:r>
    </w:p>
    <w:p w:rsidR="00097BD6" w:rsidRDefault="00097BD6" w:rsidP="00097BD6">
      <w:pPr>
        <w:pStyle w:val="Code"/>
      </w:pPr>
      <w:r>
        <w:t xml:space="preserve">            // where</w:t>
      </w:r>
    </w:p>
    <w:p w:rsidR="00097BD6" w:rsidRDefault="00097BD6" w:rsidP="00097BD6">
      <w:pPr>
        <w:pStyle w:val="Code"/>
      </w:pPr>
      <w:r>
        <w:t xml:space="preserve">            </w:t>
      </w:r>
      <w:r>
        <w:rPr>
          <w:color w:val="0000FF"/>
        </w:rPr>
        <w:t>if</w:t>
      </w:r>
      <w:r>
        <w:t xml:space="preserve"> c.ContactName = e.LastName </w:t>
      </w:r>
      <w:r>
        <w:rPr>
          <w:color w:val="0000FF"/>
        </w:rPr>
        <w:t>then</w:t>
      </w:r>
    </w:p>
    <w:p w:rsidR="00097BD6" w:rsidRDefault="00097BD6" w:rsidP="00097BD6">
      <w:pPr>
        <w:pStyle w:val="Code"/>
      </w:pPr>
      <w:r>
        <w:t xml:space="preserve">              // select</w:t>
      </w:r>
    </w:p>
    <w:p w:rsidR="00097BD6" w:rsidRDefault="00097BD6" w:rsidP="00097BD6">
      <w:pPr>
        <w:pStyle w:val="Code"/>
      </w:pPr>
      <w:r>
        <w:t xml:space="preserve">              </w:t>
      </w:r>
      <w:r>
        <w:rPr>
          <w:color w:val="0000FF"/>
        </w:rPr>
        <w:t>yield</w:t>
      </w:r>
      <w:r>
        <w:t xml:space="preserve"> c.ContactName }</w:t>
      </w:r>
    </w:p>
    <w:p w:rsidR="00097BD6" w:rsidRDefault="00097BD6" w:rsidP="00097BD6">
      <w:r>
        <w:t>Freebase (and presumably other type-based semantic stores) force the issue of “type discovery” in queries. For example:</w:t>
      </w:r>
    </w:p>
    <w:p w:rsidR="00097BD6" w:rsidRPr="00EF55B7" w:rsidRDefault="00097BD6" w:rsidP="00097BD6">
      <w:pPr>
        <w:pStyle w:val="Code"/>
      </w:pPr>
      <w:r w:rsidRPr="00EF55B7">
        <w:t xml:space="preserve">   query { </w:t>
      </w:r>
      <w:r w:rsidRPr="00EF55B7">
        <w:rPr>
          <w:color w:val="0000FF"/>
        </w:rPr>
        <w:t>for</w:t>
      </w:r>
      <w:r w:rsidRPr="00EF55B7">
        <w:t xml:space="preserve"> loc </w:t>
      </w:r>
      <w:r w:rsidRPr="00EF55B7">
        <w:rPr>
          <w:color w:val="0000FF"/>
        </w:rPr>
        <w:t>in</w:t>
      </w:r>
      <w:r w:rsidRPr="00EF55B7">
        <w:t xml:space="preserve"> Freebase.Locations </w:t>
      </w:r>
      <w:r w:rsidRPr="00EF55B7">
        <w:rPr>
          <w:color w:val="0000FF"/>
        </w:rPr>
        <w:t>do</w:t>
      </w:r>
      <w:r w:rsidRPr="00EF55B7">
        <w:t xml:space="preserve"> </w:t>
      </w:r>
    </w:p>
    <w:p w:rsidR="00097BD6" w:rsidRPr="00EF55B7" w:rsidRDefault="00097BD6" w:rsidP="00097BD6">
      <w:pPr>
        <w:pStyle w:val="Code"/>
      </w:pPr>
      <w:r w:rsidRPr="00EF55B7">
        <w:t xml:space="preserve">               </w:t>
      </w:r>
      <w:r w:rsidRPr="00EF55B7">
        <w:rPr>
          <w:color w:val="0000FF"/>
        </w:rPr>
        <w:t>match</w:t>
      </w:r>
      <w:r w:rsidRPr="00EF55B7">
        <w:t xml:space="preserve"> loc </w:t>
      </w:r>
      <w:r w:rsidRPr="00EF55B7">
        <w:rPr>
          <w:color w:val="0000FF"/>
        </w:rPr>
        <w:t>with</w:t>
      </w:r>
      <w:r w:rsidRPr="00EF55B7">
        <w:t xml:space="preserve"> </w:t>
      </w:r>
    </w:p>
    <w:p w:rsidR="00097BD6" w:rsidRPr="00EF55B7" w:rsidRDefault="00097BD6" w:rsidP="00097BD6">
      <w:pPr>
        <w:pStyle w:val="Code"/>
      </w:pPr>
      <w:r w:rsidRPr="00EF55B7">
        <w:t xml:space="preserve">               | :? LocationWithNeighbourhoods </w:t>
      </w:r>
      <w:r w:rsidRPr="00EF55B7">
        <w:rPr>
          <w:color w:val="0000FF"/>
        </w:rPr>
        <w:t>as</w:t>
      </w:r>
      <w:r w:rsidRPr="00EF55B7">
        <w:t xml:space="preserve"> nlh </w:t>
      </w:r>
      <w:r w:rsidRPr="00EF55B7">
        <w:rPr>
          <w:color w:val="0000FF"/>
        </w:rPr>
        <w:t>-&gt;</w:t>
      </w:r>
      <w:r w:rsidRPr="00EF55B7">
        <w:t xml:space="preserve"> </w:t>
      </w:r>
    </w:p>
    <w:p w:rsidR="00097BD6" w:rsidRPr="00EF55B7" w:rsidRDefault="00097BD6" w:rsidP="00097BD6">
      <w:pPr>
        <w:pStyle w:val="Code"/>
      </w:pPr>
      <w:r w:rsidRPr="00EF55B7">
        <w:t xml:space="preserve">                   </w:t>
      </w:r>
      <w:r w:rsidRPr="00EF55B7">
        <w:rPr>
          <w:color w:val="0000FF"/>
        </w:rPr>
        <w:t>yield</w:t>
      </w:r>
      <w:r w:rsidRPr="00EF55B7">
        <w:t xml:space="preserve"> loc, nlh.Neighbourhoods</w:t>
      </w:r>
    </w:p>
    <w:p w:rsidR="00097BD6" w:rsidRPr="00EF55B7" w:rsidRDefault="00097BD6" w:rsidP="00097BD6">
      <w:pPr>
        <w:pStyle w:val="Code"/>
      </w:pPr>
      <w:r w:rsidRPr="00EF55B7">
        <w:t xml:space="preserve">               | _ </w:t>
      </w:r>
      <w:r w:rsidRPr="00EF55B7">
        <w:rPr>
          <w:color w:val="0000FF"/>
        </w:rPr>
        <w:t>-&gt;</w:t>
      </w:r>
      <w:r w:rsidRPr="00EF55B7">
        <w:t xml:space="preserve"> </w:t>
      </w:r>
    </w:p>
    <w:p w:rsidR="00097BD6" w:rsidRPr="00EF55B7" w:rsidRDefault="00097BD6" w:rsidP="00097BD6">
      <w:pPr>
        <w:pStyle w:val="Code"/>
      </w:pPr>
      <w:r w:rsidRPr="00EF55B7">
        <w:t xml:space="preserve">                   () }</w:t>
      </w:r>
    </w:p>
    <w:p w:rsidR="00097BD6" w:rsidRDefault="00097BD6" w:rsidP="00097BD6">
      <w:r>
        <w:t>There may be more issues lurking here, we should implement Freebase query support….</w:t>
      </w:r>
    </w:p>
    <w:p w:rsidR="00CD3540" w:rsidRDefault="00CD3540" w:rsidP="00097BD6">
      <w:pPr>
        <w:pStyle w:val="Heading2"/>
      </w:pPr>
      <w:bookmarkStart w:id="951" w:name="_Toc300669499"/>
      <w:r>
        <w:t>Additional LINQ implementations to investigate</w:t>
      </w:r>
      <w:bookmarkEnd w:id="951"/>
    </w:p>
    <w:p w:rsidR="00CD3540" w:rsidRPr="006063F9" w:rsidRDefault="008C6B35" w:rsidP="006063F9">
      <w:r w:rsidRPr="008C6B35">
        <w:t xml:space="preserve">e.g. see </w:t>
      </w:r>
      <w:hyperlink r:id="rId15" w:history="1">
        <w:r w:rsidR="00CD3540" w:rsidRPr="008C6B35">
          <w:rPr>
            <w:rStyle w:val="Hyperlink"/>
          </w:rPr>
          <w:t>http://en.wikipedia.org/wiki/LINQ</w:t>
        </w:r>
      </w:hyperlink>
      <w:r w:rsidR="00CD3540" w:rsidRPr="008C6B35">
        <w:t xml:space="preserve"> </w:t>
      </w:r>
    </w:p>
    <w:p w:rsidR="00CD3540" w:rsidRPr="00CD3540" w:rsidRDefault="00CD3540" w:rsidP="00CD3540">
      <w:pPr>
        <w:pStyle w:val="ListParagraph"/>
        <w:numPr>
          <w:ilvl w:val="0"/>
          <w:numId w:val="33"/>
        </w:numPr>
      </w:pPr>
      <w:r w:rsidRPr="00CD3540">
        <w:t>Continuous LINQ</w:t>
      </w:r>
    </w:p>
    <w:p w:rsidR="00CD3540" w:rsidRPr="00CD3540" w:rsidRDefault="00CD3540" w:rsidP="00CD3540">
      <w:pPr>
        <w:pStyle w:val="ListParagraph"/>
        <w:numPr>
          <w:ilvl w:val="0"/>
          <w:numId w:val="33"/>
        </w:numPr>
      </w:pPr>
      <w:r w:rsidRPr="00CD3540">
        <w:t>LINQ To Sharepoint</w:t>
      </w:r>
    </w:p>
    <w:p w:rsidR="00CD3540" w:rsidRPr="00CD3540" w:rsidRDefault="00CD3540" w:rsidP="00CD3540">
      <w:pPr>
        <w:pStyle w:val="ListParagraph"/>
        <w:numPr>
          <w:ilvl w:val="0"/>
          <w:numId w:val="33"/>
        </w:numPr>
      </w:pPr>
      <w:r w:rsidRPr="00CD3540">
        <w:t>LINQ To Active Directory</w:t>
      </w:r>
    </w:p>
    <w:p w:rsidR="00CD3540" w:rsidRPr="00CD3540" w:rsidRDefault="00CD3540" w:rsidP="00CD3540">
      <w:pPr>
        <w:pStyle w:val="ListParagraph"/>
        <w:numPr>
          <w:ilvl w:val="0"/>
          <w:numId w:val="33"/>
        </w:numPr>
      </w:pPr>
      <w:r w:rsidRPr="00CD3540">
        <w:t>LINQ for Novell.Directory.Ldap</w:t>
      </w:r>
    </w:p>
    <w:p w:rsidR="00CD3540" w:rsidRPr="00CD3540" w:rsidRDefault="00CD3540" w:rsidP="00CD3540">
      <w:pPr>
        <w:pStyle w:val="ListParagraph"/>
        <w:numPr>
          <w:ilvl w:val="0"/>
          <w:numId w:val="33"/>
        </w:numPr>
      </w:pPr>
      <w:r w:rsidRPr="00CD3540">
        <w:t>LinqToWikipedia</w:t>
      </w:r>
    </w:p>
    <w:p w:rsidR="00CD3540" w:rsidRPr="00CD3540" w:rsidRDefault="00CD3540" w:rsidP="00CD3540">
      <w:pPr>
        <w:pStyle w:val="ListParagraph"/>
        <w:numPr>
          <w:ilvl w:val="0"/>
          <w:numId w:val="33"/>
        </w:numPr>
      </w:pPr>
      <w:r w:rsidRPr="00CD3540">
        <w:t>Obtics (Observable Object LINQ)</w:t>
      </w:r>
    </w:p>
    <w:p w:rsidR="006D626B" w:rsidRDefault="00CD3540" w:rsidP="006D626B">
      <w:pPr>
        <w:pStyle w:val="ListParagraph"/>
        <w:numPr>
          <w:ilvl w:val="0"/>
          <w:numId w:val="33"/>
        </w:numPr>
      </w:pPr>
      <w:r w:rsidRPr="00CD3540">
        <w:t>LINQ to SNMP</w:t>
      </w:r>
    </w:p>
    <w:p w:rsidR="006D626B" w:rsidRPr="006D626B" w:rsidRDefault="006D626B" w:rsidP="006D626B">
      <w:pPr>
        <w:pStyle w:val="ListParagraph"/>
        <w:numPr>
          <w:ilvl w:val="0"/>
          <w:numId w:val="33"/>
        </w:numPr>
      </w:pPr>
      <w:r w:rsidRPr="006D626B">
        <w:lastRenderedPageBreak/>
        <w:t>LINQ to DataSets</w:t>
      </w:r>
    </w:p>
    <w:p w:rsidR="006D626B" w:rsidRDefault="006D626B" w:rsidP="006D626B">
      <w:pPr>
        <w:pStyle w:val="ListParagraph"/>
        <w:numPr>
          <w:ilvl w:val="0"/>
          <w:numId w:val="34"/>
        </w:numPr>
      </w:pPr>
      <w:r w:rsidRPr="006D626B">
        <w:t>The LINQ to SQL provider works only with Microsoft SQL Server databases; to support any generic database, LINQ also includes the LINQ to DataSets, which uses ADO.NET to handle the communication with the database. Once the data is in ADO.NET Datasets, LINQ to DataSets execute qu</w:t>
      </w:r>
      <w:r>
        <w:t>eries against these datasets.</w:t>
      </w:r>
    </w:p>
    <w:p w:rsidR="00047E34" w:rsidRPr="00047E34" w:rsidRDefault="00047E34" w:rsidP="00047E34">
      <w:pPr>
        <w:pStyle w:val="ListParagraph"/>
        <w:numPr>
          <w:ilvl w:val="0"/>
          <w:numId w:val="35"/>
        </w:numPr>
      </w:pPr>
      <w:r w:rsidRPr="00047E34">
        <w:t>Data Services: L</w:t>
      </w:r>
      <w:r>
        <w:t>INQ to ADO.NET Data Services</w:t>
      </w:r>
    </w:p>
    <w:p w:rsidR="00047E34" w:rsidRPr="00047E34" w:rsidRDefault="00047E34" w:rsidP="00047E34">
      <w:pPr>
        <w:pStyle w:val="ListParagraph"/>
        <w:numPr>
          <w:ilvl w:val="0"/>
          <w:numId w:val="35"/>
        </w:numPr>
      </w:pPr>
      <w:r w:rsidRPr="00047E34">
        <w:t>dotConnect: LINQ to Oracle, MySQL, PostgreSQL, and SQLite</w:t>
      </w:r>
    </w:p>
    <w:p w:rsidR="00047E34" w:rsidRPr="00047E34" w:rsidRDefault="00047E34" w:rsidP="00047E34">
      <w:pPr>
        <w:pStyle w:val="ListParagraph"/>
        <w:numPr>
          <w:ilvl w:val="0"/>
          <w:numId w:val="35"/>
        </w:numPr>
      </w:pPr>
      <w:r w:rsidRPr="00047E34">
        <w:t>Entity</w:t>
      </w:r>
      <w:r>
        <w:t xml:space="preserve"> Framework: LINQ to Entities</w:t>
      </w:r>
    </w:p>
    <w:p w:rsidR="00047E34" w:rsidRPr="00047E34" w:rsidRDefault="00047E34" w:rsidP="00047E34">
      <w:pPr>
        <w:pStyle w:val="ListParagraph"/>
        <w:numPr>
          <w:ilvl w:val="0"/>
          <w:numId w:val="35"/>
        </w:numPr>
      </w:pPr>
      <w:r w:rsidRPr="00047E34">
        <w:t>Windows S</w:t>
      </w:r>
      <w:r>
        <w:t>earch: LINQ to System Search</w:t>
      </w:r>
    </w:p>
    <w:p w:rsidR="00047E34" w:rsidRPr="00047E34" w:rsidRDefault="00047E34" w:rsidP="00047E34">
      <w:pPr>
        <w:pStyle w:val="ListParagraph"/>
        <w:numPr>
          <w:ilvl w:val="0"/>
          <w:numId w:val="35"/>
        </w:numPr>
      </w:pPr>
      <w:r w:rsidRPr="00047E34">
        <w:t>Google se</w:t>
      </w:r>
      <w:r>
        <w:t>arch: LINQ to Google</w:t>
      </w:r>
    </w:p>
    <w:p w:rsidR="00047E34" w:rsidRPr="00047E34" w:rsidRDefault="00047E34" w:rsidP="00047E34">
      <w:pPr>
        <w:pStyle w:val="ListParagraph"/>
        <w:numPr>
          <w:ilvl w:val="0"/>
          <w:numId w:val="35"/>
        </w:numPr>
      </w:pPr>
      <w:r w:rsidRPr="00047E34">
        <w:t>DbLinq: LINQ to MySQL, PostgreSQL, Oracle, Ingres, SQL</w:t>
      </w:r>
      <w:r>
        <w:t>ite and Microsoft SQL Server</w:t>
      </w:r>
    </w:p>
    <w:p w:rsidR="00047E34" w:rsidRPr="00047E34" w:rsidRDefault="00047E34" w:rsidP="00047E34">
      <w:pPr>
        <w:pStyle w:val="ListParagraph"/>
        <w:numPr>
          <w:ilvl w:val="0"/>
          <w:numId w:val="35"/>
        </w:numPr>
      </w:pPr>
      <w:r w:rsidRPr="00047E34">
        <w:t xml:space="preserve">NHibernate: </w:t>
      </w:r>
    </w:p>
    <w:p w:rsidR="00047E34" w:rsidRPr="00047E34" w:rsidRDefault="00047E34" w:rsidP="00047E34">
      <w:pPr>
        <w:pStyle w:val="ListParagraph"/>
        <w:numPr>
          <w:ilvl w:val="1"/>
          <w:numId w:val="35"/>
        </w:numPr>
      </w:pPr>
      <w:r w:rsidRPr="00047E34">
        <w:t>LINQ to NHib</w:t>
      </w:r>
      <w:r>
        <w:t xml:space="preserve">ernate contribution project </w:t>
      </w:r>
    </w:p>
    <w:p w:rsidR="00047E34" w:rsidRPr="00047E34" w:rsidRDefault="00047E34" w:rsidP="00047E34">
      <w:pPr>
        <w:pStyle w:val="ListParagraph"/>
        <w:numPr>
          <w:ilvl w:val="1"/>
          <w:numId w:val="35"/>
        </w:numPr>
      </w:pPr>
      <w:r w:rsidRPr="00047E34">
        <w:t>Native LINQ support in the upcoming 3</w:t>
      </w:r>
      <w:r>
        <w:t xml:space="preserve">.0 release based on re-linq </w:t>
      </w:r>
    </w:p>
    <w:p w:rsidR="00047E34" w:rsidRPr="00047E34" w:rsidRDefault="00047E34" w:rsidP="00047E34">
      <w:pPr>
        <w:pStyle w:val="ListParagraph"/>
        <w:numPr>
          <w:ilvl w:val="0"/>
          <w:numId w:val="35"/>
        </w:numPr>
      </w:pPr>
      <w:r w:rsidRPr="00047E34">
        <w:t>DataObjects.</w:t>
      </w:r>
      <w:r>
        <w:t>NET: LINQ to DataObjects.NET</w:t>
      </w:r>
    </w:p>
    <w:p w:rsidR="00047E34" w:rsidRPr="00047E34" w:rsidRDefault="00047E34" w:rsidP="00047E34">
      <w:pPr>
        <w:pStyle w:val="ListParagraph"/>
        <w:numPr>
          <w:ilvl w:val="0"/>
          <w:numId w:val="35"/>
        </w:numPr>
      </w:pPr>
      <w:r>
        <w:t>LLBLGen Pro: LINQ to LLBLGen</w:t>
      </w:r>
    </w:p>
    <w:p w:rsidR="00047E34" w:rsidRPr="00047E34" w:rsidRDefault="00047E34" w:rsidP="00047E34">
      <w:pPr>
        <w:pStyle w:val="ListParagraph"/>
        <w:numPr>
          <w:ilvl w:val="0"/>
          <w:numId w:val="35"/>
        </w:numPr>
      </w:pPr>
      <w:r>
        <w:t>OpenMapi: LINQ to MAPI</w:t>
      </w:r>
    </w:p>
    <w:p w:rsidR="00047E34" w:rsidRPr="00047E34" w:rsidRDefault="00047E34" w:rsidP="00047E34">
      <w:pPr>
        <w:pStyle w:val="ListParagraph"/>
        <w:numPr>
          <w:ilvl w:val="0"/>
          <w:numId w:val="35"/>
        </w:numPr>
      </w:pPr>
      <w:r>
        <w:t>CSV: LINQ to CSV</w:t>
      </w:r>
    </w:p>
    <w:p w:rsidR="00047E34" w:rsidRPr="00047E34" w:rsidRDefault="00047E34" w:rsidP="00047E34">
      <w:pPr>
        <w:pStyle w:val="ListParagraph"/>
        <w:numPr>
          <w:ilvl w:val="0"/>
          <w:numId w:val="35"/>
        </w:numPr>
      </w:pPr>
      <w:r>
        <w:t>Twitter: LINQ to Twitter</w:t>
      </w:r>
    </w:p>
    <w:p w:rsidR="00047E34" w:rsidRPr="00047E34" w:rsidRDefault="00047E34" w:rsidP="00047E34">
      <w:pPr>
        <w:pStyle w:val="ListParagraph"/>
        <w:numPr>
          <w:ilvl w:val="0"/>
          <w:numId w:val="35"/>
        </w:numPr>
      </w:pPr>
      <w:r>
        <w:t>db4o: LINQ to db4o</w:t>
      </w:r>
    </w:p>
    <w:p w:rsidR="00047E34" w:rsidRPr="00047E34" w:rsidRDefault="00047E34" w:rsidP="00047E34">
      <w:pPr>
        <w:pStyle w:val="ListParagraph"/>
        <w:numPr>
          <w:ilvl w:val="0"/>
          <w:numId w:val="35"/>
        </w:numPr>
      </w:pPr>
      <w:r>
        <w:t>Wikipedia: LINQ to Wikipedia</w:t>
      </w:r>
    </w:p>
    <w:p w:rsidR="00047E34" w:rsidRPr="006D626B" w:rsidRDefault="00047E34" w:rsidP="00047E34">
      <w:pPr>
        <w:pStyle w:val="ListParagraph"/>
        <w:numPr>
          <w:ilvl w:val="0"/>
          <w:numId w:val="35"/>
        </w:numPr>
      </w:pPr>
      <w:r w:rsidRPr="00047E34">
        <w:t>LIN</w:t>
      </w:r>
      <w:r>
        <w:t>Q to XSD: LINQ to XML Schema</w:t>
      </w:r>
    </w:p>
    <w:p w:rsidR="009776A5" w:rsidRDefault="009776A5" w:rsidP="009776A5">
      <w:pPr>
        <w:pStyle w:val="Heading2"/>
      </w:pPr>
      <w:bookmarkStart w:id="952" w:name="_Toc300669500"/>
      <w:r>
        <w:t>Splicing Into query { … }</w:t>
      </w:r>
      <w:bookmarkEnd w:id="952"/>
    </w:p>
    <w:p w:rsidR="009776A5" w:rsidRDefault="009776A5" w:rsidP="009776A5">
      <w:r>
        <w:t>Is it possible to “splice” into quotation queries? E.g.</w:t>
      </w:r>
    </w:p>
    <w:p w:rsidR="009776A5" w:rsidRDefault="009776A5" w:rsidP="009776A5">
      <w:pPr>
        <w:pStyle w:val="Code"/>
      </w:pPr>
      <w:r>
        <w:rPr>
          <w:color w:val="0000FF"/>
        </w:rPr>
        <w:t>let</w:t>
      </w:r>
      <w:r>
        <w:t xml:space="preserve"> frag() = </w:t>
      </w:r>
    </w:p>
    <w:p w:rsidR="009776A5" w:rsidRDefault="009776A5" w:rsidP="009776A5">
      <w:pPr>
        <w:pStyle w:val="Code"/>
      </w:pPr>
      <w:r>
        <w:rPr>
          <w:color w:val="0000FF"/>
        </w:rPr>
        <w:t xml:space="preserve">    </w:t>
      </w:r>
      <w:r>
        <w:t>&lt;@ QueryOperators.where (</w:t>
      </w:r>
      <w:r>
        <w:rPr>
          <w:color w:val="0000FF"/>
        </w:rPr>
        <w:t>fun</w:t>
      </w:r>
      <w:r>
        <w:t xml:space="preserve"> (c:NorthwndSchema.Customer) </w:t>
      </w:r>
      <w:r>
        <w:rPr>
          <w:color w:val="0000FF"/>
        </w:rPr>
        <w:t>-&gt;</w:t>
      </w:r>
      <w:r>
        <w:t xml:space="preserve"> c.ContactName.StartsWith </w:t>
      </w:r>
      <w:r>
        <w:rPr>
          <w:color w:val="800000"/>
        </w:rPr>
        <w:t>"B"</w:t>
      </w:r>
      <w:r>
        <w:t>) @&gt;</w:t>
      </w:r>
    </w:p>
    <w:p w:rsidR="009776A5" w:rsidRDefault="009776A5" w:rsidP="009776A5">
      <w:pPr>
        <w:pStyle w:val="Code"/>
        <w:rPr>
          <w:color w:val="0000FF"/>
        </w:rPr>
      </w:pPr>
    </w:p>
    <w:p w:rsidR="009776A5" w:rsidRDefault="009776A5" w:rsidP="009776A5">
      <w:pPr>
        <w:pStyle w:val="Code"/>
      </w:pPr>
      <w:r>
        <w:rPr>
          <w:color w:val="0000FF"/>
        </w:rPr>
        <w:t>let</w:t>
      </w:r>
      <w:r>
        <w:t xml:space="preserve"> customerWithNamesStartingWithB = </w:t>
      </w:r>
    </w:p>
    <w:p w:rsidR="009776A5" w:rsidRDefault="009776A5" w:rsidP="009776A5">
      <w:pPr>
        <w:pStyle w:val="Code"/>
      </w:pPr>
      <w:r>
        <w:t xml:space="preserve">    query { </w:t>
      </w:r>
      <w:r>
        <w:rPr>
          <w:color w:val="0000FF"/>
        </w:rPr>
        <w:t>for</w:t>
      </w:r>
      <w:r>
        <w:t xml:space="preserve"> c </w:t>
      </w:r>
      <w:r>
        <w:rPr>
          <w:color w:val="0000FF"/>
        </w:rPr>
        <w:t>in</w:t>
      </w:r>
      <w:r>
        <w:t xml:space="preserve"> db.Customers </w:t>
      </w:r>
      <w:r>
        <w:rPr>
          <w:color w:val="0000FF"/>
        </w:rPr>
        <w:t>do</w:t>
      </w:r>
      <w:r>
        <w:t xml:space="preserve"> </w:t>
      </w:r>
    </w:p>
    <w:p w:rsidR="009776A5" w:rsidRDefault="009776A5" w:rsidP="009776A5">
      <w:pPr>
        <w:pStyle w:val="Code"/>
      </w:pPr>
      <w:r>
        <w:t xml:space="preserve">            %(frag())</w:t>
      </w:r>
    </w:p>
    <w:p w:rsidR="009776A5" w:rsidRDefault="009776A5" w:rsidP="009776A5">
      <w:pPr>
        <w:pStyle w:val="Code"/>
      </w:pPr>
      <w:r>
        <w:t xml:space="preserve">            select c }</w:t>
      </w:r>
    </w:p>
    <w:p w:rsidR="009776A5" w:rsidRDefault="009776A5" w:rsidP="009776A5">
      <w:pPr>
        <w:pStyle w:val="Code"/>
      </w:pPr>
      <w:r>
        <w:t xml:space="preserve">     |&gt; showGrid</w:t>
      </w:r>
    </w:p>
    <w:p w:rsidR="009776A5" w:rsidRPr="00BB2554" w:rsidRDefault="009776A5" w:rsidP="009776A5">
      <w:r w:rsidRPr="00BB2554">
        <w:t>This typechecks, and we can’t technically stop it happening, but we should test and explore the limits.</w:t>
      </w:r>
    </w:p>
    <w:p w:rsidR="0068603D" w:rsidRDefault="0068603D" w:rsidP="00097BD6">
      <w:pPr>
        <w:pStyle w:val="Heading2"/>
      </w:pPr>
      <w:bookmarkStart w:id="953" w:name="_Toc300669501"/>
      <w:r>
        <w:t xml:space="preserve">Added </w:t>
      </w:r>
      <w:r w:rsidR="00636D58">
        <w:t xml:space="preserve">Random </w:t>
      </w:r>
      <w:r>
        <w:t>Notes</w:t>
      </w:r>
      <w:r w:rsidR="00636D58">
        <w:t xml:space="preserve"> and Jottings</w:t>
      </w:r>
      <w:bookmarkEnd w:id="953"/>
    </w:p>
    <w:p w:rsidR="005D260A" w:rsidRPr="005D260A" w:rsidRDefault="005D260A" w:rsidP="005D260A">
      <w:r>
        <w:t>Binary operators?</w:t>
      </w:r>
    </w:p>
    <w:p w:rsidR="0068603D" w:rsidRPr="00CB02AE" w:rsidRDefault="0068603D" w:rsidP="0068603D">
      <w:pPr>
        <w:pStyle w:val="Code"/>
        <w:rPr>
          <w:i/>
        </w:rPr>
      </w:pPr>
      <w:r>
        <w:t xml:space="preserve">   | zipWith </w:t>
      </w:r>
      <w:r w:rsidRPr="00047A8E">
        <w:rPr>
          <w:i/>
        </w:rPr>
        <w:t>inp2</w:t>
      </w:r>
      <w:r>
        <w:t xml:space="preserve"> into </w:t>
      </w:r>
      <w:r>
        <w:rPr>
          <w:i/>
        </w:rPr>
        <w:t>y</w:t>
      </w:r>
      <w:r>
        <w:t xml:space="preserve"> </w:t>
      </w:r>
      <w:r>
        <w:tab/>
        <w:t xml:space="preserve">; </w:t>
      </w:r>
      <w:r>
        <w:rPr>
          <w:i/>
        </w:rPr>
        <w:t>qexpr</w:t>
      </w:r>
    </w:p>
    <w:p w:rsidR="0068603D" w:rsidRDefault="0068603D" w:rsidP="0068603D">
      <w:pPr>
        <w:pStyle w:val="Code"/>
      </w:pPr>
      <w:r>
        <w:t xml:space="preserve">    </w:t>
      </w:r>
      <w:r>
        <w:tab/>
      </w:r>
      <w:r>
        <w:sym w:font="Wingdings" w:char="F0E0"/>
      </w:r>
      <w:r>
        <w:t xml:space="preserve"> zipWith </w:t>
      </w:r>
      <w:r w:rsidRPr="004455B0">
        <w:rPr>
          <w:i/>
        </w:rPr>
        <w:t>inp</w:t>
      </w:r>
      <w:r w:rsidRPr="004455B0">
        <w:rPr>
          <w:i/>
          <w:vertAlign w:val="subscript"/>
        </w:rPr>
        <w:t>1</w:t>
      </w:r>
      <w:r>
        <w:t>@</w:t>
      </w:r>
      <w:r w:rsidRPr="00C52054">
        <w:rPr>
          <w:i/>
        </w:rPr>
        <w:t>vs</w:t>
      </w:r>
      <w:r w:rsidRPr="004455B0">
        <w:rPr>
          <w:i/>
          <w:vertAlign w:val="subscript"/>
        </w:rPr>
        <w:t>1</w:t>
      </w:r>
      <w:r w:rsidRPr="00047A8E">
        <w:rPr>
          <w:i/>
        </w:rPr>
        <w:t xml:space="preserve"> inp2</w:t>
      </w:r>
      <w:r>
        <w:t xml:space="preserve">  (vs1 y -&gt; qtrans</w:t>
      </w:r>
      <w:r>
        <w:rPr>
          <w:i/>
          <w:vertAlign w:val="subscript"/>
        </w:rPr>
        <w:t>v</w:t>
      </w:r>
      <w:r w:rsidRPr="00D072AE">
        <w:rPr>
          <w:i/>
          <w:vertAlign w:val="subscript"/>
        </w:rPr>
        <w:t>s</w:t>
      </w:r>
      <w:r>
        <w:rPr>
          <w:i/>
          <w:vertAlign w:val="subscript"/>
        </w:rPr>
        <w:t>1+vs2</w:t>
      </w:r>
      <w:r>
        <w:t xml:space="preserve"> </w:t>
      </w:r>
      <w:r w:rsidRPr="004455B0">
        <w:rPr>
          <w:i/>
        </w:rPr>
        <w:t>inp</w:t>
      </w:r>
      <w:r>
        <w:rPr>
          <w:i/>
          <w:vertAlign w:val="subscript"/>
        </w:rPr>
        <w:t>0</w:t>
      </w:r>
      <w:r>
        <w:t xml:space="preserve"> </w:t>
      </w:r>
      <w:r w:rsidRPr="004455B0">
        <w:rPr>
          <w:i/>
        </w:rPr>
        <w:t>qexpr</w:t>
      </w:r>
      <w:r w:rsidRPr="00CB02AE">
        <w:t>)</w:t>
      </w:r>
    </w:p>
    <w:p w:rsidR="0068603D" w:rsidRDefault="0068603D" w:rsidP="0068603D">
      <w:pPr>
        <w:pStyle w:val="Code"/>
      </w:pPr>
    </w:p>
    <w:p w:rsidR="0068603D" w:rsidRPr="00CB02AE" w:rsidRDefault="0068603D" w:rsidP="0068603D">
      <w:pPr>
        <w:pStyle w:val="Code"/>
        <w:rPr>
          <w:i/>
        </w:rPr>
      </w:pPr>
      <w:r>
        <w:t xml:space="preserve">   | binOpWith </w:t>
      </w:r>
      <w:r w:rsidRPr="00047A8E">
        <w:rPr>
          <w:i/>
        </w:rPr>
        <w:t>inp2</w:t>
      </w:r>
      <w:r>
        <w:t xml:space="preserve"> into </w:t>
      </w:r>
      <w:r>
        <w:rPr>
          <w:i/>
        </w:rPr>
        <w:t>y</w:t>
      </w:r>
      <w:r>
        <w:t xml:space="preserve"> </w:t>
      </w:r>
      <w:r>
        <w:tab/>
        <w:t xml:space="preserve">; </w:t>
      </w:r>
      <w:r>
        <w:rPr>
          <w:i/>
        </w:rPr>
        <w:t>qexpr</w:t>
      </w:r>
    </w:p>
    <w:p w:rsidR="0068603D" w:rsidRDefault="0068603D" w:rsidP="0068603D">
      <w:pPr>
        <w:pStyle w:val="Code"/>
      </w:pPr>
      <w:r>
        <w:t xml:space="preserve">    </w:t>
      </w:r>
      <w:r>
        <w:tab/>
      </w:r>
      <w:r>
        <w:sym w:font="Wingdings" w:char="F0E0"/>
      </w:r>
      <w:r>
        <w:t xml:space="preserve"> binOpWith </w:t>
      </w:r>
      <w:r w:rsidRPr="004455B0">
        <w:rPr>
          <w:i/>
        </w:rPr>
        <w:t>inp</w:t>
      </w:r>
      <w:r w:rsidRPr="004455B0">
        <w:rPr>
          <w:i/>
          <w:vertAlign w:val="subscript"/>
        </w:rPr>
        <w:t>1</w:t>
      </w:r>
      <w:r>
        <w:t>@</w:t>
      </w:r>
      <w:r w:rsidRPr="00C52054">
        <w:rPr>
          <w:i/>
        </w:rPr>
        <w:t>vs</w:t>
      </w:r>
      <w:r w:rsidRPr="004455B0">
        <w:rPr>
          <w:i/>
          <w:vertAlign w:val="subscript"/>
        </w:rPr>
        <w:t>1</w:t>
      </w:r>
      <w:r w:rsidRPr="00047A8E">
        <w:rPr>
          <w:i/>
        </w:rPr>
        <w:t xml:space="preserve"> inp2</w:t>
      </w:r>
      <w:r>
        <w:t xml:space="preserve">  (vs1 y -&gt; qtrans</w:t>
      </w:r>
      <w:r>
        <w:rPr>
          <w:i/>
          <w:vertAlign w:val="subscript"/>
        </w:rPr>
        <w:t>v</w:t>
      </w:r>
      <w:r w:rsidRPr="00D072AE">
        <w:rPr>
          <w:i/>
          <w:vertAlign w:val="subscript"/>
        </w:rPr>
        <w:t>s</w:t>
      </w:r>
      <w:r>
        <w:rPr>
          <w:i/>
          <w:vertAlign w:val="subscript"/>
        </w:rPr>
        <w:t>1+vs2</w:t>
      </w:r>
      <w:r>
        <w:t xml:space="preserve"> </w:t>
      </w:r>
      <w:r w:rsidRPr="004455B0">
        <w:rPr>
          <w:i/>
        </w:rPr>
        <w:t>inp</w:t>
      </w:r>
      <w:r>
        <w:rPr>
          <w:i/>
          <w:vertAlign w:val="subscript"/>
        </w:rPr>
        <w:t>0</w:t>
      </w:r>
      <w:r>
        <w:t xml:space="preserve"> </w:t>
      </w:r>
      <w:r w:rsidRPr="004455B0">
        <w:rPr>
          <w:i/>
        </w:rPr>
        <w:t>qexpr</w:t>
      </w:r>
      <w:r w:rsidRPr="00CB02AE">
        <w:t>)</w:t>
      </w:r>
    </w:p>
    <w:p w:rsidR="0068603D" w:rsidRDefault="0068603D" w:rsidP="0068603D">
      <w:pPr>
        <w:pStyle w:val="Code"/>
      </w:pPr>
    </w:p>
    <w:p w:rsidR="0068603D" w:rsidRDefault="0068603D" w:rsidP="0068603D">
      <w:pPr>
        <w:pStyle w:val="Code"/>
      </w:pPr>
      <w:r>
        <w:t xml:space="preserve">   | binOpWith (for </w:t>
      </w:r>
      <w:r>
        <w:rPr>
          <w:i/>
        </w:rPr>
        <w:t>p2</w:t>
      </w:r>
      <w:r>
        <w:rPr>
          <w:vertAlign w:val="subscript"/>
        </w:rPr>
        <w:t>vs2</w:t>
      </w:r>
      <w:r>
        <w:rPr>
          <w:i/>
        </w:rPr>
        <w:t xml:space="preserve"> </w:t>
      </w:r>
      <w:r>
        <w:t>in</w:t>
      </w:r>
      <w:r w:rsidRPr="00CB02AE">
        <w:rPr>
          <w:i/>
        </w:rPr>
        <w:t xml:space="preserve"> </w:t>
      </w:r>
      <w:r w:rsidRPr="004455B0">
        <w:rPr>
          <w:i/>
        </w:rPr>
        <w:t>inp</w:t>
      </w:r>
      <w:r>
        <w:rPr>
          <w:i/>
          <w:vertAlign w:val="subscript"/>
        </w:rPr>
        <w:t>2</w:t>
      </w:r>
      <w:r>
        <w:t xml:space="preserve"> -&gt; </w:t>
      </w:r>
      <w:r>
        <w:rPr>
          <w:i/>
        </w:rPr>
        <w:t>key1 = key2</w:t>
      </w:r>
      <w:r>
        <w:t xml:space="preserve">)  </w:t>
      </w:r>
      <w:r>
        <w:tab/>
      </w:r>
      <w:r w:rsidRPr="004455B0">
        <w:t>;</w:t>
      </w:r>
      <w:r>
        <w:rPr>
          <w:i/>
        </w:rPr>
        <w:t xml:space="preserve"> qexpr</w:t>
      </w:r>
    </w:p>
    <w:p w:rsidR="0068603D" w:rsidRDefault="0068603D" w:rsidP="00E34D67">
      <w:pPr>
        <w:pStyle w:val="Code"/>
      </w:pPr>
      <w:r>
        <w:t xml:space="preserve">    </w:t>
      </w:r>
      <w:r>
        <w:tab/>
      </w:r>
      <w:r>
        <w:sym w:font="Wingdings" w:char="F0E0"/>
      </w:r>
      <w:r w:rsidRPr="00E002A7">
        <w:t xml:space="preserve"> </w:t>
      </w:r>
      <w:r>
        <w:t>binOpWith</w:t>
      </w:r>
      <w:r w:rsidRPr="00CB02AE">
        <w:rPr>
          <w:i/>
        </w:rPr>
        <w:t xml:space="preserve"> </w:t>
      </w:r>
      <w:r w:rsidRPr="004455B0">
        <w:rPr>
          <w:i/>
        </w:rPr>
        <w:t>inp</w:t>
      </w:r>
      <w:r w:rsidRPr="004455B0">
        <w:rPr>
          <w:i/>
          <w:vertAlign w:val="subscript"/>
        </w:rPr>
        <w:t>1</w:t>
      </w:r>
      <w:r>
        <w:t>@</w:t>
      </w:r>
      <w:r w:rsidRPr="00C52054">
        <w:rPr>
          <w:i/>
        </w:rPr>
        <w:t>vs</w:t>
      </w:r>
      <w:r w:rsidRPr="004455B0">
        <w:rPr>
          <w:i/>
          <w:vertAlign w:val="subscript"/>
        </w:rPr>
        <w:t>1</w:t>
      </w:r>
      <w:r w:rsidRPr="00CB02AE">
        <w:rPr>
          <w:i/>
        </w:rPr>
        <w:t xml:space="preserve"> </w:t>
      </w:r>
      <w:r w:rsidRPr="004455B0">
        <w:rPr>
          <w:i/>
        </w:rPr>
        <w:t>inp</w:t>
      </w:r>
      <w:r>
        <w:rPr>
          <w:i/>
          <w:vertAlign w:val="subscript"/>
        </w:rPr>
        <w:t>2</w:t>
      </w:r>
      <w:r>
        <w:t xml:space="preserve"> (</w:t>
      </w:r>
      <w:r w:rsidRPr="00047A8E">
        <w:rPr>
          <w:i/>
        </w:rPr>
        <w:t>vs1</w:t>
      </w:r>
      <w:r>
        <w:t xml:space="preserve"> -&gt; </w:t>
      </w:r>
      <w:r w:rsidRPr="00047A8E">
        <w:rPr>
          <w:i/>
        </w:rPr>
        <w:t>key1</w:t>
      </w:r>
      <w:r>
        <w:t>) (</w:t>
      </w:r>
      <w:r w:rsidRPr="00047A8E">
        <w:rPr>
          <w:i/>
        </w:rPr>
        <w:t>p2</w:t>
      </w:r>
      <w:r>
        <w:t xml:space="preserve"> -&gt; </w:t>
      </w:r>
      <w:r w:rsidRPr="00047A8E">
        <w:rPr>
          <w:i/>
        </w:rPr>
        <w:t>key2</w:t>
      </w:r>
      <w:r>
        <w:t>) (</w:t>
      </w:r>
      <w:r w:rsidRPr="00047A8E">
        <w:rPr>
          <w:i/>
        </w:rPr>
        <w:t>vs1</w:t>
      </w:r>
      <w:r>
        <w:t xml:space="preserve"> </w:t>
      </w:r>
      <w:r w:rsidRPr="00047A8E">
        <w:rPr>
          <w:i/>
        </w:rPr>
        <w:t>p2</w:t>
      </w:r>
      <w:r>
        <w:t xml:space="preserve"> -&gt; qtrans</w:t>
      </w:r>
      <w:r>
        <w:rPr>
          <w:i/>
          <w:vertAlign w:val="subscript"/>
        </w:rPr>
        <w:t>v</w:t>
      </w:r>
      <w:r w:rsidRPr="00D072AE">
        <w:rPr>
          <w:i/>
          <w:vertAlign w:val="subscript"/>
        </w:rPr>
        <w:t>s</w:t>
      </w:r>
      <w:r>
        <w:rPr>
          <w:i/>
          <w:vertAlign w:val="subscript"/>
        </w:rPr>
        <w:t>1+vs2</w:t>
      </w:r>
      <w:r>
        <w:t xml:space="preserve"> </w:t>
      </w:r>
      <w:r w:rsidRPr="004455B0">
        <w:rPr>
          <w:i/>
        </w:rPr>
        <w:t>inp</w:t>
      </w:r>
      <w:r>
        <w:rPr>
          <w:i/>
          <w:vertAlign w:val="subscript"/>
        </w:rPr>
        <w:t>0</w:t>
      </w:r>
      <w:r>
        <w:t xml:space="preserve"> </w:t>
      </w:r>
      <w:r w:rsidRPr="004455B0">
        <w:rPr>
          <w:i/>
        </w:rPr>
        <w:t>qexpr</w:t>
      </w:r>
      <w:r>
        <w:t>)</w:t>
      </w:r>
    </w:p>
    <w:sectPr w:rsidR="0068603D" w:rsidSect="00B650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3" w:author="Don Syme" w:date="2011-08-09T12:12:00Z" w:initials="DS">
    <w:p w:rsidR="00696FF5" w:rsidRDefault="00696FF5">
      <w:pPr>
        <w:pStyle w:val="CommentText"/>
      </w:pPr>
      <w:r>
        <w:rPr>
          <w:rStyle w:val="CommentReference"/>
        </w:rPr>
        <w:annotationRef/>
      </w:r>
      <w:r>
        <w:t>TBD</w:t>
      </w:r>
    </w:p>
  </w:comment>
  <w:comment w:id="238" w:author="Don Syme" w:date="2011-08-09T14:15:00Z" w:initials="DS">
    <w:p w:rsidR="00696FF5" w:rsidRDefault="00696FF5">
      <w:pPr>
        <w:pStyle w:val="CommentText"/>
      </w:pPr>
      <w:r>
        <w:rPr>
          <w:rStyle w:val="CommentReference"/>
        </w:rPr>
        <w:annotationRef/>
      </w:r>
      <w:r>
        <w:t>Note, sqlmetal.exe may not generate a type with this name. TODO: document what happen if it does.</w:t>
      </w:r>
    </w:p>
  </w:comment>
  <w:comment w:id="297" w:author="Don Syme" w:date="2011-08-09T13:49:00Z" w:initials="DS">
    <w:p w:rsidR="00696FF5" w:rsidRDefault="00696FF5">
      <w:pPr>
        <w:pStyle w:val="CommentText"/>
      </w:pPr>
      <w:r>
        <w:rPr>
          <w:rStyle w:val="CommentReference"/>
        </w:rPr>
        <w:annotationRef/>
      </w:r>
      <w:r>
        <w:t>TODO: document and test what happens when there is a name clash here between “Connection” or “DataContext” and one of the generated methods/properties.</w:t>
      </w:r>
    </w:p>
  </w:comment>
  <w:comment w:id="322" w:author="Don Syme" w:date="2011-08-09T14:18:00Z" w:initials="DS">
    <w:p w:rsidR="00696FF5" w:rsidRDefault="00696FF5">
      <w:pPr>
        <w:pStyle w:val="CommentText"/>
      </w:pPr>
      <w:r>
        <w:rPr>
          <w:rStyle w:val="CommentReference"/>
        </w:rPr>
        <w:annotationRef/>
      </w:r>
      <w:r>
        <w:t xml:space="preserve">TODO: We will be reconsidering this in Beta </w:t>
      </w:r>
    </w:p>
  </w:comment>
  <w:comment w:id="334" w:author="Don Syme" w:date="2011-08-09T12:12:00Z" w:initials="DS">
    <w:p w:rsidR="00696FF5" w:rsidRDefault="00696FF5" w:rsidP="00E912C7">
      <w:pPr>
        <w:pStyle w:val="CommentText"/>
      </w:pPr>
      <w:r>
        <w:rPr>
          <w:rStyle w:val="CommentReference"/>
        </w:rPr>
        <w:annotationRef/>
      </w:r>
      <w:r>
        <w:t>TBD</w:t>
      </w:r>
    </w:p>
  </w:comment>
  <w:comment w:id="571" w:author="Don Syme" w:date="2011-08-09T12:12:00Z" w:initials="DS">
    <w:p w:rsidR="00696FF5" w:rsidRDefault="00696FF5" w:rsidP="00E712ED">
      <w:pPr>
        <w:pStyle w:val="CommentText"/>
      </w:pPr>
      <w:r>
        <w:rPr>
          <w:rStyle w:val="CommentReference"/>
        </w:rPr>
        <w:annotationRef/>
      </w:r>
      <w:r>
        <w:rPr>
          <w:rStyle w:val="CommentReference"/>
        </w:rPr>
        <w:annotationRef/>
      </w:r>
      <w:r>
        <w:t xml:space="preserve">Note that these types are </w:t>
      </w:r>
      <w:r w:rsidRPr="00E712ED">
        <w:rPr>
          <w:b/>
        </w:rPr>
        <w:t>not</w:t>
      </w:r>
      <w:r>
        <w:t xml:space="preserve"> relocated in the M3/BUILD bits. Instead, the provider takes an optional parameter EntityContainer (using the text “EntityContainer” itself as a better default for the entity container), and a unique namespace name as the name of the EF resources and types added to the generated binary.</w:t>
      </w:r>
    </w:p>
    <w:p w:rsidR="00696FF5" w:rsidRDefault="00696FF5" w:rsidP="00E712ED">
      <w:pPr>
        <w:pStyle w:val="CommentText"/>
      </w:pPr>
    </w:p>
    <w:p w:rsidR="00696FF5" w:rsidRDefault="00696FF5" w:rsidP="00E712ED">
      <w:pPr>
        <w:pStyle w:val="CommentText"/>
      </w:pPr>
      <w:r>
        <w:t>Because of the lack of relocation with M3/BUILD bits, there is a known issue that these types may not be used across assembly boundaries. Doing so will normally give a compilation error.</w:t>
      </w:r>
    </w:p>
    <w:p w:rsidR="00696FF5" w:rsidRDefault="00696FF5">
      <w:pPr>
        <w:pStyle w:val="CommentText"/>
      </w:pPr>
    </w:p>
  </w:comment>
  <w:comment w:id="803" w:author="Don Syme" w:date="2011-08-09T14:50:00Z" w:initials="DS">
    <w:p w:rsidR="00696FF5" w:rsidRDefault="00696FF5">
      <w:pPr>
        <w:pStyle w:val="CommentText"/>
      </w:pPr>
      <w:r>
        <w:rPr>
          <w:rStyle w:val="CommentReference"/>
        </w:rPr>
        <w:annotationRef/>
      </w:r>
      <w:r>
        <w:t>TODO: document what happens if there is a name clash here with one of the query properties</w:t>
      </w:r>
    </w:p>
  </w:comment>
  <w:comment w:id="809" w:author="Don Syme" w:date="2011-08-09T14:51:00Z" w:initials="DS">
    <w:p w:rsidR="00696FF5" w:rsidRDefault="00696FF5">
      <w:pPr>
        <w:pStyle w:val="CommentText"/>
      </w:pPr>
      <w:r>
        <w:rPr>
          <w:rStyle w:val="CommentReference"/>
        </w:rPr>
        <w:annotationRef/>
      </w:r>
      <w:r>
        <w:t>TODO: document what happens if there is a name clash here with one of the query properties</w:t>
      </w:r>
    </w:p>
  </w:comment>
  <w:comment w:id="834" w:author="Don Syme" w:date="2011-08-09T14:57:00Z" w:initials="DS">
    <w:p w:rsidR="00696FF5" w:rsidRDefault="00696FF5">
      <w:pPr>
        <w:pStyle w:val="CommentText"/>
      </w:pPr>
      <w:r>
        <w:rPr>
          <w:rStyle w:val="CommentReference"/>
        </w:rPr>
        <w:annotationRef/>
      </w:r>
      <w:r>
        <w:t>TODO: consider</w:t>
      </w:r>
    </w:p>
  </w:comment>
  <w:comment w:id="836" w:author="Don Syme" w:date="2011-08-09T12:12:00Z" w:initials="DS">
    <w:p w:rsidR="00696FF5" w:rsidRDefault="00696FF5">
      <w:pPr>
        <w:pStyle w:val="CommentText"/>
      </w:pPr>
      <w:r>
        <w:rPr>
          <w:rStyle w:val="CommentReference"/>
        </w:rPr>
        <w:annotationRef/>
      </w:r>
      <w:r>
        <w:t>These are NYI – they need a design adjustment, since multiple metadata files may be involved.</w:t>
      </w:r>
    </w:p>
  </w:comment>
  <w:comment w:id="896" w:author="Don Syme" w:date="2011-08-09T15:03:00Z" w:initials="DS">
    <w:p w:rsidR="00696FF5" w:rsidRDefault="00696FF5">
      <w:pPr>
        <w:pStyle w:val="CommentText"/>
      </w:pPr>
      <w:r>
        <w:rPr>
          <w:rStyle w:val="CommentReference"/>
        </w:rPr>
        <w:annotationRef/>
      </w:r>
      <w:r>
        <w:t>TODO: consider adding polling in Beta</w:t>
      </w:r>
    </w:p>
  </w:comment>
  <w:comment w:id="900" w:author="Don Syme" w:date="2011-08-09T12:12:00Z" w:initials="DS">
    <w:p w:rsidR="00696FF5" w:rsidRDefault="00696FF5">
      <w:pPr>
        <w:pStyle w:val="CommentText"/>
      </w:pPr>
      <w:r>
        <w:rPr>
          <w:rStyle w:val="CommentReference"/>
        </w:rPr>
        <w:annotationRef/>
      </w:r>
      <w:r>
        <w:t>We should consider just implementing the ?? operator to work on reference, nullable and option values.</w:t>
      </w:r>
    </w:p>
  </w:comment>
  <w:comment w:id="910" w:author="Don Syme" w:date="2011-08-09T12:12:00Z" w:initials="DS">
    <w:p w:rsidR="00696FF5" w:rsidRDefault="00696FF5">
      <w:pPr>
        <w:pStyle w:val="CommentText"/>
      </w:pPr>
      <w:r>
        <w:rPr>
          <w:rStyle w:val="CommentReference"/>
        </w:rPr>
        <w:annotationRef/>
      </w:r>
      <w:r>
        <w:t xml:space="preserve">TODO: </w:t>
      </w:r>
      <w:r w:rsidRPr="00C00EB2">
        <w:t>Leaf expression translation is incomplete for addition, subtraction etc. over user-defined types</w:t>
      </w:r>
    </w:p>
  </w:comment>
  <w:comment w:id="926" w:author="Don Syme" w:date="2011-08-09T12:12:00Z" w:initials="DS">
    <w:p w:rsidR="00696FF5" w:rsidRDefault="00696FF5">
      <w:pPr>
        <w:pStyle w:val="CommentText"/>
      </w:pPr>
      <w:r>
        <w:rPr>
          <w:rStyle w:val="CommentReference"/>
        </w:rPr>
        <w:annotationRef/>
      </w:r>
      <w:r>
        <w:t>TODO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5D5" w:rsidRDefault="009245D5" w:rsidP="000A1C45">
      <w:pPr>
        <w:spacing w:after="0" w:line="240" w:lineRule="auto"/>
      </w:pPr>
      <w:r>
        <w:separator/>
      </w:r>
    </w:p>
  </w:endnote>
  <w:endnote w:type="continuationSeparator" w:id="0">
    <w:p w:rsidR="009245D5" w:rsidRDefault="009245D5" w:rsidP="000A1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WP">
    <w:panose1 w:val="020B0502040204020203"/>
    <w:charset w:val="00"/>
    <w:family w:val="swiss"/>
    <w:pitch w:val="variable"/>
    <w:sig w:usb0="A00002BF" w:usb1="100000FB"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Fixedsys">
    <w:panose1 w:val="00000000000000000000"/>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5D5" w:rsidRDefault="009245D5" w:rsidP="000A1C45">
      <w:pPr>
        <w:spacing w:after="0" w:line="240" w:lineRule="auto"/>
      </w:pPr>
      <w:r>
        <w:separator/>
      </w:r>
    </w:p>
  </w:footnote>
  <w:footnote w:type="continuationSeparator" w:id="0">
    <w:p w:rsidR="009245D5" w:rsidRDefault="009245D5" w:rsidP="000A1C45">
      <w:pPr>
        <w:spacing w:after="0" w:line="240" w:lineRule="auto"/>
      </w:pPr>
      <w:r>
        <w:continuationSeparator/>
      </w:r>
    </w:p>
  </w:footnote>
  <w:footnote w:id="1">
    <w:p w:rsidR="00696FF5" w:rsidRPr="003715C5" w:rsidRDefault="00696FF5" w:rsidP="002B186C">
      <w:pPr>
        <w:pStyle w:val="FootnoteText"/>
        <w:rPr>
          <w:lang w:val="en-GB"/>
        </w:rPr>
      </w:pPr>
      <w:r>
        <w:rPr>
          <w:rStyle w:val="FootnoteReference"/>
        </w:rPr>
        <w:footnoteRef/>
      </w:r>
      <w:r>
        <w:t xml:space="preserve"> </w:t>
      </w:r>
      <w:r w:rsidRPr="002B186C">
        <w:t>Not just “a LINQ style of programming, the</w:t>
      </w:r>
      <w:r>
        <w:t xml:space="preserve"> weasel words we use for F# 2.0</w:t>
      </w:r>
    </w:p>
  </w:footnote>
  <w:footnote w:id="2">
    <w:p w:rsidR="00696FF5" w:rsidRPr="00C83E10" w:rsidRDefault="00696FF5">
      <w:pPr>
        <w:pStyle w:val="FootnoteText"/>
        <w:rPr>
          <w:lang w:val="en-GB"/>
        </w:rPr>
      </w:pPr>
      <w:r>
        <w:rPr>
          <w:rStyle w:val="FootnoteReference"/>
        </w:rPr>
        <w:footnoteRef/>
      </w:r>
      <w:r>
        <w:t xml:space="preserve"> Remember, SQL still occupies 50% of industry jobs…. Even if F# was relevant to 1% of those, that’s huge number of F# jobs</w:t>
      </w:r>
    </w:p>
  </w:footnote>
  <w:footnote w:id="3">
    <w:p w:rsidR="00696FF5" w:rsidRPr="008023AB" w:rsidRDefault="00696FF5">
      <w:pPr>
        <w:pStyle w:val="FootnoteText"/>
        <w:rPr>
          <w:lang w:val="en-GB"/>
        </w:rPr>
      </w:pPr>
      <w:r>
        <w:rPr>
          <w:rStyle w:val="FootnoteReference"/>
        </w:rPr>
        <w:footnoteRef/>
      </w:r>
      <w:r>
        <w:t xml:space="preserve"> </w:t>
      </w:r>
      <w:r>
        <w:rPr>
          <w:lang w:val="en-GB"/>
        </w:rPr>
        <w:t>This is like groupJoin but implicitly adds “</w:t>
      </w:r>
      <w:r>
        <w:rPr>
          <w:color w:val="0000FF"/>
        </w:rPr>
        <w:t>let</w:t>
      </w:r>
      <w:r>
        <w:t xml:space="preserve"> prodGroup = System.Linq.Enumerable.DefaultIfEmpty prodGroup”</w:t>
      </w:r>
    </w:p>
  </w:footnote>
  <w:footnote w:id="4">
    <w:p w:rsidR="00696FF5" w:rsidRPr="00A96028" w:rsidRDefault="00696FF5">
      <w:pPr>
        <w:pStyle w:val="FootnoteText"/>
        <w:rPr>
          <w:lang w:val="en-GB"/>
        </w:rPr>
      </w:pPr>
      <w:r>
        <w:rPr>
          <w:rStyle w:val="FootnoteReference"/>
        </w:rPr>
        <w:footnoteRef/>
      </w:r>
      <w:r>
        <w:t xml:space="preserve"> </w:t>
      </w:r>
      <w:r>
        <w:rPr>
          <w:lang w:val="en-GB"/>
        </w:rPr>
        <w:t>The thenBy operators are not statically checked to follow a “sortBy” operator. However, a runtime error occurs if this is not the case.</w:t>
      </w:r>
    </w:p>
  </w:footnote>
  <w:footnote w:id="5">
    <w:p w:rsidR="00696FF5" w:rsidRPr="003348F6" w:rsidRDefault="00696FF5">
      <w:pPr>
        <w:pStyle w:val="FootnoteText"/>
        <w:rPr>
          <w:lang w:val="en-GB"/>
        </w:rPr>
      </w:pPr>
      <w:r>
        <w:rPr>
          <w:rStyle w:val="FootnoteReference"/>
        </w:rPr>
        <w:footnoteRef/>
      </w:r>
      <w:r>
        <w:t xml:space="preserve"> </w:t>
      </w:r>
      <w:r>
        <w:rPr>
          <w:lang w:val="en-GB"/>
        </w:rPr>
        <w:t>Head, last, single, minBy, maxBy, averageBy raise InvalidOperationException when used on empty result sets</w:t>
      </w:r>
    </w:p>
  </w:footnote>
  <w:footnote w:id="6">
    <w:p w:rsidR="00696FF5" w:rsidRPr="00A4644B" w:rsidRDefault="00696FF5" w:rsidP="008471E0">
      <w:pPr>
        <w:pStyle w:val="FootnoteText"/>
        <w:rPr>
          <w:lang w:val="en-GB"/>
        </w:rPr>
      </w:pPr>
      <w:r>
        <w:rPr>
          <w:rStyle w:val="FootnoteReference"/>
        </w:rPr>
        <w:footnoteRef/>
      </w:r>
      <w:r>
        <w:t xml:space="preserve"> </w:t>
      </w:r>
      <w:r>
        <w:rPr>
          <w:b/>
        </w:rPr>
        <w:t>max</w:t>
      </w:r>
      <w:r w:rsidRPr="00A4644B">
        <w:rPr>
          <w:b/>
        </w:rPr>
        <w:t>By</w:t>
      </w:r>
      <w:r>
        <w:t xml:space="preserve"> in a query returns the maximum value, but the existing </w:t>
      </w:r>
      <w:r w:rsidRPr="00A4644B">
        <w:rPr>
          <w:b/>
        </w:rPr>
        <w:t>Seq.maxBy</w:t>
      </w:r>
      <w:r>
        <w:t xml:space="preserve"> returns an element associated with the maximum value. We considered using </w:t>
      </w:r>
      <w:r w:rsidRPr="00035778">
        <w:rPr>
          <w:b/>
        </w:rPr>
        <w:t>maxValBy</w:t>
      </w:r>
      <w:r>
        <w:t xml:space="preserve"> for the former, but on review decided that the extra confusion this would add would not be worth the cost, especially since the types tell the story.</w:t>
      </w:r>
    </w:p>
  </w:footnote>
  <w:footnote w:id="7">
    <w:p w:rsidR="00696FF5" w:rsidRPr="00A21BBD" w:rsidRDefault="00696FF5" w:rsidP="0081322B">
      <w:pPr>
        <w:pStyle w:val="FootnoteText"/>
        <w:rPr>
          <w:lang w:val="en-GB"/>
        </w:rPr>
      </w:pPr>
      <w:r>
        <w:rPr>
          <w:rStyle w:val="FootnoteReference"/>
        </w:rPr>
        <w:footnoteRef/>
      </w:r>
      <w:r>
        <w:t xml:space="preserve"> </w:t>
      </w:r>
      <w:r w:rsidRPr="00A21BBD">
        <w:rPr>
          <w:b/>
        </w:rPr>
        <w:t>yield</w:t>
      </w:r>
      <w:r w:rsidRPr="00BC6592">
        <w:t xml:space="preserve"> is </w:t>
      </w:r>
      <w:r>
        <w:t xml:space="preserve">an alternative to select to achieve </w:t>
      </w:r>
      <w:r w:rsidRPr="00BC6592">
        <w:t xml:space="preserve">terminological consistency with seq { ... }. </w:t>
      </w:r>
      <w:r w:rsidRPr="00A21BBD">
        <w:rPr>
          <w:b/>
        </w:rPr>
        <w:t>select</w:t>
      </w:r>
      <w:r w:rsidRPr="00BC6592">
        <w:t xml:space="preserve"> does look much nicer to the LINQ user, but </w:t>
      </w:r>
      <w:r>
        <w:t xml:space="preserve">allowing </w:t>
      </w:r>
      <w:r w:rsidRPr="00BC6592">
        <w:t xml:space="preserve">consistency and smooth transitions with seq { ... } is </w:t>
      </w:r>
      <w:r>
        <w:t xml:space="preserve">also </w:t>
      </w:r>
      <w:r w:rsidRPr="00BC6592">
        <w:t>important to the overall F# coding experience.</w:t>
      </w:r>
    </w:p>
  </w:footnote>
  <w:footnote w:id="8">
    <w:p w:rsidR="00696FF5" w:rsidRPr="0049671D" w:rsidRDefault="00696FF5">
      <w:pPr>
        <w:pStyle w:val="FootnoteText"/>
        <w:rPr>
          <w:lang w:val="en-GB"/>
        </w:rPr>
      </w:pPr>
      <w:r>
        <w:rPr>
          <w:rStyle w:val="FootnoteReference"/>
        </w:rPr>
        <w:footnoteRef/>
      </w:r>
      <w:r>
        <w:t xml:space="preserve"> </w:t>
      </w:r>
      <w:r>
        <w:rPr>
          <w:lang w:val="en-GB"/>
        </w:rPr>
        <w:t xml:space="preserve">Inside query { …}, skip and take are “forgiving”, they do not raise exceptions if the list runs out of elements. Like other operators inside query { … }, this follows LINQ semantics. </w:t>
      </w:r>
    </w:p>
  </w:footnote>
  <w:footnote w:id="9">
    <w:p w:rsidR="00696FF5" w:rsidRPr="00A21BBD" w:rsidRDefault="00696FF5" w:rsidP="00426072">
      <w:pPr>
        <w:pStyle w:val="FootnoteText"/>
        <w:rPr>
          <w:lang w:val="en-GB"/>
        </w:rPr>
      </w:pPr>
      <w:r>
        <w:rPr>
          <w:rStyle w:val="FootnoteReference"/>
        </w:rPr>
        <w:footnoteRef/>
      </w:r>
      <w:r>
        <w:t xml:space="preserve"> </w:t>
      </w:r>
      <w:r>
        <w:rPr>
          <w:lang w:val="en-GB"/>
        </w:rPr>
        <w:t>groupBy has a different signature in query { … }, it returns a sequence of IGrouping, rather than a sequence of tuples. We’ll live with this dissonance.</w:t>
      </w:r>
    </w:p>
  </w:footnote>
  <w:footnote w:id="10">
    <w:p w:rsidR="00696FF5" w:rsidRPr="00A21BBD" w:rsidRDefault="00696FF5" w:rsidP="0081322B">
      <w:pPr>
        <w:pStyle w:val="FootnoteText"/>
        <w:rPr>
          <w:lang w:val="en-GB"/>
        </w:rPr>
      </w:pPr>
      <w:r>
        <w:rPr>
          <w:rStyle w:val="FootnoteReference"/>
        </w:rPr>
        <w:footnoteRef/>
      </w:r>
      <w:r>
        <w:t xml:space="preserve"> </w:t>
      </w:r>
      <w:r>
        <w:rPr>
          <w:lang w:val="en-GB"/>
        </w:rPr>
        <w:t>These are not included in seq { } and Seq.* since they are very specific to enable representation of certain LINQ queries, and are not typical in normal F# in-memory programming.</w:t>
      </w:r>
    </w:p>
  </w:footnote>
  <w:footnote w:id="11">
    <w:p w:rsidR="00696FF5" w:rsidRPr="00A4644B" w:rsidRDefault="00696FF5" w:rsidP="0081322B">
      <w:pPr>
        <w:pStyle w:val="FootnoteText"/>
        <w:rPr>
          <w:lang w:val="en-GB"/>
        </w:rPr>
      </w:pPr>
      <w:r>
        <w:rPr>
          <w:rStyle w:val="FootnoteReference"/>
        </w:rPr>
        <w:footnoteRef/>
      </w:r>
      <w:r>
        <w:t xml:space="preserve"> </w:t>
      </w:r>
      <w:r>
        <w:rPr>
          <w:lang w:val="en-GB"/>
        </w:rPr>
        <w:t>These are not included in seq { } and Seq.* since they are very specific to enable representation of certain LINQ queries, and are not typical in normal F# in-memory programming.</w:t>
      </w:r>
    </w:p>
  </w:footnote>
  <w:footnote w:id="12">
    <w:p w:rsidR="00696FF5" w:rsidRPr="004762B4" w:rsidRDefault="00696FF5" w:rsidP="004762B4">
      <w:r>
        <w:rPr>
          <w:rStyle w:val="FootnoteReference"/>
        </w:rPr>
        <w:footnoteRef/>
      </w:r>
      <w:r>
        <w:t xml:space="preserve"> A record type is partially immutable if any of its fields are not marked mutable.</w:t>
      </w:r>
    </w:p>
  </w:footnote>
  <w:footnote w:id="13">
    <w:p w:rsidR="00696FF5" w:rsidRPr="006C3065" w:rsidRDefault="00696FF5">
      <w:pPr>
        <w:pStyle w:val="FootnoteText"/>
        <w:rPr>
          <w:lang w:val="en-GB"/>
        </w:rPr>
      </w:pPr>
      <w:r>
        <w:rPr>
          <w:rStyle w:val="FootnoteReference"/>
        </w:rPr>
        <w:footnoteRef/>
      </w:r>
      <w:r>
        <w:t xml:space="preserve"> </w:t>
      </w:r>
      <w:r>
        <w:rPr>
          <w:lang w:val="en-GB"/>
        </w:rPr>
        <w:t>This second case is for fsi.exe scripting where ConnectionStringConfigFile is used, e.g. consider the case where we have a single config file containing useful connection strings, shared between multiple scripts</w:t>
      </w:r>
    </w:p>
  </w:footnote>
  <w:footnote w:id="14">
    <w:p w:rsidR="00696FF5" w:rsidRDefault="00696FF5">
      <w:pPr>
        <w:pStyle w:val="FootnoteText"/>
        <w:rPr>
          <w:lang w:val="en-GB"/>
        </w:rPr>
      </w:pPr>
      <w:r>
        <w:rPr>
          <w:rStyle w:val="FootnoteReference"/>
        </w:rPr>
        <w:footnoteRef/>
      </w:r>
      <w:r>
        <w:t xml:space="preserve"> </w:t>
      </w:r>
      <w:r>
        <w:rPr>
          <w:lang w:val="en-GB"/>
        </w:rPr>
        <w:t>A connection string may be present in a DBML file through the following XML appearing at the top of a tile. This indicates the class name and property name for a .NET variable that holds the connection string setting:</w:t>
      </w:r>
    </w:p>
    <w:p w:rsidR="00696FF5" w:rsidRDefault="00696FF5">
      <w:pPr>
        <w:pStyle w:val="FootnoteText"/>
        <w:rPr>
          <w:lang w:val="en-GB"/>
        </w:rPr>
      </w:pPr>
    </w:p>
    <w:p w:rsidR="00696FF5" w:rsidRPr="00361187" w:rsidRDefault="00696FF5" w:rsidP="00237269">
      <w:pPr>
        <w:autoSpaceDE w:val="0"/>
        <w:autoSpaceDN w:val="0"/>
        <w:adjustRightInd w:val="0"/>
        <w:spacing w:after="0" w:line="240" w:lineRule="auto"/>
        <w:rPr>
          <w:rFonts w:ascii="Consolas" w:hAnsi="Consolas" w:cs="Consolas"/>
          <w:sz w:val="14"/>
          <w:lang w:val="en-GB"/>
        </w:rPr>
      </w:pPr>
      <w:r w:rsidRPr="00361187">
        <w:rPr>
          <w:rFonts w:ascii="Consolas" w:hAnsi="Consolas" w:cs="Consolas"/>
          <w:sz w:val="14"/>
          <w:lang w:val="en-GB"/>
        </w:rPr>
        <w:t xml:space="preserve">    </w:t>
      </w:r>
      <w:r w:rsidRPr="00361187">
        <w:rPr>
          <w:rFonts w:ascii="Consolas" w:hAnsi="Consolas" w:cs="Consolas"/>
          <w:color w:val="008000"/>
          <w:sz w:val="14"/>
          <w:lang w:val="en-GB"/>
        </w:rPr>
        <w:t>&lt;Database Name="NORTHWND.MDF" Class="NORTHWND_MDF" xmlns="http://schemas.microsoft.com/linqtosql/dbml/2007"&gt;</w:t>
      </w:r>
    </w:p>
    <w:p w:rsidR="00696FF5" w:rsidRPr="00361187" w:rsidRDefault="00696FF5" w:rsidP="00237269">
      <w:pPr>
        <w:autoSpaceDE w:val="0"/>
        <w:autoSpaceDN w:val="0"/>
        <w:adjustRightInd w:val="0"/>
        <w:spacing w:after="0" w:line="240" w:lineRule="auto"/>
        <w:rPr>
          <w:rFonts w:ascii="Consolas" w:hAnsi="Consolas" w:cs="Consolas"/>
          <w:sz w:val="14"/>
          <w:lang w:val="en-GB"/>
        </w:rPr>
      </w:pPr>
      <w:r w:rsidRPr="00361187">
        <w:rPr>
          <w:rFonts w:ascii="Consolas" w:hAnsi="Consolas" w:cs="Consolas"/>
          <w:sz w:val="14"/>
          <w:lang w:val="en-GB"/>
        </w:rPr>
        <w:t xml:space="preserve">    </w:t>
      </w:r>
      <w:r w:rsidRPr="00361187">
        <w:rPr>
          <w:rFonts w:ascii="Consolas" w:hAnsi="Consolas" w:cs="Consolas"/>
          <w:color w:val="008000"/>
          <w:sz w:val="14"/>
          <w:lang w:val="en-GB"/>
        </w:rPr>
        <w:t xml:space="preserve">    &lt;Connection Provider="System.Data.SqlClient" Mode="AppSettings" SettingsObjectName="…" SettingsPropertyName="…"/&gt;</w:t>
      </w:r>
    </w:p>
    <w:p w:rsidR="00696FF5" w:rsidRPr="00361187" w:rsidRDefault="00696FF5" w:rsidP="00237269">
      <w:pPr>
        <w:autoSpaceDE w:val="0"/>
        <w:autoSpaceDN w:val="0"/>
        <w:adjustRightInd w:val="0"/>
        <w:spacing w:after="0" w:line="240" w:lineRule="auto"/>
        <w:rPr>
          <w:rFonts w:ascii="Consolas" w:hAnsi="Consolas" w:cs="Consolas"/>
          <w:color w:val="008000"/>
          <w:sz w:val="14"/>
          <w:lang w:val="en-GB"/>
        </w:rPr>
      </w:pPr>
      <w:r w:rsidRPr="00361187">
        <w:rPr>
          <w:rFonts w:ascii="Consolas" w:hAnsi="Consolas" w:cs="Consolas"/>
          <w:sz w:val="14"/>
          <w:lang w:val="en-GB"/>
        </w:rPr>
        <w:t xml:space="preserve">    </w:t>
      </w:r>
      <w:r w:rsidRPr="00361187">
        <w:rPr>
          <w:rFonts w:ascii="Consolas" w:hAnsi="Consolas" w:cs="Consolas"/>
          <w:color w:val="008000"/>
          <w:sz w:val="14"/>
          <w:lang w:val="en-GB"/>
        </w:rPr>
        <w:t xml:space="preserve">    ...</w:t>
      </w:r>
    </w:p>
    <w:p w:rsidR="00696FF5" w:rsidRPr="00361187" w:rsidRDefault="00696FF5" w:rsidP="00237269">
      <w:pPr>
        <w:autoSpaceDE w:val="0"/>
        <w:autoSpaceDN w:val="0"/>
        <w:adjustRightInd w:val="0"/>
        <w:spacing w:after="0" w:line="240" w:lineRule="auto"/>
        <w:rPr>
          <w:rFonts w:ascii="Consolas" w:hAnsi="Consolas" w:cs="Consolas"/>
          <w:sz w:val="14"/>
          <w:lang w:val="en-GB"/>
        </w:rPr>
      </w:pPr>
      <w:r w:rsidRPr="00361187">
        <w:rPr>
          <w:rFonts w:ascii="Consolas" w:hAnsi="Consolas" w:cs="Consolas"/>
          <w:sz w:val="14"/>
          <w:lang w:val="en-GB"/>
        </w:rPr>
        <w:t xml:space="preserve">     </w:t>
      </w:r>
      <w:r w:rsidRPr="00361187">
        <w:rPr>
          <w:rFonts w:ascii="Consolas" w:hAnsi="Consolas" w:cs="Consolas"/>
          <w:color w:val="008000"/>
          <w:sz w:val="14"/>
          <w:lang w:val="en-GB"/>
        </w:rPr>
        <w:t xml:space="preserve">  &lt;/Database&gt;</w:t>
      </w:r>
    </w:p>
    <w:p w:rsidR="00696FF5" w:rsidRDefault="00696FF5" w:rsidP="00237269">
      <w:pPr>
        <w:autoSpaceDE w:val="0"/>
        <w:autoSpaceDN w:val="0"/>
        <w:adjustRightInd w:val="0"/>
        <w:spacing w:after="0" w:line="240" w:lineRule="auto"/>
        <w:rPr>
          <w:rFonts w:ascii="Consolas" w:hAnsi="Consolas" w:cs="Consolas"/>
          <w:sz w:val="22"/>
          <w:lang w:val="en-GB"/>
        </w:rPr>
      </w:pPr>
    </w:p>
    <w:p w:rsidR="00696FF5" w:rsidRPr="00237269" w:rsidRDefault="00696FF5">
      <w:pPr>
        <w:pStyle w:val="FootnoteText"/>
        <w:rPr>
          <w:lang w:val="en-GB"/>
        </w:rPr>
      </w:pPr>
    </w:p>
  </w:footnote>
  <w:footnote w:id="15">
    <w:p w:rsidR="00696FF5" w:rsidRPr="006C3065" w:rsidRDefault="00696FF5" w:rsidP="00E912C7">
      <w:pPr>
        <w:pStyle w:val="FootnoteText"/>
        <w:rPr>
          <w:lang w:val="en-GB"/>
        </w:rPr>
      </w:pPr>
      <w:r>
        <w:rPr>
          <w:rStyle w:val="FootnoteReference"/>
        </w:rPr>
        <w:footnoteRef/>
      </w:r>
      <w:r>
        <w:t xml:space="preserve"> </w:t>
      </w:r>
      <w:r>
        <w:rPr>
          <w:lang w:val="en-GB"/>
        </w:rPr>
        <w:t>This second case is for fsi.exe scripting where ConnectionStringConfigFile is used, e.g. consider the case where we have a single config file containing useful connection strings, shared between multiple scripts</w:t>
      </w:r>
    </w:p>
  </w:footnote>
  <w:footnote w:id="16">
    <w:p w:rsidR="00696FF5" w:rsidRPr="00CD1BA8" w:rsidRDefault="00696FF5">
      <w:pPr>
        <w:pStyle w:val="FootnoteText"/>
        <w:rPr>
          <w:lang w:val="en-GB"/>
          <w:rPrChange w:id="554" w:author="Don Syme" w:date="2011-08-09T11:59:00Z">
            <w:rPr/>
          </w:rPrChange>
        </w:rPr>
      </w:pPr>
      <w:ins w:id="555" w:author="Don Syme" w:date="2011-08-09T11:59:00Z">
        <w:r>
          <w:rPr>
            <w:rStyle w:val="FootnoteReference"/>
          </w:rPr>
          <w:footnoteRef/>
        </w:r>
        <w:r>
          <w:t xml:space="preserve"> As with all generative type providers, static linking is not performed for F# Interactive code.</w:t>
        </w:r>
      </w:ins>
    </w:p>
  </w:footnote>
  <w:footnote w:id="17">
    <w:p w:rsidR="00696FF5" w:rsidRPr="00D92855" w:rsidRDefault="00696FF5" w:rsidP="00D92855">
      <w:r>
        <w:rPr>
          <w:rStyle w:val="FootnoteReference"/>
        </w:rPr>
        <w:footnoteRef/>
      </w:r>
      <w:r>
        <w:t xml:space="preserve"> This is a frustrating limitation of OData queries which is difficult to work-around from the F# perspective.</w:t>
      </w:r>
    </w:p>
  </w:footnote>
  <w:footnote w:id="18">
    <w:p w:rsidR="00696FF5" w:rsidRPr="000A1C45" w:rsidRDefault="00696FF5" w:rsidP="00097BD6">
      <w:pPr>
        <w:pStyle w:val="FootnoteText"/>
        <w:rPr>
          <w:lang w:val="en-GB"/>
        </w:rPr>
      </w:pPr>
      <w:r>
        <w:rPr>
          <w:rStyle w:val="FootnoteReference"/>
        </w:rPr>
        <w:footnoteRef/>
      </w:r>
      <w:r>
        <w:t xml:space="preserve"> This problem is fairly inherent in meta-programming approaches – C# suffers from it as well.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6BF4"/>
    <w:multiLevelType w:val="hybridMultilevel"/>
    <w:tmpl w:val="2F1A6C34"/>
    <w:lvl w:ilvl="0" w:tplc="D5E6892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25646F"/>
    <w:multiLevelType w:val="hybridMultilevel"/>
    <w:tmpl w:val="DC58B01E"/>
    <w:lvl w:ilvl="0" w:tplc="2A12723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317780"/>
    <w:multiLevelType w:val="hybridMultilevel"/>
    <w:tmpl w:val="42F40E72"/>
    <w:lvl w:ilvl="0" w:tplc="CA06EBB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065068"/>
    <w:multiLevelType w:val="hybridMultilevel"/>
    <w:tmpl w:val="993285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0C2F83"/>
    <w:multiLevelType w:val="hybridMultilevel"/>
    <w:tmpl w:val="DC0E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BA27CC"/>
    <w:multiLevelType w:val="hybridMultilevel"/>
    <w:tmpl w:val="57DABC4E"/>
    <w:lvl w:ilvl="0" w:tplc="40AA3E16">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2765C11"/>
    <w:multiLevelType w:val="hybridMultilevel"/>
    <w:tmpl w:val="1C4CE3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7A6700"/>
    <w:multiLevelType w:val="hybridMultilevel"/>
    <w:tmpl w:val="565EE95C"/>
    <w:lvl w:ilvl="0" w:tplc="2040AAD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3B09F4"/>
    <w:multiLevelType w:val="hybridMultilevel"/>
    <w:tmpl w:val="7DA0FDF8"/>
    <w:lvl w:ilvl="0" w:tplc="9EC09F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CD6938"/>
    <w:multiLevelType w:val="hybridMultilevel"/>
    <w:tmpl w:val="FC0CF480"/>
    <w:lvl w:ilvl="0" w:tplc="554E029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F926568"/>
    <w:multiLevelType w:val="hybridMultilevel"/>
    <w:tmpl w:val="335CA55C"/>
    <w:lvl w:ilvl="0" w:tplc="40AA3E1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E8501E"/>
    <w:multiLevelType w:val="hybridMultilevel"/>
    <w:tmpl w:val="9A3EDF30"/>
    <w:lvl w:ilvl="0" w:tplc="2040AAD0">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1FEC66ED"/>
    <w:multiLevelType w:val="hybridMultilevel"/>
    <w:tmpl w:val="B380A25C"/>
    <w:lvl w:ilvl="0" w:tplc="40AA3E1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2F9651E"/>
    <w:multiLevelType w:val="hybridMultilevel"/>
    <w:tmpl w:val="E38AA6F6"/>
    <w:lvl w:ilvl="0" w:tplc="40AA3E16">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5E86ABB"/>
    <w:multiLevelType w:val="hybridMultilevel"/>
    <w:tmpl w:val="C1240F38"/>
    <w:lvl w:ilvl="0" w:tplc="2A1CF19E">
      <w:start w:val="3"/>
      <w:numFmt w:val="bullet"/>
      <w:lvlText w:val=""/>
      <w:lvlJc w:val="left"/>
      <w:pPr>
        <w:ind w:left="720" w:hanging="360"/>
      </w:pPr>
      <w:rPr>
        <w:rFonts w:ascii="Wingdings" w:eastAsia="Calibr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nsid w:val="272C6DE7"/>
    <w:multiLevelType w:val="hybridMultilevel"/>
    <w:tmpl w:val="FCCA7A40"/>
    <w:lvl w:ilvl="0" w:tplc="40AA3E16">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9AF65D0"/>
    <w:multiLevelType w:val="hybridMultilevel"/>
    <w:tmpl w:val="63AC461A"/>
    <w:lvl w:ilvl="0" w:tplc="C4E412D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CF04147"/>
    <w:multiLevelType w:val="hybridMultilevel"/>
    <w:tmpl w:val="D1727F34"/>
    <w:lvl w:ilvl="0" w:tplc="40AA3E16">
      <w:start w:val="5"/>
      <w:numFmt w:val="bullet"/>
      <w:lvlText w:val="-"/>
      <w:lvlJc w:val="left"/>
      <w:pPr>
        <w:ind w:left="720" w:hanging="360"/>
      </w:pPr>
      <w:rPr>
        <w:rFonts w:ascii="Calibri" w:eastAsiaTheme="minorHAnsi" w:hAnsi="Calibri" w:cs="Calibri" w:hint="default"/>
      </w:rPr>
    </w:lvl>
    <w:lvl w:ilvl="1" w:tplc="698CBEDE">
      <w:numFmt w:val="bullet"/>
      <w:lvlText w:val=""/>
      <w:lvlJc w:val="left"/>
      <w:pPr>
        <w:ind w:left="1440" w:hanging="360"/>
      </w:pPr>
      <w:rPr>
        <w:rFonts w:ascii="Wingdings" w:eastAsiaTheme="minorHAnsi" w:hAnsi="Wingding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5222597"/>
    <w:multiLevelType w:val="hybridMultilevel"/>
    <w:tmpl w:val="AE4051B8"/>
    <w:lvl w:ilvl="0" w:tplc="C4B8416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8A65EE"/>
    <w:multiLevelType w:val="hybridMultilevel"/>
    <w:tmpl w:val="2BA0FDEE"/>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20">
    <w:nsid w:val="41720177"/>
    <w:multiLevelType w:val="hybridMultilevel"/>
    <w:tmpl w:val="9D44D78C"/>
    <w:lvl w:ilvl="0" w:tplc="40AA3E1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5B73ECC"/>
    <w:multiLevelType w:val="hybridMultilevel"/>
    <w:tmpl w:val="3EF48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D70094"/>
    <w:multiLevelType w:val="hybridMultilevel"/>
    <w:tmpl w:val="B016D890"/>
    <w:lvl w:ilvl="0" w:tplc="40AA3E16">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463530B7"/>
    <w:multiLevelType w:val="hybridMultilevel"/>
    <w:tmpl w:val="167E20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A15EEC"/>
    <w:multiLevelType w:val="multilevel"/>
    <w:tmpl w:val="3AD421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47F0174E"/>
    <w:multiLevelType w:val="hybridMultilevel"/>
    <w:tmpl w:val="9C527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707D62"/>
    <w:multiLevelType w:val="hybridMultilevel"/>
    <w:tmpl w:val="7C02F0FA"/>
    <w:lvl w:ilvl="0" w:tplc="AA529BFC">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nsid w:val="4B984693"/>
    <w:multiLevelType w:val="hybridMultilevel"/>
    <w:tmpl w:val="7F1244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2BC3179"/>
    <w:multiLevelType w:val="hybridMultilevel"/>
    <w:tmpl w:val="B380C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D32DBA"/>
    <w:multiLevelType w:val="hybridMultilevel"/>
    <w:tmpl w:val="2E46B2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5A62AE"/>
    <w:multiLevelType w:val="hybridMultilevel"/>
    <w:tmpl w:val="F16A2272"/>
    <w:lvl w:ilvl="0" w:tplc="40AA3E1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45A5134"/>
    <w:multiLevelType w:val="hybridMultilevel"/>
    <w:tmpl w:val="0700EBCA"/>
    <w:lvl w:ilvl="0" w:tplc="2C02A09E">
      <w:start w:val="1"/>
      <w:numFmt w:val="bullet"/>
      <w:pStyle w:val="BulletList"/>
      <w:lvlText w:val=""/>
      <w:lvlJc w:val="left"/>
      <w:pPr>
        <w:tabs>
          <w:tab w:val="num" w:pos="720"/>
        </w:tabs>
        <w:ind w:left="720" w:hanging="360"/>
      </w:pPr>
      <w:rPr>
        <w:rFonts w:ascii="Symbol" w:hAnsi="Symbol" w:hint="default"/>
      </w:rPr>
    </w:lvl>
    <w:lvl w:ilvl="1" w:tplc="E90CF7DE">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55502C00"/>
    <w:multiLevelType w:val="hybridMultilevel"/>
    <w:tmpl w:val="8CD8C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1803FE"/>
    <w:multiLevelType w:val="hybridMultilevel"/>
    <w:tmpl w:val="3BF829B4"/>
    <w:lvl w:ilvl="0" w:tplc="40AA3E1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22604D0"/>
    <w:multiLevelType w:val="hybridMultilevel"/>
    <w:tmpl w:val="9A78530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62C56FB1"/>
    <w:multiLevelType w:val="hybridMultilevel"/>
    <w:tmpl w:val="C3703BD6"/>
    <w:lvl w:ilvl="0" w:tplc="93965D60">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nsid w:val="647349CE"/>
    <w:multiLevelType w:val="hybridMultilevel"/>
    <w:tmpl w:val="3AE4C6F0"/>
    <w:lvl w:ilvl="0" w:tplc="40AA3E16">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146F2E"/>
    <w:multiLevelType w:val="hybridMultilevel"/>
    <w:tmpl w:val="E99EFD5C"/>
    <w:lvl w:ilvl="0" w:tplc="1BB2055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78A6184"/>
    <w:multiLevelType w:val="hybridMultilevel"/>
    <w:tmpl w:val="3240206C"/>
    <w:lvl w:ilvl="0" w:tplc="477838B0">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9E95F6D"/>
    <w:multiLevelType w:val="hybridMultilevel"/>
    <w:tmpl w:val="E3967C38"/>
    <w:lvl w:ilvl="0" w:tplc="4E50CA1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AB851EA"/>
    <w:multiLevelType w:val="hybridMultilevel"/>
    <w:tmpl w:val="A8FA1E16"/>
    <w:lvl w:ilvl="0" w:tplc="40AA3E1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1C74261"/>
    <w:multiLevelType w:val="hybridMultilevel"/>
    <w:tmpl w:val="D0A85AC2"/>
    <w:lvl w:ilvl="0" w:tplc="B442EB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nsid w:val="73C10554"/>
    <w:multiLevelType w:val="hybridMultilevel"/>
    <w:tmpl w:val="0B80B2FA"/>
    <w:lvl w:ilvl="0" w:tplc="18FE1A58">
      <w:numFmt w:val="bullet"/>
      <w:lvlText w:val=""/>
      <w:lvlJc w:val="left"/>
      <w:pPr>
        <w:ind w:left="1440" w:hanging="360"/>
      </w:pPr>
      <w:rPr>
        <w:rFonts w:ascii="Symbol" w:eastAsiaTheme="minorHAnsi" w:hAnsi="Symbol" w:cs="Courier New"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nsid w:val="757B32E6"/>
    <w:multiLevelType w:val="hybridMultilevel"/>
    <w:tmpl w:val="28025018"/>
    <w:lvl w:ilvl="0" w:tplc="7208180E">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28"/>
  </w:num>
  <w:num w:numId="3">
    <w:abstractNumId w:val="3"/>
  </w:num>
  <w:num w:numId="4">
    <w:abstractNumId w:val="23"/>
  </w:num>
  <w:num w:numId="5">
    <w:abstractNumId w:val="32"/>
  </w:num>
  <w:num w:numId="6">
    <w:abstractNumId w:val="6"/>
  </w:num>
  <w:num w:numId="7">
    <w:abstractNumId w:val="25"/>
  </w:num>
  <w:num w:numId="8">
    <w:abstractNumId w:val="29"/>
  </w:num>
  <w:num w:numId="9">
    <w:abstractNumId w:val="21"/>
  </w:num>
  <w:num w:numId="10">
    <w:abstractNumId w:val="18"/>
  </w:num>
  <w:num w:numId="11">
    <w:abstractNumId w:val="2"/>
  </w:num>
  <w:num w:numId="12">
    <w:abstractNumId w:val="38"/>
  </w:num>
  <w:num w:numId="13">
    <w:abstractNumId w:val="0"/>
  </w:num>
  <w:num w:numId="14">
    <w:abstractNumId w:val="33"/>
  </w:num>
  <w:num w:numId="15">
    <w:abstractNumId w:val="8"/>
  </w:num>
  <w:num w:numId="16">
    <w:abstractNumId w:val="42"/>
  </w:num>
  <w:num w:numId="17">
    <w:abstractNumId w:val="34"/>
  </w:num>
  <w:num w:numId="18">
    <w:abstractNumId w:val="5"/>
  </w:num>
  <w:num w:numId="19">
    <w:abstractNumId w:val="39"/>
  </w:num>
  <w:num w:numId="20">
    <w:abstractNumId w:val="19"/>
  </w:num>
  <w:num w:numId="21">
    <w:abstractNumId w:val="24"/>
  </w:num>
  <w:num w:numId="22">
    <w:abstractNumId w:val="1"/>
  </w:num>
  <w:num w:numId="23">
    <w:abstractNumId w:val="26"/>
  </w:num>
  <w:num w:numId="24">
    <w:abstractNumId w:val="30"/>
  </w:num>
  <w:num w:numId="25">
    <w:abstractNumId w:val="37"/>
  </w:num>
  <w:num w:numId="26">
    <w:abstractNumId w:val="12"/>
  </w:num>
  <w:num w:numId="27">
    <w:abstractNumId w:val="17"/>
  </w:num>
  <w:num w:numId="28">
    <w:abstractNumId w:val="9"/>
  </w:num>
  <w:num w:numId="29">
    <w:abstractNumId w:val="20"/>
  </w:num>
  <w:num w:numId="30">
    <w:abstractNumId w:val="15"/>
  </w:num>
  <w:num w:numId="31">
    <w:abstractNumId w:val="36"/>
  </w:num>
  <w:num w:numId="32">
    <w:abstractNumId w:val="10"/>
  </w:num>
  <w:num w:numId="33">
    <w:abstractNumId w:val="40"/>
  </w:num>
  <w:num w:numId="34">
    <w:abstractNumId w:val="22"/>
  </w:num>
  <w:num w:numId="35">
    <w:abstractNumId w:val="13"/>
  </w:num>
  <w:num w:numId="36">
    <w:abstractNumId w:val="41"/>
  </w:num>
  <w:num w:numId="37">
    <w:abstractNumId w:val="31"/>
  </w:num>
  <w:num w:numId="38">
    <w:abstractNumId w:val="43"/>
  </w:num>
  <w:num w:numId="39">
    <w:abstractNumId w:val="11"/>
  </w:num>
  <w:num w:numId="40">
    <w:abstractNumId w:val="14"/>
  </w:num>
  <w:num w:numId="41">
    <w:abstractNumId w:val="35"/>
  </w:num>
  <w:num w:numId="42">
    <w:abstractNumId w:val="7"/>
  </w:num>
  <w:num w:numId="43">
    <w:abstractNumId w:val="27"/>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539E"/>
    <w:rsid w:val="00001AE8"/>
    <w:rsid w:val="0000315F"/>
    <w:rsid w:val="00004068"/>
    <w:rsid w:val="00010EA9"/>
    <w:rsid w:val="000117E8"/>
    <w:rsid w:val="00014196"/>
    <w:rsid w:val="000158C0"/>
    <w:rsid w:val="000164A5"/>
    <w:rsid w:val="00024A80"/>
    <w:rsid w:val="000259E4"/>
    <w:rsid w:val="00026200"/>
    <w:rsid w:val="00026F73"/>
    <w:rsid w:val="00031200"/>
    <w:rsid w:val="00035778"/>
    <w:rsid w:val="00035C69"/>
    <w:rsid w:val="000417AB"/>
    <w:rsid w:val="000422D7"/>
    <w:rsid w:val="00043751"/>
    <w:rsid w:val="00045ABC"/>
    <w:rsid w:val="0004740E"/>
    <w:rsid w:val="00047A8E"/>
    <w:rsid w:val="00047E34"/>
    <w:rsid w:val="00047F19"/>
    <w:rsid w:val="00056794"/>
    <w:rsid w:val="000604C1"/>
    <w:rsid w:val="000609D7"/>
    <w:rsid w:val="000617B3"/>
    <w:rsid w:val="00062518"/>
    <w:rsid w:val="00063ACA"/>
    <w:rsid w:val="00070D2E"/>
    <w:rsid w:val="00072F4F"/>
    <w:rsid w:val="00074779"/>
    <w:rsid w:val="00074CDA"/>
    <w:rsid w:val="0007552A"/>
    <w:rsid w:val="0008043C"/>
    <w:rsid w:val="00080723"/>
    <w:rsid w:val="000844C2"/>
    <w:rsid w:val="00087885"/>
    <w:rsid w:val="00091BBF"/>
    <w:rsid w:val="000937A2"/>
    <w:rsid w:val="00094530"/>
    <w:rsid w:val="00097BD6"/>
    <w:rsid w:val="000A1C45"/>
    <w:rsid w:val="000A5DDA"/>
    <w:rsid w:val="000B3D9A"/>
    <w:rsid w:val="000B4674"/>
    <w:rsid w:val="000B588D"/>
    <w:rsid w:val="000C4078"/>
    <w:rsid w:val="000C4888"/>
    <w:rsid w:val="000C4C48"/>
    <w:rsid w:val="000C51A5"/>
    <w:rsid w:val="000C6402"/>
    <w:rsid w:val="000D286A"/>
    <w:rsid w:val="000E23F8"/>
    <w:rsid w:val="000E58AA"/>
    <w:rsid w:val="000F26DF"/>
    <w:rsid w:val="001002CC"/>
    <w:rsid w:val="001036F7"/>
    <w:rsid w:val="00107AAD"/>
    <w:rsid w:val="00110750"/>
    <w:rsid w:val="00113694"/>
    <w:rsid w:val="00113CB9"/>
    <w:rsid w:val="001144B4"/>
    <w:rsid w:val="00114B7C"/>
    <w:rsid w:val="0011513F"/>
    <w:rsid w:val="001175D2"/>
    <w:rsid w:val="001220C4"/>
    <w:rsid w:val="00124B27"/>
    <w:rsid w:val="00126967"/>
    <w:rsid w:val="00131EF5"/>
    <w:rsid w:val="00132D74"/>
    <w:rsid w:val="00134933"/>
    <w:rsid w:val="00141314"/>
    <w:rsid w:val="00144E68"/>
    <w:rsid w:val="0014541A"/>
    <w:rsid w:val="00145BC3"/>
    <w:rsid w:val="00147361"/>
    <w:rsid w:val="001521AB"/>
    <w:rsid w:val="00154FE3"/>
    <w:rsid w:val="00155A38"/>
    <w:rsid w:val="00155C35"/>
    <w:rsid w:val="001562AA"/>
    <w:rsid w:val="0015729C"/>
    <w:rsid w:val="00157629"/>
    <w:rsid w:val="00162DA3"/>
    <w:rsid w:val="0016313D"/>
    <w:rsid w:val="00164128"/>
    <w:rsid w:val="00165580"/>
    <w:rsid w:val="001731AC"/>
    <w:rsid w:val="001762F1"/>
    <w:rsid w:val="00176B3A"/>
    <w:rsid w:val="001772F9"/>
    <w:rsid w:val="00177E8E"/>
    <w:rsid w:val="001804D0"/>
    <w:rsid w:val="00181A56"/>
    <w:rsid w:val="00182BC3"/>
    <w:rsid w:val="00183250"/>
    <w:rsid w:val="00183FEC"/>
    <w:rsid w:val="0018605E"/>
    <w:rsid w:val="001876E4"/>
    <w:rsid w:val="0019359C"/>
    <w:rsid w:val="0019537A"/>
    <w:rsid w:val="00196ADA"/>
    <w:rsid w:val="001A0056"/>
    <w:rsid w:val="001A1534"/>
    <w:rsid w:val="001A4027"/>
    <w:rsid w:val="001A4B54"/>
    <w:rsid w:val="001C24E3"/>
    <w:rsid w:val="001C4ACB"/>
    <w:rsid w:val="001C64BE"/>
    <w:rsid w:val="001D2E09"/>
    <w:rsid w:val="001E0823"/>
    <w:rsid w:val="001E273D"/>
    <w:rsid w:val="001E76CC"/>
    <w:rsid w:val="001F3285"/>
    <w:rsid w:val="001F3D75"/>
    <w:rsid w:val="00206C8F"/>
    <w:rsid w:val="00212B9A"/>
    <w:rsid w:val="00212CEA"/>
    <w:rsid w:val="00214D74"/>
    <w:rsid w:val="002166EE"/>
    <w:rsid w:val="002167B8"/>
    <w:rsid w:val="00216F63"/>
    <w:rsid w:val="002170B9"/>
    <w:rsid w:val="00217AF9"/>
    <w:rsid w:val="002316A7"/>
    <w:rsid w:val="00232E6D"/>
    <w:rsid w:val="002366CD"/>
    <w:rsid w:val="00237269"/>
    <w:rsid w:val="0023777E"/>
    <w:rsid w:val="0024409E"/>
    <w:rsid w:val="0025197F"/>
    <w:rsid w:val="00251FB5"/>
    <w:rsid w:val="002520A3"/>
    <w:rsid w:val="0025785B"/>
    <w:rsid w:val="0026123A"/>
    <w:rsid w:val="00263BA4"/>
    <w:rsid w:val="00266DF9"/>
    <w:rsid w:val="00271992"/>
    <w:rsid w:val="00273F24"/>
    <w:rsid w:val="0028070F"/>
    <w:rsid w:val="00281C1E"/>
    <w:rsid w:val="002832A0"/>
    <w:rsid w:val="0028619A"/>
    <w:rsid w:val="0028711C"/>
    <w:rsid w:val="002878CE"/>
    <w:rsid w:val="002A05EB"/>
    <w:rsid w:val="002A495E"/>
    <w:rsid w:val="002A4E08"/>
    <w:rsid w:val="002A4FF0"/>
    <w:rsid w:val="002A7833"/>
    <w:rsid w:val="002B17C2"/>
    <w:rsid w:val="002B186C"/>
    <w:rsid w:val="002B1EFE"/>
    <w:rsid w:val="002B20E9"/>
    <w:rsid w:val="002C1ACE"/>
    <w:rsid w:val="002C6D6B"/>
    <w:rsid w:val="002D0EE6"/>
    <w:rsid w:val="002D6172"/>
    <w:rsid w:val="002D7186"/>
    <w:rsid w:val="002E20DB"/>
    <w:rsid w:val="002E5A27"/>
    <w:rsid w:val="002E6BA0"/>
    <w:rsid w:val="002F0358"/>
    <w:rsid w:val="002F2D31"/>
    <w:rsid w:val="002F3F1C"/>
    <w:rsid w:val="002F41FA"/>
    <w:rsid w:val="002F5B2A"/>
    <w:rsid w:val="00306979"/>
    <w:rsid w:val="00310425"/>
    <w:rsid w:val="00314599"/>
    <w:rsid w:val="0031484E"/>
    <w:rsid w:val="00315CA7"/>
    <w:rsid w:val="003164FE"/>
    <w:rsid w:val="00321521"/>
    <w:rsid w:val="00322561"/>
    <w:rsid w:val="003234E6"/>
    <w:rsid w:val="00325242"/>
    <w:rsid w:val="00326E6E"/>
    <w:rsid w:val="0032778D"/>
    <w:rsid w:val="00331AE4"/>
    <w:rsid w:val="003348F6"/>
    <w:rsid w:val="00341940"/>
    <w:rsid w:val="00350B5E"/>
    <w:rsid w:val="003546BE"/>
    <w:rsid w:val="003560A1"/>
    <w:rsid w:val="00360722"/>
    <w:rsid w:val="00361187"/>
    <w:rsid w:val="0036329A"/>
    <w:rsid w:val="003635AF"/>
    <w:rsid w:val="00366951"/>
    <w:rsid w:val="00371086"/>
    <w:rsid w:val="003715C5"/>
    <w:rsid w:val="003751F5"/>
    <w:rsid w:val="003759C9"/>
    <w:rsid w:val="00382D54"/>
    <w:rsid w:val="00386CD2"/>
    <w:rsid w:val="00386F32"/>
    <w:rsid w:val="003922A4"/>
    <w:rsid w:val="00392A4D"/>
    <w:rsid w:val="00392CFB"/>
    <w:rsid w:val="00393602"/>
    <w:rsid w:val="003966A9"/>
    <w:rsid w:val="00397B9C"/>
    <w:rsid w:val="003A06A3"/>
    <w:rsid w:val="003A0F65"/>
    <w:rsid w:val="003A11B5"/>
    <w:rsid w:val="003A1F7D"/>
    <w:rsid w:val="003A257E"/>
    <w:rsid w:val="003A68DE"/>
    <w:rsid w:val="003A73CF"/>
    <w:rsid w:val="003A77D0"/>
    <w:rsid w:val="003B0592"/>
    <w:rsid w:val="003B122A"/>
    <w:rsid w:val="003B1E22"/>
    <w:rsid w:val="003B351B"/>
    <w:rsid w:val="003B43C6"/>
    <w:rsid w:val="003C0949"/>
    <w:rsid w:val="003C4774"/>
    <w:rsid w:val="003C537F"/>
    <w:rsid w:val="003C53E4"/>
    <w:rsid w:val="003C566A"/>
    <w:rsid w:val="003D6015"/>
    <w:rsid w:val="003D60CC"/>
    <w:rsid w:val="003E096D"/>
    <w:rsid w:val="003E0C53"/>
    <w:rsid w:val="003F172F"/>
    <w:rsid w:val="003F31E7"/>
    <w:rsid w:val="003F391D"/>
    <w:rsid w:val="004008DF"/>
    <w:rsid w:val="00403D0F"/>
    <w:rsid w:val="0040684F"/>
    <w:rsid w:val="00407F90"/>
    <w:rsid w:val="00410F20"/>
    <w:rsid w:val="00414B2E"/>
    <w:rsid w:val="004162B1"/>
    <w:rsid w:val="00423B74"/>
    <w:rsid w:val="0042448B"/>
    <w:rsid w:val="00426072"/>
    <w:rsid w:val="00426998"/>
    <w:rsid w:val="00430426"/>
    <w:rsid w:val="004330A7"/>
    <w:rsid w:val="00434299"/>
    <w:rsid w:val="00437456"/>
    <w:rsid w:val="00437A8C"/>
    <w:rsid w:val="00440CCC"/>
    <w:rsid w:val="004422F9"/>
    <w:rsid w:val="0044447C"/>
    <w:rsid w:val="004455B0"/>
    <w:rsid w:val="00452163"/>
    <w:rsid w:val="004527F7"/>
    <w:rsid w:val="00452D09"/>
    <w:rsid w:val="004539CA"/>
    <w:rsid w:val="004567A3"/>
    <w:rsid w:val="004577CD"/>
    <w:rsid w:val="004600FC"/>
    <w:rsid w:val="0046465F"/>
    <w:rsid w:val="00467C5A"/>
    <w:rsid w:val="00471D41"/>
    <w:rsid w:val="00472282"/>
    <w:rsid w:val="00473611"/>
    <w:rsid w:val="0047493C"/>
    <w:rsid w:val="004762B4"/>
    <w:rsid w:val="004766E5"/>
    <w:rsid w:val="0049080E"/>
    <w:rsid w:val="00491D5E"/>
    <w:rsid w:val="0049671D"/>
    <w:rsid w:val="004978E5"/>
    <w:rsid w:val="00497F61"/>
    <w:rsid w:val="004A1E7E"/>
    <w:rsid w:val="004A35DB"/>
    <w:rsid w:val="004A73AC"/>
    <w:rsid w:val="004B0726"/>
    <w:rsid w:val="004B31A1"/>
    <w:rsid w:val="004B3A7C"/>
    <w:rsid w:val="004C18DC"/>
    <w:rsid w:val="004C258B"/>
    <w:rsid w:val="004C2D8E"/>
    <w:rsid w:val="004C3DF5"/>
    <w:rsid w:val="004D47F9"/>
    <w:rsid w:val="004D4B37"/>
    <w:rsid w:val="004D6F7C"/>
    <w:rsid w:val="004E0A17"/>
    <w:rsid w:val="004E1710"/>
    <w:rsid w:val="004E50FB"/>
    <w:rsid w:val="004F1FF0"/>
    <w:rsid w:val="004F264E"/>
    <w:rsid w:val="004F79EF"/>
    <w:rsid w:val="004F7FE0"/>
    <w:rsid w:val="005001D3"/>
    <w:rsid w:val="005050EC"/>
    <w:rsid w:val="0050572C"/>
    <w:rsid w:val="00512AFF"/>
    <w:rsid w:val="00512F2B"/>
    <w:rsid w:val="00515AD8"/>
    <w:rsid w:val="00517DF2"/>
    <w:rsid w:val="005239B4"/>
    <w:rsid w:val="00524CE3"/>
    <w:rsid w:val="00531D31"/>
    <w:rsid w:val="00534379"/>
    <w:rsid w:val="005346A8"/>
    <w:rsid w:val="00535536"/>
    <w:rsid w:val="0053725A"/>
    <w:rsid w:val="005378E2"/>
    <w:rsid w:val="00546D5C"/>
    <w:rsid w:val="00547469"/>
    <w:rsid w:val="00547C30"/>
    <w:rsid w:val="00550EF5"/>
    <w:rsid w:val="00554940"/>
    <w:rsid w:val="00557546"/>
    <w:rsid w:val="00561056"/>
    <w:rsid w:val="0056297D"/>
    <w:rsid w:val="0056441B"/>
    <w:rsid w:val="00566CCB"/>
    <w:rsid w:val="00573FD8"/>
    <w:rsid w:val="00574B6C"/>
    <w:rsid w:val="00574FA9"/>
    <w:rsid w:val="0057609B"/>
    <w:rsid w:val="005808B9"/>
    <w:rsid w:val="005826B7"/>
    <w:rsid w:val="00582EE4"/>
    <w:rsid w:val="0058357D"/>
    <w:rsid w:val="00583FD6"/>
    <w:rsid w:val="005913E3"/>
    <w:rsid w:val="0059278B"/>
    <w:rsid w:val="00592FFC"/>
    <w:rsid w:val="00595493"/>
    <w:rsid w:val="00596402"/>
    <w:rsid w:val="005A7EC5"/>
    <w:rsid w:val="005B1ED4"/>
    <w:rsid w:val="005B369A"/>
    <w:rsid w:val="005B372B"/>
    <w:rsid w:val="005B52AE"/>
    <w:rsid w:val="005B5516"/>
    <w:rsid w:val="005B784F"/>
    <w:rsid w:val="005C329F"/>
    <w:rsid w:val="005C725F"/>
    <w:rsid w:val="005D260A"/>
    <w:rsid w:val="005D2B68"/>
    <w:rsid w:val="005D73F3"/>
    <w:rsid w:val="005E0B60"/>
    <w:rsid w:val="005E1757"/>
    <w:rsid w:val="005E65DD"/>
    <w:rsid w:val="005F1214"/>
    <w:rsid w:val="005F3BE0"/>
    <w:rsid w:val="005F4880"/>
    <w:rsid w:val="005F7482"/>
    <w:rsid w:val="00600F01"/>
    <w:rsid w:val="0060235E"/>
    <w:rsid w:val="006063F9"/>
    <w:rsid w:val="00610B31"/>
    <w:rsid w:val="00615FA6"/>
    <w:rsid w:val="00627E39"/>
    <w:rsid w:val="00633357"/>
    <w:rsid w:val="00633787"/>
    <w:rsid w:val="00633E8B"/>
    <w:rsid w:val="006348E3"/>
    <w:rsid w:val="0063539E"/>
    <w:rsid w:val="00635F60"/>
    <w:rsid w:val="00636D58"/>
    <w:rsid w:val="00650838"/>
    <w:rsid w:val="00651FEA"/>
    <w:rsid w:val="00654CDB"/>
    <w:rsid w:val="006550D1"/>
    <w:rsid w:val="00657FEC"/>
    <w:rsid w:val="00661CE4"/>
    <w:rsid w:val="00665E7B"/>
    <w:rsid w:val="006704FF"/>
    <w:rsid w:val="006720DD"/>
    <w:rsid w:val="00673F7F"/>
    <w:rsid w:val="00677653"/>
    <w:rsid w:val="00681B8F"/>
    <w:rsid w:val="006835C3"/>
    <w:rsid w:val="00685CD6"/>
    <w:rsid w:val="0068603D"/>
    <w:rsid w:val="00692D5C"/>
    <w:rsid w:val="00694403"/>
    <w:rsid w:val="006946A2"/>
    <w:rsid w:val="00696FF5"/>
    <w:rsid w:val="00697201"/>
    <w:rsid w:val="006A7D64"/>
    <w:rsid w:val="006B2C84"/>
    <w:rsid w:val="006B4320"/>
    <w:rsid w:val="006B79C2"/>
    <w:rsid w:val="006C0BB2"/>
    <w:rsid w:val="006C10D0"/>
    <w:rsid w:val="006C3065"/>
    <w:rsid w:val="006C36D7"/>
    <w:rsid w:val="006C4EBC"/>
    <w:rsid w:val="006C7734"/>
    <w:rsid w:val="006D15AA"/>
    <w:rsid w:val="006D3860"/>
    <w:rsid w:val="006D626B"/>
    <w:rsid w:val="006D6DF4"/>
    <w:rsid w:val="006E1778"/>
    <w:rsid w:val="006E237B"/>
    <w:rsid w:val="006E3248"/>
    <w:rsid w:val="006E6173"/>
    <w:rsid w:val="006F379C"/>
    <w:rsid w:val="006F46C3"/>
    <w:rsid w:val="006F7F48"/>
    <w:rsid w:val="00700AAA"/>
    <w:rsid w:val="0070476E"/>
    <w:rsid w:val="00705123"/>
    <w:rsid w:val="007073B2"/>
    <w:rsid w:val="00711656"/>
    <w:rsid w:val="00711F9C"/>
    <w:rsid w:val="00712858"/>
    <w:rsid w:val="0071370A"/>
    <w:rsid w:val="007149F3"/>
    <w:rsid w:val="00721A5C"/>
    <w:rsid w:val="00722A76"/>
    <w:rsid w:val="007269DC"/>
    <w:rsid w:val="00735759"/>
    <w:rsid w:val="007378F6"/>
    <w:rsid w:val="0074663E"/>
    <w:rsid w:val="007561A1"/>
    <w:rsid w:val="00756DF3"/>
    <w:rsid w:val="00757BA0"/>
    <w:rsid w:val="007639B2"/>
    <w:rsid w:val="00766218"/>
    <w:rsid w:val="00766F42"/>
    <w:rsid w:val="00767D7F"/>
    <w:rsid w:val="007712D8"/>
    <w:rsid w:val="007717C2"/>
    <w:rsid w:val="00774DD4"/>
    <w:rsid w:val="00775B9F"/>
    <w:rsid w:val="0077626A"/>
    <w:rsid w:val="007818BD"/>
    <w:rsid w:val="00782910"/>
    <w:rsid w:val="00783574"/>
    <w:rsid w:val="00784EDD"/>
    <w:rsid w:val="007850E7"/>
    <w:rsid w:val="007865FD"/>
    <w:rsid w:val="00790108"/>
    <w:rsid w:val="007902DC"/>
    <w:rsid w:val="0079171E"/>
    <w:rsid w:val="00793080"/>
    <w:rsid w:val="007A08B4"/>
    <w:rsid w:val="007A25A9"/>
    <w:rsid w:val="007A262B"/>
    <w:rsid w:val="007A459C"/>
    <w:rsid w:val="007B0F8B"/>
    <w:rsid w:val="007B1A67"/>
    <w:rsid w:val="007B5169"/>
    <w:rsid w:val="007B560E"/>
    <w:rsid w:val="007B59B9"/>
    <w:rsid w:val="007C1D10"/>
    <w:rsid w:val="007C2A16"/>
    <w:rsid w:val="007C2BC2"/>
    <w:rsid w:val="007C5178"/>
    <w:rsid w:val="007D1A50"/>
    <w:rsid w:val="007D2E62"/>
    <w:rsid w:val="007D57D6"/>
    <w:rsid w:val="007E058F"/>
    <w:rsid w:val="007E0AEB"/>
    <w:rsid w:val="007E4789"/>
    <w:rsid w:val="007F0026"/>
    <w:rsid w:val="007F0C26"/>
    <w:rsid w:val="008023AB"/>
    <w:rsid w:val="008049B5"/>
    <w:rsid w:val="00804BE8"/>
    <w:rsid w:val="00807CBA"/>
    <w:rsid w:val="00812E14"/>
    <w:rsid w:val="0081322B"/>
    <w:rsid w:val="00815CDC"/>
    <w:rsid w:val="00821F46"/>
    <w:rsid w:val="008232A9"/>
    <w:rsid w:val="008235D3"/>
    <w:rsid w:val="00831331"/>
    <w:rsid w:val="00834CA0"/>
    <w:rsid w:val="00844C6A"/>
    <w:rsid w:val="008471E0"/>
    <w:rsid w:val="00852192"/>
    <w:rsid w:val="008539E4"/>
    <w:rsid w:val="00854358"/>
    <w:rsid w:val="008618D1"/>
    <w:rsid w:val="008643F4"/>
    <w:rsid w:val="00864A35"/>
    <w:rsid w:val="00865848"/>
    <w:rsid w:val="00865E58"/>
    <w:rsid w:val="0087397C"/>
    <w:rsid w:val="00873B7B"/>
    <w:rsid w:val="00873E5E"/>
    <w:rsid w:val="008808FC"/>
    <w:rsid w:val="00891176"/>
    <w:rsid w:val="00891B8F"/>
    <w:rsid w:val="00894E0A"/>
    <w:rsid w:val="008968CD"/>
    <w:rsid w:val="008A0D24"/>
    <w:rsid w:val="008A2461"/>
    <w:rsid w:val="008A3450"/>
    <w:rsid w:val="008A5630"/>
    <w:rsid w:val="008A77DA"/>
    <w:rsid w:val="008B03D5"/>
    <w:rsid w:val="008B23C0"/>
    <w:rsid w:val="008B5EB9"/>
    <w:rsid w:val="008C0908"/>
    <w:rsid w:val="008C5169"/>
    <w:rsid w:val="008C6B35"/>
    <w:rsid w:val="008C6C20"/>
    <w:rsid w:val="008C710D"/>
    <w:rsid w:val="008D0CDE"/>
    <w:rsid w:val="008D1249"/>
    <w:rsid w:val="008D5686"/>
    <w:rsid w:val="008E747E"/>
    <w:rsid w:val="008F08CA"/>
    <w:rsid w:val="008F253B"/>
    <w:rsid w:val="008F39DE"/>
    <w:rsid w:val="008F7732"/>
    <w:rsid w:val="009046F1"/>
    <w:rsid w:val="0090678C"/>
    <w:rsid w:val="00907D86"/>
    <w:rsid w:val="009116E9"/>
    <w:rsid w:val="00911D31"/>
    <w:rsid w:val="0091293B"/>
    <w:rsid w:val="00920CF1"/>
    <w:rsid w:val="009211AD"/>
    <w:rsid w:val="009245D5"/>
    <w:rsid w:val="00924CEA"/>
    <w:rsid w:val="00930C13"/>
    <w:rsid w:val="009316D7"/>
    <w:rsid w:val="0093269F"/>
    <w:rsid w:val="0093419C"/>
    <w:rsid w:val="00935420"/>
    <w:rsid w:val="00935832"/>
    <w:rsid w:val="009364F2"/>
    <w:rsid w:val="009441A5"/>
    <w:rsid w:val="0094507E"/>
    <w:rsid w:val="00950631"/>
    <w:rsid w:val="009539B7"/>
    <w:rsid w:val="00954933"/>
    <w:rsid w:val="00954CCB"/>
    <w:rsid w:val="00966411"/>
    <w:rsid w:val="00966809"/>
    <w:rsid w:val="00966C3F"/>
    <w:rsid w:val="009703D0"/>
    <w:rsid w:val="00971723"/>
    <w:rsid w:val="00972E9B"/>
    <w:rsid w:val="009776A5"/>
    <w:rsid w:val="00977FBA"/>
    <w:rsid w:val="00981D3D"/>
    <w:rsid w:val="00982A8D"/>
    <w:rsid w:val="0098452C"/>
    <w:rsid w:val="00990923"/>
    <w:rsid w:val="00995619"/>
    <w:rsid w:val="00997345"/>
    <w:rsid w:val="009A0607"/>
    <w:rsid w:val="009A54F1"/>
    <w:rsid w:val="009A7558"/>
    <w:rsid w:val="009A7CEA"/>
    <w:rsid w:val="009B2BD2"/>
    <w:rsid w:val="009B34A6"/>
    <w:rsid w:val="009C120D"/>
    <w:rsid w:val="009D1879"/>
    <w:rsid w:val="009D2103"/>
    <w:rsid w:val="009D2460"/>
    <w:rsid w:val="009D34BD"/>
    <w:rsid w:val="009D46DC"/>
    <w:rsid w:val="009D77FF"/>
    <w:rsid w:val="009E0ECD"/>
    <w:rsid w:val="009E1DA7"/>
    <w:rsid w:val="009E2107"/>
    <w:rsid w:val="009E3C7B"/>
    <w:rsid w:val="009E781D"/>
    <w:rsid w:val="009F023A"/>
    <w:rsid w:val="009F18F3"/>
    <w:rsid w:val="009F4D1F"/>
    <w:rsid w:val="009F5653"/>
    <w:rsid w:val="00A0353D"/>
    <w:rsid w:val="00A16A76"/>
    <w:rsid w:val="00A17F26"/>
    <w:rsid w:val="00A21BBD"/>
    <w:rsid w:val="00A31577"/>
    <w:rsid w:val="00A337BA"/>
    <w:rsid w:val="00A35028"/>
    <w:rsid w:val="00A359FA"/>
    <w:rsid w:val="00A35ED1"/>
    <w:rsid w:val="00A36FB7"/>
    <w:rsid w:val="00A45B93"/>
    <w:rsid w:val="00A54A07"/>
    <w:rsid w:val="00A5688E"/>
    <w:rsid w:val="00A56CAD"/>
    <w:rsid w:val="00A5713B"/>
    <w:rsid w:val="00A61BC6"/>
    <w:rsid w:val="00A62DCE"/>
    <w:rsid w:val="00A65B2A"/>
    <w:rsid w:val="00A65E9A"/>
    <w:rsid w:val="00A6797A"/>
    <w:rsid w:val="00A7402A"/>
    <w:rsid w:val="00A75D11"/>
    <w:rsid w:val="00A82A4B"/>
    <w:rsid w:val="00A866BE"/>
    <w:rsid w:val="00A87141"/>
    <w:rsid w:val="00A9133B"/>
    <w:rsid w:val="00A91839"/>
    <w:rsid w:val="00A9247C"/>
    <w:rsid w:val="00A94A37"/>
    <w:rsid w:val="00A96028"/>
    <w:rsid w:val="00A96250"/>
    <w:rsid w:val="00A971D6"/>
    <w:rsid w:val="00AA0503"/>
    <w:rsid w:val="00AA10BF"/>
    <w:rsid w:val="00AA3899"/>
    <w:rsid w:val="00AA3BBC"/>
    <w:rsid w:val="00AA546C"/>
    <w:rsid w:val="00AA7724"/>
    <w:rsid w:val="00AB6F2C"/>
    <w:rsid w:val="00AB70E1"/>
    <w:rsid w:val="00AC3B3F"/>
    <w:rsid w:val="00AC4952"/>
    <w:rsid w:val="00AC6102"/>
    <w:rsid w:val="00AD4FD3"/>
    <w:rsid w:val="00AD5855"/>
    <w:rsid w:val="00AD66C1"/>
    <w:rsid w:val="00AE3E35"/>
    <w:rsid w:val="00AE5386"/>
    <w:rsid w:val="00AE70D4"/>
    <w:rsid w:val="00AF278F"/>
    <w:rsid w:val="00AF2A5B"/>
    <w:rsid w:val="00AF4000"/>
    <w:rsid w:val="00AF4509"/>
    <w:rsid w:val="00AF4FCA"/>
    <w:rsid w:val="00B0025F"/>
    <w:rsid w:val="00B04D39"/>
    <w:rsid w:val="00B06497"/>
    <w:rsid w:val="00B068ED"/>
    <w:rsid w:val="00B12895"/>
    <w:rsid w:val="00B14498"/>
    <w:rsid w:val="00B14E83"/>
    <w:rsid w:val="00B15128"/>
    <w:rsid w:val="00B1579C"/>
    <w:rsid w:val="00B1613B"/>
    <w:rsid w:val="00B237DE"/>
    <w:rsid w:val="00B23FA2"/>
    <w:rsid w:val="00B243A9"/>
    <w:rsid w:val="00B25C2C"/>
    <w:rsid w:val="00B32E79"/>
    <w:rsid w:val="00B33246"/>
    <w:rsid w:val="00B33DD5"/>
    <w:rsid w:val="00B362AB"/>
    <w:rsid w:val="00B36696"/>
    <w:rsid w:val="00B369BA"/>
    <w:rsid w:val="00B444DA"/>
    <w:rsid w:val="00B44634"/>
    <w:rsid w:val="00B4573F"/>
    <w:rsid w:val="00B45EF7"/>
    <w:rsid w:val="00B52F6E"/>
    <w:rsid w:val="00B53FE7"/>
    <w:rsid w:val="00B56151"/>
    <w:rsid w:val="00B6154F"/>
    <w:rsid w:val="00B63196"/>
    <w:rsid w:val="00B65004"/>
    <w:rsid w:val="00B66F7A"/>
    <w:rsid w:val="00B67CC1"/>
    <w:rsid w:val="00B70770"/>
    <w:rsid w:val="00B70C85"/>
    <w:rsid w:val="00B73A23"/>
    <w:rsid w:val="00B81C2B"/>
    <w:rsid w:val="00B91B9A"/>
    <w:rsid w:val="00B935EE"/>
    <w:rsid w:val="00BA2C71"/>
    <w:rsid w:val="00BB24BB"/>
    <w:rsid w:val="00BB2554"/>
    <w:rsid w:val="00BB2776"/>
    <w:rsid w:val="00BC167C"/>
    <w:rsid w:val="00BC3713"/>
    <w:rsid w:val="00BC49CA"/>
    <w:rsid w:val="00BC5359"/>
    <w:rsid w:val="00BC54DB"/>
    <w:rsid w:val="00BC6592"/>
    <w:rsid w:val="00BD0831"/>
    <w:rsid w:val="00BD5B11"/>
    <w:rsid w:val="00BE15E2"/>
    <w:rsid w:val="00BE311A"/>
    <w:rsid w:val="00BE60EC"/>
    <w:rsid w:val="00BF2129"/>
    <w:rsid w:val="00BF3695"/>
    <w:rsid w:val="00BF577A"/>
    <w:rsid w:val="00BF7928"/>
    <w:rsid w:val="00C00EB2"/>
    <w:rsid w:val="00C018F7"/>
    <w:rsid w:val="00C04169"/>
    <w:rsid w:val="00C06738"/>
    <w:rsid w:val="00C0702D"/>
    <w:rsid w:val="00C13394"/>
    <w:rsid w:val="00C13DE5"/>
    <w:rsid w:val="00C1401B"/>
    <w:rsid w:val="00C14693"/>
    <w:rsid w:val="00C1506E"/>
    <w:rsid w:val="00C1659A"/>
    <w:rsid w:val="00C20E08"/>
    <w:rsid w:val="00C30F54"/>
    <w:rsid w:val="00C31085"/>
    <w:rsid w:val="00C3142D"/>
    <w:rsid w:val="00C32C67"/>
    <w:rsid w:val="00C33286"/>
    <w:rsid w:val="00C33CBC"/>
    <w:rsid w:val="00C369ED"/>
    <w:rsid w:val="00C37511"/>
    <w:rsid w:val="00C43BE0"/>
    <w:rsid w:val="00C451FD"/>
    <w:rsid w:val="00C45371"/>
    <w:rsid w:val="00C45EE4"/>
    <w:rsid w:val="00C4744C"/>
    <w:rsid w:val="00C5107C"/>
    <w:rsid w:val="00C52054"/>
    <w:rsid w:val="00C57F6C"/>
    <w:rsid w:val="00C65027"/>
    <w:rsid w:val="00C654BF"/>
    <w:rsid w:val="00C65F52"/>
    <w:rsid w:val="00C66026"/>
    <w:rsid w:val="00C668AE"/>
    <w:rsid w:val="00C6767E"/>
    <w:rsid w:val="00C67F5E"/>
    <w:rsid w:val="00C71099"/>
    <w:rsid w:val="00C733F8"/>
    <w:rsid w:val="00C76901"/>
    <w:rsid w:val="00C82430"/>
    <w:rsid w:val="00C83E10"/>
    <w:rsid w:val="00C843FB"/>
    <w:rsid w:val="00C87B33"/>
    <w:rsid w:val="00C90FDB"/>
    <w:rsid w:val="00C93D54"/>
    <w:rsid w:val="00C958AC"/>
    <w:rsid w:val="00CA567F"/>
    <w:rsid w:val="00CB02AE"/>
    <w:rsid w:val="00CB138F"/>
    <w:rsid w:val="00CB18B2"/>
    <w:rsid w:val="00CB1CED"/>
    <w:rsid w:val="00CC04FF"/>
    <w:rsid w:val="00CC199E"/>
    <w:rsid w:val="00CC3BBB"/>
    <w:rsid w:val="00CC431E"/>
    <w:rsid w:val="00CC70FB"/>
    <w:rsid w:val="00CD1BA8"/>
    <w:rsid w:val="00CD2EF4"/>
    <w:rsid w:val="00CD3540"/>
    <w:rsid w:val="00CD5672"/>
    <w:rsid w:val="00CE3210"/>
    <w:rsid w:val="00CE5F93"/>
    <w:rsid w:val="00CE5FD5"/>
    <w:rsid w:val="00CE6F08"/>
    <w:rsid w:val="00CF1DCB"/>
    <w:rsid w:val="00CF3089"/>
    <w:rsid w:val="00D000E0"/>
    <w:rsid w:val="00D0293C"/>
    <w:rsid w:val="00D02B4D"/>
    <w:rsid w:val="00D0402A"/>
    <w:rsid w:val="00D05B84"/>
    <w:rsid w:val="00D068E2"/>
    <w:rsid w:val="00D06D11"/>
    <w:rsid w:val="00D072AE"/>
    <w:rsid w:val="00D0781C"/>
    <w:rsid w:val="00D07864"/>
    <w:rsid w:val="00D13F75"/>
    <w:rsid w:val="00D14E6A"/>
    <w:rsid w:val="00D15615"/>
    <w:rsid w:val="00D216FA"/>
    <w:rsid w:val="00D22E17"/>
    <w:rsid w:val="00D23C88"/>
    <w:rsid w:val="00D2571A"/>
    <w:rsid w:val="00D26492"/>
    <w:rsid w:val="00D2711B"/>
    <w:rsid w:val="00D30D55"/>
    <w:rsid w:val="00D30E12"/>
    <w:rsid w:val="00D315F1"/>
    <w:rsid w:val="00D37A82"/>
    <w:rsid w:val="00D42BC1"/>
    <w:rsid w:val="00D43E48"/>
    <w:rsid w:val="00D468B3"/>
    <w:rsid w:val="00D5021E"/>
    <w:rsid w:val="00D56BD9"/>
    <w:rsid w:val="00D57CEA"/>
    <w:rsid w:val="00D60069"/>
    <w:rsid w:val="00D61886"/>
    <w:rsid w:val="00D62414"/>
    <w:rsid w:val="00D7668A"/>
    <w:rsid w:val="00D769C1"/>
    <w:rsid w:val="00D77819"/>
    <w:rsid w:val="00D813AA"/>
    <w:rsid w:val="00D82067"/>
    <w:rsid w:val="00D824FD"/>
    <w:rsid w:val="00D837F2"/>
    <w:rsid w:val="00D84D99"/>
    <w:rsid w:val="00D856F1"/>
    <w:rsid w:val="00D86C4F"/>
    <w:rsid w:val="00D92855"/>
    <w:rsid w:val="00D96BC1"/>
    <w:rsid w:val="00DA0873"/>
    <w:rsid w:val="00DA15F4"/>
    <w:rsid w:val="00DA41B4"/>
    <w:rsid w:val="00DA655D"/>
    <w:rsid w:val="00DA6D32"/>
    <w:rsid w:val="00DB17FE"/>
    <w:rsid w:val="00DB4E01"/>
    <w:rsid w:val="00DB5419"/>
    <w:rsid w:val="00DB5FA4"/>
    <w:rsid w:val="00DC06B6"/>
    <w:rsid w:val="00DC2CFB"/>
    <w:rsid w:val="00DC5370"/>
    <w:rsid w:val="00DC70C5"/>
    <w:rsid w:val="00DC7F4D"/>
    <w:rsid w:val="00DD09EB"/>
    <w:rsid w:val="00DD2321"/>
    <w:rsid w:val="00DD53EE"/>
    <w:rsid w:val="00DD66B3"/>
    <w:rsid w:val="00DE2DB1"/>
    <w:rsid w:val="00DE34DE"/>
    <w:rsid w:val="00DE7C44"/>
    <w:rsid w:val="00DF2867"/>
    <w:rsid w:val="00E002A7"/>
    <w:rsid w:val="00E10C03"/>
    <w:rsid w:val="00E16006"/>
    <w:rsid w:val="00E17C27"/>
    <w:rsid w:val="00E26EE1"/>
    <w:rsid w:val="00E27996"/>
    <w:rsid w:val="00E339AC"/>
    <w:rsid w:val="00E34AC9"/>
    <w:rsid w:val="00E34D67"/>
    <w:rsid w:val="00E4225C"/>
    <w:rsid w:val="00E426EE"/>
    <w:rsid w:val="00E47E17"/>
    <w:rsid w:val="00E50FF9"/>
    <w:rsid w:val="00E53C97"/>
    <w:rsid w:val="00E558C8"/>
    <w:rsid w:val="00E57ABF"/>
    <w:rsid w:val="00E61BFA"/>
    <w:rsid w:val="00E6342E"/>
    <w:rsid w:val="00E6683D"/>
    <w:rsid w:val="00E709A8"/>
    <w:rsid w:val="00E712ED"/>
    <w:rsid w:val="00E71ECE"/>
    <w:rsid w:val="00E734F5"/>
    <w:rsid w:val="00E73604"/>
    <w:rsid w:val="00E76816"/>
    <w:rsid w:val="00E80B3D"/>
    <w:rsid w:val="00E838C6"/>
    <w:rsid w:val="00E85C62"/>
    <w:rsid w:val="00E85F4B"/>
    <w:rsid w:val="00E912C7"/>
    <w:rsid w:val="00E91A29"/>
    <w:rsid w:val="00E942F7"/>
    <w:rsid w:val="00EA0EAF"/>
    <w:rsid w:val="00EA19B6"/>
    <w:rsid w:val="00EA4724"/>
    <w:rsid w:val="00EA4A27"/>
    <w:rsid w:val="00EA5DA3"/>
    <w:rsid w:val="00EA6C84"/>
    <w:rsid w:val="00EB1921"/>
    <w:rsid w:val="00EB29D0"/>
    <w:rsid w:val="00EC2287"/>
    <w:rsid w:val="00EC42AC"/>
    <w:rsid w:val="00ED498C"/>
    <w:rsid w:val="00ED6396"/>
    <w:rsid w:val="00EE121A"/>
    <w:rsid w:val="00EE51F6"/>
    <w:rsid w:val="00EE7EFD"/>
    <w:rsid w:val="00EE7F83"/>
    <w:rsid w:val="00EF05C1"/>
    <w:rsid w:val="00EF0E1B"/>
    <w:rsid w:val="00EF1508"/>
    <w:rsid w:val="00EF3A15"/>
    <w:rsid w:val="00EF43CD"/>
    <w:rsid w:val="00EF46F6"/>
    <w:rsid w:val="00EF55B7"/>
    <w:rsid w:val="00EF65DC"/>
    <w:rsid w:val="00EF7194"/>
    <w:rsid w:val="00F00044"/>
    <w:rsid w:val="00F01C12"/>
    <w:rsid w:val="00F049F9"/>
    <w:rsid w:val="00F05485"/>
    <w:rsid w:val="00F05A8A"/>
    <w:rsid w:val="00F1051E"/>
    <w:rsid w:val="00F13F67"/>
    <w:rsid w:val="00F175EE"/>
    <w:rsid w:val="00F22BE7"/>
    <w:rsid w:val="00F27379"/>
    <w:rsid w:val="00F305AA"/>
    <w:rsid w:val="00F320F1"/>
    <w:rsid w:val="00F3444F"/>
    <w:rsid w:val="00F36C2D"/>
    <w:rsid w:val="00F41606"/>
    <w:rsid w:val="00F42F45"/>
    <w:rsid w:val="00F46611"/>
    <w:rsid w:val="00F471B4"/>
    <w:rsid w:val="00F4763C"/>
    <w:rsid w:val="00F5150C"/>
    <w:rsid w:val="00F51B9D"/>
    <w:rsid w:val="00F52A95"/>
    <w:rsid w:val="00F54A88"/>
    <w:rsid w:val="00F57DDE"/>
    <w:rsid w:val="00F62A91"/>
    <w:rsid w:val="00F66ECA"/>
    <w:rsid w:val="00F67214"/>
    <w:rsid w:val="00F70940"/>
    <w:rsid w:val="00F70D57"/>
    <w:rsid w:val="00F77E1C"/>
    <w:rsid w:val="00F812D0"/>
    <w:rsid w:val="00F81DBB"/>
    <w:rsid w:val="00F84AFE"/>
    <w:rsid w:val="00F90148"/>
    <w:rsid w:val="00F91D41"/>
    <w:rsid w:val="00F9489C"/>
    <w:rsid w:val="00F953B3"/>
    <w:rsid w:val="00FA5547"/>
    <w:rsid w:val="00FA7C16"/>
    <w:rsid w:val="00FB046E"/>
    <w:rsid w:val="00FB3E0D"/>
    <w:rsid w:val="00FB4F1B"/>
    <w:rsid w:val="00FC0189"/>
    <w:rsid w:val="00FC5437"/>
    <w:rsid w:val="00FC6379"/>
    <w:rsid w:val="00FC6A06"/>
    <w:rsid w:val="00FD2E5F"/>
    <w:rsid w:val="00FD31E8"/>
    <w:rsid w:val="00FD45BB"/>
    <w:rsid w:val="00FE067D"/>
    <w:rsid w:val="00FE35E5"/>
    <w:rsid w:val="00FE4E80"/>
    <w:rsid w:val="00FE4F6C"/>
    <w:rsid w:val="00FE64A3"/>
    <w:rsid w:val="00FE7255"/>
    <w:rsid w:val="00FF212A"/>
    <w:rsid w:val="00FF3796"/>
    <w:rsid w:val="00FF6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CEA"/>
    <w:rPr>
      <w:rFonts w:ascii="Segoe WP" w:hAnsi="Segoe WP"/>
      <w:sz w:val="20"/>
    </w:rPr>
  </w:style>
  <w:style w:type="paragraph" w:styleId="Heading1">
    <w:name w:val="heading 1"/>
    <w:basedOn w:val="Normal"/>
    <w:next w:val="Normal"/>
    <w:link w:val="Heading1Char"/>
    <w:uiPriority w:val="9"/>
    <w:qFormat/>
    <w:rsid w:val="005B1ED4"/>
    <w:pPr>
      <w:keepNext/>
      <w:keepLines/>
      <w:numPr>
        <w:numId w:val="21"/>
      </w:numPr>
      <w:spacing w:before="480" w:after="0"/>
      <w:outlineLvl w:val="0"/>
    </w:pPr>
    <w:rPr>
      <w:rFonts w:eastAsiaTheme="majorEastAsia" w:cstheme="majorBidi"/>
      <w:bCs/>
      <w:color w:val="365F91" w:themeColor="accent1" w:themeShade="BF"/>
      <w:sz w:val="40"/>
      <w:szCs w:val="40"/>
    </w:rPr>
  </w:style>
  <w:style w:type="paragraph" w:styleId="Heading2">
    <w:name w:val="heading 2"/>
    <w:basedOn w:val="Normal"/>
    <w:next w:val="Normal"/>
    <w:link w:val="Heading2Char"/>
    <w:uiPriority w:val="9"/>
    <w:unhideWhenUsed/>
    <w:qFormat/>
    <w:rsid w:val="005B1ED4"/>
    <w:pPr>
      <w:keepNext/>
      <w:keepLines/>
      <w:numPr>
        <w:ilvl w:val="1"/>
        <w:numId w:val="21"/>
      </w:numPr>
      <w:spacing w:before="200" w:after="0"/>
      <w:outlineLvl w:val="1"/>
    </w:pPr>
    <w:rPr>
      <w:rFonts w:eastAsiaTheme="majorEastAsia" w:cstheme="majorBidi"/>
      <w:bCs/>
      <w:color w:val="4F81BD" w:themeColor="accent1"/>
      <w:sz w:val="26"/>
      <w:szCs w:val="26"/>
    </w:rPr>
  </w:style>
  <w:style w:type="paragraph" w:styleId="Heading3">
    <w:name w:val="heading 3"/>
    <w:basedOn w:val="Normal"/>
    <w:next w:val="Normal"/>
    <w:link w:val="Heading3Char"/>
    <w:autoRedefine/>
    <w:uiPriority w:val="9"/>
    <w:unhideWhenUsed/>
    <w:qFormat/>
    <w:rsid w:val="008D1249"/>
    <w:pPr>
      <w:keepNext/>
      <w:keepLines/>
      <w:numPr>
        <w:ilvl w:val="2"/>
        <w:numId w:val="21"/>
      </w:numPr>
      <w:spacing w:before="200" w:after="0"/>
      <w:outlineLvl w:val="2"/>
    </w:pPr>
    <w:rPr>
      <w:rFonts w:eastAsiaTheme="majorEastAsia" w:cstheme="majorBidi"/>
      <w:bCs/>
      <w:color w:val="4F81BD" w:themeColor="accent1"/>
      <w:sz w:val="22"/>
    </w:rPr>
  </w:style>
  <w:style w:type="paragraph" w:styleId="Heading4">
    <w:name w:val="heading 4"/>
    <w:basedOn w:val="Normal"/>
    <w:next w:val="Normal"/>
    <w:link w:val="Heading4Char"/>
    <w:uiPriority w:val="9"/>
    <w:unhideWhenUsed/>
    <w:qFormat/>
    <w:rsid w:val="002B20E9"/>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20E9"/>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20E9"/>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20E9"/>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20E9"/>
    <w:pPr>
      <w:keepNext/>
      <w:keepLines/>
      <w:numPr>
        <w:ilvl w:val="7"/>
        <w:numId w:val="2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B20E9"/>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ED4"/>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1ED4"/>
    <w:rPr>
      <w:rFonts w:ascii="Segoe WP" w:eastAsiaTheme="majorEastAsia" w:hAnsi="Segoe WP"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B1ED4"/>
    <w:rPr>
      <w:rFonts w:ascii="Segoe WP" w:eastAsiaTheme="majorEastAsia" w:hAnsi="Segoe WP" w:cstheme="majorBidi"/>
      <w:bCs/>
      <w:color w:val="365F91" w:themeColor="accent1" w:themeShade="BF"/>
      <w:sz w:val="40"/>
      <w:szCs w:val="40"/>
    </w:rPr>
  </w:style>
  <w:style w:type="paragraph" w:styleId="ListParagraph">
    <w:name w:val="List Paragraph"/>
    <w:basedOn w:val="Normal"/>
    <w:uiPriority w:val="34"/>
    <w:qFormat/>
    <w:rsid w:val="00C33286"/>
    <w:pPr>
      <w:ind w:left="720"/>
      <w:contextualSpacing/>
    </w:pPr>
  </w:style>
  <w:style w:type="character" w:customStyle="1" w:styleId="CodeInline">
    <w:name w:val="Code Inline"/>
    <w:basedOn w:val="DefaultParagraphFont"/>
    <w:rsid w:val="004C18DC"/>
    <w:rPr>
      <w:rFonts w:ascii="Consolas" w:hAnsi="Consolas"/>
      <w:bCs/>
      <w:color w:val="4F81BD" w:themeColor="accent1"/>
    </w:rPr>
  </w:style>
  <w:style w:type="character" w:customStyle="1" w:styleId="Heading2Char">
    <w:name w:val="Heading 2 Char"/>
    <w:basedOn w:val="DefaultParagraphFont"/>
    <w:link w:val="Heading2"/>
    <w:uiPriority w:val="9"/>
    <w:rsid w:val="005B1ED4"/>
    <w:rPr>
      <w:rFonts w:ascii="Segoe WP" w:eastAsiaTheme="majorEastAsia" w:hAnsi="Segoe WP" w:cstheme="majorBidi"/>
      <w:bCs/>
      <w:color w:val="4F81BD" w:themeColor="accent1"/>
      <w:sz w:val="26"/>
      <w:szCs w:val="26"/>
    </w:rPr>
  </w:style>
  <w:style w:type="character" w:customStyle="1" w:styleId="Heading3Char">
    <w:name w:val="Heading 3 Char"/>
    <w:basedOn w:val="DefaultParagraphFont"/>
    <w:link w:val="Heading3"/>
    <w:uiPriority w:val="9"/>
    <w:rsid w:val="008D1249"/>
    <w:rPr>
      <w:rFonts w:ascii="Segoe WP" w:eastAsiaTheme="majorEastAsia" w:hAnsi="Segoe WP" w:cstheme="majorBidi"/>
      <w:bCs/>
      <w:color w:val="4F81BD" w:themeColor="accent1"/>
    </w:rPr>
  </w:style>
  <w:style w:type="paragraph" w:styleId="FootnoteText">
    <w:name w:val="footnote text"/>
    <w:basedOn w:val="Normal"/>
    <w:link w:val="FootnoteTextChar"/>
    <w:uiPriority w:val="99"/>
    <w:semiHidden/>
    <w:unhideWhenUsed/>
    <w:rsid w:val="000A1C45"/>
    <w:pPr>
      <w:spacing w:after="0" w:line="240" w:lineRule="auto"/>
    </w:pPr>
    <w:rPr>
      <w:szCs w:val="20"/>
    </w:rPr>
  </w:style>
  <w:style w:type="character" w:customStyle="1" w:styleId="FootnoteTextChar">
    <w:name w:val="Footnote Text Char"/>
    <w:basedOn w:val="DefaultParagraphFont"/>
    <w:link w:val="FootnoteText"/>
    <w:uiPriority w:val="99"/>
    <w:semiHidden/>
    <w:rsid w:val="000A1C45"/>
    <w:rPr>
      <w:sz w:val="20"/>
      <w:szCs w:val="20"/>
    </w:rPr>
  </w:style>
  <w:style w:type="character" w:styleId="FootnoteReference">
    <w:name w:val="footnote reference"/>
    <w:basedOn w:val="DefaultParagraphFont"/>
    <w:uiPriority w:val="99"/>
    <w:semiHidden/>
    <w:unhideWhenUsed/>
    <w:rsid w:val="000A1C45"/>
    <w:rPr>
      <w:vertAlign w:val="superscript"/>
    </w:rPr>
  </w:style>
  <w:style w:type="paragraph" w:customStyle="1" w:styleId="Code">
    <w:name w:val="Code"/>
    <w:basedOn w:val="Normal"/>
    <w:qFormat/>
    <w:rsid w:val="00437A8C"/>
    <w:pPr>
      <w:pBdr>
        <w:top w:val="dashSmallGap" w:sz="4" w:space="1" w:color="auto" w:shadow="1"/>
        <w:left w:val="dashSmallGap" w:sz="4" w:space="4" w:color="auto" w:shadow="1"/>
        <w:bottom w:val="dashSmallGap" w:sz="4" w:space="1" w:color="auto" w:shadow="1"/>
        <w:right w:val="dashSmallGap" w:sz="4" w:space="4" w:color="auto" w:shadow="1"/>
      </w:pBdr>
      <w:shd w:val="pct10" w:color="auto" w:fill="auto"/>
      <w:spacing w:after="120"/>
      <w:ind w:left="720"/>
      <w:contextualSpacing/>
    </w:pPr>
    <w:rPr>
      <w:rFonts w:ascii="Consolas" w:hAnsi="Consolas" w:cs="Consolas"/>
      <w:noProof/>
      <w:sz w:val="16"/>
      <w:lang w:val="en-GB"/>
    </w:rPr>
  </w:style>
  <w:style w:type="character" w:styleId="CommentReference">
    <w:name w:val="annotation reference"/>
    <w:basedOn w:val="DefaultParagraphFont"/>
    <w:uiPriority w:val="99"/>
    <w:semiHidden/>
    <w:unhideWhenUsed/>
    <w:rsid w:val="00D2571A"/>
    <w:rPr>
      <w:sz w:val="16"/>
      <w:szCs w:val="16"/>
    </w:rPr>
  </w:style>
  <w:style w:type="paragraph" w:styleId="CommentText">
    <w:name w:val="annotation text"/>
    <w:basedOn w:val="Normal"/>
    <w:link w:val="CommentTextChar"/>
    <w:uiPriority w:val="99"/>
    <w:unhideWhenUsed/>
    <w:rsid w:val="00D2571A"/>
    <w:pPr>
      <w:spacing w:line="240" w:lineRule="auto"/>
    </w:pPr>
    <w:rPr>
      <w:szCs w:val="20"/>
    </w:rPr>
  </w:style>
  <w:style w:type="character" w:customStyle="1" w:styleId="CommentTextChar">
    <w:name w:val="Comment Text Char"/>
    <w:basedOn w:val="DefaultParagraphFont"/>
    <w:link w:val="CommentText"/>
    <w:uiPriority w:val="99"/>
    <w:rsid w:val="00D2571A"/>
    <w:rPr>
      <w:sz w:val="20"/>
      <w:szCs w:val="20"/>
    </w:rPr>
  </w:style>
  <w:style w:type="paragraph" w:styleId="CommentSubject">
    <w:name w:val="annotation subject"/>
    <w:basedOn w:val="CommentText"/>
    <w:next w:val="CommentText"/>
    <w:link w:val="CommentSubjectChar"/>
    <w:uiPriority w:val="99"/>
    <w:semiHidden/>
    <w:unhideWhenUsed/>
    <w:rsid w:val="00D2571A"/>
    <w:rPr>
      <w:b/>
      <w:bCs/>
    </w:rPr>
  </w:style>
  <w:style w:type="character" w:customStyle="1" w:styleId="CommentSubjectChar">
    <w:name w:val="Comment Subject Char"/>
    <w:basedOn w:val="CommentTextChar"/>
    <w:link w:val="CommentSubject"/>
    <w:uiPriority w:val="99"/>
    <w:semiHidden/>
    <w:rsid w:val="00D2571A"/>
    <w:rPr>
      <w:b/>
      <w:bCs/>
      <w:sz w:val="20"/>
      <w:szCs w:val="20"/>
    </w:rPr>
  </w:style>
  <w:style w:type="paragraph" w:styleId="BalloonText">
    <w:name w:val="Balloon Text"/>
    <w:basedOn w:val="Normal"/>
    <w:link w:val="BalloonTextChar"/>
    <w:uiPriority w:val="99"/>
    <w:semiHidden/>
    <w:unhideWhenUsed/>
    <w:rsid w:val="00D25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71A"/>
    <w:rPr>
      <w:rFonts w:ascii="Tahoma" w:hAnsi="Tahoma" w:cs="Tahoma"/>
      <w:sz w:val="16"/>
      <w:szCs w:val="16"/>
    </w:rPr>
  </w:style>
  <w:style w:type="paragraph" w:styleId="TOCHeading">
    <w:name w:val="TOC Heading"/>
    <w:basedOn w:val="Heading1"/>
    <w:next w:val="Normal"/>
    <w:uiPriority w:val="39"/>
    <w:semiHidden/>
    <w:unhideWhenUsed/>
    <w:qFormat/>
    <w:rsid w:val="00FB046E"/>
    <w:pPr>
      <w:outlineLvl w:val="9"/>
    </w:pPr>
    <w:rPr>
      <w:sz w:val="28"/>
      <w:szCs w:val="28"/>
    </w:rPr>
  </w:style>
  <w:style w:type="paragraph" w:styleId="TOC1">
    <w:name w:val="toc 1"/>
    <w:basedOn w:val="Normal"/>
    <w:next w:val="Normal"/>
    <w:autoRedefine/>
    <w:uiPriority w:val="39"/>
    <w:unhideWhenUsed/>
    <w:rsid w:val="00FB046E"/>
    <w:pPr>
      <w:spacing w:after="100"/>
    </w:pPr>
  </w:style>
  <w:style w:type="paragraph" w:styleId="TOC2">
    <w:name w:val="toc 2"/>
    <w:basedOn w:val="Normal"/>
    <w:next w:val="Normal"/>
    <w:autoRedefine/>
    <w:uiPriority w:val="39"/>
    <w:unhideWhenUsed/>
    <w:rsid w:val="00FB046E"/>
    <w:pPr>
      <w:spacing w:after="100"/>
      <w:ind w:left="220"/>
    </w:pPr>
  </w:style>
  <w:style w:type="paragraph" w:styleId="TOC3">
    <w:name w:val="toc 3"/>
    <w:basedOn w:val="Normal"/>
    <w:next w:val="Normal"/>
    <w:autoRedefine/>
    <w:uiPriority w:val="39"/>
    <w:unhideWhenUsed/>
    <w:rsid w:val="00FB046E"/>
    <w:pPr>
      <w:spacing w:after="100"/>
      <w:ind w:left="440"/>
    </w:pPr>
  </w:style>
  <w:style w:type="character" w:styleId="Hyperlink">
    <w:name w:val="Hyperlink"/>
    <w:basedOn w:val="DefaultParagraphFont"/>
    <w:uiPriority w:val="99"/>
    <w:unhideWhenUsed/>
    <w:rsid w:val="00FB046E"/>
    <w:rPr>
      <w:color w:val="0000FF" w:themeColor="hyperlink"/>
      <w:u w:val="single"/>
    </w:rPr>
  </w:style>
  <w:style w:type="paragraph" w:customStyle="1" w:styleId="Question">
    <w:name w:val="Question"/>
    <w:basedOn w:val="Normal"/>
    <w:qFormat/>
    <w:rsid w:val="003234E6"/>
    <w:pPr>
      <w:pBdr>
        <w:top w:val="single" w:sz="4" w:space="1" w:color="auto" w:shadow="1"/>
        <w:left w:val="single" w:sz="4" w:space="4" w:color="auto" w:shadow="1"/>
        <w:bottom w:val="single" w:sz="4" w:space="1" w:color="auto" w:shadow="1"/>
        <w:right w:val="single" w:sz="4" w:space="4" w:color="auto" w:shadow="1"/>
      </w:pBdr>
      <w:ind w:left="1134" w:right="1138"/>
    </w:pPr>
  </w:style>
  <w:style w:type="character" w:customStyle="1" w:styleId="Heading4Char">
    <w:name w:val="Heading 4 Char"/>
    <w:basedOn w:val="DefaultParagraphFont"/>
    <w:link w:val="Heading4"/>
    <w:uiPriority w:val="9"/>
    <w:rsid w:val="002B20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B20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20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20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20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20E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D83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D837F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rowcell">
    <w:name w:val="Table row cell"/>
    <w:basedOn w:val="TableNormal"/>
    <w:uiPriority w:val="99"/>
    <w:rsid w:val="00AD66C1"/>
    <w:pPr>
      <w:spacing w:after="0" w:line="240" w:lineRule="auto"/>
    </w:pPr>
    <w:rPr>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character" w:customStyle="1" w:styleId="CodeInlineArial">
    <w:name w:val="Code Inline Arial"/>
    <w:basedOn w:val="CodeInline"/>
    <w:uiPriority w:val="1"/>
    <w:qFormat/>
    <w:rsid w:val="00126967"/>
    <w:rPr>
      <w:rFonts w:ascii="Arial" w:hAnsi="Arial"/>
      <w:bCs/>
      <w:color w:val="4F81BD" w:themeColor="accent1"/>
    </w:rPr>
  </w:style>
  <w:style w:type="character" w:customStyle="1" w:styleId="CodeInlineItalic">
    <w:name w:val="Code Inline Italic"/>
    <w:basedOn w:val="DefaultParagraphFont"/>
    <w:rsid w:val="00126967"/>
    <w:rPr>
      <w:rFonts w:ascii="Consolas" w:hAnsi="Consolas"/>
      <w:bCs/>
      <w:i/>
      <w:iCs/>
      <w:color w:val="4F81BD" w:themeColor="accent1"/>
    </w:rPr>
  </w:style>
  <w:style w:type="paragraph" w:customStyle="1" w:styleId="CodeExample">
    <w:name w:val="Code Example"/>
    <w:basedOn w:val="Normal"/>
    <w:link w:val="CodeExampleChar"/>
    <w:qFormat/>
    <w:rsid w:val="00126967"/>
    <w:pPr>
      <w:keepLines/>
      <w:spacing w:after="120" w:line="264" w:lineRule="auto"/>
      <w:ind w:left="360"/>
      <w:contextualSpacing/>
    </w:pPr>
    <w:rPr>
      <w:rFonts w:ascii="Consolas" w:hAnsi="Consolas"/>
      <w:color w:val="4F81BD" w:themeColor="accent1"/>
      <w:sz w:val="18"/>
      <w:szCs w:val="20"/>
      <w:lang w:eastAsia="en-GB"/>
    </w:rPr>
  </w:style>
  <w:style w:type="character" w:customStyle="1" w:styleId="CodeExampleChar">
    <w:name w:val="Code Example Char"/>
    <w:basedOn w:val="DefaultParagraphFont"/>
    <w:link w:val="CodeExample"/>
    <w:rsid w:val="00126967"/>
    <w:rPr>
      <w:rFonts w:ascii="Consolas" w:hAnsi="Consolas"/>
      <w:color w:val="4F81BD" w:themeColor="accent1"/>
      <w:sz w:val="18"/>
      <w:szCs w:val="20"/>
      <w:lang w:eastAsia="en-GB"/>
    </w:rPr>
  </w:style>
  <w:style w:type="paragraph" w:customStyle="1" w:styleId="CodeExplanation">
    <w:name w:val="Code Explanation"/>
    <w:basedOn w:val="CodeExample"/>
    <w:link w:val="CodeExplanationChar"/>
    <w:qFormat/>
    <w:rsid w:val="001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customStyle="1" w:styleId="CodeInlineSubscript">
    <w:name w:val="Code Inline Subscript"/>
    <w:basedOn w:val="CodeInline"/>
    <w:rsid w:val="00126967"/>
    <w:rPr>
      <w:rFonts w:ascii="Consolas" w:hAnsi="Consolas"/>
      <w:bCs w:val="0"/>
      <w:color w:val="4F81BD" w:themeColor="accent1"/>
      <w:vertAlign w:val="subscript"/>
    </w:rPr>
  </w:style>
  <w:style w:type="character" w:customStyle="1" w:styleId="CodeExplanationChar">
    <w:name w:val="Code Explanation Char"/>
    <w:basedOn w:val="CodeExampleChar"/>
    <w:link w:val="CodeExplanation"/>
    <w:rsid w:val="00126967"/>
    <w:rPr>
      <w:rFonts w:ascii="Consolas" w:hAnsi="Consolas"/>
      <w:color w:val="4F81BD" w:themeColor="accent1"/>
      <w:sz w:val="18"/>
      <w:szCs w:val="20"/>
      <w:lang w:eastAsia="en-GB"/>
    </w:rPr>
  </w:style>
  <w:style w:type="paragraph" w:customStyle="1" w:styleId="BulletList">
    <w:name w:val="Bullet List"/>
    <w:basedOn w:val="Normal"/>
    <w:rsid w:val="00126967"/>
    <w:pPr>
      <w:numPr>
        <w:numId w:val="37"/>
      </w:numPr>
      <w:tabs>
        <w:tab w:val="clear" w:pos="720"/>
        <w:tab w:val="left" w:pos="360"/>
      </w:tabs>
      <w:spacing w:after="80" w:line="312" w:lineRule="auto"/>
      <w:ind w:left="360"/>
    </w:pPr>
    <w:rPr>
      <w:rFonts w:ascii="Arial" w:eastAsia="MS Mincho" w:hAnsi="Arial" w:cs="Arial"/>
      <w:sz w:val="18"/>
      <w:szCs w:val="20"/>
    </w:rPr>
  </w:style>
  <w:style w:type="character" w:customStyle="1" w:styleId="Italic">
    <w:name w:val="Italic"/>
    <w:basedOn w:val="DefaultParagraphFont"/>
    <w:uiPriority w:val="1"/>
    <w:qFormat/>
    <w:rsid w:val="00126967"/>
    <w:rPr>
      <w:i/>
    </w:rPr>
  </w:style>
  <w:style w:type="paragraph" w:styleId="Revision">
    <w:name w:val="Revision"/>
    <w:hidden/>
    <w:uiPriority w:val="99"/>
    <w:semiHidden/>
    <w:rsid w:val="00B23FA2"/>
    <w:pPr>
      <w:spacing w:after="0" w:line="240" w:lineRule="auto"/>
    </w:pPr>
    <w:rPr>
      <w:rFonts w:ascii="Segoe WP" w:hAnsi="Segoe WP"/>
      <w:sz w:val="20"/>
    </w:rPr>
  </w:style>
  <w:style w:type="paragraph" w:customStyle="1" w:styleId="Default">
    <w:name w:val="Default"/>
    <w:rsid w:val="00550EF5"/>
    <w:pPr>
      <w:autoSpaceDE w:val="0"/>
      <w:autoSpaceDN w:val="0"/>
      <w:adjustRightInd w:val="0"/>
      <w:spacing w:after="0" w:line="240" w:lineRule="auto"/>
    </w:pPr>
    <w:rPr>
      <w:rFonts w:ascii="Courier New" w:hAnsi="Courier New" w:cs="Courier New"/>
      <w:color w:val="000000"/>
      <w:sz w:val="24"/>
      <w:szCs w:val="24"/>
      <w:lang w:val="en-GB"/>
    </w:rPr>
  </w:style>
  <w:style w:type="paragraph" w:styleId="EndnoteText">
    <w:name w:val="endnote text"/>
    <w:basedOn w:val="Normal"/>
    <w:link w:val="EndnoteTextChar"/>
    <w:uiPriority w:val="99"/>
    <w:semiHidden/>
    <w:unhideWhenUsed/>
    <w:rsid w:val="004762B4"/>
    <w:pPr>
      <w:spacing w:after="0" w:line="240" w:lineRule="auto"/>
    </w:pPr>
    <w:rPr>
      <w:szCs w:val="20"/>
    </w:rPr>
  </w:style>
  <w:style w:type="character" w:customStyle="1" w:styleId="EndnoteTextChar">
    <w:name w:val="Endnote Text Char"/>
    <w:basedOn w:val="DefaultParagraphFont"/>
    <w:link w:val="EndnoteText"/>
    <w:uiPriority w:val="99"/>
    <w:semiHidden/>
    <w:rsid w:val="004762B4"/>
    <w:rPr>
      <w:rFonts w:ascii="Segoe WP" w:hAnsi="Segoe WP"/>
      <w:sz w:val="20"/>
      <w:szCs w:val="20"/>
    </w:rPr>
  </w:style>
  <w:style w:type="character" w:styleId="EndnoteReference">
    <w:name w:val="endnote reference"/>
    <w:basedOn w:val="DefaultParagraphFont"/>
    <w:uiPriority w:val="99"/>
    <w:semiHidden/>
    <w:unhideWhenUsed/>
    <w:rsid w:val="004762B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26010">
      <w:bodyDiv w:val="1"/>
      <w:marLeft w:val="0"/>
      <w:marRight w:val="0"/>
      <w:marTop w:val="0"/>
      <w:marBottom w:val="0"/>
      <w:divBdr>
        <w:top w:val="none" w:sz="0" w:space="0" w:color="auto"/>
        <w:left w:val="none" w:sz="0" w:space="0" w:color="auto"/>
        <w:bottom w:val="none" w:sz="0" w:space="0" w:color="auto"/>
        <w:right w:val="none" w:sz="0" w:space="0" w:color="auto"/>
      </w:divBdr>
    </w:div>
    <w:div w:id="99374754">
      <w:bodyDiv w:val="1"/>
      <w:marLeft w:val="0"/>
      <w:marRight w:val="0"/>
      <w:marTop w:val="0"/>
      <w:marBottom w:val="0"/>
      <w:divBdr>
        <w:top w:val="none" w:sz="0" w:space="0" w:color="auto"/>
        <w:left w:val="none" w:sz="0" w:space="0" w:color="auto"/>
        <w:bottom w:val="none" w:sz="0" w:space="0" w:color="auto"/>
        <w:right w:val="none" w:sz="0" w:space="0" w:color="auto"/>
      </w:divBdr>
    </w:div>
    <w:div w:id="126703977">
      <w:bodyDiv w:val="1"/>
      <w:marLeft w:val="0"/>
      <w:marRight w:val="0"/>
      <w:marTop w:val="0"/>
      <w:marBottom w:val="0"/>
      <w:divBdr>
        <w:top w:val="none" w:sz="0" w:space="0" w:color="auto"/>
        <w:left w:val="none" w:sz="0" w:space="0" w:color="auto"/>
        <w:bottom w:val="none" w:sz="0" w:space="0" w:color="auto"/>
        <w:right w:val="none" w:sz="0" w:space="0" w:color="auto"/>
      </w:divBdr>
    </w:div>
    <w:div w:id="283780821">
      <w:bodyDiv w:val="1"/>
      <w:marLeft w:val="0"/>
      <w:marRight w:val="0"/>
      <w:marTop w:val="0"/>
      <w:marBottom w:val="0"/>
      <w:divBdr>
        <w:top w:val="none" w:sz="0" w:space="0" w:color="auto"/>
        <w:left w:val="none" w:sz="0" w:space="0" w:color="auto"/>
        <w:bottom w:val="none" w:sz="0" w:space="0" w:color="auto"/>
        <w:right w:val="none" w:sz="0" w:space="0" w:color="auto"/>
      </w:divBdr>
    </w:div>
    <w:div w:id="622275595">
      <w:bodyDiv w:val="1"/>
      <w:marLeft w:val="0"/>
      <w:marRight w:val="0"/>
      <w:marTop w:val="0"/>
      <w:marBottom w:val="0"/>
      <w:divBdr>
        <w:top w:val="none" w:sz="0" w:space="0" w:color="auto"/>
        <w:left w:val="none" w:sz="0" w:space="0" w:color="auto"/>
        <w:bottom w:val="none" w:sz="0" w:space="0" w:color="auto"/>
        <w:right w:val="none" w:sz="0" w:space="0" w:color="auto"/>
      </w:divBdr>
    </w:div>
    <w:div w:id="806515113">
      <w:bodyDiv w:val="1"/>
      <w:marLeft w:val="0"/>
      <w:marRight w:val="0"/>
      <w:marTop w:val="0"/>
      <w:marBottom w:val="0"/>
      <w:divBdr>
        <w:top w:val="none" w:sz="0" w:space="0" w:color="auto"/>
        <w:left w:val="none" w:sz="0" w:space="0" w:color="auto"/>
        <w:bottom w:val="none" w:sz="0" w:space="0" w:color="auto"/>
        <w:right w:val="none" w:sz="0" w:space="0" w:color="auto"/>
      </w:divBdr>
    </w:div>
    <w:div w:id="950624998">
      <w:bodyDiv w:val="1"/>
      <w:marLeft w:val="0"/>
      <w:marRight w:val="0"/>
      <w:marTop w:val="0"/>
      <w:marBottom w:val="0"/>
      <w:divBdr>
        <w:top w:val="none" w:sz="0" w:space="0" w:color="auto"/>
        <w:left w:val="none" w:sz="0" w:space="0" w:color="auto"/>
        <w:bottom w:val="none" w:sz="0" w:space="0" w:color="auto"/>
        <w:right w:val="none" w:sz="0" w:space="0" w:color="auto"/>
      </w:divBdr>
    </w:div>
    <w:div w:id="1210342710">
      <w:bodyDiv w:val="1"/>
      <w:marLeft w:val="0"/>
      <w:marRight w:val="0"/>
      <w:marTop w:val="0"/>
      <w:marBottom w:val="0"/>
      <w:divBdr>
        <w:top w:val="none" w:sz="0" w:space="0" w:color="auto"/>
        <w:left w:val="none" w:sz="0" w:space="0" w:color="auto"/>
        <w:bottom w:val="none" w:sz="0" w:space="0" w:color="auto"/>
        <w:right w:val="none" w:sz="0" w:space="0" w:color="auto"/>
      </w:divBdr>
    </w:div>
    <w:div w:id="1339237783">
      <w:bodyDiv w:val="1"/>
      <w:marLeft w:val="0"/>
      <w:marRight w:val="0"/>
      <w:marTop w:val="0"/>
      <w:marBottom w:val="0"/>
      <w:divBdr>
        <w:top w:val="none" w:sz="0" w:space="0" w:color="auto"/>
        <w:left w:val="none" w:sz="0" w:space="0" w:color="auto"/>
        <w:bottom w:val="none" w:sz="0" w:space="0" w:color="auto"/>
        <w:right w:val="none" w:sz="0" w:space="0" w:color="auto"/>
      </w:divBdr>
    </w:div>
    <w:div w:id="1421178335">
      <w:bodyDiv w:val="1"/>
      <w:marLeft w:val="0"/>
      <w:marRight w:val="0"/>
      <w:marTop w:val="0"/>
      <w:marBottom w:val="0"/>
      <w:divBdr>
        <w:top w:val="none" w:sz="0" w:space="0" w:color="auto"/>
        <w:left w:val="none" w:sz="0" w:space="0" w:color="auto"/>
        <w:bottom w:val="none" w:sz="0" w:space="0" w:color="auto"/>
        <w:right w:val="none" w:sz="0" w:space="0" w:color="auto"/>
      </w:divBdr>
      <w:divsChild>
        <w:div w:id="1238175497">
          <w:marLeft w:val="0"/>
          <w:marRight w:val="0"/>
          <w:marTop w:val="0"/>
          <w:marBottom w:val="0"/>
          <w:divBdr>
            <w:top w:val="none" w:sz="0" w:space="6" w:color="auto"/>
            <w:left w:val="single" w:sz="4" w:space="0" w:color="BBBBBB"/>
            <w:bottom w:val="none" w:sz="0" w:space="0" w:color="auto"/>
            <w:right w:val="none" w:sz="0" w:space="0" w:color="auto"/>
          </w:divBdr>
          <w:divsChild>
            <w:div w:id="1557084499">
              <w:marLeft w:val="0"/>
              <w:marRight w:val="0"/>
              <w:marTop w:val="0"/>
              <w:marBottom w:val="0"/>
              <w:divBdr>
                <w:top w:val="none" w:sz="0" w:space="0" w:color="auto"/>
                <w:left w:val="none" w:sz="0" w:space="0" w:color="auto"/>
                <w:bottom w:val="none" w:sz="0" w:space="0" w:color="auto"/>
                <w:right w:val="none" w:sz="0" w:space="0" w:color="auto"/>
              </w:divBdr>
              <w:divsChild>
                <w:div w:id="196627604">
                  <w:marLeft w:val="0"/>
                  <w:marRight w:val="0"/>
                  <w:marTop w:val="0"/>
                  <w:marBottom w:val="0"/>
                  <w:divBdr>
                    <w:top w:val="none" w:sz="0" w:space="0" w:color="auto"/>
                    <w:left w:val="none" w:sz="0" w:space="0" w:color="auto"/>
                    <w:bottom w:val="none" w:sz="0" w:space="0" w:color="auto"/>
                    <w:right w:val="none" w:sz="0" w:space="0" w:color="auto"/>
                  </w:divBdr>
                  <w:divsChild>
                    <w:div w:id="1712656092">
                      <w:marLeft w:val="0"/>
                      <w:marRight w:val="0"/>
                      <w:marTop w:val="0"/>
                      <w:marBottom w:val="0"/>
                      <w:divBdr>
                        <w:top w:val="none" w:sz="0" w:space="0" w:color="auto"/>
                        <w:left w:val="none" w:sz="0" w:space="0" w:color="auto"/>
                        <w:bottom w:val="none" w:sz="0" w:space="0" w:color="auto"/>
                        <w:right w:val="none" w:sz="0" w:space="0" w:color="auto"/>
                      </w:divBdr>
                      <w:divsChild>
                        <w:div w:id="368534401">
                          <w:marLeft w:val="0"/>
                          <w:marRight w:val="0"/>
                          <w:marTop w:val="0"/>
                          <w:marBottom w:val="0"/>
                          <w:divBdr>
                            <w:top w:val="none" w:sz="0" w:space="0" w:color="auto"/>
                            <w:left w:val="none" w:sz="0" w:space="0" w:color="auto"/>
                            <w:bottom w:val="none" w:sz="0" w:space="0" w:color="auto"/>
                            <w:right w:val="none" w:sz="0" w:space="0" w:color="auto"/>
                          </w:divBdr>
                          <w:divsChild>
                            <w:div w:id="1584143085">
                              <w:marLeft w:val="0"/>
                              <w:marRight w:val="0"/>
                              <w:marTop w:val="0"/>
                              <w:marBottom w:val="0"/>
                              <w:divBdr>
                                <w:top w:val="none" w:sz="0" w:space="0" w:color="auto"/>
                                <w:left w:val="none" w:sz="0" w:space="0" w:color="auto"/>
                                <w:bottom w:val="none" w:sz="0" w:space="0" w:color="auto"/>
                                <w:right w:val="none" w:sz="0" w:space="0" w:color="auto"/>
                              </w:divBdr>
                              <w:divsChild>
                                <w:div w:id="1201671798">
                                  <w:marLeft w:val="0"/>
                                  <w:marRight w:val="0"/>
                                  <w:marTop w:val="0"/>
                                  <w:marBottom w:val="0"/>
                                  <w:divBdr>
                                    <w:top w:val="none" w:sz="0" w:space="0" w:color="auto"/>
                                    <w:left w:val="none" w:sz="0" w:space="0" w:color="auto"/>
                                    <w:bottom w:val="none" w:sz="0" w:space="0" w:color="auto"/>
                                    <w:right w:val="none" w:sz="0" w:space="0" w:color="auto"/>
                                  </w:divBdr>
                                  <w:divsChild>
                                    <w:div w:id="1780297313">
                                      <w:marLeft w:val="0"/>
                                      <w:marRight w:val="0"/>
                                      <w:marTop w:val="0"/>
                                      <w:marBottom w:val="0"/>
                                      <w:divBdr>
                                        <w:top w:val="none" w:sz="0" w:space="0" w:color="auto"/>
                                        <w:left w:val="none" w:sz="0" w:space="0" w:color="auto"/>
                                        <w:bottom w:val="none" w:sz="0" w:space="0" w:color="auto"/>
                                        <w:right w:val="none" w:sz="0" w:space="0" w:color="auto"/>
                                      </w:divBdr>
                                      <w:divsChild>
                                        <w:div w:id="349137693">
                                          <w:marLeft w:val="0"/>
                                          <w:marRight w:val="0"/>
                                          <w:marTop w:val="0"/>
                                          <w:marBottom w:val="112"/>
                                          <w:divBdr>
                                            <w:top w:val="none" w:sz="0" w:space="0" w:color="auto"/>
                                            <w:left w:val="single" w:sz="4" w:space="0" w:color="BBBBBB"/>
                                            <w:bottom w:val="single" w:sz="12" w:space="0" w:color="E5E5E5"/>
                                            <w:right w:val="single" w:sz="4" w:space="0" w:color="E5E5E5"/>
                                          </w:divBdr>
                                          <w:divsChild>
                                            <w:div w:id="580067364">
                                              <w:marLeft w:val="0"/>
                                              <w:marRight w:val="0"/>
                                              <w:marTop w:val="0"/>
                                              <w:marBottom w:val="0"/>
                                              <w:divBdr>
                                                <w:top w:val="none" w:sz="0" w:space="0" w:color="auto"/>
                                                <w:left w:val="none" w:sz="0" w:space="0" w:color="auto"/>
                                                <w:bottom w:val="none" w:sz="0" w:space="0" w:color="auto"/>
                                                <w:right w:val="none" w:sz="0" w:space="0" w:color="auto"/>
                                              </w:divBdr>
                                              <w:divsChild>
                                                <w:div w:id="5866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0127285">
      <w:bodyDiv w:val="1"/>
      <w:marLeft w:val="0"/>
      <w:marRight w:val="0"/>
      <w:marTop w:val="0"/>
      <w:marBottom w:val="0"/>
      <w:divBdr>
        <w:top w:val="none" w:sz="0" w:space="0" w:color="auto"/>
        <w:left w:val="none" w:sz="0" w:space="0" w:color="auto"/>
        <w:bottom w:val="none" w:sz="0" w:space="0" w:color="auto"/>
        <w:right w:val="none" w:sz="0" w:space="0" w:color="auto"/>
      </w:divBdr>
    </w:div>
    <w:div w:id="1435591692">
      <w:bodyDiv w:val="1"/>
      <w:marLeft w:val="0"/>
      <w:marRight w:val="0"/>
      <w:marTop w:val="0"/>
      <w:marBottom w:val="0"/>
      <w:divBdr>
        <w:top w:val="none" w:sz="0" w:space="0" w:color="auto"/>
        <w:left w:val="none" w:sz="0" w:space="0" w:color="auto"/>
        <w:bottom w:val="none" w:sz="0" w:space="0" w:color="auto"/>
        <w:right w:val="none" w:sz="0" w:space="0" w:color="auto"/>
      </w:divBdr>
    </w:div>
    <w:div w:id="1454011520">
      <w:bodyDiv w:val="1"/>
      <w:marLeft w:val="0"/>
      <w:marRight w:val="0"/>
      <w:marTop w:val="0"/>
      <w:marBottom w:val="0"/>
      <w:divBdr>
        <w:top w:val="none" w:sz="0" w:space="0" w:color="auto"/>
        <w:left w:val="none" w:sz="0" w:space="0" w:color="auto"/>
        <w:bottom w:val="none" w:sz="0" w:space="0" w:color="auto"/>
        <w:right w:val="none" w:sz="0" w:space="0" w:color="auto"/>
      </w:divBdr>
    </w:div>
    <w:div w:id="1491945912">
      <w:bodyDiv w:val="1"/>
      <w:marLeft w:val="0"/>
      <w:marRight w:val="0"/>
      <w:marTop w:val="0"/>
      <w:marBottom w:val="0"/>
      <w:divBdr>
        <w:top w:val="none" w:sz="0" w:space="0" w:color="auto"/>
        <w:left w:val="none" w:sz="0" w:space="0" w:color="auto"/>
        <w:bottom w:val="none" w:sz="0" w:space="0" w:color="auto"/>
        <w:right w:val="none" w:sz="0" w:space="0" w:color="auto"/>
      </w:divBdr>
      <w:divsChild>
        <w:div w:id="982655171">
          <w:marLeft w:val="0"/>
          <w:marRight w:val="0"/>
          <w:marTop w:val="0"/>
          <w:marBottom w:val="0"/>
          <w:divBdr>
            <w:top w:val="none" w:sz="0" w:space="6" w:color="auto"/>
            <w:left w:val="single" w:sz="4" w:space="0" w:color="BBBBBB"/>
            <w:bottom w:val="none" w:sz="0" w:space="0" w:color="auto"/>
            <w:right w:val="none" w:sz="0" w:space="0" w:color="auto"/>
          </w:divBdr>
          <w:divsChild>
            <w:div w:id="344285666">
              <w:marLeft w:val="0"/>
              <w:marRight w:val="0"/>
              <w:marTop w:val="0"/>
              <w:marBottom w:val="0"/>
              <w:divBdr>
                <w:top w:val="none" w:sz="0" w:space="0" w:color="auto"/>
                <w:left w:val="none" w:sz="0" w:space="0" w:color="auto"/>
                <w:bottom w:val="none" w:sz="0" w:space="0" w:color="auto"/>
                <w:right w:val="none" w:sz="0" w:space="0" w:color="auto"/>
              </w:divBdr>
              <w:divsChild>
                <w:div w:id="409543820">
                  <w:marLeft w:val="0"/>
                  <w:marRight w:val="0"/>
                  <w:marTop w:val="0"/>
                  <w:marBottom w:val="0"/>
                  <w:divBdr>
                    <w:top w:val="none" w:sz="0" w:space="0" w:color="auto"/>
                    <w:left w:val="none" w:sz="0" w:space="0" w:color="auto"/>
                    <w:bottom w:val="none" w:sz="0" w:space="0" w:color="auto"/>
                    <w:right w:val="none" w:sz="0" w:space="0" w:color="auto"/>
                  </w:divBdr>
                  <w:divsChild>
                    <w:div w:id="1508910540">
                      <w:marLeft w:val="0"/>
                      <w:marRight w:val="0"/>
                      <w:marTop w:val="0"/>
                      <w:marBottom w:val="0"/>
                      <w:divBdr>
                        <w:top w:val="none" w:sz="0" w:space="0" w:color="auto"/>
                        <w:left w:val="none" w:sz="0" w:space="0" w:color="auto"/>
                        <w:bottom w:val="none" w:sz="0" w:space="0" w:color="auto"/>
                        <w:right w:val="none" w:sz="0" w:space="0" w:color="auto"/>
                      </w:divBdr>
                      <w:divsChild>
                        <w:div w:id="831677836">
                          <w:marLeft w:val="0"/>
                          <w:marRight w:val="0"/>
                          <w:marTop w:val="0"/>
                          <w:marBottom w:val="0"/>
                          <w:divBdr>
                            <w:top w:val="none" w:sz="0" w:space="0" w:color="auto"/>
                            <w:left w:val="none" w:sz="0" w:space="0" w:color="auto"/>
                            <w:bottom w:val="none" w:sz="0" w:space="0" w:color="auto"/>
                            <w:right w:val="none" w:sz="0" w:space="0" w:color="auto"/>
                          </w:divBdr>
                          <w:divsChild>
                            <w:div w:id="994577163">
                              <w:marLeft w:val="0"/>
                              <w:marRight w:val="0"/>
                              <w:marTop w:val="0"/>
                              <w:marBottom w:val="0"/>
                              <w:divBdr>
                                <w:top w:val="none" w:sz="0" w:space="0" w:color="auto"/>
                                <w:left w:val="none" w:sz="0" w:space="0" w:color="auto"/>
                                <w:bottom w:val="none" w:sz="0" w:space="0" w:color="auto"/>
                                <w:right w:val="none" w:sz="0" w:space="0" w:color="auto"/>
                              </w:divBdr>
                              <w:divsChild>
                                <w:div w:id="672757927">
                                  <w:marLeft w:val="0"/>
                                  <w:marRight w:val="0"/>
                                  <w:marTop w:val="0"/>
                                  <w:marBottom w:val="0"/>
                                  <w:divBdr>
                                    <w:top w:val="none" w:sz="0" w:space="0" w:color="auto"/>
                                    <w:left w:val="none" w:sz="0" w:space="0" w:color="auto"/>
                                    <w:bottom w:val="none" w:sz="0" w:space="0" w:color="auto"/>
                                    <w:right w:val="none" w:sz="0" w:space="0" w:color="auto"/>
                                  </w:divBdr>
                                  <w:divsChild>
                                    <w:div w:id="772281753">
                                      <w:marLeft w:val="0"/>
                                      <w:marRight w:val="0"/>
                                      <w:marTop w:val="0"/>
                                      <w:marBottom w:val="0"/>
                                      <w:divBdr>
                                        <w:top w:val="none" w:sz="0" w:space="0" w:color="auto"/>
                                        <w:left w:val="none" w:sz="0" w:space="0" w:color="auto"/>
                                        <w:bottom w:val="none" w:sz="0" w:space="0" w:color="auto"/>
                                        <w:right w:val="none" w:sz="0" w:space="0" w:color="auto"/>
                                      </w:divBdr>
                                      <w:divsChild>
                                        <w:div w:id="661004972">
                                          <w:marLeft w:val="0"/>
                                          <w:marRight w:val="0"/>
                                          <w:marTop w:val="0"/>
                                          <w:marBottom w:val="112"/>
                                          <w:divBdr>
                                            <w:top w:val="none" w:sz="0" w:space="0" w:color="auto"/>
                                            <w:left w:val="single" w:sz="4" w:space="0" w:color="BBBBBB"/>
                                            <w:bottom w:val="single" w:sz="12" w:space="0" w:color="E5E5E5"/>
                                            <w:right w:val="single" w:sz="4" w:space="0" w:color="E5E5E5"/>
                                          </w:divBdr>
                                          <w:divsChild>
                                            <w:div w:id="1224103936">
                                              <w:marLeft w:val="0"/>
                                              <w:marRight w:val="0"/>
                                              <w:marTop w:val="0"/>
                                              <w:marBottom w:val="0"/>
                                              <w:divBdr>
                                                <w:top w:val="none" w:sz="0" w:space="0" w:color="auto"/>
                                                <w:left w:val="none" w:sz="0" w:space="0" w:color="auto"/>
                                                <w:bottom w:val="none" w:sz="0" w:space="0" w:color="auto"/>
                                                <w:right w:val="none" w:sz="0" w:space="0" w:color="auto"/>
                                              </w:divBdr>
                                              <w:divsChild>
                                                <w:div w:id="11959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1284134">
      <w:bodyDiv w:val="1"/>
      <w:marLeft w:val="0"/>
      <w:marRight w:val="0"/>
      <w:marTop w:val="0"/>
      <w:marBottom w:val="0"/>
      <w:divBdr>
        <w:top w:val="none" w:sz="0" w:space="0" w:color="auto"/>
        <w:left w:val="none" w:sz="0" w:space="0" w:color="auto"/>
        <w:bottom w:val="none" w:sz="0" w:space="0" w:color="auto"/>
        <w:right w:val="none" w:sz="0" w:space="0" w:color="auto"/>
      </w:divBdr>
    </w:div>
    <w:div w:id="1601647822">
      <w:bodyDiv w:val="1"/>
      <w:marLeft w:val="0"/>
      <w:marRight w:val="0"/>
      <w:marTop w:val="0"/>
      <w:marBottom w:val="0"/>
      <w:divBdr>
        <w:top w:val="none" w:sz="0" w:space="0" w:color="auto"/>
        <w:left w:val="none" w:sz="0" w:space="0" w:color="auto"/>
        <w:bottom w:val="none" w:sz="0" w:space="0" w:color="auto"/>
        <w:right w:val="none" w:sz="0" w:space="0" w:color="auto"/>
      </w:divBdr>
      <w:divsChild>
        <w:div w:id="152065453">
          <w:marLeft w:val="0"/>
          <w:marRight w:val="0"/>
          <w:marTop w:val="0"/>
          <w:marBottom w:val="0"/>
          <w:divBdr>
            <w:top w:val="none" w:sz="0" w:space="11" w:color="auto"/>
            <w:left w:val="single" w:sz="6" w:space="0" w:color="BBBBBB"/>
            <w:bottom w:val="none" w:sz="0" w:space="0" w:color="auto"/>
            <w:right w:val="none" w:sz="0" w:space="0" w:color="auto"/>
          </w:divBdr>
          <w:divsChild>
            <w:div w:id="1376928486">
              <w:marLeft w:val="0"/>
              <w:marRight w:val="0"/>
              <w:marTop w:val="0"/>
              <w:marBottom w:val="0"/>
              <w:divBdr>
                <w:top w:val="none" w:sz="0" w:space="0" w:color="auto"/>
                <w:left w:val="none" w:sz="0" w:space="0" w:color="auto"/>
                <w:bottom w:val="none" w:sz="0" w:space="0" w:color="auto"/>
                <w:right w:val="none" w:sz="0" w:space="0" w:color="auto"/>
              </w:divBdr>
              <w:divsChild>
                <w:div w:id="1688602540">
                  <w:marLeft w:val="0"/>
                  <w:marRight w:val="0"/>
                  <w:marTop w:val="0"/>
                  <w:marBottom w:val="0"/>
                  <w:divBdr>
                    <w:top w:val="none" w:sz="0" w:space="0" w:color="auto"/>
                    <w:left w:val="none" w:sz="0" w:space="0" w:color="auto"/>
                    <w:bottom w:val="none" w:sz="0" w:space="0" w:color="auto"/>
                    <w:right w:val="none" w:sz="0" w:space="0" w:color="auto"/>
                  </w:divBdr>
                  <w:divsChild>
                    <w:div w:id="1078671403">
                      <w:marLeft w:val="0"/>
                      <w:marRight w:val="0"/>
                      <w:marTop w:val="0"/>
                      <w:marBottom w:val="0"/>
                      <w:divBdr>
                        <w:top w:val="none" w:sz="0" w:space="0" w:color="auto"/>
                        <w:left w:val="none" w:sz="0" w:space="0" w:color="auto"/>
                        <w:bottom w:val="none" w:sz="0" w:space="0" w:color="auto"/>
                        <w:right w:val="none" w:sz="0" w:space="0" w:color="auto"/>
                      </w:divBdr>
                      <w:divsChild>
                        <w:div w:id="1455708948">
                          <w:marLeft w:val="0"/>
                          <w:marRight w:val="0"/>
                          <w:marTop w:val="0"/>
                          <w:marBottom w:val="0"/>
                          <w:divBdr>
                            <w:top w:val="none" w:sz="0" w:space="0" w:color="auto"/>
                            <w:left w:val="none" w:sz="0" w:space="0" w:color="auto"/>
                            <w:bottom w:val="none" w:sz="0" w:space="0" w:color="auto"/>
                            <w:right w:val="none" w:sz="0" w:space="0" w:color="auto"/>
                          </w:divBdr>
                          <w:divsChild>
                            <w:div w:id="1358386901">
                              <w:marLeft w:val="0"/>
                              <w:marRight w:val="0"/>
                              <w:marTop w:val="0"/>
                              <w:marBottom w:val="0"/>
                              <w:divBdr>
                                <w:top w:val="none" w:sz="0" w:space="0" w:color="auto"/>
                                <w:left w:val="none" w:sz="0" w:space="0" w:color="auto"/>
                                <w:bottom w:val="none" w:sz="0" w:space="0" w:color="auto"/>
                                <w:right w:val="none" w:sz="0" w:space="0" w:color="auto"/>
                              </w:divBdr>
                              <w:divsChild>
                                <w:div w:id="1012875557">
                                  <w:marLeft w:val="0"/>
                                  <w:marRight w:val="0"/>
                                  <w:marTop w:val="0"/>
                                  <w:marBottom w:val="0"/>
                                  <w:divBdr>
                                    <w:top w:val="none" w:sz="0" w:space="0" w:color="auto"/>
                                    <w:left w:val="none" w:sz="0" w:space="0" w:color="auto"/>
                                    <w:bottom w:val="none" w:sz="0" w:space="0" w:color="auto"/>
                                    <w:right w:val="none" w:sz="0" w:space="0" w:color="auto"/>
                                  </w:divBdr>
                                  <w:divsChild>
                                    <w:div w:id="1757705466">
                                      <w:marLeft w:val="0"/>
                                      <w:marRight w:val="0"/>
                                      <w:marTop w:val="0"/>
                                      <w:marBottom w:val="0"/>
                                      <w:divBdr>
                                        <w:top w:val="none" w:sz="0" w:space="0" w:color="auto"/>
                                        <w:left w:val="none" w:sz="0" w:space="0" w:color="auto"/>
                                        <w:bottom w:val="none" w:sz="0" w:space="0" w:color="auto"/>
                                        <w:right w:val="none" w:sz="0" w:space="0" w:color="auto"/>
                                      </w:divBdr>
                                      <w:divsChild>
                                        <w:div w:id="414547232">
                                          <w:marLeft w:val="0"/>
                                          <w:marRight w:val="0"/>
                                          <w:marTop w:val="0"/>
                                          <w:marBottom w:val="201"/>
                                          <w:divBdr>
                                            <w:top w:val="none" w:sz="0" w:space="0" w:color="auto"/>
                                            <w:left w:val="single" w:sz="6" w:space="0" w:color="BBBBBB"/>
                                            <w:bottom w:val="single" w:sz="18" w:space="0" w:color="E5E5E5"/>
                                            <w:right w:val="single" w:sz="6" w:space="0" w:color="E5E5E5"/>
                                          </w:divBdr>
                                          <w:divsChild>
                                            <w:div w:id="187564643">
                                              <w:marLeft w:val="0"/>
                                              <w:marRight w:val="0"/>
                                              <w:marTop w:val="0"/>
                                              <w:marBottom w:val="0"/>
                                              <w:divBdr>
                                                <w:top w:val="none" w:sz="0" w:space="0" w:color="auto"/>
                                                <w:left w:val="none" w:sz="0" w:space="0" w:color="auto"/>
                                                <w:bottom w:val="none" w:sz="0" w:space="0" w:color="auto"/>
                                                <w:right w:val="none" w:sz="0" w:space="0" w:color="auto"/>
                                              </w:divBdr>
                                              <w:divsChild>
                                                <w:div w:id="10614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9722187">
      <w:bodyDiv w:val="1"/>
      <w:marLeft w:val="0"/>
      <w:marRight w:val="0"/>
      <w:marTop w:val="0"/>
      <w:marBottom w:val="0"/>
      <w:divBdr>
        <w:top w:val="none" w:sz="0" w:space="0" w:color="auto"/>
        <w:left w:val="none" w:sz="0" w:space="0" w:color="auto"/>
        <w:bottom w:val="none" w:sz="0" w:space="0" w:color="auto"/>
        <w:right w:val="none" w:sz="0" w:space="0" w:color="auto"/>
      </w:divBdr>
    </w:div>
    <w:div w:id="1815292582">
      <w:bodyDiv w:val="1"/>
      <w:marLeft w:val="0"/>
      <w:marRight w:val="0"/>
      <w:marTop w:val="0"/>
      <w:marBottom w:val="0"/>
      <w:divBdr>
        <w:top w:val="none" w:sz="0" w:space="0" w:color="auto"/>
        <w:left w:val="none" w:sz="0" w:space="0" w:color="auto"/>
        <w:bottom w:val="none" w:sz="0" w:space="0" w:color="auto"/>
        <w:right w:val="none" w:sz="0" w:space="0" w:color="auto"/>
      </w:divBdr>
    </w:div>
    <w:div w:id="1844321026">
      <w:bodyDiv w:val="1"/>
      <w:marLeft w:val="0"/>
      <w:marRight w:val="0"/>
      <w:marTop w:val="0"/>
      <w:marBottom w:val="0"/>
      <w:divBdr>
        <w:top w:val="none" w:sz="0" w:space="0" w:color="auto"/>
        <w:left w:val="none" w:sz="0" w:space="0" w:color="auto"/>
        <w:bottom w:val="none" w:sz="0" w:space="0" w:color="auto"/>
        <w:right w:val="none" w:sz="0" w:space="0" w:color="auto"/>
      </w:divBdr>
    </w:div>
    <w:div w:id="1977102526">
      <w:bodyDiv w:val="1"/>
      <w:marLeft w:val="0"/>
      <w:marRight w:val="0"/>
      <w:marTop w:val="0"/>
      <w:marBottom w:val="0"/>
      <w:divBdr>
        <w:top w:val="none" w:sz="0" w:space="0" w:color="auto"/>
        <w:left w:val="none" w:sz="0" w:space="0" w:color="auto"/>
        <w:bottom w:val="none" w:sz="0" w:space="0" w:color="auto"/>
        <w:right w:val="none" w:sz="0" w:space="0" w:color="auto"/>
      </w:divBdr>
    </w:div>
    <w:div w:id="2070422217">
      <w:bodyDiv w:val="1"/>
      <w:marLeft w:val="0"/>
      <w:marRight w:val="0"/>
      <w:marTop w:val="0"/>
      <w:marBottom w:val="0"/>
      <w:divBdr>
        <w:top w:val="none" w:sz="0" w:space="0" w:color="auto"/>
        <w:left w:val="none" w:sz="0" w:space="0" w:color="auto"/>
        <w:bottom w:val="none" w:sz="0" w:space="0" w:color="auto"/>
        <w:right w:val="none" w:sz="0" w:space="0" w:color="auto"/>
      </w:divBdr>
    </w:div>
    <w:div w:id="2094813218">
      <w:bodyDiv w:val="1"/>
      <w:marLeft w:val="0"/>
      <w:marRight w:val="0"/>
      <w:marTop w:val="0"/>
      <w:marBottom w:val="0"/>
      <w:divBdr>
        <w:top w:val="none" w:sz="0" w:space="0" w:color="auto"/>
        <w:left w:val="none" w:sz="0" w:space="0" w:color="auto"/>
        <w:bottom w:val="none" w:sz="0" w:space="0" w:color="auto"/>
        <w:right w:val="none" w:sz="0" w:space="0" w:color="auto"/>
      </w:divBdr>
    </w:div>
    <w:div w:id="2113668959">
      <w:bodyDiv w:val="1"/>
      <w:marLeft w:val="0"/>
      <w:marRight w:val="0"/>
      <w:marTop w:val="0"/>
      <w:marBottom w:val="0"/>
      <w:divBdr>
        <w:top w:val="none" w:sz="0" w:space="0" w:color="auto"/>
        <w:left w:val="none" w:sz="0" w:space="0" w:color="auto"/>
        <w:bottom w:val="none" w:sz="0" w:space="0" w:color="auto"/>
        <w:right w:val="none" w:sz="0" w:space="0" w:color="auto"/>
      </w:divBdr>
    </w:div>
    <w:div w:id="211690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en.wikipedia.org/wiki/LINQ" TargetMode="Externa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767DD-4235-4CC5-BAC0-F6FB5F9A0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21280</TotalTime>
  <Pages>52</Pages>
  <Words>13626</Words>
  <Characters>77670</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Dmitry Lomov</dc:creator>
  <cp:lastModifiedBy>Don Syme</cp:lastModifiedBy>
  <cp:revision>87</cp:revision>
  <dcterms:created xsi:type="dcterms:W3CDTF">2011-04-04T13:23:00Z</dcterms:created>
  <dcterms:modified xsi:type="dcterms:W3CDTF">2011-08-09T16:28:00Z</dcterms:modified>
</cp:coreProperties>
</file>