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A2" w:rsidRPr="00FE65A2" w:rsidRDefault="00252E4E" w:rsidP="00FE65A2">
      <w:pPr>
        <w:pStyle w:val="Title"/>
        <w:rPr>
          <w:rFonts w:eastAsia="Times New Roman"/>
          <w:lang w:eastAsia="en-GB"/>
        </w:rPr>
      </w:pPr>
      <w:r>
        <w:rPr>
          <w:rFonts w:eastAsia="Times New Roman"/>
          <w:lang w:eastAsia="en-GB"/>
        </w:rPr>
        <w:t xml:space="preserve">F# </w:t>
      </w:r>
      <w:r w:rsidR="00C52230">
        <w:rPr>
          <w:rFonts w:eastAsia="Times New Roman"/>
          <w:lang w:eastAsia="en-GB"/>
        </w:rPr>
        <w:t>Technical Notes</w:t>
      </w:r>
      <w:r w:rsidR="00B63C4D">
        <w:rPr>
          <w:rFonts w:eastAsia="Times New Roman"/>
          <w:lang w:eastAsia="en-GB"/>
        </w:rPr>
        <w:t xml:space="preserve"> </w:t>
      </w:r>
    </w:p>
    <w:p w:rsidR="00B8300D" w:rsidRDefault="006343BB">
      <w:pPr>
        <w:pStyle w:val="TOC1"/>
        <w:tabs>
          <w:tab w:val="right" w:leader="dot" w:pos="9016"/>
        </w:tabs>
        <w:rPr>
          <w:rFonts w:eastAsiaTheme="minorEastAsia"/>
          <w:b w:val="0"/>
          <w:bCs w:val="0"/>
          <w:caps w:val="0"/>
          <w:noProof/>
          <w:sz w:val="22"/>
          <w:szCs w:val="22"/>
          <w:lang w:eastAsia="en-GB"/>
        </w:rPr>
      </w:pPr>
      <w:r>
        <w:fldChar w:fldCharType="begin"/>
      </w:r>
      <w:r w:rsidR="006C6DFC">
        <w:instrText xml:space="preserve"> TOC \o "1-3" \h \z \u </w:instrText>
      </w:r>
      <w:r>
        <w:fldChar w:fldCharType="separate"/>
      </w:r>
      <w:hyperlink w:anchor="_Toc266534921" w:history="1">
        <w:r w:rsidR="00B8300D" w:rsidRPr="0055371B">
          <w:rPr>
            <w:rStyle w:val="Hyperlink"/>
            <w:noProof/>
          </w:rPr>
          <w:t>Introduction</w:t>
        </w:r>
        <w:r w:rsidR="00B8300D">
          <w:rPr>
            <w:noProof/>
            <w:webHidden/>
          </w:rPr>
          <w:tab/>
        </w:r>
        <w:r>
          <w:rPr>
            <w:noProof/>
            <w:webHidden/>
          </w:rPr>
          <w:fldChar w:fldCharType="begin"/>
        </w:r>
        <w:r w:rsidR="00B8300D">
          <w:rPr>
            <w:noProof/>
            <w:webHidden/>
          </w:rPr>
          <w:instrText xml:space="preserve"> PAGEREF _Toc266534921 \h </w:instrText>
        </w:r>
        <w:r>
          <w:rPr>
            <w:noProof/>
            <w:webHidden/>
          </w:rPr>
        </w:r>
        <w:r>
          <w:rPr>
            <w:noProof/>
            <w:webHidden/>
          </w:rPr>
          <w:fldChar w:fldCharType="separate"/>
        </w:r>
        <w:r w:rsidR="00B8300D">
          <w:rPr>
            <w:noProof/>
            <w:webHidden/>
          </w:rPr>
          <w:t>4</w:t>
        </w:r>
        <w:r>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4922" w:history="1">
        <w:r w:rsidR="00B8300D" w:rsidRPr="0055371B">
          <w:rPr>
            <w:rStyle w:val="Hyperlink"/>
            <w:noProof/>
          </w:rPr>
          <w:t>1</w:t>
        </w:r>
        <w:r w:rsidR="00B8300D">
          <w:rPr>
            <w:rFonts w:eastAsiaTheme="minorEastAsia"/>
            <w:b w:val="0"/>
            <w:bCs w:val="0"/>
            <w:caps w:val="0"/>
            <w:noProof/>
            <w:sz w:val="22"/>
            <w:szCs w:val="22"/>
            <w:lang w:eastAsia="en-GB"/>
          </w:rPr>
          <w:tab/>
        </w:r>
        <w:r w:rsidR="00B8300D" w:rsidRPr="0055371B">
          <w:rPr>
            <w:rStyle w:val="Hyperlink"/>
            <w:noProof/>
          </w:rPr>
          <w:t>Language Design Notes &amp; FAQs</w:t>
        </w:r>
        <w:r w:rsidR="00B8300D">
          <w:rPr>
            <w:noProof/>
            <w:webHidden/>
          </w:rPr>
          <w:tab/>
        </w:r>
        <w:r w:rsidR="006343BB">
          <w:rPr>
            <w:noProof/>
            <w:webHidden/>
          </w:rPr>
          <w:fldChar w:fldCharType="begin"/>
        </w:r>
        <w:r w:rsidR="00B8300D">
          <w:rPr>
            <w:noProof/>
            <w:webHidden/>
          </w:rPr>
          <w:instrText xml:space="preserve"> PAGEREF _Toc266534922 \h </w:instrText>
        </w:r>
        <w:r w:rsidR="006343BB">
          <w:rPr>
            <w:noProof/>
            <w:webHidden/>
          </w:rPr>
        </w:r>
        <w:r w:rsidR="006343BB">
          <w:rPr>
            <w:noProof/>
            <w:webHidden/>
          </w:rPr>
          <w:fldChar w:fldCharType="separate"/>
        </w:r>
        <w:r w:rsidR="00B8300D">
          <w:rPr>
            <w:noProof/>
            <w:webHidden/>
          </w:rPr>
          <w:t>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23" w:history="1">
        <w:r w:rsidR="00B8300D" w:rsidRPr="0055371B">
          <w:rPr>
            <w:rStyle w:val="Hyperlink"/>
            <w:noProof/>
          </w:rPr>
          <w:t>1.1</w:t>
        </w:r>
        <w:r w:rsidR="00B8300D">
          <w:rPr>
            <w:rFonts w:eastAsiaTheme="minorEastAsia"/>
            <w:smallCaps w:val="0"/>
            <w:noProof/>
            <w:sz w:val="22"/>
            <w:szCs w:val="22"/>
            <w:lang w:eastAsia="en-GB"/>
          </w:rPr>
          <w:tab/>
        </w:r>
        <w:r w:rsidR="00B8300D" w:rsidRPr="0055371B">
          <w:rPr>
            <w:rStyle w:val="Hyperlink"/>
            <w:noProof/>
          </w:rPr>
          <w:t>Grammar</w:t>
        </w:r>
        <w:r w:rsidR="00B8300D">
          <w:rPr>
            <w:noProof/>
            <w:webHidden/>
          </w:rPr>
          <w:tab/>
        </w:r>
        <w:r w:rsidR="006343BB">
          <w:rPr>
            <w:noProof/>
            <w:webHidden/>
          </w:rPr>
          <w:fldChar w:fldCharType="begin"/>
        </w:r>
        <w:r w:rsidR="00B8300D">
          <w:rPr>
            <w:noProof/>
            <w:webHidden/>
          </w:rPr>
          <w:instrText xml:space="preserve"> PAGEREF _Toc266534923 \h </w:instrText>
        </w:r>
        <w:r w:rsidR="006343BB">
          <w:rPr>
            <w:noProof/>
            <w:webHidden/>
          </w:rPr>
        </w:r>
        <w:r w:rsidR="006343BB">
          <w:rPr>
            <w:noProof/>
            <w:webHidden/>
          </w:rPr>
          <w:fldChar w:fldCharType="separate"/>
        </w:r>
        <w:r w:rsidR="00B8300D">
          <w:rPr>
            <w:noProof/>
            <w:webHidden/>
          </w:rPr>
          <w:t>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24" w:history="1">
        <w:r w:rsidR="00B8300D" w:rsidRPr="0055371B">
          <w:rPr>
            <w:rStyle w:val="Hyperlink"/>
            <w:noProof/>
          </w:rPr>
          <w:t>1.2</w:t>
        </w:r>
        <w:r w:rsidR="00B8300D">
          <w:rPr>
            <w:rFonts w:eastAsiaTheme="minorEastAsia"/>
            <w:smallCaps w:val="0"/>
            <w:noProof/>
            <w:sz w:val="22"/>
            <w:szCs w:val="22"/>
            <w:lang w:eastAsia="en-GB"/>
          </w:rPr>
          <w:tab/>
        </w:r>
        <w:r w:rsidR="00B8300D" w:rsidRPr="0055371B">
          <w:rPr>
            <w:rStyle w:val="Hyperlink"/>
            <w:noProof/>
          </w:rPr>
          <w:t>Type Inference</w:t>
        </w:r>
        <w:r w:rsidR="00B8300D">
          <w:rPr>
            <w:noProof/>
            <w:webHidden/>
          </w:rPr>
          <w:tab/>
        </w:r>
        <w:r w:rsidR="006343BB">
          <w:rPr>
            <w:noProof/>
            <w:webHidden/>
          </w:rPr>
          <w:fldChar w:fldCharType="begin"/>
        </w:r>
        <w:r w:rsidR="00B8300D">
          <w:rPr>
            <w:noProof/>
            <w:webHidden/>
          </w:rPr>
          <w:instrText xml:space="preserve"> PAGEREF _Toc266534924 \h </w:instrText>
        </w:r>
        <w:r w:rsidR="006343BB">
          <w:rPr>
            <w:noProof/>
            <w:webHidden/>
          </w:rPr>
        </w:r>
        <w:r w:rsidR="006343BB">
          <w:rPr>
            <w:noProof/>
            <w:webHidden/>
          </w:rPr>
          <w:fldChar w:fldCharType="separate"/>
        </w:r>
        <w:r w:rsidR="00B8300D">
          <w:rPr>
            <w:noProof/>
            <w:webHidden/>
          </w:rPr>
          <w:t>5</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25" w:history="1">
        <w:r w:rsidR="00B8300D" w:rsidRPr="0055371B">
          <w:rPr>
            <w:rStyle w:val="Hyperlink"/>
            <w:noProof/>
            <w:lang w:eastAsia="en-GB"/>
          </w:rPr>
          <w:t>1.2.1</w:t>
        </w:r>
        <w:r w:rsidR="00B8300D">
          <w:rPr>
            <w:rFonts w:eastAsiaTheme="minorEastAsia"/>
            <w:i w:val="0"/>
            <w:iCs w:val="0"/>
            <w:noProof/>
            <w:sz w:val="22"/>
            <w:szCs w:val="22"/>
            <w:lang w:eastAsia="en-GB"/>
          </w:rPr>
          <w:tab/>
        </w:r>
        <w:r w:rsidR="00B8300D" w:rsidRPr="0055371B">
          <w:rPr>
            <w:rStyle w:val="Hyperlink"/>
            <w:noProof/>
            <w:lang w:eastAsia="en-GB"/>
          </w:rPr>
          <w:t>Erasure of “’a :&gt; obj” constraints</w:t>
        </w:r>
        <w:r w:rsidR="00B8300D">
          <w:rPr>
            <w:noProof/>
            <w:webHidden/>
          </w:rPr>
          <w:tab/>
        </w:r>
        <w:r w:rsidR="006343BB">
          <w:rPr>
            <w:noProof/>
            <w:webHidden/>
          </w:rPr>
          <w:fldChar w:fldCharType="begin"/>
        </w:r>
        <w:r w:rsidR="00B8300D">
          <w:rPr>
            <w:noProof/>
            <w:webHidden/>
          </w:rPr>
          <w:instrText xml:space="preserve"> PAGEREF _Toc266534925 \h </w:instrText>
        </w:r>
        <w:r w:rsidR="006343BB">
          <w:rPr>
            <w:noProof/>
            <w:webHidden/>
          </w:rPr>
        </w:r>
        <w:r w:rsidR="006343BB">
          <w:rPr>
            <w:noProof/>
            <w:webHidden/>
          </w:rPr>
          <w:fldChar w:fldCharType="separate"/>
        </w:r>
        <w:r w:rsidR="00B8300D">
          <w:rPr>
            <w:noProof/>
            <w:webHidden/>
          </w:rPr>
          <w:t>5</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26" w:history="1">
        <w:r w:rsidR="00B8300D" w:rsidRPr="0055371B">
          <w:rPr>
            <w:rStyle w:val="Hyperlink"/>
            <w:noProof/>
          </w:rPr>
          <w:t>1.2.2</w:t>
        </w:r>
        <w:r w:rsidR="00B8300D">
          <w:rPr>
            <w:rFonts w:eastAsiaTheme="minorEastAsia"/>
            <w:i w:val="0"/>
            <w:iCs w:val="0"/>
            <w:noProof/>
            <w:sz w:val="22"/>
            <w:szCs w:val="22"/>
            <w:lang w:eastAsia="en-GB"/>
          </w:rPr>
          <w:tab/>
        </w:r>
        <w:r w:rsidR="00B8300D" w:rsidRPr="0055371B">
          <w:rPr>
            <w:rStyle w:val="Hyperlink"/>
            <w:noProof/>
          </w:rPr>
          <w:t>Detailed Notes for Subsumption, Condensation and Decondensation</w:t>
        </w:r>
        <w:r w:rsidR="00B8300D">
          <w:rPr>
            <w:noProof/>
            <w:webHidden/>
          </w:rPr>
          <w:tab/>
        </w:r>
        <w:r w:rsidR="006343BB">
          <w:rPr>
            <w:noProof/>
            <w:webHidden/>
          </w:rPr>
          <w:fldChar w:fldCharType="begin"/>
        </w:r>
        <w:r w:rsidR="00B8300D">
          <w:rPr>
            <w:noProof/>
            <w:webHidden/>
          </w:rPr>
          <w:instrText xml:space="preserve"> PAGEREF _Toc266534926 \h </w:instrText>
        </w:r>
        <w:r w:rsidR="006343BB">
          <w:rPr>
            <w:noProof/>
            <w:webHidden/>
          </w:rPr>
        </w:r>
        <w:r w:rsidR="006343BB">
          <w:rPr>
            <w:noProof/>
            <w:webHidden/>
          </w:rPr>
          <w:fldChar w:fldCharType="separate"/>
        </w:r>
        <w:r w:rsidR="00B8300D">
          <w:rPr>
            <w:noProof/>
            <w:webHidden/>
          </w:rPr>
          <w:t>5</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27" w:history="1">
        <w:r w:rsidR="00B8300D" w:rsidRPr="0055371B">
          <w:rPr>
            <w:rStyle w:val="Hyperlink"/>
            <w:noProof/>
          </w:rPr>
          <w:t>1.2.3</w:t>
        </w:r>
        <w:r w:rsidR="00B8300D">
          <w:rPr>
            <w:rFonts w:eastAsiaTheme="minorEastAsia"/>
            <w:i w:val="0"/>
            <w:iCs w:val="0"/>
            <w:noProof/>
            <w:sz w:val="22"/>
            <w:szCs w:val="22"/>
            <w:lang w:eastAsia="en-GB"/>
          </w:rPr>
          <w:tab/>
        </w:r>
        <w:r w:rsidR="00B8300D" w:rsidRPr="0055371B">
          <w:rPr>
            <w:rStyle w:val="Hyperlink"/>
            <w:noProof/>
          </w:rPr>
          <w:t>Detailed Notes for Inference for Mutually Recursive Classes</w:t>
        </w:r>
        <w:r w:rsidR="00B8300D">
          <w:rPr>
            <w:noProof/>
            <w:webHidden/>
          </w:rPr>
          <w:tab/>
        </w:r>
        <w:r w:rsidR="006343BB">
          <w:rPr>
            <w:noProof/>
            <w:webHidden/>
          </w:rPr>
          <w:fldChar w:fldCharType="begin"/>
        </w:r>
        <w:r w:rsidR="00B8300D">
          <w:rPr>
            <w:noProof/>
            <w:webHidden/>
          </w:rPr>
          <w:instrText xml:space="preserve"> PAGEREF _Toc266534927 \h </w:instrText>
        </w:r>
        <w:r w:rsidR="006343BB">
          <w:rPr>
            <w:noProof/>
            <w:webHidden/>
          </w:rPr>
        </w:r>
        <w:r w:rsidR="006343BB">
          <w:rPr>
            <w:noProof/>
            <w:webHidden/>
          </w:rPr>
          <w:fldChar w:fldCharType="separate"/>
        </w:r>
        <w:r w:rsidR="00B8300D">
          <w:rPr>
            <w:noProof/>
            <w:webHidden/>
          </w:rPr>
          <w:t>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28" w:history="1">
        <w:r w:rsidR="00B8300D" w:rsidRPr="0055371B">
          <w:rPr>
            <w:rStyle w:val="Hyperlink"/>
            <w:noProof/>
          </w:rPr>
          <w:t>1.2.4</w:t>
        </w:r>
        <w:r w:rsidR="00B8300D">
          <w:rPr>
            <w:rFonts w:eastAsiaTheme="minorEastAsia"/>
            <w:i w:val="0"/>
            <w:iCs w:val="0"/>
            <w:noProof/>
            <w:sz w:val="22"/>
            <w:szCs w:val="22"/>
            <w:lang w:eastAsia="en-GB"/>
          </w:rPr>
          <w:tab/>
        </w:r>
        <w:r w:rsidR="00B8300D" w:rsidRPr="0055371B">
          <w:rPr>
            <w:rStyle w:val="Hyperlink"/>
            <w:noProof/>
          </w:rPr>
          <w:t>Value Restriction Issues</w:t>
        </w:r>
        <w:r w:rsidR="00B8300D">
          <w:rPr>
            <w:noProof/>
            <w:webHidden/>
          </w:rPr>
          <w:tab/>
        </w:r>
        <w:r w:rsidR="006343BB">
          <w:rPr>
            <w:noProof/>
            <w:webHidden/>
          </w:rPr>
          <w:fldChar w:fldCharType="begin"/>
        </w:r>
        <w:r w:rsidR="00B8300D">
          <w:rPr>
            <w:noProof/>
            <w:webHidden/>
          </w:rPr>
          <w:instrText xml:space="preserve"> PAGEREF _Toc266534928 \h </w:instrText>
        </w:r>
        <w:r w:rsidR="006343BB">
          <w:rPr>
            <w:noProof/>
            <w:webHidden/>
          </w:rPr>
        </w:r>
        <w:r w:rsidR="006343BB">
          <w:rPr>
            <w:noProof/>
            <w:webHidden/>
          </w:rPr>
          <w:fldChar w:fldCharType="separate"/>
        </w:r>
        <w:r w:rsidR="00B8300D">
          <w:rPr>
            <w:noProof/>
            <w:webHidden/>
          </w:rPr>
          <w:t>10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29" w:history="1">
        <w:r w:rsidR="00B8300D" w:rsidRPr="0055371B">
          <w:rPr>
            <w:rStyle w:val="Hyperlink"/>
            <w:noProof/>
          </w:rPr>
          <w:t>1.3</w:t>
        </w:r>
        <w:r w:rsidR="00B8300D">
          <w:rPr>
            <w:rFonts w:eastAsiaTheme="minorEastAsia"/>
            <w:smallCaps w:val="0"/>
            <w:noProof/>
            <w:sz w:val="22"/>
            <w:szCs w:val="22"/>
            <w:lang w:eastAsia="en-GB"/>
          </w:rPr>
          <w:tab/>
        </w:r>
        <w:r w:rsidR="00B8300D" w:rsidRPr="0055371B">
          <w:rPr>
            <w:rStyle w:val="Hyperlink"/>
            <w:noProof/>
          </w:rPr>
          <w:t>Name Resolution</w:t>
        </w:r>
        <w:r w:rsidR="00B8300D">
          <w:rPr>
            <w:noProof/>
            <w:webHidden/>
          </w:rPr>
          <w:tab/>
        </w:r>
        <w:r w:rsidR="006343BB">
          <w:rPr>
            <w:noProof/>
            <w:webHidden/>
          </w:rPr>
          <w:fldChar w:fldCharType="begin"/>
        </w:r>
        <w:r w:rsidR="00B8300D">
          <w:rPr>
            <w:noProof/>
            <w:webHidden/>
          </w:rPr>
          <w:instrText xml:space="preserve"> PAGEREF _Toc266534929 \h </w:instrText>
        </w:r>
        <w:r w:rsidR="006343BB">
          <w:rPr>
            <w:noProof/>
            <w:webHidden/>
          </w:rPr>
        </w:r>
        <w:r w:rsidR="006343BB">
          <w:rPr>
            <w:noProof/>
            <w:webHidden/>
          </w:rPr>
          <w:fldChar w:fldCharType="separate"/>
        </w:r>
        <w:r w:rsidR="00B8300D">
          <w:rPr>
            <w:noProof/>
            <w:webHidden/>
          </w:rPr>
          <w:t>10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0" w:history="1">
        <w:r w:rsidR="00B8300D" w:rsidRPr="0055371B">
          <w:rPr>
            <w:rStyle w:val="Hyperlink"/>
            <w:noProof/>
            <w:lang w:eastAsia="en-GB"/>
          </w:rPr>
          <w:t>1.3.1</w:t>
        </w:r>
        <w:r w:rsidR="00B8300D">
          <w:rPr>
            <w:rFonts w:eastAsiaTheme="minorEastAsia"/>
            <w:i w:val="0"/>
            <w:iCs w:val="0"/>
            <w:noProof/>
            <w:sz w:val="22"/>
            <w:szCs w:val="22"/>
            <w:lang w:eastAsia="en-GB"/>
          </w:rPr>
          <w:tab/>
        </w:r>
        <w:r w:rsidR="00B8300D" w:rsidRPr="0055371B">
          <w:rPr>
            <w:rStyle w:val="Hyperlink"/>
            <w:noProof/>
            <w:lang w:eastAsia="en-GB"/>
          </w:rPr>
          <w:t>Proposed Design For Row and Column Slicing</w:t>
        </w:r>
        <w:r w:rsidR="00B8300D">
          <w:rPr>
            <w:noProof/>
            <w:webHidden/>
          </w:rPr>
          <w:tab/>
        </w:r>
        <w:r w:rsidR="006343BB">
          <w:rPr>
            <w:noProof/>
            <w:webHidden/>
          </w:rPr>
          <w:fldChar w:fldCharType="begin"/>
        </w:r>
        <w:r w:rsidR="00B8300D">
          <w:rPr>
            <w:noProof/>
            <w:webHidden/>
          </w:rPr>
          <w:instrText xml:space="preserve"> PAGEREF _Toc266534930 \h </w:instrText>
        </w:r>
        <w:r w:rsidR="006343BB">
          <w:rPr>
            <w:noProof/>
            <w:webHidden/>
          </w:rPr>
        </w:r>
        <w:r w:rsidR="006343BB">
          <w:rPr>
            <w:noProof/>
            <w:webHidden/>
          </w:rPr>
          <w:fldChar w:fldCharType="separate"/>
        </w:r>
        <w:r w:rsidR="00B8300D">
          <w:rPr>
            <w:noProof/>
            <w:webHidden/>
          </w:rPr>
          <w:t>10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1" w:history="1">
        <w:r w:rsidR="00B8300D" w:rsidRPr="0055371B">
          <w:rPr>
            <w:rStyle w:val="Hyperlink"/>
            <w:noProof/>
            <w:lang w:eastAsia="en-GB"/>
          </w:rPr>
          <w:t>1.3.2</w:t>
        </w:r>
        <w:r w:rsidR="00B8300D">
          <w:rPr>
            <w:rFonts w:eastAsiaTheme="minorEastAsia"/>
            <w:i w:val="0"/>
            <w:iCs w:val="0"/>
            <w:noProof/>
            <w:sz w:val="22"/>
            <w:szCs w:val="22"/>
            <w:lang w:eastAsia="en-GB"/>
          </w:rPr>
          <w:tab/>
        </w:r>
        <w:r w:rsidR="00B8300D" w:rsidRPr="0055371B">
          <w:rPr>
            <w:rStyle w:val="Hyperlink"/>
            <w:noProof/>
            <w:lang w:eastAsia="en-GB"/>
          </w:rPr>
          <w:t>Using Type Names as Constructor Functions</w:t>
        </w:r>
        <w:r w:rsidR="00B8300D">
          <w:rPr>
            <w:noProof/>
            <w:webHidden/>
          </w:rPr>
          <w:tab/>
        </w:r>
        <w:r w:rsidR="006343BB">
          <w:rPr>
            <w:noProof/>
            <w:webHidden/>
          </w:rPr>
          <w:fldChar w:fldCharType="begin"/>
        </w:r>
        <w:r w:rsidR="00B8300D">
          <w:rPr>
            <w:noProof/>
            <w:webHidden/>
          </w:rPr>
          <w:instrText xml:space="preserve"> PAGEREF _Toc266534931 \h </w:instrText>
        </w:r>
        <w:r w:rsidR="006343BB">
          <w:rPr>
            <w:noProof/>
            <w:webHidden/>
          </w:rPr>
        </w:r>
        <w:r w:rsidR="006343BB">
          <w:rPr>
            <w:noProof/>
            <w:webHidden/>
          </w:rPr>
          <w:fldChar w:fldCharType="separate"/>
        </w:r>
        <w:r w:rsidR="00B8300D">
          <w:rPr>
            <w:noProof/>
            <w:webHidden/>
          </w:rPr>
          <w:t>11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2" w:history="1">
        <w:r w:rsidR="00B8300D" w:rsidRPr="0055371B">
          <w:rPr>
            <w:rStyle w:val="Hyperlink"/>
            <w:noProof/>
            <w:lang w:eastAsia="en-GB"/>
          </w:rPr>
          <w:t>1.3.3</w:t>
        </w:r>
        <w:r w:rsidR="00B8300D">
          <w:rPr>
            <w:rFonts w:eastAsiaTheme="minorEastAsia"/>
            <w:i w:val="0"/>
            <w:iCs w:val="0"/>
            <w:noProof/>
            <w:sz w:val="22"/>
            <w:szCs w:val="22"/>
            <w:lang w:eastAsia="en-GB"/>
          </w:rPr>
          <w:tab/>
        </w:r>
        <w:r w:rsidR="00B8300D" w:rsidRPr="0055371B">
          <w:rPr>
            <w:rStyle w:val="Hyperlink"/>
            <w:noProof/>
            <w:lang w:eastAsia="en-GB"/>
          </w:rPr>
          <w:t>Property/static-member/function design pattern</w:t>
        </w:r>
        <w:r w:rsidR="00B8300D">
          <w:rPr>
            <w:noProof/>
            <w:webHidden/>
          </w:rPr>
          <w:tab/>
        </w:r>
        <w:r w:rsidR="006343BB">
          <w:rPr>
            <w:noProof/>
            <w:webHidden/>
          </w:rPr>
          <w:fldChar w:fldCharType="begin"/>
        </w:r>
        <w:r w:rsidR="00B8300D">
          <w:rPr>
            <w:noProof/>
            <w:webHidden/>
          </w:rPr>
          <w:instrText xml:space="preserve"> PAGEREF _Toc266534932 \h </w:instrText>
        </w:r>
        <w:r w:rsidR="006343BB">
          <w:rPr>
            <w:noProof/>
            <w:webHidden/>
          </w:rPr>
        </w:r>
        <w:r w:rsidR="006343BB">
          <w:rPr>
            <w:noProof/>
            <w:webHidden/>
          </w:rPr>
          <w:fldChar w:fldCharType="separate"/>
        </w:r>
        <w:r w:rsidR="00B8300D">
          <w:rPr>
            <w:noProof/>
            <w:webHidden/>
          </w:rPr>
          <w:t>11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3" w:history="1">
        <w:r w:rsidR="00B8300D" w:rsidRPr="0055371B">
          <w:rPr>
            <w:rStyle w:val="Hyperlink"/>
            <w:noProof/>
            <w:lang w:eastAsia="en-GB"/>
          </w:rPr>
          <w:t>1.3.4</w:t>
        </w:r>
        <w:r w:rsidR="00B8300D">
          <w:rPr>
            <w:rFonts w:eastAsiaTheme="minorEastAsia"/>
            <w:i w:val="0"/>
            <w:iCs w:val="0"/>
            <w:noProof/>
            <w:sz w:val="22"/>
            <w:szCs w:val="22"/>
            <w:lang w:eastAsia="en-GB"/>
          </w:rPr>
          <w:tab/>
        </w:r>
        <w:r w:rsidR="00B8300D" w:rsidRPr="0055371B">
          <w:rPr>
            <w:rStyle w:val="Hyperlink"/>
            <w:noProof/>
            <w:lang w:eastAsia="en-GB"/>
          </w:rPr>
          <w:t>Library naming</w:t>
        </w:r>
        <w:r w:rsidR="00B8300D">
          <w:rPr>
            <w:noProof/>
            <w:webHidden/>
          </w:rPr>
          <w:tab/>
        </w:r>
        <w:r w:rsidR="006343BB">
          <w:rPr>
            <w:noProof/>
            <w:webHidden/>
          </w:rPr>
          <w:fldChar w:fldCharType="begin"/>
        </w:r>
        <w:r w:rsidR="00B8300D">
          <w:rPr>
            <w:noProof/>
            <w:webHidden/>
          </w:rPr>
          <w:instrText xml:space="preserve"> PAGEREF _Toc266534933 \h </w:instrText>
        </w:r>
        <w:r w:rsidR="006343BB">
          <w:rPr>
            <w:noProof/>
            <w:webHidden/>
          </w:rPr>
        </w:r>
        <w:r w:rsidR="006343BB">
          <w:rPr>
            <w:noProof/>
            <w:webHidden/>
          </w:rPr>
          <w:fldChar w:fldCharType="separate"/>
        </w:r>
        <w:r w:rsidR="00B8300D">
          <w:rPr>
            <w:noProof/>
            <w:webHidden/>
          </w:rPr>
          <w:t>12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4" w:history="1">
        <w:r w:rsidR="00B8300D" w:rsidRPr="0055371B">
          <w:rPr>
            <w:rStyle w:val="Hyperlink"/>
            <w:noProof/>
            <w:lang w:eastAsia="en-GB"/>
          </w:rPr>
          <w:t>1.3.5</w:t>
        </w:r>
        <w:r w:rsidR="00B8300D">
          <w:rPr>
            <w:rFonts w:eastAsiaTheme="minorEastAsia"/>
            <w:i w:val="0"/>
            <w:iCs w:val="0"/>
            <w:noProof/>
            <w:sz w:val="22"/>
            <w:szCs w:val="22"/>
            <w:lang w:eastAsia="en-GB"/>
          </w:rPr>
          <w:tab/>
        </w:r>
        <w:r w:rsidR="00B8300D" w:rsidRPr="0055371B">
          <w:rPr>
            <w:rStyle w:val="Hyperlink"/>
            <w:noProof/>
            <w:lang w:eastAsia="en-GB"/>
          </w:rPr>
          <w:t>Auto-Open of Own Namespace</w:t>
        </w:r>
        <w:r w:rsidR="00B8300D">
          <w:rPr>
            <w:noProof/>
            <w:webHidden/>
          </w:rPr>
          <w:tab/>
        </w:r>
        <w:r w:rsidR="006343BB">
          <w:rPr>
            <w:noProof/>
            <w:webHidden/>
          </w:rPr>
          <w:fldChar w:fldCharType="begin"/>
        </w:r>
        <w:r w:rsidR="00B8300D">
          <w:rPr>
            <w:noProof/>
            <w:webHidden/>
          </w:rPr>
          <w:instrText xml:space="preserve"> PAGEREF _Toc266534934 \h </w:instrText>
        </w:r>
        <w:r w:rsidR="006343BB">
          <w:rPr>
            <w:noProof/>
            <w:webHidden/>
          </w:rPr>
        </w:r>
        <w:r w:rsidR="006343BB">
          <w:rPr>
            <w:noProof/>
            <w:webHidden/>
          </w:rPr>
          <w:fldChar w:fldCharType="separate"/>
        </w:r>
        <w:r w:rsidR="00B8300D">
          <w:rPr>
            <w:noProof/>
            <w:webHidden/>
          </w:rPr>
          <w:t>12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5" w:history="1">
        <w:r w:rsidR="00B8300D" w:rsidRPr="0055371B">
          <w:rPr>
            <w:rStyle w:val="Hyperlink"/>
            <w:noProof/>
            <w:lang w:eastAsia="en-GB"/>
          </w:rPr>
          <w:t>1.3.6</w:t>
        </w:r>
        <w:r w:rsidR="00B8300D">
          <w:rPr>
            <w:rFonts w:eastAsiaTheme="minorEastAsia"/>
            <w:i w:val="0"/>
            <w:iCs w:val="0"/>
            <w:noProof/>
            <w:sz w:val="22"/>
            <w:szCs w:val="22"/>
            <w:lang w:eastAsia="en-GB"/>
          </w:rPr>
          <w:tab/>
        </w:r>
        <w:r w:rsidR="00B8300D" w:rsidRPr="0055371B">
          <w:rPr>
            <w:rStyle w:val="Hyperlink"/>
            <w:noProof/>
            <w:lang w:eastAsia="en-GB"/>
          </w:rPr>
          <w:t>Implicit Resolution of Operators to Static Member Constraints</w:t>
        </w:r>
        <w:r w:rsidR="00B8300D">
          <w:rPr>
            <w:noProof/>
            <w:webHidden/>
          </w:rPr>
          <w:tab/>
        </w:r>
        <w:r w:rsidR="006343BB">
          <w:rPr>
            <w:noProof/>
            <w:webHidden/>
          </w:rPr>
          <w:fldChar w:fldCharType="begin"/>
        </w:r>
        <w:r w:rsidR="00B8300D">
          <w:rPr>
            <w:noProof/>
            <w:webHidden/>
          </w:rPr>
          <w:instrText xml:space="preserve"> PAGEREF _Toc266534935 \h </w:instrText>
        </w:r>
        <w:r w:rsidR="006343BB">
          <w:rPr>
            <w:noProof/>
            <w:webHidden/>
          </w:rPr>
        </w:r>
        <w:r w:rsidR="006343BB">
          <w:rPr>
            <w:noProof/>
            <w:webHidden/>
          </w:rPr>
          <w:fldChar w:fldCharType="separate"/>
        </w:r>
        <w:r w:rsidR="00B8300D">
          <w:rPr>
            <w:noProof/>
            <w:webHidden/>
          </w:rPr>
          <w:t>12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6" w:history="1">
        <w:r w:rsidR="00B8300D" w:rsidRPr="0055371B">
          <w:rPr>
            <w:rStyle w:val="Hyperlink"/>
            <w:noProof/>
          </w:rPr>
          <w:t>1.3.7</w:t>
        </w:r>
        <w:r w:rsidR="00B8300D">
          <w:rPr>
            <w:rFonts w:eastAsiaTheme="minorEastAsia"/>
            <w:i w:val="0"/>
            <w:iCs w:val="0"/>
            <w:noProof/>
            <w:sz w:val="22"/>
            <w:szCs w:val="22"/>
            <w:lang w:eastAsia="en-GB"/>
          </w:rPr>
          <w:tab/>
        </w:r>
        <w:r w:rsidR="00B8300D" w:rsidRPr="0055371B">
          <w:rPr>
            <w:rStyle w:val="Hyperlink"/>
            <w:noProof/>
          </w:rPr>
          <w:t>Warning 1182 (unused variables)</w:t>
        </w:r>
        <w:r w:rsidR="00B8300D">
          <w:rPr>
            <w:noProof/>
            <w:webHidden/>
          </w:rPr>
          <w:tab/>
        </w:r>
        <w:r w:rsidR="006343BB">
          <w:rPr>
            <w:noProof/>
            <w:webHidden/>
          </w:rPr>
          <w:fldChar w:fldCharType="begin"/>
        </w:r>
        <w:r w:rsidR="00B8300D">
          <w:rPr>
            <w:noProof/>
            <w:webHidden/>
          </w:rPr>
          <w:instrText xml:space="preserve"> PAGEREF _Toc266534936 \h </w:instrText>
        </w:r>
        <w:r w:rsidR="006343BB">
          <w:rPr>
            <w:noProof/>
            <w:webHidden/>
          </w:rPr>
        </w:r>
        <w:r w:rsidR="006343BB">
          <w:rPr>
            <w:noProof/>
            <w:webHidden/>
          </w:rPr>
          <w:fldChar w:fldCharType="separate"/>
        </w:r>
        <w:r w:rsidR="00B8300D">
          <w:rPr>
            <w:noProof/>
            <w:webHidden/>
          </w:rPr>
          <w:t>13</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37" w:history="1">
        <w:r w:rsidR="00B8300D" w:rsidRPr="0055371B">
          <w:rPr>
            <w:rStyle w:val="Hyperlink"/>
            <w:noProof/>
          </w:rPr>
          <w:t>1.4</w:t>
        </w:r>
        <w:r w:rsidR="00B8300D">
          <w:rPr>
            <w:rFonts w:eastAsiaTheme="minorEastAsia"/>
            <w:smallCaps w:val="0"/>
            <w:noProof/>
            <w:sz w:val="22"/>
            <w:szCs w:val="22"/>
            <w:lang w:eastAsia="en-GB"/>
          </w:rPr>
          <w:tab/>
        </w:r>
        <w:r w:rsidR="00B8300D" w:rsidRPr="0055371B">
          <w:rPr>
            <w:rStyle w:val="Hyperlink"/>
            <w:noProof/>
          </w:rPr>
          <w:t>Expressions</w:t>
        </w:r>
        <w:r w:rsidR="00B8300D">
          <w:rPr>
            <w:noProof/>
            <w:webHidden/>
          </w:rPr>
          <w:tab/>
        </w:r>
        <w:r w:rsidR="006343BB">
          <w:rPr>
            <w:noProof/>
            <w:webHidden/>
          </w:rPr>
          <w:fldChar w:fldCharType="begin"/>
        </w:r>
        <w:r w:rsidR="00B8300D">
          <w:rPr>
            <w:noProof/>
            <w:webHidden/>
          </w:rPr>
          <w:instrText xml:space="preserve"> PAGEREF _Toc266534937 \h </w:instrText>
        </w:r>
        <w:r w:rsidR="006343BB">
          <w:rPr>
            <w:noProof/>
            <w:webHidden/>
          </w:rPr>
        </w:r>
        <w:r w:rsidR="006343BB">
          <w:rPr>
            <w:noProof/>
            <w:webHidden/>
          </w:rPr>
          <w:fldChar w:fldCharType="separate"/>
        </w:r>
        <w:r w:rsidR="00B8300D">
          <w:rPr>
            <w:noProof/>
            <w:webHidden/>
          </w:rPr>
          <w:t>13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38" w:history="1">
        <w:r w:rsidR="00B8300D" w:rsidRPr="0055371B">
          <w:rPr>
            <w:rStyle w:val="Hyperlink"/>
            <w:noProof/>
          </w:rPr>
          <w:t>1.4.1</w:t>
        </w:r>
        <w:r w:rsidR="00B8300D">
          <w:rPr>
            <w:rFonts w:eastAsiaTheme="minorEastAsia"/>
            <w:i w:val="0"/>
            <w:iCs w:val="0"/>
            <w:noProof/>
            <w:sz w:val="22"/>
            <w:szCs w:val="22"/>
            <w:lang w:eastAsia="en-GB"/>
          </w:rPr>
          <w:tab/>
        </w:r>
        <w:r w:rsidR="00B8300D" w:rsidRPr="0055371B">
          <w:rPr>
            <w:rStyle w:val="Hyperlink"/>
            <w:noProof/>
            <w:lang w:eastAsia="en-GB"/>
          </w:rPr>
          <w:t>Design Notes for Ranges over Enums</w:t>
        </w:r>
        <w:r w:rsidR="00B8300D">
          <w:rPr>
            <w:noProof/>
            <w:webHidden/>
          </w:rPr>
          <w:tab/>
        </w:r>
        <w:r w:rsidR="006343BB">
          <w:rPr>
            <w:noProof/>
            <w:webHidden/>
          </w:rPr>
          <w:fldChar w:fldCharType="begin"/>
        </w:r>
        <w:r w:rsidR="00B8300D">
          <w:rPr>
            <w:noProof/>
            <w:webHidden/>
          </w:rPr>
          <w:instrText xml:space="preserve"> PAGEREF _Toc266534938 \h </w:instrText>
        </w:r>
        <w:r w:rsidR="006343BB">
          <w:rPr>
            <w:noProof/>
            <w:webHidden/>
          </w:rPr>
        </w:r>
        <w:r w:rsidR="006343BB">
          <w:rPr>
            <w:noProof/>
            <w:webHidden/>
          </w:rPr>
          <w:fldChar w:fldCharType="separate"/>
        </w:r>
        <w:r w:rsidR="00B8300D">
          <w:rPr>
            <w:noProof/>
            <w:webHidden/>
          </w:rPr>
          <w:t>13</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39" w:history="1">
        <w:r w:rsidR="00B8300D" w:rsidRPr="0055371B">
          <w:rPr>
            <w:rStyle w:val="Hyperlink"/>
            <w:noProof/>
          </w:rPr>
          <w:t>1.5</w:t>
        </w:r>
        <w:r w:rsidR="00B8300D">
          <w:rPr>
            <w:rFonts w:eastAsiaTheme="minorEastAsia"/>
            <w:smallCaps w:val="0"/>
            <w:noProof/>
            <w:sz w:val="22"/>
            <w:szCs w:val="22"/>
            <w:lang w:eastAsia="en-GB"/>
          </w:rPr>
          <w:tab/>
        </w:r>
        <w:r w:rsidR="00B8300D" w:rsidRPr="0055371B">
          <w:rPr>
            <w:rStyle w:val="Hyperlink"/>
            <w:noProof/>
          </w:rPr>
          <w:t>Object Model</w:t>
        </w:r>
        <w:r w:rsidR="00B8300D">
          <w:rPr>
            <w:noProof/>
            <w:webHidden/>
          </w:rPr>
          <w:tab/>
        </w:r>
        <w:r w:rsidR="006343BB">
          <w:rPr>
            <w:noProof/>
            <w:webHidden/>
          </w:rPr>
          <w:fldChar w:fldCharType="begin"/>
        </w:r>
        <w:r w:rsidR="00B8300D">
          <w:rPr>
            <w:noProof/>
            <w:webHidden/>
          </w:rPr>
          <w:instrText xml:space="preserve"> PAGEREF _Toc266534939 \h </w:instrText>
        </w:r>
        <w:r w:rsidR="006343BB">
          <w:rPr>
            <w:noProof/>
            <w:webHidden/>
          </w:rPr>
        </w:r>
        <w:r w:rsidR="006343BB">
          <w:rPr>
            <w:noProof/>
            <w:webHidden/>
          </w:rPr>
          <w:fldChar w:fldCharType="separate"/>
        </w:r>
        <w:r w:rsidR="00B8300D">
          <w:rPr>
            <w:noProof/>
            <w:webHidden/>
          </w:rPr>
          <w:t>13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0" w:history="1">
        <w:r w:rsidR="00B8300D" w:rsidRPr="0055371B">
          <w:rPr>
            <w:rStyle w:val="Hyperlink"/>
            <w:noProof/>
          </w:rPr>
          <w:t>1.5.1</w:t>
        </w:r>
        <w:r w:rsidR="00B8300D">
          <w:rPr>
            <w:rFonts w:eastAsiaTheme="minorEastAsia"/>
            <w:i w:val="0"/>
            <w:iCs w:val="0"/>
            <w:noProof/>
            <w:sz w:val="22"/>
            <w:szCs w:val="22"/>
            <w:lang w:eastAsia="en-GB"/>
          </w:rPr>
          <w:tab/>
        </w:r>
        <w:r w:rsidR="00B8300D" w:rsidRPr="0055371B">
          <w:rPr>
            <w:rStyle w:val="Hyperlink"/>
            <w:noProof/>
          </w:rPr>
          <w:t>The Explicit Class Syntax</w:t>
        </w:r>
        <w:r w:rsidR="00B8300D">
          <w:rPr>
            <w:noProof/>
            <w:webHidden/>
          </w:rPr>
          <w:tab/>
        </w:r>
        <w:r w:rsidR="006343BB">
          <w:rPr>
            <w:noProof/>
            <w:webHidden/>
          </w:rPr>
          <w:fldChar w:fldCharType="begin"/>
        </w:r>
        <w:r w:rsidR="00B8300D">
          <w:rPr>
            <w:noProof/>
            <w:webHidden/>
          </w:rPr>
          <w:instrText xml:space="preserve"> PAGEREF _Toc266534940 \h </w:instrText>
        </w:r>
        <w:r w:rsidR="006343BB">
          <w:rPr>
            <w:noProof/>
            <w:webHidden/>
          </w:rPr>
        </w:r>
        <w:r w:rsidR="006343BB">
          <w:rPr>
            <w:noProof/>
            <w:webHidden/>
          </w:rPr>
          <w:fldChar w:fldCharType="separate"/>
        </w:r>
        <w:r w:rsidR="00B8300D">
          <w:rPr>
            <w:noProof/>
            <w:webHidden/>
          </w:rPr>
          <w:t>13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1" w:history="1">
        <w:r w:rsidR="00B8300D" w:rsidRPr="0055371B">
          <w:rPr>
            <w:rStyle w:val="Hyperlink"/>
            <w:noProof/>
          </w:rPr>
          <w:t>1.5.2</w:t>
        </w:r>
        <w:r w:rsidR="00B8300D">
          <w:rPr>
            <w:rFonts w:eastAsiaTheme="minorEastAsia"/>
            <w:i w:val="0"/>
            <w:iCs w:val="0"/>
            <w:noProof/>
            <w:sz w:val="22"/>
            <w:szCs w:val="22"/>
            <w:lang w:eastAsia="en-GB"/>
          </w:rPr>
          <w:tab/>
        </w:r>
        <w:r w:rsidR="00B8300D" w:rsidRPr="0055371B">
          <w:rPr>
            <w:rStyle w:val="Hyperlink"/>
            <w:noProof/>
            <w:lang w:val="en-US"/>
          </w:rPr>
          <w:t>Required “this” and “static” in members</w:t>
        </w:r>
        <w:r w:rsidR="00B8300D">
          <w:rPr>
            <w:noProof/>
            <w:webHidden/>
          </w:rPr>
          <w:tab/>
        </w:r>
        <w:r w:rsidR="006343BB">
          <w:rPr>
            <w:noProof/>
            <w:webHidden/>
          </w:rPr>
          <w:fldChar w:fldCharType="begin"/>
        </w:r>
        <w:r w:rsidR="00B8300D">
          <w:rPr>
            <w:noProof/>
            <w:webHidden/>
          </w:rPr>
          <w:instrText xml:space="preserve"> PAGEREF _Toc266534941 \h </w:instrText>
        </w:r>
        <w:r w:rsidR="006343BB">
          <w:rPr>
            <w:noProof/>
            <w:webHidden/>
          </w:rPr>
        </w:r>
        <w:r w:rsidR="006343BB">
          <w:rPr>
            <w:noProof/>
            <w:webHidden/>
          </w:rPr>
          <w:fldChar w:fldCharType="separate"/>
        </w:r>
        <w:r w:rsidR="00B8300D">
          <w:rPr>
            <w:noProof/>
            <w:webHidden/>
          </w:rPr>
          <w:t>14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2" w:history="1">
        <w:r w:rsidR="00B8300D" w:rsidRPr="0055371B">
          <w:rPr>
            <w:rStyle w:val="Hyperlink"/>
            <w:noProof/>
          </w:rPr>
          <w:t>1.5.3</w:t>
        </w:r>
        <w:r w:rsidR="00B8300D">
          <w:rPr>
            <w:rFonts w:eastAsiaTheme="minorEastAsia"/>
            <w:i w:val="0"/>
            <w:iCs w:val="0"/>
            <w:noProof/>
            <w:sz w:val="22"/>
            <w:szCs w:val="22"/>
            <w:lang w:eastAsia="en-GB"/>
          </w:rPr>
          <w:tab/>
        </w:r>
        <w:r w:rsidR="00B8300D" w:rsidRPr="0055371B">
          <w:rPr>
            <w:rStyle w:val="Hyperlink"/>
            <w:noProof/>
            <w:lang w:val="en-US"/>
          </w:rPr>
          <w:t>Design Notes For Interface Implementation Expressions</w:t>
        </w:r>
        <w:r w:rsidR="00B8300D">
          <w:rPr>
            <w:noProof/>
            <w:webHidden/>
          </w:rPr>
          <w:tab/>
        </w:r>
        <w:r w:rsidR="006343BB">
          <w:rPr>
            <w:noProof/>
            <w:webHidden/>
          </w:rPr>
          <w:fldChar w:fldCharType="begin"/>
        </w:r>
        <w:r w:rsidR="00B8300D">
          <w:rPr>
            <w:noProof/>
            <w:webHidden/>
          </w:rPr>
          <w:instrText xml:space="preserve"> PAGEREF _Toc266534942 \h </w:instrText>
        </w:r>
        <w:r w:rsidR="006343BB">
          <w:rPr>
            <w:noProof/>
            <w:webHidden/>
          </w:rPr>
        </w:r>
        <w:r w:rsidR="006343BB">
          <w:rPr>
            <w:noProof/>
            <w:webHidden/>
          </w:rPr>
          <w:fldChar w:fldCharType="separate"/>
        </w:r>
        <w:r w:rsidR="00B8300D">
          <w:rPr>
            <w:noProof/>
            <w:webHidden/>
          </w:rPr>
          <w:t>14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3" w:history="1">
        <w:r w:rsidR="00B8300D" w:rsidRPr="0055371B">
          <w:rPr>
            <w:rStyle w:val="Hyperlink"/>
            <w:noProof/>
            <w:lang w:eastAsia="en-GB"/>
          </w:rPr>
          <w:t>1.5.4</w:t>
        </w:r>
        <w:r w:rsidR="00B8300D">
          <w:rPr>
            <w:rFonts w:eastAsiaTheme="minorEastAsia"/>
            <w:i w:val="0"/>
            <w:iCs w:val="0"/>
            <w:noProof/>
            <w:sz w:val="22"/>
            <w:szCs w:val="22"/>
            <w:lang w:eastAsia="en-GB"/>
          </w:rPr>
          <w:tab/>
        </w:r>
        <w:r w:rsidR="00B8300D" w:rsidRPr="0055371B">
          <w:rPr>
            <w:rStyle w:val="Hyperlink"/>
            <w:noProof/>
            <w:lang w:eastAsia="en-GB"/>
          </w:rPr>
          <w:t>Structural Types</w:t>
        </w:r>
        <w:r w:rsidR="00B8300D">
          <w:rPr>
            <w:noProof/>
            <w:webHidden/>
          </w:rPr>
          <w:tab/>
        </w:r>
        <w:r w:rsidR="006343BB">
          <w:rPr>
            <w:noProof/>
            <w:webHidden/>
          </w:rPr>
          <w:fldChar w:fldCharType="begin"/>
        </w:r>
        <w:r w:rsidR="00B8300D">
          <w:rPr>
            <w:noProof/>
            <w:webHidden/>
          </w:rPr>
          <w:instrText xml:space="preserve"> PAGEREF _Toc266534943 \h </w:instrText>
        </w:r>
        <w:r w:rsidR="006343BB">
          <w:rPr>
            <w:noProof/>
            <w:webHidden/>
          </w:rPr>
        </w:r>
        <w:r w:rsidR="006343BB">
          <w:rPr>
            <w:noProof/>
            <w:webHidden/>
          </w:rPr>
          <w:fldChar w:fldCharType="separate"/>
        </w:r>
        <w:r w:rsidR="00B8300D">
          <w:rPr>
            <w:noProof/>
            <w:webHidden/>
          </w:rPr>
          <w:t>15</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4" w:history="1">
        <w:r w:rsidR="00B8300D" w:rsidRPr="0055371B">
          <w:rPr>
            <w:rStyle w:val="Hyperlink"/>
            <w:noProof/>
          </w:rPr>
          <w:t>1.5.5</w:t>
        </w:r>
        <w:r w:rsidR="00B8300D">
          <w:rPr>
            <w:rFonts w:eastAsiaTheme="minorEastAsia"/>
            <w:i w:val="0"/>
            <w:iCs w:val="0"/>
            <w:noProof/>
            <w:sz w:val="22"/>
            <w:szCs w:val="22"/>
            <w:lang w:eastAsia="en-GB"/>
          </w:rPr>
          <w:tab/>
        </w:r>
        <w:r w:rsidR="00B8300D" w:rsidRPr="0055371B">
          <w:rPr>
            <w:rStyle w:val="Hyperlink"/>
            <w:noProof/>
          </w:rPr>
          <w:t>Immediately Recursive Types</w:t>
        </w:r>
        <w:r w:rsidR="00B8300D">
          <w:rPr>
            <w:noProof/>
            <w:webHidden/>
          </w:rPr>
          <w:tab/>
        </w:r>
        <w:r w:rsidR="006343BB">
          <w:rPr>
            <w:noProof/>
            <w:webHidden/>
          </w:rPr>
          <w:fldChar w:fldCharType="begin"/>
        </w:r>
        <w:r w:rsidR="00B8300D">
          <w:rPr>
            <w:noProof/>
            <w:webHidden/>
          </w:rPr>
          <w:instrText xml:space="preserve"> PAGEREF _Toc266534944 \h </w:instrText>
        </w:r>
        <w:r w:rsidR="006343BB">
          <w:rPr>
            <w:noProof/>
            <w:webHidden/>
          </w:rPr>
        </w:r>
        <w:r w:rsidR="006343BB">
          <w:rPr>
            <w:noProof/>
            <w:webHidden/>
          </w:rPr>
          <w:fldChar w:fldCharType="separate"/>
        </w:r>
        <w:r w:rsidR="00B8300D">
          <w:rPr>
            <w:noProof/>
            <w:webHidden/>
          </w:rPr>
          <w:t>16</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45" w:history="1">
        <w:r w:rsidR="00B8300D" w:rsidRPr="0055371B">
          <w:rPr>
            <w:rStyle w:val="Hyperlink"/>
            <w:noProof/>
          </w:rPr>
          <w:t>1.6</w:t>
        </w:r>
        <w:r w:rsidR="00B8300D">
          <w:rPr>
            <w:rFonts w:eastAsiaTheme="minorEastAsia"/>
            <w:smallCaps w:val="0"/>
            <w:noProof/>
            <w:sz w:val="22"/>
            <w:szCs w:val="22"/>
            <w:lang w:eastAsia="en-GB"/>
          </w:rPr>
          <w:tab/>
        </w:r>
        <w:r w:rsidR="00B8300D" w:rsidRPr="0055371B">
          <w:rPr>
            <w:rStyle w:val="Hyperlink"/>
            <w:noProof/>
          </w:rPr>
          <w:t>Methods and Functions</w:t>
        </w:r>
        <w:r w:rsidR="00B8300D">
          <w:rPr>
            <w:noProof/>
            <w:webHidden/>
          </w:rPr>
          <w:tab/>
        </w:r>
        <w:r w:rsidR="006343BB">
          <w:rPr>
            <w:noProof/>
            <w:webHidden/>
          </w:rPr>
          <w:fldChar w:fldCharType="begin"/>
        </w:r>
        <w:r w:rsidR="00B8300D">
          <w:rPr>
            <w:noProof/>
            <w:webHidden/>
          </w:rPr>
          <w:instrText xml:space="preserve"> PAGEREF _Toc266534945 \h </w:instrText>
        </w:r>
        <w:r w:rsidR="006343BB">
          <w:rPr>
            <w:noProof/>
            <w:webHidden/>
          </w:rPr>
        </w:r>
        <w:r w:rsidR="006343BB">
          <w:rPr>
            <w:noProof/>
            <w:webHidden/>
          </w:rPr>
          <w:fldChar w:fldCharType="separate"/>
        </w:r>
        <w:r w:rsidR="00B8300D">
          <w:rPr>
            <w:noProof/>
            <w:webHidden/>
          </w:rPr>
          <w:t>17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6" w:history="1">
        <w:r w:rsidR="00B8300D" w:rsidRPr="0055371B">
          <w:rPr>
            <w:rStyle w:val="Hyperlink"/>
            <w:noProof/>
          </w:rPr>
          <w:t>1.6.1</w:t>
        </w:r>
        <w:r w:rsidR="00B8300D">
          <w:rPr>
            <w:rFonts w:eastAsiaTheme="minorEastAsia"/>
            <w:i w:val="0"/>
            <w:iCs w:val="0"/>
            <w:noProof/>
            <w:sz w:val="22"/>
            <w:szCs w:val="22"/>
            <w:lang w:eastAsia="en-GB"/>
          </w:rPr>
          <w:tab/>
        </w:r>
        <w:r w:rsidR="00B8300D" w:rsidRPr="0055371B">
          <w:rPr>
            <w:rStyle w:val="Hyperlink"/>
            <w:noProof/>
          </w:rPr>
          <w:t>“mutable” in argument position</w:t>
        </w:r>
        <w:r w:rsidR="00B8300D">
          <w:rPr>
            <w:noProof/>
            <w:webHidden/>
          </w:rPr>
          <w:tab/>
        </w:r>
        <w:r w:rsidR="006343BB">
          <w:rPr>
            <w:noProof/>
            <w:webHidden/>
          </w:rPr>
          <w:fldChar w:fldCharType="begin"/>
        </w:r>
        <w:r w:rsidR="00B8300D">
          <w:rPr>
            <w:noProof/>
            <w:webHidden/>
          </w:rPr>
          <w:instrText xml:space="preserve"> PAGEREF _Toc266534946 \h </w:instrText>
        </w:r>
        <w:r w:rsidR="006343BB">
          <w:rPr>
            <w:noProof/>
            <w:webHidden/>
          </w:rPr>
        </w:r>
        <w:r w:rsidR="006343BB">
          <w:rPr>
            <w:noProof/>
            <w:webHidden/>
          </w:rPr>
          <w:fldChar w:fldCharType="separate"/>
        </w:r>
        <w:r w:rsidR="00B8300D">
          <w:rPr>
            <w:noProof/>
            <w:webHidden/>
          </w:rPr>
          <w:t>17</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47" w:history="1">
        <w:r w:rsidR="00B8300D" w:rsidRPr="0055371B">
          <w:rPr>
            <w:rStyle w:val="Hyperlink"/>
            <w:noProof/>
            <w:lang w:val="en-US"/>
          </w:rPr>
          <w:t>1.7</w:t>
        </w:r>
        <w:r w:rsidR="00B8300D">
          <w:rPr>
            <w:rFonts w:eastAsiaTheme="minorEastAsia"/>
            <w:smallCaps w:val="0"/>
            <w:noProof/>
            <w:sz w:val="22"/>
            <w:szCs w:val="22"/>
            <w:lang w:eastAsia="en-GB"/>
          </w:rPr>
          <w:tab/>
        </w:r>
        <w:r w:rsidR="00B8300D" w:rsidRPr="0055371B">
          <w:rPr>
            <w:rStyle w:val="Hyperlink"/>
            <w:noProof/>
            <w:lang w:val="en-US"/>
          </w:rPr>
          <w:t>Structs</w:t>
        </w:r>
        <w:r w:rsidR="00B8300D">
          <w:rPr>
            <w:noProof/>
            <w:webHidden/>
          </w:rPr>
          <w:tab/>
        </w:r>
        <w:r w:rsidR="006343BB">
          <w:rPr>
            <w:noProof/>
            <w:webHidden/>
          </w:rPr>
          <w:fldChar w:fldCharType="begin"/>
        </w:r>
        <w:r w:rsidR="00B8300D">
          <w:rPr>
            <w:noProof/>
            <w:webHidden/>
          </w:rPr>
          <w:instrText xml:space="preserve"> PAGEREF _Toc266534947 \h </w:instrText>
        </w:r>
        <w:r w:rsidR="006343BB">
          <w:rPr>
            <w:noProof/>
            <w:webHidden/>
          </w:rPr>
        </w:r>
        <w:r w:rsidR="006343BB">
          <w:rPr>
            <w:noProof/>
            <w:webHidden/>
          </w:rPr>
          <w:fldChar w:fldCharType="separate"/>
        </w:r>
        <w:r w:rsidR="00B8300D">
          <w:rPr>
            <w:noProof/>
            <w:webHidden/>
          </w:rPr>
          <w:t>18</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48" w:history="1">
        <w:r w:rsidR="00B8300D" w:rsidRPr="0055371B">
          <w:rPr>
            <w:rStyle w:val="Hyperlink"/>
            <w:noProof/>
          </w:rPr>
          <w:t>1.7.1</w:t>
        </w:r>
        <w:r w:rsidR="00B8300D">
          <w:rPr>
            <w:rFonts w:eastAsiaTheme="minorEastAsia"/>
            <w:i w:val="0"/>
            <w:iCs w:val="0"/>
            <w:noProof/>
            <w:sz w:val="22"/>
            <w:szCs w:val="22"/>
            <w:lang w:eastAsia="en-GB"/>
          </w:rPr>
          <w:tab/>
        </w:r>
        <w:r w:rsidR="00B8300D" w:rsidRPr="0055371B">
          <w:rPr>
            <w:rStyle w:val="Hyperlink"/>
            <w:noProof/>
            <w:lang w:val="en-US"/>
          </w:rPr>
          <w:t>“let” in structs</w:t>
        </w:r>
        <w:r w:rsidR="00B8300D">
          <w:rPr>
            <w:noProof/>
            <w:webHidden/>
          </w:rPr>
          <w:tab/>
        </w:r>
        <w:r w:rsidR="006343BB">
          <w:rPr>
            <w:noProof/>
            <w:webHidden/>
          </w:rPr>
          <w:fldChar w:fldCharType="begin"/>
        </w:r>
        <w:r w:rsidR="00B8300D">
          <w:rPr>
            <w:noProof/>
            <w:webHidden/>
          </w:rPr>
          <w:instrText xml:space="preserve"> PAGEREF _Toc266534948 \h </w:instrText>
        </w:r>
        <w:r w:rsidR="006343BB">
          <w:rPr>
            <w:noProof/>
            <w:webHidden/>
          </w:rPr>
        </w:r>
        <w:r w:rsidR="006343BB">
          <w:rPr>
            <w:noProof/>
            <w:webHidden/>
          </w:rPr>
          <w:fldChar w:fldCharType="separate"/>
        </w:r>
        <w:r w:rsidR="00B8300D">
          <w:rPr>
            <w:noProof/>
            <w:webHidden/>
          </w:rPr>
          <w:t>18</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49" w:history="1">
        <w:r w:rsidR="00B8300D" w:rsidRPr="0055371B">
          <w:rPr>
            <w:rStyle w:val="Hyperlink"/>
            <w:noProof/>
            <w:lang w:val="en-US"/>
          </w:rPr>
          <w:t>1.8</w:t>
        </w:r>
        <w:r w:rsidR="00B8300D">
          <w:rPr>
            <w:rFonts w:eastAsiaTheme="minorEastAsia"/>
            <w:smallCaps w:val="0"/>
            <w:noProof/>
            <w:sz w:val="22"/>
            <w:szCs w:val="22"/>
            <w:lang w:eastAsia="en-GB"/>
          </w:rPr>
          <w:tab/>
        </w:r>
        <w:r w:rsidR="00B8300D" w:rsidRPr="0055371B">
          <w:rPr>
            <w:rStyle w:val="Hyperlink"/>
            <w:noProof/>
            <w:lang w:val="en-US"/>
          </w:rPr>
          <w:t>Sequence and Computation Expressions</w:t>
        </w:r>
        <w:r w:rsidR="00B8300D">
          <w:rPr>
            <w:noProof/>
            <w:webHidden/>
          </w:rPr>
          <w:tab/>
        </w:r>
        <w:r w:rsidR="006343BB">
          <w:rPr>
            <w:noProof/>
            <w:webHidden/>
          </w:rPr>
          <w:fldChar w:fldCharType="begin"/>
        </w:r>
        <w:r w:rsidR="00B8300D">
          <w:rPr>
            <w:noProof/>
            <w:webHidden/>
          </w:rPr>
          <w:instrText xml:space="preserve"> PAGEREF _Toc266534949 \h </w:instrText>
        </w:r>
        <w:r w:rsidR="006343BB">
          <w:rPr>
            <w:noProof/>
            <w:webHidden/>
          </w:rPr>
        </w:r>
        <w:r w:rsidR="006343BB">
          <w:rPr>
            <w:noProof/>
            <w:webHidden/>
          </w:rPr>
          <w:fldChar w:fldCharType="separate"/>
        </w:r>
        <w:r w:rsidR="00B8300D">
          <w:rPr>
            <w:noProof/>
            <w:webHidden/>
          </w:rPr>
          <w:t>18</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0" w:history="1">
        <w:r w:rsidR="00B8300D" w:rsidRPr="0055371B">
          <w:rPr>
            <w:rStyle w:val="Hyperlink"/>
            <w:noProof/>
            <w:lang w:eastAsia="en-GB"/>
          </w:rPr>
          <w:t>1.8.1</w:t>
        </w:r>
        <w:r w:rsidR="00B8300D">
          <w:rPr>
            <w:rFonts w:eastAsiaTheme="minorEastAsia"/>
            <w:i w:val="0"/>
            <w:iCs w:val="0"/>
            <w:noProof/>
            <w:sz w:val="22"/>
            <w:szCs w:val="22"/>
            <w:lang w:eastAsia="en-GB"/>
          </w:rPr>
          <w:tab/>
        </w:r>
        <w:r w:rsidR="00B8300D" w:rsidRPr="0055371B">
          <w:rPr>
            <w:rStyle w:val="Hyperlink"/>
            <w:noProof/>
            <w:lang w:val="en-US" w:eastAsia="en-GB"/>
          </w:rPr>
          <w:t>Design Notes for Future Sequence/Computation Expression Additions</w:t>
        </w:r>
        <w:r w:rsidR="00B8300D">
          <w:rPr>
            <w:noProof/>
            <w:webHidden/>
          </w:rPr>
          <w:tab/>
        </w:r>
        <w:r w:rsidR="006343BB">
          <w:rPr>
            <w:noProof/>
            <w:webHidden/>
          </w:rPr>
          <w:fldChar w:fldCharType="begin"/>
        </w:r>
        <w:r w:rsidR="00B8300D">
          <w:rPr>
            <w:noProof/>
            <w:webHidden/>
          </w:rPr>
          <w:instrText xml:space="preserve"> PAGEREF _Toc266534950 \h </w:instrText>
        </w:r>
        <w:r w:rsidR="006343BB">
          <w:rPr>
            <w:noProof/>
            <w:webHidden/>
          </w:rPr>
        </w:r>
        <w:r w:rsidR="006343BB">
          <w:rPr>
            <w:noProof/>
            <w:webHidden/>
          </w:rPr>
          <w:fldChar w:fldCharType="separate"/>
        </w:r>
        <w:r w:rsidR="00B8300D">
          <w:rPr>
            <w:noProof/>
            <w:webHidden/>
          </w:rPr>
          <w:t>18</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1" w:history="1">
        <w:r w:rsidR="00B8300D" w:rsidRPr="0055371B">
          <w:rPr>
            <w:rStyle w:val="Hyperlink"/>
            <w:noProof/>
            <w:lang w:eastAsia="en-GB"/>
          </w:rPr>
          <w:t>1.8.2</w:t>
        </w:r>
        <w:r w:rsidR="00B8300D">
          <w:rPr>
            <w:rFonts w:eastAsiaTheme="minorEastAsia"/>
            <w:i w:val="0"/>
            <w:iCs w:val="0"/>
            <w:noProof/>
            <w:sz w:val="22"/>
            <w:szCs w:val="22"/>
            <w:lang w:eastAsia="en-GB"/>
          </w:rPr>
          <w:tab/>
        </w:r>
        <w:r w:rsidR="00B8300D" w:rsidRPr="0055371B">
          <w:rPr>
            <w:rStyle w:val="Hyperlink"/>
            <w:noProof/>
            <w:lang w:val="en-US" w:eastAsia="en-GB"/>
          </w:rPr>
          <w:t>History of Incomplete matches in “for” loop patterns</w:t>
        </w:r>
        <w:r w:rsidR="00B8300D">
          <w:rPr>
            <w:noProof/>
            <w:webHidden/>
          </w:rPr>
          <w:tab/>
        </w:r>
        <w:r w:rsidR="006343BB">
          <w:rPr>
            <w:noProof/>
            <w:webHidden/>
          </w:rPr>
          <w:fldChar w:fldCharType="begin"/>
        </w:r>
        <w:r w:rsidR="00B8300D">
          <w:rPr>
            <w:noProof/>
            <w:webHidden/>
          </w:rPr>
          <w:instrText xml:space="preserve"> PAGEREF _Toc266534951 \h </w:instrText>
        </w:r>
        <w:r w:rsidR="006343BB">
          <w:rPr>
            <w:noProof/>
            <w:webHidden/>
          </w:rPr>
        </w:r>
        <w:r w:rsidR="006343BB">
          <w:rPr>
            <w:noProof/>
            <w:webHidden/>
          </w:rPr>
          <w:fldChar w:fldCharType="separate"/>
        </w:r>
        <w:r w:rsidR="00B8300D">
          <w:rPr>
            <w:noProof/>
            <w:webHidden/>
          </w:rPr>
          <w:t>18</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52" w:history="1">
        <w:r w:rsidR="00B8300D" w:rsidRPr="0055371B">
          <w:rPr>
            <w:rStyle w:val="Hyperlink"/>
            <w:noProof/>
            <w:lang w:val="en-US"/>
          </w:rPr>
          <w:t>1.9</w:t>
        </w:r>
        <w:r w:rsidR="00B8300D">
          <w:rPr>
            <w:rFonts w:eastAsiaTheme="minorEastAsia"/>
            <w:smallCaps w:val="0"/>
            <w:noProof/>
            <w:sz w:val="22"/>
            <w:szCs w:val="22"/>
            <w:lang w:eastAsia="en-GB"/>
          </w:rPr>
          <w:tab/>
        </w:r>
        <w:r w:rsidR="00B8300D" w:rsidRPr="0055371B">
          <w:rPr>
            <w:rStyle w:val="Hyperlink"/>
            <w:noProof/>
            <w:lang w:val="en-US"/>
          </w:rPr>
          <w:t>Equality and Comparison Constraints</w:t>
        </w:r>
        <w:r w:rsidR="00B8300D">
          <w:rPr>
            <w:noProof/>
            <w:webHidden/>
          </w:rPr>
          <w:tab/>
        </w:r>
        <w:r w:rsidR="006343BB">
          <w:rPr>
            <w:noProof/>
            <w:webHidden/>
          </w:rPr>
          <w:fldChar w:fldCharType="begin"/>
        </w:r>
        <w:r w:rsidR="00B8300D">
          <w:rPr>
            <w:noProof/>
            <w:webHidden/>
          </w:rPr>
          <w:instrText xml:space="preserve"> PAGEREF _Toc266534952 \h </w:instrText>
        </w:r>
        <w:r w:rsidR="006343BB">
          <w:rPr>
            <w:noProof/>
            <w:webHidden/>
          </w:rPr>
        </w:r>
        <w:r w:rsidR="006343BB">
          <w:rPr>
            <w:noProof/>
            <w:webHidden/>
          </w:rPr>
          <w:fldChar w:fldCharType="separate"/>
        </w:r>
        <w:r w:rsidR="00B8300D">
          <w:rPr>
            <w:noProof/>
            <w:webHidden/>
          </w:rPr>
          <w:t>19</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3" w:history="1">
        <w:r w:rsidR="00B8300D" w:rsidRPr="0055371B">
          <w:rPr>
            <w:rStyle w:val="Hyperlink"/>
            <w:noProof/>
          </w:rPr>
          <w:t>1.9.1</w:t>
        </w:r>
        <w:r w:rsidR="00B8300D">
          <w:rPr>
            <w:rFonts w:eastAsiaTheme="minorEastAsia"/>
            <w:i w:val="0"/>
            <w:iCs w:val="0"/>
            <w:noProof/>
            <w:sz w:val="22"/>
            <w:szCs w:val="22"/>
            <w:lang w:eastAsia="en-GB"/>
          </w:rPr>
          <w:tab/>
        </w:r>
        <w:r w:rsidR="00B8300D" w:rsidRPr="0055371B">
          <w:rPr>
            <w:rStyle w:val="Hyperlink"/>
            <w:noProof/>
          </w:rPr>
          <w:t>Overview</w:t>
        </w:r>
        <w:r w:rsidR="00B8300D">
          <w:rPr>
            <w:noProof/>
            <w:webHidden/>
          </w:rPr>
          <w:tab/>
        </w:r>
        <w:r w:rsidR="006343BB">
          <w:rPr>
            <w:noProof/>
            <w:webHidden/>
          </w:rPr>
          <w:fldChar w:fldCharType="begin"/>
        </w:r>
        <w:r w:rsidR="00B8300D">
          <w:rPr>
            <w:noProof/>
            <w:webHidden/>
          </w:rPr>
          <w:instrText xml:space="preserve"> PAGEREF _Toc266534953 \h </w:instrText>
        </w:r>
        <w:r w:rsidR="006343BB">
          <w:rPr>
            <w:noProof/>
            <w:webHidden/>
          </w:rPr>
        </w:r>
        <w:r w:rsidR="006343BB">
          <w:rPr>
            <w:noProof/>
            <w:webHidden/>
          </w:rPr>
          <w:fldChar w:fldCharType="separate"/>
        </w:r>
        <w:r w:rsidR="00B8300D">
          <w:rPr>
            <w:noProof/>
            <w:webHidden/>
          </w:rPr>
          <w:t>19</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4" w:history="1">
        <w:r w:rsidR="00B8300D" w:rsidRPr="0055371B">
          <w:rPr>
            <w:rStyle w:val="Hyperlink"/>
            <w:noProof/>
          </w:rPr>
          <w:t>1.9.2</w:t>
        </w:r>
        <w:r w:rsidR="00B8300D">
          <w:rPr>
            <w:rFonts w:eastAsiaTheme="minorEastAsia"/>
            <w:i w:val="0"/>
            <w:iCs w:val="0"/>
            <w:noProof/>
            <w:sz w:val="22"/>
            <w:szCs w:val="22"/>
            <w:lang w:eastAsia="en-GB"/>
          </w:rPr>
          <w:tab/>
        </w:r>
        <w:r w:rsidR="00B8300D" w:rsidRPr="0055371B">
          <w:rPr>
            <w:rStyle w:val="Hyperlink"/>
            <w:noProof/>
          </w:rPr>
          <w:t>Equality and Comparison Constraints</w:t>
        </w:r>
        <w:r w:rsidR="00B8300D">
          <w:rPr>
            <w:noProof/>
            <w:webHidden/>
          </w:rPr>
          <w:tab/>
        </w:r>
        <w:r w:rsidR="006343BB">
          <w:rPr>
            <w:noProof/>
            <w:webHidden/>
          </w:rPr>
          <w:fldChar w:fldCharType="begin"/>
        </w:r>
        <w:r w:rsidR="00B8300D">
          <w:rPr>
            <w:noProof/>
            <w:webHidden/>
          </w:rPr>
          <w:instrText xml:space="preserve"> PAGEREF _Toc266534954 \h </w:instrText>
        </w:r>
        <w:r w:rsidR="006343BB">
          <w:rPr>
            <w:noProof/>
            <w:webHidden/>
          </w:rPr>
        </w:r>
        <w:r w:rsidR="006343BB">
          <w:rPr>
            <w:noProof/>
            <w:webHidden/>
          </w:rPr>
          <w:fldChar w:fldCharType="separate"/>
        </w:r>
        <w:r w:rsidR="00B8300D">
          <w:rPr>
            <w:noProof/>
            <w:webHidden/>
          </w:rPr>
          <w:t>20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5" w:history="1">
        <w:r w:rsidR="00B8300D" w:rsidRPr="0055371B">
          <w:rPr>
            <w:rStyle w:val="Hyperlink"/>
            <w:noProof/>
          </w:rPr>
          <w:t>1.9.3</w:t>
        </w:r>
        <w:r w:rsidR="00B8300D">
          <w:rPr>
            <w:rFonts w:eastAsiaTheme="minorEastAsia"/>
            <w:i w:val="0"/>
            <w:iCs w:val="0"/>
            <w:noProof/>
            <w:sz w:val="22"/>
            <w:szCs w:val="22"/>
            <w:lang w:eastAsia="en-GB"/>
          </w:rPr>
          <w:tab/>
        </w:r>
        <w:r w:rsidR="00B8300D" w:rsidRPr="0055371B">
          <w:rPr>
            <w:rStyle w:val="Hyperlink"/>
            <w:noProof/>
          </w:rPr>
          <w:t>Type Definitions</w:t>
        </w:r>
        <w:r w:rsidR="00B8300D">
          <w:rPr>
            <w:noProof/>
            <w:webHidden/>
          </w:rPr>
          <w:tab/>
        </w:r>
        <w:r w:rsidR="006343BB">
          <w:rPr>
            <w:noProof/>
            <w:webHidden/>
          </w:rPr>
          <w:fldChar w:fldCharType="begin"/>
        </w:r>
        <w:r w:rsidR="00B8300D">
          <w:rPr>
            <w:noProof/>
            <w:webHidden/>
          </w:rPr>
          <w:instrText xml:space="preserve"> PAGEREF _Toc266534955 \h </w:instrText>
        </w:r>
        <w:r w:rsidR="006343BB">
          <w:rPr>
            <w:noProof/>
            <w:webHidden/>
          </w:rPr>
        </w:r>
        <w:r w:rsidR="006343BB">
          <w:rPr>
            <w:noProof/>
            <w:webHidden/>
          </w:rPr>
          <w:fldChar w:fldCharType="separate"/>
        </w:r>
        <w:r w:rsidR="00B8300D">
          <w:rPr>
            <w:noProof/>
            <w:webHidden/>
          </w:rPr>
          <w:t>21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6" w:history="1">
        <w:r w:rsidR="00B8300D" w:rsidRPr="0055371B">
          <w:rPr>
            <w:rStyle w:val="Hyperlink"/>
            <w:noProof/>
          </w:rPr>
          <w:t>1.9.4</w:t>
        </w:r>
        <w:r w:rsidR="00B8300D">
          <w:rPr>
            <w:rFonts w:eastAsiaTheme="minorEastAsia"/>
            <w:i w:val="0"/>
            <w:iCs w:val="0"/>
            <w:noProof/>
            <w:sz w:val="22"/>
            <w:szCs w:val="22"/>
            <w:lang w:eastAsia="en-GB"/>
          </w:rPr>
          <w:tab/>
        </w:r>
        <w:r w:rsidR="00B8300D" w:rsidRPr="0055371B">
          <w:rPr>
            <w:rStyle w:val="Hyperlink"/>
            <w:noProof/>
          </w:rPr>
          <w:t>Equality and Comparison Inference for Structural Types</w:t>
        </w:r>
        <w:r w:rsidR="00B8300D">
          <w:rPr>
            <w:noProof/>
            <w:webHidden/>
          </w:rPr>
          <w:tab/>
        </w:r>
        <w:r w:rsidR="006343BB">
          <w:rPr>
            <w:noProof/>
            <w:webHidden/>
          </w:rPr>
          <w:fldChar w:fldCharType="begin"/>
        </w:r>
        <w:r w:rsidR="00B8300D">
          <w:rPr>
            <w:noProof/>
            <w:webHidden/>
          </w:rPr>
          <w:instrText xml:space="preserve"> PAGEREF _Toc266534956 \h </w:instrText>
        </w:r>
        <w:r w:rsidR="006343BB">
          <w:rPr>
            <w:noProof/>
            <w:webHidden/>
          </w:rPr>
        </w:r>
        <w:r w:rsidR="006343BB">
          <w:rPr>
            <w:noProof/>
            <w:webHidden/>
          </w:rPr>
          <w:fldChar w:fldCharType="separate"/>
        </w:r>
        <w:r w:rsidR="00B8300D">
          <w:rPr>
            <w:noProof/>
            <w:webHidden/>
          </w:rPr>
          <w:t>21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7" w:history="1">
        <w:r w:rsidR="00B8300D" w:rsidRPr="0055371B">
          <w:rPr>
            <w:rStyle w:val="Hyperlink"/>
            <w:noProof/>
            <w:lang w:eastAsia="en-GB"/>
          </w:rPr>
          <w:t>1.9.5</w:t>
        </w:r>
        <w:r w:rsidR="00B8300D">
          <w:rPr>
            <w:rFonts w:eastAsiaTheme="minorEastAsia"/>
            <w:i w:val="0"/>
            <w:iCs w:val="0"/>
            <w:noProof/>
            <w:sz w:val="22"/>
            <w:szCs w:val="22"/>
            <w:lang w:eastAsia="en-GB"/>
          </w:rPr>
          <w:tab/>
        </w:r>
        <w:r w:rsidR="00B8300D" w:rsidRPr="0055371B">
          <w:rPr>
            <w:rStyle w:val="Hyperlink"/>
            <w:noProof/>
          </w:rPr>
          <w:t>Equality Inference for Structural Types</w:t>
        </w:r>
        <w:r w:rsidR="00B8300D">
          <w:rPr>
            <w:noProof/>
            <w:webHidden/>
          </w:rPr>
          <w:tab/>
        </w:r>
        <w:r w:rsidR="006343BB">
          <w:rPr>
            <w:noProof/>
            <w:webHidden/>
          </w:rPr>
          <w:fldChar w:fldCharType="begin"/>
        </w:r>
        <w:r w:rsidR="00B8300D">
          <w:rPr>
            <w:noProof/>
            <w:webHidden/>
          </w:rPr>
          <w:instrText xml:space="preserve"> PAGEREF _Toc266534957 \h </w:instrText>
        </w:r>
        <w:r w:rsidR="006343BB">
          <w:rPr>
            <w:noProof/>
            <w:webHidden/>
          </w:rPr>
        </w:r>
        <w:r w:rsidR="006343BB">
          <w:rPr>
            <w:noProof/>
            <w:webHidden/>
          </w:rPr>
          <w:fldChar w:fldCharType="separate"/>
        </w:r>
        <w:r w:rsidR="00B8300D">
          <w:rPr>
            <w:noProof/>
            <w:webHidden/>
          </w:rPr>
          <w:t>21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8" w:history="1">
        <w:r w:rsidR="00B8300D" w:rsidRPr="0055371B">
          <w:rPr>
            <w:rStyle w:val="Hyperlink"/>
            <w:noProof/>
          </w:rPr>
          <w:t>1.9.6</w:t>
        </w:r>
        <w:r w:rsidR="00B8300D">
          <w:rPr>
            <w:rFonts w:eastAsiaTheme="minorEastAsia"/>
            <w:i w:val="0"/>
            <w:iCs w:val="0"/>
            <w:noProof/>
            <w:sz w:val="22"/>
            <w:szCs w:val="22"/>
            <w:lang w:eastAsia="en-GB"/>
          </w:rPr>
          <w:tab/>
        </w:r>
        <w:r w:rsidR="00B8300D" w:rsidRPr="0055371B">
          <w:rPr>
            <w:rStyle w:val="Hyperlink"/>
            <w:noProof/>
          </w:rPr>
          <w:t>Other rules</w:t>
        </w:r>
        <w:r w:rsidR="00B8300D">
          <w:rPr>
            <w:noProof/>
            <w:webHidden/>
          </w:rPr>
          <w:tab/>
        </w:r>
        <w:r w:rsidR="006343BB">
          <w:rPr>
            <w:noProof/>
            <w:webHidden/>
          </w:rPr>
          <w:fldChar w:fldCharType="begin"/>
        </w:r>
        <w:r w:rsidR="00B8300D">
          <w:rPr>
            <w:noProof/>
            <w:webHidden/>
          </w:rPr>
          <w:instrText xml:space="preserve"> PAGEREF _Toc266534958 \h </w:instrText>
        </w:r>
        <w:r w:rsidR="006343BB">
          <w:rPr>
            <w:noProof/>
            <w:webHidden/>
          </w:rPr>
        </w:r>
        <w:r w:rsidR="006343BB">
          <w:rPr>
            <w:noProof/>
            <w:webHidden/>
          </w:rPr>
          <w:fldChar w:fldCharType="separate"/>
        </w:r>
        <w:r w:rsidR="00B8300D">
          <w:rPr>
            <w:noProof/>
            <w:webHidden/>
          </w:rPr>
          <w:t>22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59" w:history="1">
        <w:r w:rsidR="00B8300D" w:rsidRPr="0055371B">
          <w:rPr>
            <w:rStyle w:val="Hyperlink"/>
            <w:noProof/>
          </w:rPr>
          <w:t>1.9.7</w:t>
        </w:r>
        <w:r w:rsidR="00B8300D">
          <w:rPr>
            <w:rFonts w:eastAsiaTheme="minorEastAsia"/>
            <w:i w:val="0"/>
            <w:iCs w:val="0"/>
            <w:noProof/>
            <w:sz w:val="22"/>
            <w:szCs w:val="22"/>
            <w:lang w:eastAsia="en-GB"/>
          </w:rPr>
          <w:tab/>
        </w:r>
        <w:r w:rsidR="00B8300D" w:rsidRPr="0055371B">
          <w:rPr>
            <w:rStyle w:val="Hyperlink"/>
            <w:noProof/>
          </w:rPr>
          <w:t>Language Service</w:t>
        </w:r>
        <w:r w:rsidR="00B8300D">
          <w:rPr>
            <w:noProof/>
            <w:webHidden/>
          </w:rPr>
          <w:tab/>
        </w:r>
        <w:r w:rsidR="006343BB">
          <w:rPr>
            <w:noProof/>
            <w:webHidden/>
          </w:rPr>
          <w:fldChar w:fldCharType="begin"/>
        </w:r>
        <w:r w:rsidR="00B8300D">
          <w:rPr>
            <w:noProof/>
            <w:webHidden/>
          </w:rPr>
          <w:instrText xml:space="preserve"> PAGEREF _Toc266534959 \h </w:instrText>
        </w:r>
        <w:r w:rsidR="006343BB">
          <w:rPr>
            <w:noProof/>
            <w:webHidden/>
          </w:rPr>
        </w:r>
        <w:r w:rsidR="006343BB">
          <w:rPr>
            <w:noProof/>
            <w:webHidden/>
          </w:rPr>
          <w:fldChar w:fldCharType="separate"/>
        </w:r>
        <w:r w:rsidR="00B8300D">
          <w:rPr>
            <w:noProof/>
            <w:webHidden/>
          </w:rPr>
          <w:t>22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60" w:history="1">
        <w:r w:rsidR="00B8300D" w:rsidRPr="0055371B">
          <w:rPr>
            <w:rStyle w:val="Hyperlink"/>
            <w:noProof/>
          </w:rPr>
          <w:t>1.9.8</w:t>
        </w:r>
        <w:r w:rsidR="00B8300D">
          <w:rPr>
            <w:rFonts w:eastAsiaTheme="minorEastAsia"/>
            <w:i w:val="0"/>
            <w:iCs w:val="0"/>
            <w:noProof/>
            <w:sz w:val="22"/>
            <w:szCs w:val="22"/>
            <w:lang w:eastAsia="en-GB"/>
          </w:rPr>
          <w:tab/>
        </w:r>
        <w:r w:rsidR="00B8300D" w:rsidRPr="0055371B">
          <w:rPr>
            <w:rStyle w:val="Hyperlink"/>
            <w:noProof/>
          </w:rPr>
          <w:t>Known dissatisfactions</w:t>
        </w:r>
        <w:r w:rsidR="00B8300D">
          <w:rPr>
            <w:noProof/>
            <w:webHidden/>
          </w:rPr>
          <w:tab/>
        </w:r>
        <w:r w:rsidR="006343BB">
          <w:rPr>
            <w:noProof/>
            <w:webHidden/>
          </w:rPr>
          <w:fldChar w:fldCharType="begin"/>
        </w:r>
        <w:r w:rsidR="00B8300D">
          <w:rPr>
            <w:noProof/>
            <w:webHidden/>
          </w:rPr>
          <w:instrText xml:space="preserve"> PAGEREF _Toc266534960 \h </w:instrText>
        </w:r>
        <w:r w:rsidR="006343BB">
          <w:rPr>
            <w:noProof/>
            <w:webHidden/>
          </w:rPr>
        </w:r>
        <w:r w:rsidR="006343BB">
          <w:rPr>
            <w:noProof/>
            <w:webHidden/>
          </w:rPr>
          <w:fldChar w:fldCharType="separate"/>
        </w:r>
        <w:r w:rsidR="00B8300D">
          <w:rPr>
            <w:noProof/>
            <w:webHidden/>
          </w:rPr>
          <w:t>22</w:t>
        </w:r>
        <w:r w:rsidR="006343BB">
          <w:rPr>
            <w:noProof/>
            <w:webHidden/>
          </w:rPr>
          <w:fldChar w:fldCharType="end"/>
        </w:r>
      </w:hyperlink>
    </w:p>
    <w:p w:rsidR="00B8300D" w:rsidRDefault="008D31A9">
      <w:pPr>
        <w:pStyle w:val="TOC2"/>
        <w:tabs>
          <w:tab w:val="left" w:pos="960"/>
          <w:tab w:val="right" w:leader="dot" w:pos="9016"/>
        </w:tabs>
        <w:rPr>
          <w:rFonts w:eastAsiaTheme="minorEastAsia"/>
          <w:smallCaps w:val="0"/>
          <w:noProof/>
          <w:sz w:val="22"/>
          <w:szCs w:val="22"/>
          <w:lang w:eastAsia="en-GB"/>
        </w:rPr>
      </w:pPr>
      <w:hyperlink w:anchor="_Toc266534961" w:history="1">
        <w:r w:rsidR="00B8300D" w:rsidRPr="0055371B">
          <w:rPr>
            <w:rStyle w:val="Hyperlink"/>
            <w:noProof/>
            <w:lang w:val="en-US"/>
          </w:rPr>
          <w:t>1.10</w:t>
        </w:r>
        <w:r w:rsidR="00B8300D">
          <w:rPr>
            <w:rFonts w:eastAsiaTheme="minorEastAsia"/>
            <w:smallCaps w:val="0"/>
            <w:noProof/>
            <w:sz w:val="22"/>
            <w:szCs w:val="22"/>
            <w:lang w:eastAsia="en-GB"/>
          </w:rPr>
          <w:tab/>
        </w:r>
        <w:r w:rsidR="00B8300D" w:rsidRPr="0055371B">
          <w:rPr>
            <w:rStyle w:val="Hyperlink"/>
            <w:noProof/>
            <w:lang w:val="en-US"/>
          </w:rPr>
          <w:t>Units of Measure</w:t>
        </w:r>
        <w:r w:rsidR="00B8300D">
          <w:rPr>
            <w:noProof/>
            <w:webHidden/>
          </w:rPr>
          <w:tab/>
        </w:r>
        <w:r w:rsidR="006343BB">
          <w:rPr>
            <w:noProof/>
            <w:webHidden/>
          </w:rPr>
          <w:fldChar w:fldCharType="begin"/>
        </w:r>
        <w:r w:rsidR="00B8300D">
          <w:rPr>
            <w:noProof/>
            <w:webHidden/>
          </w:rPr>
          <w:instrText xml:space="preserve"> PAGEREF _Toc266534961 \h </w:instrText>
        </w:r>
        <w:r w:rsidR="006343BB">
          <w:rPr>
            <w:noProof/>
            <w:webHidden/>
          </w:rPr>
        </w:r>
        <w:r w:rsidR="006343BB">
          <w:rPr>
            <w:noProof/>
            <w:webHidden/>
          </w:rPr>
          <w:fldChar w:fldCharType="separate"/>
        </w:r>
        <w:r w:rsidR="00B8300D">
          <w:rPr>
            <w:noProof/>
            <w:webHidden/>
          </w:rPr>
          <w:t>23</w:t>
        </w:r>
        <w:r w:rsidR="006343BB">
          <w:rPr>
            <w:noProof/>
            <w:webHidden/>
          </w:rPr>
          <w:fldChar w:fldCharType="end"/>
        </w:r>
      </w:hyperlink>
    </w:p>
    <w:p w:rsidR="00B8300D" w:rsidRDefault="008D31A9">
      <w:pPr>
        <w:pStyle w:val="TOC3"/>
        <w:tabs>
          <w:tab w:val="left" w:pos="1440"/>
          <w:tab w:val="right" w:leader="dot" w:pos="9016"/>
        </w:tabs>
        <w:rPr>
          <w:rFonts w:eastAsiaTheme="minorEastAsia"/>
          <w:i w:val="0"/>
          <w:iCs w:val="0"/>
          <w:noProof/>
          <w:sz w:val="22"/>
          <w:szCs w:val="22"/>
          <w:lang w:eastAsia="en-GB"/>
        </w:rPr>
      </w:pPr>
      <w:hyperlink w:anchor="_Toc266534962" w:history="1">
        <w:r w:rsidR="00B8300D" w:rsidRPr="0055371B">
          <w:rPr>
            <w:rStyle w:val="Hyperlink"/>
            <w:noProof/>
            <w:lang w:eastAsia="en-GB"/>
          </w:rPr>
          <w:t>1.10.1</w:t>
        </w:r>
        <w:r w:rsidR="00B8300D">
          <w:rPr>
            <w:rFonts w:eastAsiaTheme="minorEastAsia"/>
            <w:i w:val="0"/>
            <w:iCs w:val="0"/>
            <w:noProof/>
            <w:sz w:val="22"/>
            <w:szCs w:val="22"/>
            <w:lang w:eastAsia="en-GB"/>
          </w:rPr>
          <w:tab/>
        </w:r>
        <w:r w:rsidR="00B8300D" w:rsidRPr="0055371B">
          <w:rPr>
            <w:rStyle w:val="Hyperlink"/>
            <w:noProof/>
            <w:lang w:val="en-US" w:eastAsia="en-GB"/>
          </w:rPr>
          <w:t>Systematic Design Patterns and Overloading for Unit Conversion</w:t>
        </w:r>
        <w:r w:rsidR="00B8300D">
          <w:rPr>
            <w:noProof/>
            <w:webHidden/>
          </w:rPr>
          <w:tab/>
        </w:r>
        <w:r w:rsidR="006343BB">
          <w:rPr>
            <w:noProof/>
            <w:webHidden/>
          </w:rPr>
          <w:fldChar w:fldCharType="begin"/>
        </w:r>
        <w:r w:rsidR="00B8300D">
          <w:rPr>
            <w:noProof/>
            <w:webHidden/>
          </w:rPr>
          <w:instrText xml:space="preserve"> PAGEREF _Toc266534962 \h </w:instrText>
        </w:r>
        <w:r w:rsidR="006343BB">
          <w:rPr>
            <w:noProof/>
            <w:webHidden/>
          </w:rPr>
        </w:r>
        <w:r w:rsidR="006343BB">
          <w:rPr>
            <w:noProof/>
            <w:webHidden/>
          </w:rPr>
          <w:fldChar w:fldCharType="separate"/>
        </w:r>
        <w:r w:rsidR="00B8300D">
          <w:rPr>
            <w:noProof/>
            <w:webHidden/>
          </w:rPr>
          <w:t>23</w:t>
        </w:r>
        <w:r w:rsidR="006343BB">
          <w:rPr>
            <w:noProof/>
            <w:webHidden/>
          </w:rPr>
          <w:fldChar w:fldCharType="end"/>
        </w:r>
      </w:hyperlink>
    </w:p>
    <w:p w:rsidR="00B8300D" w:rsidRDefault="008D31A9">
      <w:pPr>
        <w:pStyle w:val="TOC2"/>
        <w:tabs>
          <w:tab w:val="left" w:pos="960"/>
          <w:tab w:val="right" w:leader="dot" w:pos="9016"/>
        </w:tabs>
        <w:rPr>
          <w:rFonts w:eastAsiaTheme="minorEastAsia"/>
          <w:smallCaps w:val="0"/>
          <w:noProof/>
          <w:sz w:val="22"/>
          <w:szCs w:val="22"/>
          <w:lang w:eastAsia="en-GB"/>
        </w:rPr>
      </w:pPr>
      <w:hyperlink w:anchor="_Toc266534963" w:history="1">
        <w:r w:rsidR="00B8300D" w:rsidRPr="0055371B">
          <w:rPr>
            <w:rStyle w:val="Hyperlink"/>
            <w:noProof/>
          </w:rPr>
          <w:t>1.11</w:t>
        </w:r>
        <w:r w:rsidR="00B8300D">
          <w:rPr>
            <w:rFonts w:eastAsiaTheme="minorEastAsia"/>
            <w:smallCaps w:val="0"/>
            <w:noProof/>
            <w:sz w:val="22"/>
            <w:szCs w:val="22"/>
            <w:lang w:eastAsia="en-GB"/>
          </w:rPr>
          <w:tab/>
        </w:r>
        <w:r w:rsidR="00B8300D" w:rsidRPr="0055371B">
          <w:rPr>
            <w:rStyle w:val="Hyperlink"/>
            <w:noProof/>
          </w:rPr>
          <w:t>Scripting</w:t>
        </w:r>
        <w:r w:rsidR="00B8300D">
          <w:rPr>
            <w:noProof/>
            <w:webHidden/>
          </w:rPr>
          <w:tab/>
        </w:r>
        <w:r w:rsidR="006343BB">
          <w:rPr>
            <w:noProof/>
            <w:webHidden/>
          </w:rPr>
          <w:fldChar w:fldCharType="begin"/>
        </w:r>
        <w:r w:rsidR="00B8300D">
          <w:rPr>
            <w:noProof/>
            <w:webHidden/>
          </w:rPr>
          <w:instrText xml:space="preserve"> PAGEREF _Toc266534963 \h </w:instrText>
        </w:r>
        <w:r w:rsidR="006343BB">
          <w:rPr>
            <w:noProof/>
            <w:webHidden/>
          </w:rPr>
        </w:r>
        <w:r w:rsidR="006343BB">
          <w:rPr>
            <w:noProof/>
            <w:webHidden/>
          </w:rPr>
          <w:fldChar w:fldCharType="separate"/>
        </w:r>
        <w:r w:rsidR="00B8300D">
          <w:rPr>
            <w:noProof/>
            <w:webHidden/>
          </w:rPr>
          <w:t>24</w:t>
        </w:r>
        <w:r w:rsidR="006343BB">
          <w:rPr>
            <w:noProof/>
            <w:webHidden/>
          </w:rPr>
          <w:fldChar w:fldCharType="end"/>
        </w:r>
      </w:hyperlink>
    </w:p>
    <w:p w:rsidR="00B8300D" w:rsidRDefault="008D31A9">
      <w:pPr>
        <w:pStyle w:val="TOC3"/>
        <w:tabs>
          <w:tab w:val="left" w:pos="1440"/>
          <w:tab w:val="right" w:leader="dot" w:pos="9016"/>
        </w:tabs>
        <w:rPr>
          <w:rFonts w:eastAsiaTheme="minorEastAsia"/>
          <w:i w:val="0"/>
          <w:iCs w:val="0"/>
          <w:noProof/>
          <w:sz w:val="22"/>
          <w:szCs w:val="22"/>
          <w:lang w:eastAsia="en-GB"/>
        </w:rPr>
      </w:pPr>
      <w:hyperlink w:anchor="_Toc266534964" w:history="1">
        <w:r w:rsidR="00B8300D" w:rsidRPr="0055371B">
          <w:rPr>
            <w:rStyle w:val="Hyperlink"/>
            <w:noProof/>
            <w:lang w:eastAsia="en-GB"/>
          </w:rPr>
          <w:t>1.11.1</w:t>
        </w:r>
        <w:r w:rsidR="00B8300D">
          <w:rPr>
            <w:rFonts w:eastAsiaTheme="minorEastAsia"/>
            <w:i w:val="0"/>
            <w:iCs w:val="0"/>
            <w:noProof/>
            <w:sz w:val="22"/>
            <w:szCs w:val="22"/>
            <w:lang w:eastAsia="en-GB"/>
          </w:rPr>
          <w:tab/>
        </w:r>
        <w:r w:rsidR="00B8300D" w:rsidRPr="0055371B">
          <w:rPr>
            <w:rStyle w:val="Hyperlink"/>
            <w:noProof/>
            <w:lang w:eastAsia="en-GB"/>
          </w:rPr>
          <w:t>Should Scripts be “Source Code Assemblies”?</w:t>
        </w:r>
        <w:r w:rsidR="00B8300D">
          <w:rPr>
            <w:noProof/>
            <w:webHidden/>
          </w:rPr>
          <w:tab/>
        </w:r>
        <w:r w:rsidR="006343BB">
          <w:rPr>
            <w:noProof/>
            <w:webHidden/>
          </w:rPr>
          <w:fldChar w:fldCharType="begin"/>
        </w:r>
        <w:r w:rsidR="00B8300D">
          <w:rPr>
            <w:noProof/>
            <w:webHidden/>
          </w:rPr>
          <w:instrText xml:space="preserve"> PAGEREF _Toc266534964 \h </w:instrText>
        </w:r>
        <w:r w:rsidR="006343BB">
          <w:rPr>
            <w:noProof/>
            <w:webHidden/>
          </w:rPr>
        </w:r>
        <w:r w:rsidR="006343BB">
          <w:rPr>
            <w:noProof/>
            <w:webHidden/>
          </w:rPr>
          <w:fldChar w:fldCharType="separate"/>
        </w:r>
        <w:r w:rsidR="00B8300D">
          <w:rPr>
            <w:noProof/>
            <w:webHidden/>
          </w:rPr>
          <w:t>24</w:t>
        </w:r>
        <w:r w:rsidR="006343BB">
          <w:rPr>
            <w:noProof/>
            <w:webHidden/>
          </w:rPr>
          <w:fldChar w:fldCharType="end"/>
        </w:r>
      </w:hyperlink>
    </w:p>
    <w:p w:rsidR="00B8300D" w:rsidRDefault="008D31A9">
      <w:pPr>
        <w:pStyle w:val="TOC2"/>
        <w:tabs>
          <w:tab w:val="left" w:pos="960"/>
          <w:tab w:val="right" w:leader="dot" w:pos="9016"/>
        </w:tabs>
        <w:rPr>
          <w:rFonts w:eastAsiaTheme="minorEastAsia"/>
          <w:smallCaps w:val="0"/>
          <w:noProof/>
          <w:sz w:val="22"/>
          <w:szCs w:val="22"/>
          <w:lang w:eastAsia="en-GB"/>
        </w:rPr>
      </w:pPr>
      <w:hyperlink w:anchor="_Toc266534965" w:history="1">
        <w:r w:rsidR="00B8300D" w:rsidRPr="0055371B">
          <w:rPr>
            <w:rStyle w:val="Hyperlink"/>
            <w:noProof/>
          </w:rPr>
          <w:t>1.12</w:t>
        </w:r>
        <w:r w:rsidR="00B8300D">
          <w:rPr>
            <w:rFonts w:eastAsiaTheme="minorEastAsia"/>
            <w:smallCaps w:val="0"/>
            <w:noProof/>
            <w:sz w:val="22"/>
            <w:szCs w:val="22"/>
            <w:lang w:eastAsia="en-GB"/>
          </w:rPr>
          <w:tab/>
        </w:r>
        <w:r w:rsidR="00B8300D" w:rsidRPr="0055371B">
          <w:rPr>
            <w:rStyle w:val="Hyperlink"/>
            <w:noProof/>
          </w:rPr>
          <w:t>F# Interactive</w:t>
        </w:r>
        <w:r w:rsidR="00B8300D">
          <w:rPr>
            <w:noProof/>
            <w:webHidden/>
          </w:rPr>
          <w:tab/>
        </w:r>
        <w:r w:rsidR="006343BB">
          <w:rPr>
            <w:noProof/>
            <w:webHidden/>
          </w:rPr>
          <w:fldChar w:fldCharType="begin"/>
        </w:r>
        <w:r w:rsidR="00B8300D">
          <w:rPr>
            <w:noProof/>
            <w:webHidden/>
          </w:rPr>
          <w:instrText xml:space="preserve"> PAGEREF _Toc266534965 \h </w:instrText>
        </w:r>
        <w:r w:rsidR="006343BB">
          <w:rPr>
            <w:noProof/>
            <w:webHidden/>
          </w:rPr>
        </w:r>
        <w:r w:rsidR="006343BB">
          <w:rPr>
            <w:noProof/>
            <w:webHidden/>
          </w:rPr>
          <w:fldChar w:fldCharType="separate"/>
        </w:r>
        <w:r w:rsidR="00B8300D">
          <w:rPr>
            <w:noProof/>
            <w:webHidden/>
          </w:rPr>
          <w:t>25</w:t>
        </w:r>
        <w:r w:rsidR="006343BB">
          <w:rPr>
            <w:noProof/>
            <w:webHidden/>
          </w:rPr>
          <w:fldChar w:fldCharType="end"/>
        </w:r>
      </w:hyperlink>
    </w:p>
    <w:p w:rsidR="00B8300D" w:rsidRDefault="008D31A9">
      <w:pPr>
        <w:pStyle w:val="TOC3"/>
        <w:tabs>
          <w:tab w:val="left" w:pos="1440"/>
          <w:tab w:val="right" w:leader="dot" w:pos="9016"/>
        </w:tabs>
        <w:rPr>
          <w:rFonts w:eastAsiaTheme="minorEastAsia"/>
          <w:i w:val="0"/>
          <w:iCs w:val="0"/>
          <w:noProof/>
          <w:sz w:val="22"/>
          <w:szCs w:val="22"/>
          <w:lang w:eastAsia="en-GB"/>
        </w:rPr>
      </w:pPr>
      <w:hyperlink w:anchor="_Toc266534966" w:history="1">
        <w:r w:rsidR="00B8300D" w:rsidRPr="0055371B">
          <w:rPr>
            <w:rStyle w:val="Hyperlink"/>
            <w:noProof/>
            <w:lang w:eastAsia="en-GB"/>
          </w:rPr>
          <w:t>1.12.1</w:t>
        </w:r>
        <w:r w:rsidR="00B8300D">
          <w:rPr>
            <w:rFonts w:eastAsiaTheme="minorEastAsia"/>
            <w:i w:val="0"/>
            <w:iCs w:val="0"/>
            <w:noProof/>
            <w:sz w:val="22"/>
            <w:szCs w:val="22"/>
            <w:lang w:eastAsia="en-GB"/>
          </w:rPr>
          <w:tab/>
        </w:r>
        <w:r w:rsidR="00B8300D" w:rsidRPr="0055371B">
          <w:rPr>
            <w:rStyle w:val="Hyperlink"/>
            <w:noProof/>
            <w:lang w:eastAsia="en-GB"/>
          </w:rPr>
          <w:t>Known Limitation: F# Interactive &amp; IIS/WCF</w:t>
        </w:r>
        <w:r w:rsidR="00B8300D">
          <w:rPr>
            <w:noProof/>
            <w:webHidden/>
          </w:rPr>
          <w:tab/>
        </w:r>
        <w:r w:rsidR="006343BB">
          <w:rPr>
            <w:noProof/>
            <w:webHidden/>
          </w:rPr>
          <w:fldChar w:fldCharType="begin"/>
        </w:r>
        <w:r w:rsidR="00B8300D">
          <w:rPr>
            <w:noProof/>
            <w:webHidden/>
          </w:rPr>
          <w:instrText xml:space="preserve"> PAGEREF _Toc266534966 \h </w:instrText>
        </w:r>
        <w:r w:rsidR="006343BB">
          <w:rPr>
            <w:noProof/>
            <w:webHidden/>
          </w:rPr>
        </w:r>
        <w:r w:rsidR="006343BB">
          <w:rPr>
            <w:noProof/>
            <w:webHidden/>
          </w:rPr>
          <w:fldChar w:fldCharType="separate"/>
        </w:r>
        <w:r w:rsidR="00B8300D">
          <w:rPr>
            <w:noProof/>
            <w:webHidden/>
          </w:rPr>
          <w:t>25</w:t>
        </w:r>
        <w:r w:rsidR="006343BB">
          <w:rPr>
            <w:noProof/>
            <w:webHidden/>
          </w:rPr>
          <w:fldChar w:fldCharType="end"/>
        </w:r>
      </w:hyperlink>
    </w:p>
    <w:p w:rsidR="00B8300D" w:rsidRDefault="008D31A9">
      <w:pPr>
        <w:pStyle w:val="TOC3"/>
        <w:tabs>
          <w:tab w:val="left" w:pos="1440"/>
          <w:tab w:val="right" w:leader="dot" w:pos="9016"/>
        </w:tabs>
        <w:rPr>
          <w:rFonts w:eastAsiaTheme="minorEastAsia"/>
          <w:i w:val="0"/>
          <w:iCs w:val="0"/>
          <w:noProof/>
          <w:sz w:val="22"/>
          <w:szCs w:val="22"/>
          <w:lang w:eastAsia="en-GB"/>
        </w:rPr>
      </w:pPr>
      <w:hyperlink w:anchor="_Toc266534967" w:history="1">
        <w:r w:rsidR="00B8300D" w:rsidRPr="0055371B">
          <w:rPr>
            <w:rStyle w:val="Hyperlink"/>
            <w:noProof/>
          </w:rPr>
          <w:t>1.12.2</w:t>
        </w:r>
        <w:r w:rsidR="00B8300D">
          <w:rPr>
            <w:rFonts w:eastAsiaTheme="minorEastAsia"/>
            <w:i w:val="0"/>
            <w:iCs w:val="0"/>
            <w:noProof/>
            <w:sz w:val="22"/>
            <w:szCs w:val="22"/>
            <w:lang w:eastAsia="en-GB"/>
          </w:rPr>
          <w:tab/>
        </w:r>
        <w:r w:rsidR="00B8300D" w:rsidRPr="0055371B">
          <w:rPr>
            <w:rStyle w:val="Hyperlink"/>
            <w:noProof/>
          </w:rPr>
          <w:t>Known Limitation: F# Interactive &amp; Mobile Code</w:t>
        </w:r>
        <w:r w:rsidR="00B8300D">
          <w:rPr>
            <w:noProof/>
            <w:webHidden/>
          </w:rPr>
          <w:tab/>
        </w:r>
        <w:r w:rsidR="006343BB">
          <w:rPr>
            <w:noProof/>
            <w:webHidden/>
          </w:rPr>
          <w:fldChar w:fldCharType="begin"/>
        </w:r>
        <w:r w:rsidR="00B8300D">
          <w:rPr>
            <w:noProof/>
            <w:webHidden/>
          </w:rPr>
          <w:instrText xml:space="preserve"> PAGEREF _Toc266534967 \h </w:instrText>
        </w:r>
        <w:r w:rsidR="006343BB">
          <w:rPr>
            <w:noProof/>
            <w:webHidden/>
          </w:rPr>
        </w:r>
        <w:r w:rsidR="006343BB">
          <w:rPr>
            <w:noProof/>
            <w:webHidden/>
          </w:rPr>
          <w:fldChar w:fldCharType="separate"/>
        </w:r>
        <w:r w:rsidR="00B8300D">
          <w:rPr>
            <w:noProof/>
            <w:webHidden/>
          </w:rPr>
          <w:t>25</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4968" w:history="1">
        <w:r w:rsidR="00B8300D" w:rsidRPr="0055371B">
          <w:rPr>
            <w:rStyle w:val="Hyperlink"/>
            <w:noProof/>
          </w:rPr>
          <w:t>2</w:t>
        </w:r>
        <w:r w:rsidR="00B8300D">
          <w:rPr>
            <w:rFonts w:eastAsiaTheme="minorEastAsia"/>
            <w:b w:val="0"/>
            <w:bCs w:val="0"/>
            <w:caps w:val="0"/>
            <w:noProof/>
            <w:sz w:val="22"/>
            <w:szCs w:val="22"/>
            <w:lang w:eastAsia="en-GB"/>
          </w:rPr>
          <w:tab/>
        </w:r>
        <w:r w:rsidR="00B8300D" w:rsidRPr="0055371B">
          <w:rPr>
            <w:rStyle w:val="Hyperlink"/>
            <w:noProof/>
          </w:rPr>
          <w:t>FSharp.Core Design Notes &amp; FAQs</w:t>
        </w:r>
        <w:r w:rsidR="00B8300D">
          <w:rPr>
            <w:noProof/>
            <w:webHidden/>
          </w:rPr>
          <w:tab/>
        </w:r>
        <w:r w:rsidR="006343BB">
          <w:rPr>
            <w:noProof/>
            <w:webHidden/>
          </w:rPr>
          <w:fldChar w:fldCharType="begin"/>
        </w:r>
        <w:r w:rsidR="00B8300D">
          <w:rPr>
            <w:noProof/>
            <w:webHidden/>
          </w:rPr>
          <w:instrText xml:space="preserve"> PAGEREF _Toc266534968 \h </w:instrText>
        </w:r>
        <w:r w:rsidR="006343BB">
          <w:rPr>
            <w:noProof/>
            <w:webHidden/>
          </w:rPr>
        </w:r>
        <w:r w:rsidR="006343BB">
          <w:rPr>
            <w:noProof/>
            <w:webHidden/>
          </w:rPr>
          <w:fldChar w:fldCharType="separate"/>
        </w:r>
        <w:r w:rsidR="00B8300D">
          <w:rPr>
            <w:noProof/>
            <w:webHidden/>
          </w:rPr>
          <w:t>27</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69" w:history="1">
        <w:r w:rsidR="00B8300D" w:rsidRPr="0055371B">
          <w:rPr>
            <w:rStyle w:val="Hyperlink"/>
            <w:noProof/>
            <w:lang w:val="en-US"/>
          </w:rPr>
          <w:t>2.1</w:t>
        </w:r>
        <w:r w:rsidR="00B8300D">
          <w:rPr>
            <w:rFonts w:eastAsiaTheme="minorEastAsia"/>
            <w:smallCaps w:val="0"/>
            <w:noProof/>
            <w:sz w:val="22"/>
            <w:szCs w:val="22"/>
            <w:lang w:eastAsia="en-GB"/>
          </w:rPr>
          <w:tab/>
        </w:r>
        <w:r w:rsidR="00B8300D" w:rsidRPr="0055371B">
          <w:rPr>
            <w:rStyle w:val="Hyperlink"/>
            <w:noProof/>
            <w:lang w:val="en-US"/>
          </w:rPr>
          <w:t>Basic Operators</w:t>
        </w:r>
        <w:r w:rsidR="00B8300D">
          <w:rPr>
            <w:noProof/>
            <w:webHidden/>
          </w:rPr>
          <w:tab/>
        </w:r>
        <w:r w:rsidR="006343BB">
          <w:rPr>
            <w:noProof/>
            <w:webHidden/>
          </w:rPr>
          <w:fldChar w:fldCharType="begin"/>
        </w:r>
        <w:r w:rsidR="00B8300D">
          <w:rPr>
            <w:noProof/>
            <w:webHidden/>
          </w:rPr>
          <w:instrText xml:space="preserve"> PAGEREF _Toc266534969 \h </w:instrText>
        </w:r>
        <w:r w:rsidR="006343BB">
          <w:rPr>
            <w:noProof/>
            <w:webHidden/>
          </w:rPr>
        </w:r>
        <w:r w:rsidR="006343BB">
          <w:rPr>
            <w:noProof/>
            <w:webHidden/>
          </w:rPr>
          <w:fldChar w:fldCharType="separate"/>
        </w:r>
        <w:r w:rsidR="00B8300D">
          <w:rPr>
            <w:noProof/>
            <w:webHidden/>
          </w:rPr>
          <w:t>27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0" w:history="1">
        <w:r w:rsidR="00B8300D" w:rsidRPr="0055371B">
          <w:rPr>
            <w:rStyle w:val="Hyperlink"/>
            <w:noProof/>
          </w:rPr>
          <w:t>2.1.1</w:t>
        </w:r>
        <w:r w:rsidR="00B8300D">
          <w:rPr>
            <w:rFonts w:eastAsiaTheme="minorEastAsia"/>
            <w:i w:val="0"/>
            <w:iCs w:val="0"/>
            <w:noProof/>
            <w:sz w:val="22"/>
            <w:szCs w:val="22"/>
            <w:lang w:eastAsia="en-GB"/>
          </w:rPr>
          <w:tab/>
        </w:r>
        <w:r w:rsidR="00B8300D" w:rsidRPr="0055371B">
          <w:rPr>
            <w:rStyle w:val="Hyperlink"/>
            <w:noProof/>
            <w:lang w:val="en-US"/>
          </w:rPr>
          <w:t>“enum” only works on 32-bit</w:t>
        </w:r>
        <w:r w:rsidR="00B8300D">
          <w:rPr>
            <w:noProof/>
            <w:webHidden/>
          </w:rPr>
          <w:tab/>
        </w:r>
        <w:r w:rsidR="006343BB">
          <w:rPr>
            <w:noProof/>
            <w:webHidden/>
          </w:rPr>
          <w:fldChar w:fldCharType="begin"/>
        </w:r>
        <w:r w:rsidR="00B8300D">
          <w:rPr>
            <w:noProof/>
            <w:webHidden/>
          </w:rPr>
          <w:instrText xml:space="preserve"> PAGEREF _Toc266534970 \h </w:instrText>
        </w:r>
        <w:r w:rsidR="006343BB">
          <w:rPr>
            <w:noProof/>
            <w:webHidden/>
          </w:rPr>
        </w:r>
        <w:r w:rsidR="006343BB">
          <w:rPr>
            <w:noProof/>
            <w:webHidden/>
          </w:rPr>
          <w:fldChar w:fldCharType="separate"/>
        </w:r>
        <w:r w:rsidR="00B8300D">
          <w:rPr>
            <w:noProof/>
            <w:webHidden/>
          </w:rPr>
          <w:t>27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1" w:history="1">
        <w:r w:rsidR="00B8300D" w:rsidRPr="0055371B">
          <w:rPr>
            <w:rStyle w:val="Hyperlink"/>
            <w:noProof/>
            <w:lang w:eastAsia="en-GB"/>
          </w:rPr>
          <w:t>2.1.2</w:t>
        </w:r>
        <w:r w:rsidR="00B8300D">
          <w:rPr>
            <w:rFonts w:eastAsiaTheme="minorEastAsia"/>
            <w:i w:val="0"/>
            <w:iCs w:val="0"/>
            <w:noProof/>
            <w:sz w:val="22"/>
            <w:szCs w:val="22"/>
            <w:lang w:eastAsia="en-GB"/>
          </w:rPr>
          <w:tab/>
        </w:r>
        <w:r w:rsidR="00B8300D" w:rsidRPr="0055371B">
          <w:rPr>
            <w:rStyle w:val="Hyperlink"/>
            <w:noProof/>
            <w:lang w:val="en-US" w:eastAsia="en-GB"/>
          </w:rPr>
          <w:t>Why both “**” and “pown”</w:t>
        </w:r>
        <w:r w:rsidR="00B8300D">
          <w:rPr>
            <w:noProof/>
            <w:webHidden/>
          </w:rPr>
          <w:tab/>
        </w:r>
        <w:r w:rsidR="006343BB">
          <w:rPr>
            <w:noProof/>
            <w:webHidden/>
          </w:rPr>
          <w:fldChar w:fldCharType="begin"/>
        </w:r>
        <w:r w:rsidR="00B8300D">
          <w:rPr>
            <w:noProof/>
            <w:webHidden/>
          </w:rPr>
          <w:instrText xml:space="preserve"> PAGEREF _Toc266534971 \h </w:instrText>
        </w:r>
        <w:r w:rsidR="006343BB">
          <w:rPr>
            <w:noProof/>
            <w:webHidden/>
          </w:rPr>
        </w:r>
        <w:r w:rsidR="006343BB">
          <w:rPr>
            <w:noProof/>
            <w:webHidden/>
          </w:rPr>
          <w:fldChar w:fldCharType="separate"/>
        </w:r>
        <w:r w:rsidR="00B8300D">
          <w:rPr>
            <w:noProof/>
            <w:webHidden/>
          </w:rPr>
          <w:t>27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2" w:history="1">
        <w:r w:rsidR="00B8300D" w:rsidRPr="0055371B">
          <w:rPr>
            <w:rStyle w:val="Hyperlink"/>
            <w:noProof/>
          </w:rPr>
          <w:t>2.1.3</w:t>
        </w:r>
        <w:r w:rsidR="00B8300D">
          <w:rPr>
            <w:rFonts w:eastAsiaTheme="minorEastAsia"/>
            <w:i w:val="0"/>
            <w:iCs w:val="0"/>
            <w:noProof/>
            <w:sz w:val="22"/>
            <w:szCs w:val="22"/>
            <w:lang w:eastAsia="en-GB"/>
          </w:rPr>
          <w:tab/>
        </w:r>
        <w:r w:rsidR="00B8300D" w:rsidRPr="0055371B">
          <w:rPr>
            <w:rStyle w:val="Hyperlink"/>
            <w:noProof/>
          </w:rPr>
          <w:t>Dynamic Evaluation of Basic Operators</w:t>
        </w:r>
        <w:r w:rsidR="00B8300D">
          <w:rPr>
            <w:noProof/>
            <w:webHidden/>
          </w:rPr>
          <w:tab/>
        </w:r>
        <w:r w:rsidR="006343BB">
          <w:rPr>
            <w:noProof/>
            <w:webHidden/>
          </w:rPr>
          <w:fldChar w:fldCharType="begin"/>
        </w:r>
        <w:r w:rsidR="00B8300D">
          <w:rPr>
            <w:noProof/>
            <w:webHidden/>
          </w:rPr>
          <w:instrText xml:space="preserve"> PAGEREF _Toc266534972 \h </w:instrText>
        </w:r>
        <w:r w:rsidR="006343BB">
          <w:rPr>
            <w:noProof/>
            <w:webHidden/>
          </w:rPr>
        </w:r>
        <w:r w:rsidR="006343BB">
          <w:rPr>
            <w:noProof/>
            <w:webHidden/>
          </w:rPr>
          <w:fldChar w:fldCharType="separate"/>
        </w:r>
        <w:r w:rsidR="00B8300D">
          <w:rPr>
            <w:noProof/>
            <w:webHidden/>
          </w:rPr>
          <w:t>28</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73" w:history="1">
        <w:r w:rsidR="00B8300D" w:rsidRPr="0055371B">
          <w:rPr>
            <w:rStyle w:val="Hyperlink"/>
            <w:noProof/>
          </w:rPr>
          <w:t>2.2</w:t>
        </w:r>
        <w:r w:rsidR="00B8300D">
          <w:rPr>
            <w:rFonts w:eastAsiaTheme="minorEastAsia"/>
            <w:smallCaps w:val="0"/>
            <w:noProof/>
            <w:sz w:val="22"/>
            <w:szCs w:val="22"/>
            <w:lang w:eastAsia="en-GB"/>
          </w:rPr>
          <w:tab/>
        </w:r>
        <w:r w:rsidR="00B8300D" w:rsidRPr="0055371B">
          <w:rPr>
            <w:rStyle w:val="Hyperlink"/>
            <w:noProof/>
          </w:rPr>
          <w:t>Lazy&lt;T&gt;</w:t>
        </w:r>
        <w:r w:rsidR="00B8300D">
          <w:rPr>
            <w:noProof/>
            <w:webHidden/>
          </w:rPr>
          <w:tab/>
        </w:r>
        <w:r w:rsidR="006343BB">
          <w:rPr>
            <w:noProof/>
            <w:webHidden/>
          </w:rPr>
          <w:fldChar w:fldCharType="begin"/>
        </w:r>
        <w:r w:rsidR="00B8300D">
          <w:rPr>
            <w:noProof/>
            <w:webHidden/>
          </w:rPr>
          <w:instrText xml:space="preserve"> PAGEREF _Toc266534973 \h </w:instrText>
        </w:r>
        <w:r w:rsidR="006343BB">
          <w:rPr>
            <w:noProof/>
            <w:webHidden/>
          </w:rPr>
        </w:r>
        <w:r w:rsidR="006343BB">
          <w:rPr>
            <w:noProof/>
            <w:webHidden/>
          </w:rPr>
          <w:fldChar w:fldCharType="separate"/>
        </w:r>
        <w:r w:rsidR="00B8300D">
          <w:rPr>
            <w:noProof/>
            <w:webHidden/>
          </w:rPr>
          <w:t>29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74" w:history="1">
        <w:r w:rsidR="00B8300D" w:rsidRPr="0055371B">
          <w:rPr>
            <w:rStyle w:val="Hyperlink"/>
            <w:noProof/>
            <w:lang w:val="en-US"/>
          </w:rPr>
          <w:t>2.3</w:t>
        </w:r>
        <w:r w:rsidR="00B8300D">
          <w:rPr>
            <w:rFonts w:eastAsiaTheme="minorEastAsia"/>
            <w:smallCaps w:val="0"/>
            <w:noProof/>
            <w:sz w:val="22"/>
            <w:szCs w:val="22"/>
            <w:lang w:eastAsia="en-GB"/>
          </w:rPr>
          <w:tab/>
        </w:r>
        <w:r w:rsidR="00B8300D" w:rsidRPr="0055371B">
          <w:rPr>
            <w:rStyle w:val="Hyperlink"/>
            <w:noProof/>
            <w:lang w:val="en-US"/>
          </w:rPr>
          <w:t>List, Array, Option, Seq</w:t>
        </w:r>
        <w:r w:rsidR="00B8300D">
          <w:rPr>
            <w:noProof/>
            <w:webHidden/>
          </w:rPr>
          <w:tab/>
        </w:r>
        <w:r w:rsidR="006343BB">
          <w:rPr>
            <w:noProof/>
            <w:webHidden/>
          </w:rPr>
          <w:fldChar w:fldCharType="begin"/>
        </w:r>
        <w:r w:rsidR="00B8300D">
          <w:rPr>
            <w:noProof/>
            <w:webHidden/>
          </w:rPr>
          <w:instrText xml:space="preserve"> PAGEREF _Toc266534974 \h </w:instrText>
        </w:r>
        <w:r w:rsidR="006343BB">
          <w:rPr>
            <w:noProof/>
            <w:webHidden/>
          </w:rPr>
        </w:r>
        <w:r w:rsidR="006343BB">
          <w:rPr>
            <w:noProof/>
            <w:webHidden/>
          </w:rPr>
          <w:fldChar w:fldCharType="separate"/>
        </w:r>
        <w:r w:rsidR="00B8300D">
          <w:rPr>
            <w:noProof/>
            <w:webHidden/>
          </w:rPr>
          <w:t>30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5" w:history="1">
        <w:r w:rsidR="00B8300D" w:rsidRPr="0055371B">
          <w:rPr>
            <w:rStyle w:val="Hyperlink"/>
            <w:noProof/>
          </w:rPr>
          <w:t>2.3.1</w:t>
        </w:r>
        <w:r w:rsidR="00B8300D">
          <w:rPr>
            <w:rFonts w:eastAsiaTheme="minorEastAsia"/>
            <w:i w:val="0"/>
            <w:iCs w:val="0"/>
            <w:noProof/>
            <w:sz w:val="22"/>
            <w:szCs w:val="22"/>
            <w:lang w:eastAsia="en-GB"/>
          </w:rPr>
          <w:tab/>
        </w:r>
        <w:r w:rsidR="00B8300D" w:rsidRPr="0055371B">
          <w:rPr>
            <w:rStyle w:val="Hyperlink"/>
            <w:noProof/>
            <w:lang w:val="en-US"/>
          </w:rPr>
          <w:t>Should List.sum etc. be checked or unchecked?</w:t>
        </w:r>
        <w:r w:rsidR="00B8300D">
          <w:rPr>
            <w:noProof/>
            <w:webHidden/>
          </w:rPr>
          <w:tab/>
        </w:r>
        <w:r w:rsidR="006343BB">
          <w:rPr>
            <w:noProof/>
            <w:webHidden/>
          </w:rPr>
          <w:fldChar w:fldCharType="begin"/>
        </w:r>
        <w:r w:rsidR="00B8300D">
          <w:rPr>
            <w:noProof/>
            <w:webHidden/>
          </w:rPr>
          <w:instrText xml:space="preserve"> PAGEREF _Toc266534975 \h </w:instrText>
        </w:r>
        <w:r w:rsidR="006343BB">
          <w:rPr>
            <w:noProof/>
            <w:webHidden/>
          </w:rPr>
        </w:r>
        <w:r w:rsidR="006343BB">
          <w:rPr>
            <w:noProof/>
            <w:webHidden/>
          </w:rPr>
          <w:fldChar w:fldCharType="separate"/>
        </w:r>
        <w:r w:rsidR="00B8300D">
          <w:rPr>
            <w:noProof/>
            <w:webHidden/>
          </w:rPr>
          <w:t>30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6" w:history="1">
        <w:r w:rsidR="00B8300D" w:rsidRPr="0055371B">
          <w:rPr>
            <w:rStyle w:val="Hyperlink"/>
            <w:noProof/>
          </w:rPr>
          <w:t>2.3.2</w:t>
        </w:r>
        <w:r w:rsidR="00B8300D">
          <w:rPr>
            <w:rFonts w:eastAsiaTheme="minorEastAsia"/>
            <w:i w:val="0"/>
            <w:iCs w:val="0"/>
            <w:noProof/>
            <w:sz w:val="22"/>
            <w:szCs w:val="22"/>
            <w:lang w:eastAsia="en-GB"/>
          </w:rPr>
          <w:tab/>
        </w:r>
        <w:r w:rsidR="00B8300D" w:rsidRPr="0055371B">
          <w:rPr>
            <w:rStyle w:val="Hyperlink"/>
            <w:noProof/>
          </w:rPr>
          <w:t>Design suggestion on “Seq.pairwise” and “Seq.windowed”</w:t>
        </w:r>
        <w:r w:rsidR="00B8300D">
          <w:rPr>
            <w:noProof/>
            <w:webHidden/>
          </w:rPr>
          <w:tab/>
        </w:r>
        <w:r w:rsidR="006343BB">
          <w:rPr>
            <w:noProof/>
            <w:webHidden/>
          </w:rPr>
          <w:fldChar w:fldCharType="begin"/>
        </w:r>
        <w:r w:rsidR="00B8300D">
          <w:rPr>
            <w:noProof/>
            <w:webHidden/>
          </w:rPr>
          <w:instrText xml:space="preserve"> PAGEREF _Toc266534976 \h </w:instrText>
        </w:r>
        <w:r w:rsidR="006343BB">
          <w:rPr>
            <w:noProof/>
            <w:webHidden/>
          </w:rPr>
        </w:r>
        <w:r w:rsidR="006343BB">
          <w:rPr>
            <w:noProof/>
            <w:webHidden/>
          </w:rPr>
          <w:fldChar w:fldCharType="separate"/>
        </w:r>
        <w:r w:rsidR="00B8300D">
          <w:rPr>
            <w:noProof/>
            <w:webHidden/>
          </w:rPr>
          <w:t>30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77" w:history="1">
        <w:r w:rsidR="00B8300D" w:rsidRPr="0055371B">
          <w:rPr>
            <w:rStyle w:val="Hyperlink"/>
            <w:noProof/>
          </w:rPr>
          <w:t>2.4</w:t>
        </w:r>
        <w:r w:rsidR="00B8300D">
          <w:rPr>
            <w:rFonts w:eastAsiaTheme="minorEastAsia"/>
            <w:smallCaps w:val="0"/>
            <w:noProof/>
            <w:sz w:val="22"/>
            <w:szCs w:val="22"/>
            <w:lang w:eastAsia="en-GB"/>
          </w:rPr>
          <w:tab/>
        </w:r>
        <w:r w:rsidR="00B8300D" w:rsidRPr="0055371B">
          <w:rPr>
            <w:rStyle w:val="Hyperlink"/>
            <w:noProof/>
          </w:rPr>
          <w:t>Microsoft.FSharp.Reflection</w:t>
        </w:r>
        <w:r w:rsidR="00B8300D">
          <w:rPr>
            <w:noProof/>
            <w:webHidden/>
          </w:rPr>
          <w:tab/>
        </w:r>
        <w:r w:rsidR="006343BB">
          <w:rPr>
            <w:noProof/>
            <w:webHidden/>
          </w:rPr>
          <w:fldChar w:fldCharType="begin"/>
        </w:r>
        <w:r w:rsidR="00B8300D">
          <w:rPr>
            <w:noProof/>
            <w:webHidden/>
          </w:rPr>
          <w:instrText xml:space="preserve"> PAGEREF _Toc266534977 \h </w:instrText>
        </w:r>
        <w:r w:rsidR="006343BB">
          <w:rPr>
            <w:noProof/>
            <w:webHidden/>
          </w:rPr>
        </w:r>
        <w:r w:rsidR="006343BB">
          <w:rPr>
            <w:noProof/>
            <w:webHidden/>
          </w:rPr>
          <w:fldChar w:fldCharType="separate"/>
        </w:r>
        <w:r w:rsidR="00B8300D">
          <w:rPr>
            <w:noProof/>
            <w:webHidden/>
          </w:rPr>
          <w:t>31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78" w:history="1">
        <w:r w:rsidR="00B8300D" w:rsidRPr="0055371B">
          <w:rPr>
            <w:rStyle w:val="Hyperlink"/>
            <w:noProof/>
          </w:rPr>
          <w:t>2.4.1</w:t>
        </w:r>
        <w:r w:rsidR="00B8300D">
          <w:rPr>
            <w:rFonts w:eastAsiaTheme="minorEastAsia"/>
            <w:i w:val="0"/>
            <w:iCs w:val="0"/>
            <w:noProof/>
            <w:sz w:val="22"/>
            <w:szCs w:val="22"/>
            <w:lang w:eastAsia="en-GB"/>
          </w:rPr>
          <w:tab/>
        </w:r>
        <w:r w:rsidR="00B8300D" w:rsidRPr="0055371B">
          <w:rPr>
            <w:rStyle w:val="Hyperlink"/>
            <w:noProof/>
            <w:lang w:eastAsia="en-GB"/>
          </w:rPr>
          <w:t>Why do we need “BindingFlags”?</w:t>
        </w:r>
        <w:r w:rsidR="00B8300D">
          <w:rPr>
            <w:noProof/>
            <w:webHidden/>
          </w:rPr>
          <w:tab/>
        </w:r>
        <w:r w:rsidR="006343BB">
          <w:rPr>
            <w:noProof/>
            <w:webHidden/>
          </w:rPr>
          <w:fldChar w:fldCharType="begin"/>
        </w:r>
        <w:r w:rsidR="00B8300D">
          <w:rPr>
            <w:noProof/>
            <w:webHidden/>
          </w:rPr>
          <w:instrText xml:space="preserve"> PAGEREF _Toc266534978 \h </w:instrText>
        </w:r>
        <w:r w:rsidR="006343BB">
          <w:rPr>
            <w:noProof/>
            <w:webHidden/>
          </w:rPr>
        </w:r>
        <w:r w:rsidR="006343BB">
          <w:rPr>
            <w:noProof/>
            <w:webHidden/>
          </w:rPr>
          <w:fldChar w:fldCharType="separate"/>
        </w:r>
        <w:r w:rsidR="00B8300D">
          <w:rPr>
            <w:noProof/>
            <w:webHidden/>
          </w:rPr>
          <w:t>31</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79" w:history="1">
        <w:r w:rsidR="00B8300D" w:rsidRPr="0055371B">
          <w:rPr>
            <w:rStyle w:val="Hyperlink"/>
            <w:noProof/>
          </w:rPr>
          <w:t>2.5</w:t>
        </w:r>
        <w:r w:rsidR="00B8300D">
          <w:rPr>
            <w:rFonts w:eastAsiaTheme="minorEastAsia"/>
            <w:smallCaps w:val="0"/>
            <w:noProof/>
            <w:sz w:val="22"/>
            <w:szCs w:val="22"/>
            <w:lang w:eastAsia="en-GB"/>
          </w:rPr>
          <w:tab/>
        </w:r>
        <w:r w:rsidR="00B8300D" w:rsidRPr="0055371B">
          <w:rPr>
            <w:rStyle w:val="Hyperlink"/>
            <w:noProof/>
          </w:rPr>
          <w:t>Microsoft.FSharp.Contorl</w:t>
        </w:r>
        <w:r w:rsidR="00B8300D">
          <w:rPr>
            <w:noProof/>
            <w:webHidden/>
          </w:rPr>
          <w:tab/>
        </w:r>
        <w:r w:rsidR="006343BB">
          <w:rPr>
            <w:noProof/>
            <w:webHidden/>
          </w:rPr>
          <w:fldChar w:fldCharType="begin"/>
        </w:r>
        <w:r w:rsidR="00B8300D">
          <w:rPr>
            <w:noProof/>
            <w:webHidden/>
          </w:rPr>
          <w:instrText xml:space="preserve"> PAGEREF _Toc266534979 \h </w:instrText>
        </w:r>
        <w:r w:rsidR="006343BB">
          <w:rPr>
            <w:noProof/>
            <w:webHidden/>
          </w:rPr>
        </w:r>
        <w:r w:rsidR="006343BB">
          <w:rPr>
            <w:noProof/>
            <w:webHidden/>
          </w:rPr>
          <w:fldChar w:fldCharType="separate"/>
        </w:r>
        <w:r w:rsidR="00B8300D">
          <w:rPr>
            <w:noProof/>
            <w:webHidden/>
          </w:rPr>
          <w:t>31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0" w:history="1">
        <w:r w:rsidR="00B8300D" w:rsidRPr="0055371B">
          <w:rPr>
            <w:rStyle w:val="Hyperlink"/>
            <w:noProof/>
            <w:lang w:eastAsia="en-GB"/>
          </w:rPr>
          <w:t>2.5.1</w:t>
        </w:r>
        <w:r w:rsidR="00B8300D">
          <w:rPr>
            <w:rFonts w:eastAsiaTheme="minorEastAsia"/>
            <w:i w:val="0"/>
            <w:iCs w:val="0"/>
            <w:noProof/>
            <w:sz w:val="22"/>
            <w:szCs w:val="22"/>
            <w:lang w:eastAsia="en-GB"/>
          </w:rPr>
          <w:tab/>
        </w:r>
        <w:r w:rsidR="00B8300D" w:rsidRPr="0055371B">
          <w:rPr>
            <w:rStyle w:val="Hyperlink"/>
            <w:noProof/>
            <w:lang w:eastAsia="en-GB"/>
          </w:rPr>
          <w:t>F# Async Design Overview and Principles</w:t>
        </w:r>
        <w:r w:rsidR="00B8300D">
          <w:rPr>
            <w:noProof/>
            <w:webHidden/>
          </w:rPr>
          <w:tab/>
        </w:r>
        <w:r w:rsidR="006343BB">
          <w:rPr>
            <w:noProof/>
            <w:webHidden/>
          </w:rPr>
          <w:fldChar w:fldCharType="begin"/>
        </w:r>
        <w:r w:rsidR="00B8300D">
          <w:rPr>
            <w:noProof/>
            <w:webHidden/>
          </w:rPr>
          <w:instrText xml:space="preserve"> PAGEREF _Toc266534980 \h </w:instrText>
        </w:r>
        <w:r w:rsidR="006343BB">
          <w:rPr>
            <w:noProof/>
            <w:webHidden/>
          </w:rPr>
        </w:r>
        <w:r w:rsidR="006343BB">
          <w:rPr>
            <w:noProof/>
            <w:webHidden/>
          </w:rPr>
          <w:fldChar w:fldCharType="separate"/>
        </w:r>
        <w:r w:rsidR="00B8300D">
          <w:rPr>
            <w:noProof/>
            <w:webHidden/>
          </w:rPr>
          <w:t>31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1" w:history="1">
        <w:r w:rsidR="00B8300D" w:rsidRPr="0055371B">
          <w:rPr>
            <w:rStyle w:val="Hyperlink"/>
            <w:noProof/>
          </w:rPr>
          <w:t>2.5.2</w:t>
        </w:r>
        <w:r w:rsidR="00B8300D">
          <w:rPr>
            <w:rFonts w:eastAsiaTheme="minorEastAsia"/>
            <w:i w:val="0"/>
            <w:iCs w:val="0"/>
            <w:noProof/>
            <w:sz w:val="22"/>
            <w:szCs w:val="22"/>
            <w:lang w:eastAsia="en-GB"/>
          </w:rPr>
          <w:tab/>
        </w:r>
        <w:r w:rsidR="00B8300D" w:rsidRPr="0055371B">
          <w:rPr>
            <w:rStyle w:val="Hyperlink"/>
            <w:noProof/>
          </w:rPr>
          <w:t>Async “Stay In Context”</w:t>
        </w:r>
        <w:r w:rsidR="00B8300D">
          <w:rPr>
            <w:noProof/>
            <w:webHidden/>
          </w:rPr>
          <w:tab/>
        </w:r>
        <w:r w:rsidR="006343BB">
          <w:rPr>
            <w:noProof/>
            <w:webHidden/>
          </w:rPr>
          <w:fldChar w:fldCharType="begin"/>
        </w:r>
        <w:r w:rsidR="00B8300D">
          <w:rPr>
            <w:noProof/>
            <w:webHidden/>
          </w:rPr>
          <w:instrText xml:space="preserve"> PAGEREF _Toc266534981 \h </w:instrText>
        </w:r>
        <w:r w:rsidR="006343BB">
          <w:rPr>
            <w:noProof/>
            <w:webHidden/>
          </w:rPr>
        </w:r>
        <w:r w:rsidR="006343BB">
          <w:rPr>
            <w:noProof/>
            <w:webHidden/>
          </w:rPr>
          <w:fldChar w:fldCharType="separate"/>
        </w:r>
        <w:r w:rsidR="00B8300D">
          <w:rPr>
            <w:noProof/>
            <w:webHidden/>
          </w:rPr>
          <w:t>33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2" w:history="1">
        <w:r w:rsidR="00B8300D" w:rsidRPr="0055371B">
          <w:rPr>
            <w:rStyle w:val="Hyperlink"/>
            <w:noProof/>
            <w:lang w:eastAsia="en-GB"/>
          </w:rPr>
          <w:t>2.5.3</w:t>
        </w:r>
        <w:r w:rsidR="00B8300D">
          <w:rPr>
            <w:rFonts w:eastAsiaTheme="minorEastAsia"/>
            <w:i w:val="0"/>
            <w:iCs w:val="0"/>
            <w:noProof/>
            <w:sz w:val="22"/>
            <w:szCs w:val="22"/>
            <w:lang w:eastAsia="en-GB"/>
          </w:rPr>
          <w:tab/>
        </w:r>
        <w:r w:rsidR="00B8300D" w:rsidRPr="0055371B">
          <w:rPr>
            <w:rStyle w:val="Hyperlink"/>
            <w:noProof/>
            <w:lang w:eastAsia="en-GB"/>
          </w:rPr>
          <w:t>Trampolines</w:t>
        </w:r>
        <w:r w:rsidR="00B8300D">
          <w:rPr>
            <w:noProof/>
            <w:webHidden/>
          </w:rPr>
          <w:tab/>
        </w:r>
        <w:r w:rsidR="006343BB">
          <w:rPr>
            <w:noProof/>
            <w:webHidden/>
          </w:rPr>
          <w:fldChar w:fldCharType="begin"/>
        </w:r>
        <w:r w:rsidR="00B8300D">
          <w:rPr>
            <w:noProof/>
            <w:webHidden/>
          </w:rPr>
          <w:instrText xml:space="preserve"> PAGEREF _Toc266534982 \h </w:instrText>
        </w:r>
        <w:r w:rsidR="006343BB">
          <w:rPr>
            <w:noProof/>
            <w:webHidden/>
          </w:rPr>
        </w:r>
        <w:r w:rsidR="006343BB">
          <w:rPr>
            <w:noProof/>
            <w:webHidden/>
          </w:rPr>
          <w:fldChar w:fldCharType="separate"/>
        </w:r>
        <w:r w:rsidR="00B8300D">
          <w:rPr>
            <w:noProof/>
            <w:webHidden/>
          </w:rPr>
          <w:t>34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3" w:history="1">
        <w:r w:rsidR="00B8300D" w:rsidRPr="0055371B">
          <w:rPr>
            <w:rStyle w:val="Hyperlink"/>
            <w:noProof/>
            <w:lang w:eastAsia="en-GB"/>
          </w:rPr>
          <w:t>2.5.4</w:t>
        </w:r>
        <w:r w:rsidR="00B8300D">
          <w:rPr>
            <w:rFonts w:eastAsiaTheme="minorEastAsia"/>
            <w:i w:val="0"/>
            <w:iCs w:val="0"/>
            <w:noProof/>
            <w:sz w:val="22"/>
            <w:szCs w:val="22"/>
            <w:lang w:eastAsia="en-GB"/>
          </w:rPr>
          <w:tab/>
        </w:r>
        <w:r w:rsidR="00B8300D" w:rsidRPr="0055371B">
          <w:rPr>
            <w:rStyle w:val="Hyperlink"/>
            <w:noProof/>
            <w:lang w:eastAsia="en-GB"/>
          </w:rPr>
          <w:t>Bind hijacking check</w:t>
        </w:r>
        <w:r w:rsidR="00B8300D">
          <w:rPr>
            <w:noProof/>
            <w:webHidden/>
          </w:rPr>
          <w:tab/>
        </w:r>
        <w:r w:rsidR="006343BB">
          <w:rPr>
            <w:noProof/>
            <w:webHidden/>
          </w:rPr>
          <w:fldChar w:fldCharType="begin"/>
        </w:r>
        <w:r w:rsidR="00B8300D">
          <w:rPr>
            <w:noProof/>
            <w:webHidden/>
          </w:rPr>
          <w:instrText xml:space="preserve"> PAGEREF _Toc266534983 \h </w:instrText>
        </w:r>
        <w:r w:rsidR="006343BB">
          <w:rPr>
            <w:noProof/>
            <w:webHidden/>
          </w:rPr>
        </w:r>
        <w:r w:rsidR="006343BB">
          <w:rPr>
            <w:noProof/>
            <w:webHidden/>
          </w:rPr>
          <w:fldChar w:fldCharType="separate"/>
        </w:r>
        <w:r w:rsidR="00B8300D">
          <w:rPr>
            <w:noProof/>
            <w:webHidden/>
          </w:rPr>
          <w:t>35</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4" w:history="1">
        <w:r w:rsidR="00B8300D" w:rsidRPr="0055371B">
          <w:rPr>
            <w:rStyle w:val="Hyperlink"/>
            <w:noProof/>
            <w:lang w:eastAsia="en-GB"/>
          </w:rPr>
          <w:t>2.5.5</w:t>
        </w:r>
        <w:r w:rsidR="00B8300D">
          <w:rPr>
            <w:rFonts w:eastAsiaTheme="minorEastAsia"/>
            <w:i w:val="0"/>
            <w:iCs w:val="0"/>
            <w:noProof/>
            <w:sz w:val="22"/>
            <w:szCs w:val="22"/>
            <w:lang w:eastAsia="en-GB"/>
          </w:rPr>
          <w:tab/>
        </w:r>
        <w:r w:rsidR="00B8300D" w:rsidRPr="0055371B">
          <w:rPr>
            <w:rStyle w:val="Hyperlink"/>
            <w:noProof/>
            <w:lang w:eastAsia="en-GB"/>
          </w:rPr>
          <w:t>Splitting up of AsyncParams</w:t>
        </w:r>
        <w:r w:rsidR="00B8300D">
          <w:rPr>
            <w:noProof/>
            <w:webHidden/>
          </w:rPr>
          <w:tab/>
        </w:r>
        <w:r w:rsidR="006343BB">
          <w:rPr>
            <w:noProof/>
            <w:webHidden/>
          </w:rPr>
          <w:fldChar w:fldCharType="begin"/>
        </w:r>
        <w:r w:rsidR="00B8300D">
          <w:rPr>
            <w:noProof/>
            <w:webHidden/>
          </w:rPr>
          <w:instrText xml:space="preserve"> PAGEREF _Toc266534984 \h </w:instrText>
        </w:r>
        <w:r w:rsidR="006343BB">
          <w:rPr>
            <w:noProof/>
            <w:webHidden/>
          </w:rPr>
        </w:r>
        <w:r w:rsidR="006343BB">
          <w:rPr>
            <w:noProof/>
            <w:webHidden/>
          </w:rPr>
          <w:fldChar w:fldCharType="separate"/>
        </w:r>
        <w:r w:rsidR="00B8300D">
          <w:rPr>
            <w:noProof/>
            <w:webHidden/>
          </w:rPr>
          <w:t>35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85" w:history="1">
        <w:r w:rsidR="00B8300D" w:rsidRPr="0055371B">
          <w:rPr>
            <w:rStyle w:val="Hyperlink"/>
            <w:noProof/>
          </w:rPr>
          <w:t>2.6</w:t>
        </w:r>
        <w:r w:rsidR="00B8300D">
          <w:rPr>
            <w:rFonts w:eastAsiaTheme="minorEastAsia"/>
            <w:smallCaps w:val="0"/>
            <w:noProof/>
            <w:sz w:val="22"/>
            <w:szCs w:val="22"/>
            <w:lang w:eastAsia="en-GB"/>
          </w:rPr>
          <w:tab/>
        </w:r>
        <w:r w:rsidR="00B8300D" w:rsidRPr="0055371B">
          <w:rPr>
            <w:rStyle w:val="Hyperlink"/>
            <w:noProof/>
          </w:rPr>
          <w:t>Microsoft.FSharp.Linq</w:t>
        </w:r>
        <w:r w:rsidR="00B8300D">
          <w:rPr>
            <w:noProof/>
            <w:webHidden/>
          </w:rPr>
          <w:tab/>
        </w:r>
        <w:r w:rsidR="006343BB">
          <w:rPr>
            <w:noProof/>
            <w:webHidden/>
          </w:rPr>
          <w:fldChar w:fldCharType="begin"/>
        </w:r>
        <w:r w:rsidR="00B8300D">
          <w:rPr>
            <w:noProof/>
            <w:webHidden/>
          </w:rPr>
          <w:instrText xml:space="preserve"> PAGEREF _Toc266534985 \h </w:instrText>
        </w:r>
        <w:r w:rsidR="006343BB">
          <w:rPr>
            <w:noProof/>
            <w:webHidden/>
          </w:rPr>
        </w:r>
        <w:r w:rsidR="006343BB">
          <w:rPr>
            <w:noProof/>
            <w:webHidden/>
          </w:rPr>
          <w:fldChar w:fldCharType="separate"/>
        </w:r>
        <w:r w:rsidR="00B8300D">
          <w:rPr>
            <w:noProof/>
            <w:webHidden/>
          </w:rPr>
          <w:t>37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6" w:history="1">
        <w:r w:rsidR="00B8300D" w:rsidRPr="0055371B">
          <w:rPr>
            <w:rStyle w:val="Hyperlink"/>
            <w:noProof/>
            <w:lang w:eastAsia="en-GB"/>
          </w:rPr>
          <w:t>2.6.1</w:t>
        </w:r>
        <w:r w:rsidR="00B8300D">
          <w:rPr>
            <w:rFonts w:eastAsiaTheme="minorEastAsia"/>
            <w:i w:val="0"/>
            <w:iCs w:val="0"/>
            <w:noProof/>
            <w:sz w:val="22"/>
            <w:szCs w:val="22"/>
            <w:lang w:eastAsia="en-GB"/>
          </w:rPr>
          <w:tab/>
        </w:r>
        <w:r w:rsidR="00B8300D" w:rsidRPr="0055371B">
          <w:rPr>
            <w:rStyle w:val="Hyperlink"/>
            <w:noProof/>
            <w:lang w:eastAsia="en-GB"/>
          </w:rPr>
          <w:t>Query design</w:t>
        </w:r>
        <w:r w:rsidR="00B8300D">
          <w:rPr>
            <w:noProof/>
            <w:webHidden/>
          </w:rPr>
          <w:tab/>
        </w:r>
        <w:r w:rsidR="006343BB">
          <w:rPr>
            <w:noProof/>
            <w:webHidden/>
          </w:rPr>
          <w:fldChar w:fldCharType="begin"/>
        </w:r>
        <w:r w:rsidR="00B8300D">
          <w:rPr>
            <w:noProof/>
            <w:webHidden/>
          </w:rPr>
          <w:instrText xml:space="preserve"> PAGEREF _Toc266534986 \h </w:instrText>
        </w:r>
        <w:r w:rsidR="006343BB">
          <w:rPr>
            <w:noProof/>
            <w:webHidden/>
          </w:rPr>
        </w:r>
        <w:r w:rsidR="006343BB">
          <w:rPr>
            <w:noProof/>
            <w:webHidden/>
          </w:rPr>
          <w:fldChar w:fldCharType="separate"/>
        </w:r>
        <w:r w:rsidR="00B8300D">
          <w:rPr>
            <w:noProof/>
            <w:webHidden/>
          </w:rPr>
          <w:t>37</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87" w:history="1">
        <w:r w:rsidR="00B8300D" w:rsidRPr="0055371B">
          <w:rPr>
            <w:rStyle w:val="Hyperlink"/>
            <w:noProof/>
            <w:lang w:eastAsia="en-GB"/>
          </w:rPr>
          <w:t>2.6.2</w:t>
        </w:r>
        <w:r w:rsidR="00B8300D">
          <w:rPr>
            <w:rFonts w:eastAsiaTheme="minorEastAsia"/>
            <w:i w:val="0"/>
            <w:iCs w:val="0"/>
            <w:noProof/>
            <w:sz w:val="22"/>
            <w:szCs w:val="22"/>
            <w:lang w:eastAsia="en-GB"/>
          </w:rPr>
          <w:tab/>
        </w:r>
        <w:r w:rsidR="00B8300D" w:rsidRPr="0055371B">
          <w:rPr>
            <w:rStyle w:val="Hyperlink"/>
            <w:noProof/>
            <w:lang w:eastAsia="en-GB"/>
          </w:rPr>
          <w:t>Equality and comparison in queries</w:t>
        </w:r>
        <w:r w:rsidR="00B8300D">
          <w:rPr>
            <w:noProof/>
            <w:webHidden/>
          </w:rPr>
          <w:tab/>
        </w:r>
        <w:r w:rsidR="006343BB">
          <w:rPr>
            <w:noProof/>
            <w:webHidden/>
          </w:rPr>
          <w:fldChar w:fldCharType="begin"/>
        </w:r>
        <w:r w:rsidR="00B8300D">
          <w:rPr>
            <w:noProof/>
            <w:webHidden/>
          </w:rPr>
          <w:instrText xml:space="preserve"> PAGEREF _Toc266534987 \h </w:instrText>
        </w:r>
        <w:r w:rsidR="006343BB">
          <w:rPr>
            <w:noProof/>
            <w:webHidden/>
          </w:rPr>
        </w:r>
        <w:r w:rsidR="006343BB">
          <w:rPr>
            <w:noProof/>
            <w:webHidden/>
          </w:rPr>
          <w:fldChar w:fldCharType="separate"/>
        </w:r>
        <w:r w:rsidR="00B8300D">
          <w:rPr>
            <w:noProof/>
            <w:webHidden/>
          </w:rPr>
          <w:t>37</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4988" w:history="1">
        <w:r w:rsidR="00B8300D" w:rsidRPr="0055371B">
          <w:rPr>
            <w:rStyle w:val="Hyperlink"/>
            <w:noProof/>
          </w:rPr>
          <w:t>3</w:t>
        </w:r>
        <w:r w:rsidR="00B8300D">
          <w:rPr>
            <w:rFonts w:eastAsiaTheme="minorEastAsia"/>
            <w:b w:val="0"/>
            <w:bCs w:val="0"/>
            <w:caps w:val="0"/>
            <w:noProof/>
            <w:sz w:val="22"/>
            <w:szCs w:val="22"/>
            <w:lang w:eastAsia="en-GB"/>
          </w:rPr>
          <w:tab/>
        </w:r>
        <w:r w:rsidR="00B8300D" w:rsidRPr="0055371B">
          <w:rPr>
            <w:rStyle w:val="Hyperlink"/>
            <w:noProof/>
          </w:rPr>
          <w:t>Library-only Language Features</w:t>
        </w:r>
        <w:r w:rsidR="00B8300D">
          <w:rPr>
            <w:noProof/>
            <w:webHidden/>
          </w:rPr>
          <w:tab/>
        </w:r>
        <w:r w:rsidR="006343BB">
          <w:rPr>
            <w:noProof/>
            <w:webHidden/>
          </w:rPr>
          <w:fldChar w:fldCharType="begin"/>
        </w:r>
        <w:r w:rsidR="00B8300D">
          <w:rPr>
            <w:noProof/>
            <w:webHidden/>
          </w:rPr>
          <w:instrText xml:space="preserve"> PAGEREF _Toc266534988 \h </w:instrText>
        </w:r>
        <w:r w:rsidR="006343BB">
          <w:rPr>
            <w:noProof/>
            <w:webHidden/>
          </w:rPr>
        </w:r>
        <w:r w:rsidR="006343BB">
          <w:rPr>
            <w:noProof/>
            <w:webHidden/>
          </w:rPr>
          <w:fldChar w:fldCharType="separate"/>
        </w:r>
        <w:r w:rsidR="00B8300D">
          <w:rPr>
            <w:noProof/>
            <w:webHidden/>
          </w:rPr>
          <w:t>38</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89" w:history="1">
        <w:r w:rsidR="00B8300D" w:rsidRPr="0055371B">
          <w:rPr>
            <w:rStyle w:val="Hyperlink"/>
            <w:noProof/>
          </w:rPr>
          <w:t>3.1</w:t>
        </w:r>
        <w:r w:rsidR="00B8300D">
          <w:rPr>
            <w:rFonts w:eastAsiaTheme="minorEastAsia"/>
            <w:smallCaps w:val="0"/>
            <w:noProof/>
            <w:sz w:val="22"/>
            <w:szCs w:val="22"/>
            <w:lang w:eastAsia="en-GB"/>
          </w:rPr>
          <w:tab/>
        </w:r>
        <w:r w:rsidR="00B8300D" w:rsidRPr="0055371B">
          <w:rPr>
            <w:rStyle w:val="Hyperlink"/>
            <w:noProof/>
          </w:rPr>
          <w:t>Static Optimizations</w:t>
        </w:r>
        <w:r w:rsidR="00B8300D">
          <w:rPr>
            <w:noProof/>
            <w:webHidden/>
          </w:rPr>
          <w:tab/>
        </w:r>
        <w:r w:rsidR="006343BB">
          <w:rPr>
            <w:noProof/>
            <w:webHidden/>
          </w:rPr>
          <w:fldChar w:fldCharType="begin"/>
        </w:r>
        <w:r w:rsidR="00B8300D">
          <w:rPr>
            <w:noProof/>
            <w:webHidden/>
          </w:rPr>
          <w:instrText xml:space="preserve"> PAGEREF _Toc266534989 \h </w:instrText>
        </w:r>
        <w:r w:rsidR="006343BB">
          <w:rPr>
            <w:noProof/>
            <w:webHidden/>
          </w:rPr>
        </w:r>
        <w:r w:rsidR="006343BB">
          <w:rPr>
            <w:noProof/>
            <w:webHidden/>
          </w:rPr>
          <w:fldChar w:fldCharType="separate"/>
        </w:r>
        <w:r w:rsidR="00B8300D">
          <w:rPr>
            <w:noProof/>
            <w:webHidden/>
          </w:rPr>
          <w:t>38</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90" w:history="1">
        <w:r w:rsidR="00B8300D" w:rsidRPr="0055371B">
          <w:rPr>
            <w:rStyle w:val="Hyperlink"/>
            <w:noProof/>
          </w:rPr>
          <w:t>3.2</w:t>
        </w:r>
        <w:r w:rsidR="00B8300D">
          <w:rPr>
            <w:rFonts w:eastAsiaTheme="minorEastAsia"/>
            <w:smallCaps w:val="0"/>
            <w:noProof/>
            <w:sz w:val="22"/>
            <w:szCs w:val="22"/>
            <w:lang w:eastAsia="en-GB"/>
          </w:rPr>
          <w:tab/>
        </w:r>
        <w:r w:rsidR="00B8300D" w:rsidRPr="0055371B">
          <w:rPr>
            <w:rStyle w:val="Hyperlink"/>
            <w:noProof/>
          </w:rPr>
          <w:t>Mutating tail-cons of lists</w:t>
        </w:r>
        <w:r w:rsidR="00B8300D">
          <w:rPr>
            <w:noProof/>
            <w:webHidden/>
          </w:rPr>
          <w:tab/>
        </w:r>
        <w:r w:rsidR="006343BB">
          <w:rPr>
            <w:noProof/>
            <w:webHidden/>
          </w:rPr>
          <w:fldChar w:fldCharType="begin"/>
        </w:r>
        <w:r w:rsidR="00B8300D">
          <w:rPr>
            <w:noProof/>
            <w:webHidden/>
          </w:rPr>
          <w:instrText xml:space="preserve"> PAGEREF _Toc266534990 \h </w:instrText>
        </w:r>
        <w:r w:rsidR="006343BB">
          <w:rPr>
            <w:noProof/>
            <w:webHidden/>
          </w:rPr>
        </w:r>
        <w:r w:rsidR="006343BB">
          <w:rPr>
            <w:noProof/>
            <w:webHidden/>
          </w:rPr>
          <w:fldChar w:fldCharType="separate"/>
        </w:r>
        <w:r w:rsidR="00B8300D">
          <w:rPr>
            <w:noProof/>
            <w:webHidden/>
          </w:rPr>
          <w:t>39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91" w:history="1">
        <w:r w:rsidR="00B8300D" w:rsidRPr="0055371B">
          <w:rPr>
            <w:rStyle w:val="Hyperlink"/>
            <w:noProof/>
          </w:rPr>
          <w:t>3.3</w:t>
        </w:r>
        <w:r w:rsidR="00B8300D">
          <w:rPr>
            <w:rFonts w:eastAsiaTheme="minorEastAsia"/>
            <w:smallCaps w:val="0"/>
            <w:noProof/>
            <w:sz w:val="22"/>
            <w:szCs w:val="22"/>
            <w:lang w:eastAsia="en-GB"/>
          </w:rPr>
          <w:tab/>
        </w:r>
        <w:r w:rsidR="00B8300D" w:rsidRPr="0055371B">
          <w:rPr>
            <w:rStyle w:val="Hyperlink"/>
            <w:noProof/>
          </w:rPr>
          <w:t>Embedded IL</w:t>
        </w:r>
        <w:r w:rsidR="00B8300D">
          <w:rPr>
            <w:noProof/>
            <w:webHidden/>
          </w:rPr>
          <w:tab/>
        </w:r>
        <w:r w:rsidR="006343BB">
          <w:rPr>
            <w:noProof/>
            <w:webHidden/>
          </w:rPr>
          <w:fldChar w:fldCharType="begin"/>
        </w:r>
        <w:r w:rsidR="00B8300D">
          <w:rPr>
            <w:noProof/>
            <w:webHidden/>
          </w:rPr>
          <w:instrText xml:space="preserve"> PAGEREF _Toc266534991 \h </w:instrText>
        </w:r>
        <w:r w:rsidR="006343BB">
          <w:rPr>
            <w:noProof/>
            <w:webHidden/>
          </w:rPr>
        </w:r>
        <w:r w:rsidR="006343BB">
          <w:rPr>
            <w:noProof/>
            <w:webHidden/>
          </w:rPr>
          <w:fldChar w:fldCharType="separate"/>
        </w:r>
        <w:r w:rsidR="00B8300D">
          <w:rPr>
            <w:noProof/>
            <w:webHidden/>
          </w:rPr>
          <w:t>39</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4992" w:history="1">
        <w:r w:rsidR="00B8300D" w:rsidRPr="0055371B">
          <w:rPr>
            <w:rStyle w:val="Hyperlink"/>
            <w:noProof/>
          </w:rPr>
          <w:t>4</w:t>
        </w:r>
        <w:r w:rsidR="00B8300D">
          <w:rPr>
            <w:rFonts w:eastAsiaTheme="minorEastAsia"/>
            <w:b w:val="0"/>
            <w:bCs w:val="0"/>
            <w:caps w:val="0"/>
            <w:noProof/>
            <w:sz w:val="22"/>
            <w:szCs w:val="22"/>
            <w:lang w:eastAsia="en-GB"/>
          </w:rPr>
          <w:tab/>
        </w:r>
        <w:r w:rsidR="00B8300D" w:rsidRPr="0055371B">
          <w:rPr>
            <w:rStyle w:val="Hyperlink"/>
            <w:noProof/>
          </w:rPr>
          <w:t>Binary Formats (Notes)</w:t>
        </w:r>
        <w:r w:rsidR="00B8300D">
          <w:rPr>
            <w:noProof/>
            <w:webHidden/>
          </w:rPr>
          <w:tab/>
        </w:r>
        <w:r w:rsidR="006343BB">
          <w:rPr>
            <w:noProof/>
            <w:webHidden/>
          </w:rPr>
          <w:fldChar w:fldCharType="begin"/>
        </w:r>
        <w:r w:rsidR="00B8300D">
          <w:rPr>
            <w:noProof/>
            <w:webHidden/>
          </w:rPr>
          <w:instrText xml:space="preserve"> PAGEREF _Toc266534992 \h </w:instrText>
        </w:r>
        <w:r w:rsidR="006343BB">
          <w:rPr>
            <w:noProof/>
            <w:webHidden/>
          </w:rPr>
        </w:r>
        <w:r w:rsidR="006343BB">
          <w:rPr>
            <w:noProof/>
            <w:webHidden/>
          </w:rPr>
          <w:fldChar w:fldCharType="separate"/>
        </w:r>
        <w:r w:rsidR="00B8300D">
          <w:rPr>
            <w:noProof/>
            <w:webHidden/>
          </w:rPr>
          <w:t>41</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4993" w:history="1">
        <w:r w:rsidR="00B8300D" w:rsidRPr="0055371B">
          <w:rPr>
            <w:rStyle w:val="Hyperlink"/>
            <w:noProof/>
          </w:rPr>
          <w:t>5</w:t>
        </w:r>
        <w:r w:rsidR="00B8300D">
          <w:rPr>
            <w:rFonts w:eastAsiaTheme="minorEastAsia"/>
            <w:b w:val="0"/>
            <w:bCs w:val="0"/>
            <w:caps w:val="0"/>
            <w:noProof/>
            <w:sz w:val="22"/>
            <w:szCs w:val="22"/>
            <w:lang w:eastAsia="en-GB"/>
          </w:rPr>
          <w:tab/>
        </w:r>
        <w:r w:rsidR="00B8300D" w:rsidRPr="0055371B">
          <w:rPr>
            <w:rStyle w:val="Hyperlink"/>
            <w:noProof/>
          </w:rPr>
          <w:t>F# and Serialization</w:t>
        </w:r>
        <w:r w:rsidR="00B8300D">
          <w:rPr>
            <w:noProof/>
            <w:webHidden/>
          </w:rPr>
          <w:tab/>
        </w:r>
        <w:r w:rsidR="006343BB">
          <w:rPr>
            <w:noProof/>
            <w:webHidden/>
          </w:rPr>
          <w:fldChar w:fldCharType="begin"/>
        </w:r>
        <w:r w:rsidR="00B8300D">
          <w:rPr>
            <w:noProof/>
            <w:webHidden/>
          </w:rPr>
          <w:instrText xml:space="preserve"> PAGEREF _Toc266534993 \h </w:instrText>
        </w:r>
        <w:r w:rsidR="006343BB">
          <w:rPr>
            <w:noProof/>
            <w:webHidden/>
          </w:rPr>
        </w:r>
        <w:r w:rsidR="006343BB">
          <w:rPr>
            <w:noProof/>
            <w:webHidden/>
          </w:rPr>
          <w:fldChar w:fldCharType="separate"/>
        </w:r>
        <w:r w:rsidR="00B8300D">
          <w:rPr>
            <w:noProof/>
            <w:webHidden/>
          </w:rPr>
          <w:t>42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94" w:history="1">
        <w:r w:rsidR="00B8300D" w:rsidRPr="0055371B">
          <w:rPr>
            <w:rStyle w:val="Hyperlink"/>
            <w:noProof/>
          </w:rPr>
          <w:t>5.1.1</w:t>
        </w:r>
        <w:r w:rsidR="00B8300D">
          <w:rPr>
            <w:rFonts w:eastAsiaTheme="minorEastAsia"/>
            <w:i w:val="0"/>
            <w:iCs w:val="0"/>
            <w:noProof/>
            <w:sz w:val="22"/>
            <w:szCs w:val="22"/>
            <w:lang w:eastAsia="en-GB"/>
          </w:rPr>
          <w:tab/>
        </w:r>
        <w:r w:rsidR="00B8300D" w:rsidRPr="0055371B">
          <w:rPr>
            <w:rStyle w:val="Hyperlink"/>
            <w:noProof/>
          </w:rPr>
          <w:t>Requirement: Relevant Serializers</w:t>
        </w:r>
        <w:r w:rsidR="00B8300D">
          <w:rPr>
            <w:noProof/>
            <w:webHidden/>
          </w:rPr>
          <w:tab/>
        </w:r>
        <w:r w:rsidR="006343BB">
          <w:rPr>
            <w:noProof/>
            <w:webHidden/>
          </w:rPr>
          <w:fldChar w:fldCharType="begin"/>
        </w:r>
        <w:r w:rsidR="00B8300D">
          <w:rPr>
            <w:noProof/>
            <w:webHidden/>
          </w:rPr>
          <w:instrText xml:space="preserve"> PAGEREF _Toc266534994 \h </w:instrText>
        </w:r>
        <w:r w:rsidR="006343BB">
          <w:rPr>
            <w:noProof/>
            <w:webHidden/>
          </w:rPr>
        </w:r>
        <w:r w:rsidR="006343BB">
          <w:rPr>
            <w:noProof/>
            <w:webHidden/>
          </w:rPr>
          <w:fldChar w:fldCharType="separate"/>
        </w:r>
        <w:r w:rsidR="00B8300D">
          <w:rPr>
            <w:noProof/>
            <w:webHidden/>
          </w:rPr>
          <w:t>42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95" w:history="1">
        <w:r w:rsidR="00B8300D" w:rsidRPr="0055371B">
          <w:rPr>
            <w:rStyle w:val="Hyperlink"/>
            <w:noProof/>
          </w:rPr>
          <w:t>5.1.2</w:t>
        </w:r>
        <w:r w:rsidR="00B8300D">
          <w:rPr>
            <w:rFonts w:eastAsiaTheme="minorEastAsia"/>
            <w:i w:val="0"/>
            <w:iCs w:val="0"/>
            <w:noProof/>
            <w:sz w:val="22"/>
            <w:szCs w:val="22"/>
            <w:lang w:eastAsia="en-GB"/>
          </w:rPr>
          <w:tab/>
        </w:r>
        <w:r w:rsidR="00B8300D" w:rsidRPr="0055371B">
          <w:rPr>
            <w:rStyle w:val="Hyperlink"/>
            <w:noProof/>
          </w:rPr>
          <w:t>Requirement: Stability of serialization formats</w:t>
        </w:r>
        <w:r w:rsidR="00B8300D">
          <w:rPr>
            <w:noProof/>
            <w:webHidden/>
          </w:rPr>
          <w:tab/>
        </w:r>
        <w:r w:rsidR="006343BB">
          <w:rPr>
            <w:noProof/>
            <w:webHidden/>
          </w:rPr>
          <w:fldChar w:fldCharType="begin"/>
        </w:r>
        <w:r w:rsidR="00B8300D">
          <w:rPr>
            <w:noProof/>
            <w:webHidden/>
          </w:rPr>
          <w:instrText xml:space="preserve"> PAGEREF _Toc266534995 \h </w:instrText>
        </w:r>
        <w:r w:rsidR="006343BB">
          <w:rPr>
            <w:noProof/>
            <w:webHidden/>
          </w:rPr>
        </w:r>
        <w:r w:rsidR="006343BB">
          <w:rPr>
            <w:noProof/>
            <w:webHidden/>
          </w:rPr>
          <w:fldChar w:fldCharType="separate"/>
        </w:r>
        <w:r w:rsidR="00B8300D">
          <w:rPr>
            <w:noProof/>
            <w:webHidden/>
          </w:rPr>
          <w:t>42</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96" w:history="1">
        <w:r w:rsidR="00B8300D" w:rsidRPr="0055371B">
          <w:rPr>
            <w:rStyle w:val="Hyperlink"/>
            <w:noProof/>
          </w:rPr>
          <w:t>5.1.3</w:t>
        </w:r>
        <w:r w:rsidR="00B8300D">
          <w:rPr>
            <w:rFonts w:eastAsiaTheme="minorEastAsia"/>
            <w:i w:val="0"/>
            <w:iCs w:val="0"/>
            <w:noProof/>
            <w:sz w:val="22"/>
            <w:szCs w:val="22"/>
            <w:lang w:eastAsia="en-GB"/>
          </w:rPr>
          <w:tab/>
        </w:r>
        <w:r w:rsidR="00B8300D" w:rsidRPr="0055371B">
          <w:rPr>
            <w:rStyle w:val="Hyperlink"/>
            <w:noProof/>
          </w:rPr>
          <w:t>Requirement: Interaction with Partial Trust and Security Transparency</w:t>
        </w:r>
        <w:r w:rsidR="00B8300D">
          <w:rPr>
            <w:noProof/>
            <w:webHidden/>
          </w:rPr>
          <w:tab/>
        </w:r>
        <w:r w:rsidR="006343BB">
          <w:rPr>
            <w:noProof/>
            <w:webHidden/>
          </w:rPr>
          <w:fldChar w:fldCharType="begin"/>
        </w:r>
        <w:r w:rsidR="00B8300D">
          <w:rPr>
            <w:noProof/>
            <w:webHidden/>
          </w:rPr>
          <w:instrText xml:space="preserve"> PAGEREF _Toc266534996 \h </w:instrText>
        </w:r>
        <w:r w:rsidR="006343BB">
          <w:rPr>
            <w:noProof/>
            <w:webHidden/>
          </w:rPr>
        </w:r>
        <w:r w:rsidR="006343BB">
          <w:rPr>
            <w:noProof/>
            <w:webHidden/>
          </w:rPr>
          <w:fldChar w:fldCharType="separate"/>
        </w:r>
        <w:r w:rsidR="00B8300D">
          <w:rPr>
            <w:noProof/>
            <w:webHidden/>
          </w:rPr>
          <w:t>43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97" w:history="1">
        <w:r w:rsidR="00B8300D" w:rsidRPr="0055371B">
          <w:rPr>
            <w:rStyle w:val="Hyperlink"/>
            <w:noProof/>
          </w:rPr>
          <w:t>5.1.4</w:t>
        </w:r>
        <w:r w:rsidR="00B8300D">
          <w:rPr>
            <w:rFonts w:eastAsiaTheme="minorEastAsia"/>
            <w:i w:val="0"/>
            <w:iCs w:val="0"/>
            <w:noProof/>
            <w:sz w:val="22"/>
            <w:szCs w:val="22"/>
            <w:lang w:eastAsia="en-GB"/>
          </w:rPr>
          <w:tab/>
        </w:r>
        <w:r w:rsidR="00B8300D" w:rsidRPr="0055371B">
          <w:rPr>
            <w:rStyle w:val="Hyperlink"/>
            <w:noProof/>
          </w:rPr>
          <w:t>Requirement: Stability across platforms</w:t>
        </w:r>
        <w:r w:rsidR="00B8300D">
          <w:rPr>
            <w:noProof/>
            <w:webHidden/>
          </w:rPr>
          <w:tab/>
        </w:r>
        <w:r w:rsidR="006343BB">
          <w:rPr>
            <w:noProof/>
            <w:webHidden/>
          </w:rPr>
          <w:fldChar w:fldCharType="begin"/>
        </w:r>
        <w:r w:rsidR="00B8300D">
          <w:rPr>
            <w:noProof/>
            <w:webHidden/>
          </w:rPr>
          <w:instrText xml:space="preserve"> PAGEREF _Toc266534997 \h </w:instrText>
        </w:r>
        <w:r w:rsidR="006343BB">
          <w:rPr>
            <w:noProof/>
            <w:webHidden/>
          </w:rPr>
        </w:r>
        <w:r w:rsidR="006343BB">
          <w:rPr>
            <w:noProof/>
            <w:webHidden/>
          </w:rPr>
          <w:fldChar w:fldCharType="separate"/>
        </w:r>
        <w:r w:rsidR="00B8300D">
          <w:rPr>
            <w:noProof/>
            <w:webHidden/>
          </w:rPr>
          <w:t>43</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4998" w:history="1">
        <w:r w:rsidR="00B8300D" w:rsidRPr="0055371B">
          <w:rPr>
            <w:rStyle w:val="Hyperlink"/>
            <w:noProof/>
          </w:rPr>
          <w:t>5.2</w:t>
        </w:r>
        <w:r w:rsidR="00B8300D">
          <w:rPr>
            <w:rFonts w:eastAsiaTheme="minorEastAsia"/>
            <w:smallCaps w:val="0"/>
            <w:noProof/>
            <w:sz w:val="22"/>
            <w:szCs w:val="22"/>
            <w:lang w:eastAsia="en-GB"/>
          </w:rPr>
          <w:tab/>
        </w:r>
        <w:r w:rsidR="00B8300D" w:rsidRPr="0055371B">
          <w:rPr>
            <w:rStyle w:val="Hyperlink"/>
            <w:noProof/>
          </w:rPr>
          <w:t>Overview of Serializers</w:t>
        </w:r>
        <w:r w:rsidR="00B8300D">
          <w:rPr>
            <w:noProof/>
            <w:webHidden/>
          </w:rPr>
          <w:tab/>
        </w:r>
        <w:r w:rsidR="006343BB">
          <w:rPr>
            <w:noProof/>
            <w:webHidden/>
          </w:rPr>
          <w:fldChar w:fldCharType="begin"/>
        </w:r>
        <w:r w:rsidR="00B8300D">
          <w:rPr>
            <w:noProof/>
            <w:webHidden/>
          </w:rPr>
          <w:instrText xml:space="preserve"> PAGEREF _Toc266534998 \h </w:instrText>
        </w:r>
        <w:r w:rsidR="006343BB">
          <w:rPr>
            <w:noProof/>
            <w:webHidden/>
          </w:rPr>
        </w:r>
        <w:r w:rsidR="006343BB">
          <w:rPr>
            <w:noProof/>
            <w:webHidden/>
          </w:rPr>
          <w:fldChar w:fldCharType="separate"/>
        </w:r>
        <w:r w:rsidR="00B8300D">
          <w:rPr>
            <w:noProof/>
            <w:webHidden/>
          </w:rPr>
          <w:t>43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4999" w:history="1">
        <w:r w:rsidR="00B8300D" w:rsidRPr="0055371B">
          <w:rPr>
            <w:rStyle w:val="Hyperlink"/>
            <w:noProof/>
          </w:rPr>
          <w:t>5.2.1</w:t>
        </w:r>
        <w:r w:rsidR="00B8300D">
          <w:rPr>
            <w:rFonts w:eastAsiaTheme="minorEastAsia"/>
            <w:i w:val="0"/>
            <w:iCs w:val="0"/>
            <w:noProof/>
            <w:sz w:val="22"/>
            <w:szCs w:val="22"/>
            <w:lang w:eastAsia="en-GB"/>
          </w:rPr>
          <w:tab/>
        </w:r>
        <w:r w:rsidR="00B8300D" w:rsidRPr="0055371B">
          <w:rPr>
            <w:rStyle w:val="Hyperlink"/>
            <w:noProof/>
          </w:rPr>
          <w:t>System.Runtime.Serialization.Formatters.Binary.BinaryFormatter</w:t>
        </w:r>
        <w:r w:rsidR="00B8300D">
          <w:rPr>
            <w:noProof/>
            <w:webHidden/>
          </w:rPr>
          <w:tab/>
        </w:r>
        <w:r w:rsidR="006343BB">
          <w:rPr>
            <w:noProof/>
            <w:webHidden/>
          </w:rPr>
          <w:fldChar w:fldCharType="begin"/>
        </w:r>
        <w:r w:rsidR="00B8300D">
          <w:rPr>
            <w:noProof/>
            <w:webHidden/>
          </w:rPr>
          <w:instrText xml:space="preserve"> PAGEREF _Toc266534999 \h </w:instrText>
        </w:r>
        <w:r w:rsidR="006343BB">
          <w:rPr>
            <w:noProof/>
            <w:webHidden/>
          </w:rPr>
        </w:r>
        <w:r w:rsidR="006343BB">
          <w:rPr>
            <w:noProof/>
            <w:webHidden/>
          </w:rPr>
          <w:fldChar w:fldCharType="separate"/>
        </w:r>
        <w:r w:rsidR="00B8300D">
          <w:rPr>
            <w:noProof/>
            <w:webHidden/>
          </w:rPr>
          <w:t>43</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00" w:history="1">
        <w:r w:rsidR="00B8300D" w:rsidRPr="0055371B">
          <w:rPr>
            <w:rStyle w:val="Hyperlink"/>
            <w:noProof/>
          </w:rPr>
          <w:t>5.2.2</w:t>
        </w:r>
        <w:r w:rsidR="00B8300D">
          <w:rPr>
            <w:rFonts w:eastAsiaTheme="minorEastAsia"/>
            <w:i w:val="0"/>
            <w:iCs w:val="0"/>
            <w:noProof/>
            <w:sz w:val="22"/>
            <w:szCs w:val="22"/>
            <w:lang w:eastAsia="en-GB"/>
          </w:rPr>
          <w:tab/>
        </w:r>
        <w:r w:rsidR="00B8300D" w:rsidRPr="0055371B">
          <w:rPr>
            <w:rStyle w:val="Hyperlink"/>
            <w:noProof/>
          </w:rPr>
          <w:t>System. Runtime.Serialization.DataContractSerialization and System. Runtime.Serialization.Json.DataContractJsonSerializer</w:t>
        </w:r>
        <w:r w:rsidR="00B8300D">
          <w:rPr>
            <w:noProof/>
            <w:webHidden/>
          </w:rPr>
          <w:tab/>
        </w:r>
        <w:r w:rsidR="006343BB">
          <w:rPr>
            <w:noProof/>
            <w:webHidden/>
          </w:rPr>
          <w:fldChar w:fldCharType="begin"/>
        </w:r>
        <w:r w:rsidR="00B8300D">
          <w:rPr>
            <w:noProof/>
            <w:webHidden/>
          </w:rPr>
          <w:instrText xml:space="preserve"> PAGEREF _Toc266535000 \h </w:instrText>
        </w:r>
        <w:r w:rsidR="006343BB">
          <w:rPr>
            <w:noProof/>
            <w:webHidden/>
          </w:rPr>
        </w:r>
        <w:r w:rsidR="006343BB">
          <w:rPr>
            <w:noProof/>
            <w:webHidden/>
          </w:rPr>
          <w:fldChar w:fldCharType="separate"/>
        </w:r>
        <w:r w:rsidR="00B8300D">
          <w:rPr>
            <w:noProof/>
            <w:webHidden/>
          </w:rPr>
          <w:t>44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01" w:history="1">
        <w:r w:rsidR="00B8300D" w:rsidRPr="0055371B">
          <w:rPr>
            <w:rStyle w:val="Hyperlink"/>
            <w:noProof/>
          </w:rPr>
          <w:t>5.2.3</w:t>
        </w:r>
        <w:r w:rsidR="00B8300D">
          <w:rPr>
            <w:rFonts w:eastAsiaTheme="minorEastAsia"/>
            <w:i w:val="0"/>
            <w:iCs w:val="0"/>
            <w:noProof/>
            <w:sz w:val="22"/>
            <w:szCs w:val="22"/>
            <w:lang w:eastAsia="en-GB"/>
          </w:rPr>
          <w:tab/>
        </w:r>
        <w:r w:rsidR="00B8300D" w:rsidRPr="0055371B">
          <w:rPr>
            <w:rStyle w:val="Hyperlink"/>
            <w:noProof/>
          </w:rPr>
          <w:t>System.Runtime.Serialization.Formatters.Soap.SoapFormatter</w:t>
        </w:r>
        <w:r w:rsidR="00B8300D">
          <w:rPr>
            <w:noProof/>
            <w:webHidden/>
          </w:rPr>
          <w:tab/>
        </w:r>
        <w:r w:rsidR="006343BB">
          <w:rPr>
            <w:noProof/>
            <w:webHidden/>
          </w:rPr>
          <w:fldChar w:fldCharType="begin"/>
        </w:r>
        <w:r w:rsidR="00B8300D">
          <w:rPr>
            <w:noProof/>
            <w:webHidden/>
          </w:rPr>
          <w:instrText xml:space="preserve"> PAGEREF _Toc266535001 \h </w:instrText>
        </w:r>
        <w:r w:rsidR="006343BB">
          <w:rPr>
            <w:noProof/>
            <w:webHidden/>
          </w:rPr>
        </w:r>
        <w:r w:rsidR="006343BB">
          <w:rPr>
            <w:noProof/>
            <w:webHidden/>
          </w:rPr>
          <w:fldChar w:fldCharType="separate"/>
        </w:r>
        <w:r w:rsidR="00B8300D">
          <w:rPr>
            <w:noProof/>
            <w:webHidden/>
          </w:rPr>
          <w:t>44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02" w:history="1">
        <w:r w:rsidR="00B8300D" w:rsidRPr="0055371B">
          <w:rPr>
            <w:rStyle w:val="Hyperlink"/>
            <w:noProof/>
          </w:rPr>
          <w:t>5.2.4</w:t>
        </w:r>
        <w:r w:rsidR="00B8300D">
          <w:rPr>
            <w:rFonts w:eastAsiaTheme="minorEastAsia"/>
            <w:i w:val="0"/>
            <w:iCs w:val="0"/>
            <w:noProof/>
            <w:sz w:val="22"/>
            <w:szCs w:val="22"/>
            <w:lang w:eastAsia="en-GB"/>
          </w:rPr>
          <w:tab/>
        </w:r>
        <w:r w:rsidR="00B8300D" w:rsidRPr="0055371B">
          <w:rPr>
            <w:rStyle w:val="Hyperlink"/>
            <w:noProof/>
          </w:rPr>
          <w:t>System.Xml.Serialization.XmlSerializer</w:t>
        </w:r>
        <w:r w:rsidR="00B8300D">
          <w:rPr>
            <w:noProof/>
            <w:webHidden/>
          </w:rPr>
          <w:tab/>
        </w:r>
        <w:r w:rsidR="006343BB">
          <w:rPr>
            <w:noProof/>
            <w:webHidden/>
          </w:rPr>
          <w:fldChar w:fldCharType="begin"/>
        </w:r>
        <w:r w:rsidR="00B8300D">
          <w:rPr>
            <w:noProof/>
            <w:webHidden/>
          </w:rPr>
          <w:instrText xml:space="preserve"> PAGEREF _Toc266535002 \h </w:instrText>
        </w:r>
        <w:r w:rsidR="006343BB">
          <w:rPr>
            <w:noProof/>
            <w:webHidden/>
          </w:rPr>
        </w:r>
        <w:r w:rsidR="006343BB">
          <w:rPr>
            <w:noProof/>
            <w:webHidden/>
          </w:rPr>
          <w:fldChar w:fldCharType="separate"/>
        </w:r>
        <w:r w:rsidR="00B8300D">
          <w:rPr>
            <w:noProof/>
            <w:webHidden/>
          </w:rPr>
          <w:t>44</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3" w:history="1">
        <w:r w:rsidR="00B8300D" w:rsidRPr="0055371B">
          <w:rPr>
            <w:rStyle w:val="Hyperlink"/>
            <w:noProof/>
          </w:rPr>
          <w:t>5.3</w:t>
        </w:r>
        <w:r w:rsidR="00B8300D">
          <w:rPr>
            <w:rFonts w:eastAsiaTheme="minorEastAsia"/>
            <w:smallCaps w:val="0"/>
            <w:noProof/>
            <w:sz w:val="22"/>
            <w:szCs w:val="22"/>
            <w:lang w:eastAsia="en-GB"/>
          </w:rPr>
          <w:tab/>
        </w:r>
        <w:r w:rsidR="00B8300D" w:rsidRPr="0055371B">
          <w:rPr>
            <w:rStyle w:val="Hyperlink"/>
            <w:noProof/>
          </w:rPr>
          <w:t>Overview of Serialization Programming Models</w:t>
        </w:r>
        <w:r w:rsidR="00B8300D">
          <w:rPr>
            <w:noProof/>
            <w:webHidden/>
          </w:rPr>
          <w:tab/>
        </w:r>
        <w:r w:rsidR="006343BB">
          <w:rPr>
            <w:noProof/>
            <w:webHidden/>
          </w:rPr>
          <w:fldChar w:fldCharType="begin"/>
        </w:r>
        <w:r w:rsidR="00B8300D">
          <w:rPr>
            <w:noProof/>
            <w:webHidden/>
          </w:rPr>
          <w:instrText xml:space="preserve"> PAGEREF _Toc266535003 \h </w:instrText>
        </w:r>
        <w:r w:rsidR="006343BB">
          <w:rPr>
            <w:noProof/>
            <w:webHidden/>
          </w:rPr>
        </w:r>
        <w:r w:rsidR="006343BB">
          <w:rPr>
            <w:noProof/>
            <w:webHidden/>
          </w:rPr>
          <w:fldChar w:fldCharType="separate"/>
        </w:r>
        <w:r w:rsidR="00B8300D">
          <w:rPr>
            <w:noProof/>
            <w:webHidden/>
          </w:rPr>
          <w:t>45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4" w:history="1">
        <w:r w:rsidR="00B8300D" w:rsidRPr="0055371B">
          <w:rPr>
            <w:rStyle w:val="Hyperlink"/>
            <w:noProof/>
          </w:rPr>
          <w:t>5.4</w:t>
        </w:r>
        <w:r w:rsidR="00B8300D">
          <w:rPr>
            <w:rFonts w:eastAsiaTheme="minorEastAsia"/>
            <w:smallCaps w:val="0"/>
            <w:noProof/>
            <w:sz w:val="22"/>
            <w:szCs w:val="22"/>
            <w:lang w:eastAsia="en-GB"/>
          </w:rPr>
          <w:tab/>
        </w:r>
        <w:r w:rsidR="00B8300D" w:rsidRPr="0055371B">
          <w:rPr>
            <w:rStyle w:val="Hyperlink"/>
            <w:noProof/>
          </w:rPr>
          <w:t>F#-Related Values to Consider w.r.t. Serialization</w:t>
        </w:r>
        <w:r w:rsidR="00B8300D">
          <w:rPr>
            <w:noProof/>
            <w:webHidden/>
          </w:rPr>
          <w:tab/>
        </w:r>
        <w:r w:rsidR="006343BB">
          <w:rPr>
            <w:noProof/>
            <w:webHidden/>
          </w:rPr>
          <w:fldChar w:fldCharType="begin"/>
        </w:r>
        <w:r w:rsidR="00B8300D">
          <w:rPr>
            <w:noProof/>
            <w:webHidden/>
          </w:rPr>
          <w:instrText xml:space="preserve"> PAGEREF _Toc266535004 \h </w:instrText>
        </w:r>
        <w:r w:rsidR="006343BB">
          <w:rPr>
            <w:noProof/>
            <w:webHidden/>
          </w:rPr>
        </w:r>
        <w:r w:rsidR="006343BB">
          <w:rPr>
            <w:noProof/>
            <w:webHidden/>
          </w:rPr>
          <w:fldChar w:fldCharType="separate"/>
        </w:r>
        <w:r w:rsidR="00B8300D">
          <w:rPr>
            <w:noProof/>
            <w:webHidden/>
          </w:rPr>
          <w:t>46</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5" w:history="1">
        <w:r w:rsidR="00B8300D" w:rsidRPr="0055371B">
          <w:rPr>
            <w:rStyle w:val="Hyperlink"/>
            <w:noProof/>
          </w:rPr>
          <w:t>5.5</w:t>
        </w:r>
        <w:r w:rsidR="00B8300D">
          <w:rPr>
            <w:rFonts w:eastAsiaTheme="minorEastAsia"/>
            <w:smallCaps w:val="0"/>
            <w:noProof/>
            <w:sz w:val="22"/>
            <w:szCs w:val="22"/>
            <w:lang w:eastAsia="en-GB"/>
          </w:rPr>
          <w:tab/>
        </w:r>
        <w:r w:rsidR="00B8300D" w:rsidRPr="0055371B">
          <w:rPr>
            <w:rStyle w:val="Hyperlink"/>
            <w:noProof/>
          </w:rPr>
          <w:t>Walkthrough for F# Serialization to JSON</w:t>
        </w:r>
        <w:r w:rsidR="00B8300D">
          <w:rPr>
            <w:noProof/>
            <w:webHidden/>
          </w:rPr>
          <w:tab/>
        </w:r>
        <w:r w:rsidR="006343BB">
          <w:rPr>
            <w:noProof/>
            <w:webHidden/>
          </w:rPr>
          <w:fldChar w:fldCharType="begin"/>
        </w:r>
        <w:r w:rsidR="00B8300D">
          <w:rPr>
            <w:noProof/>
            <w:webHidden/>
          </w:rPr>
          <w:instrText xml:space="preserve"> PAGEREF _Toc266535005 \h </w:instrText>
        </w:r>
        <w:r w:rsidR="006343BB">
          <w:rPr>
            <w:noProof/>
            <w:webHidden/>
          </w:rPr>
        </w:r>
        <w:r w:rsidR="006343BB">
          <w:rPr>
            <w:noProof/>
            <w:webHidden/>
          </w:rPr>
          <w:fldChar w:fldCharType="separate"/>
        </w:r>
        <w:r w:rsidR="00B8300D">
          <w:rPr>
            <w:noProof/>
            <w:webHidden/>
          </w:rPr>
          <w:t>47</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6" w:history="1">
        <w:r w:rsidR="00B8300D" w:rsidRPr="0055371B">
          <w:rPr>
            <w:rStyle w:val="Hyperlink"/>
            <w:noProof/>
          </w:rPr>
          <w:t>5.6</w:t>
        </w:r>
        <w:r w:rsidR="00B8300D">
          <w:rPr>
            <w:rFonts w:eastAsiaTheme="minorEastAsia"/>
            <w:smallCaps w:val="0"/>
            <w:noProof/>
            <w:sz w:val="22"/>
            <w:szCs w:val="22"/>
            <w:lang w:eastAsia="en-GB"/>
          </w:rPr>
          <w:tab/>
        </w:r>
        <w:r w:rsidR="00B8300D" w:rsidRPr="0055371B">
          <w:rPr>
            <w:rStyle w:val="Hyperlink"/>
            <w:noProof/>
          </w:rPr>
          <w:t>Sample JSON Wire Formats</w:t>
        </w:r>
        <w:r w:rsidR="00B8300D">
          <w:rPr>
            <w:noProof/>
            <w:webHidden/>
          </w:rPr>
          <w:tab/>
        </w:r>
        <w:r w:rsidR="006343BB">
          <w:rPr>
            <w:noProof/>
            <w:webHidden/>
          </w:rPr>
          <w:fldChar w:fldCharType="begin"/>
        </w:r>
        <w:r w:rsidR="00B8300D">
          <w:rPr>
            <w:noProof/>
            <w:webHidden/>
          </w:rPr>
          <w:instrText xml:space="preserve"> PAGEREF _Toc266535006 \h </w:instrText>
        </w:r>
        <w:r w:rsidR="006343BB">
          <w:rPr>
            <w:noProof/>
            <w:webHidden/>
          </w:rPr>
        </w:r>
        <w:r w:rsidR="006343BB">
          <w:rPr>
            <w:noProof/>
            <w:webHidden/>
          </w:rPr>
          <w:fldChar w:fldCharType="separate"/>
        </w:r>
        <w:r w:rsidR="00B8300D">
          <w:rPr>
            <w:noProof/>
            <w:webHidden/>
          </w:rPr>
          <w:t>52</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7" w:history="1">
        <w:r w:rsidR="00B8300D" w:rsidRPr="0055371B">
          <w:rPr>
            <w:rStyle w:val="Hyperlink"/>
            <w:noProof/>
          </w:rPr>
          <w:t>5.7</w:t>
        </w:r>
        <w:r w:rsidR="00B8300D">
          <w:rPr>
            <w:rFonts w:eastAsiaTheme="minorEastAsia"/>
            <w:smallCaps w:val="0"/>
            <w:noProof/>
            <w:sz w:val="22"/>
            <w:szCs w:val="22"/>
            <w:lang w:eastAsia="en-GB"/>
          </w:rPr>
          <w:tab/>
        </w:r>
        <w:r w:rsidR="00B8300D" w:rsidRPr="0055371B">
          <w:rPr>
            <w:rStyle w:val="Hyperlink"/>
            <w:noProof/>
          </w:rPr>
          <w:t>Note on Tuple Format</w:t>
        </w:r>
        <w:r w:rsidR="00B8300D">
          <w:rPr>
            <w:noProof/>
            <w:webHidden/>
          </w:rPr>
          <w:tab/>
        </w:r>
        <w:r w:rsidR="006343BB">
          <w:rPr>
            <w:noProof/>
            <w:webHidden/>
          </w:rPr>
          <w:fldChar w:fldCharType="begin"/>
        </w:r>
        <w:r w:rsidR="00B8300D">
          <w:rPr>
            <w:noProof/>
            <w:webHidden/>
          </w:rPr>
          <w:instrText xml:space="preserve"> PAGEREF _Toc266535007 \h </w:instrText>
        </w:r>
        <w:r w:rsidR="006343BB">
          <w:rPr>
            <w:noProof/>
            <w:webHidden/>
          </w:rPr>
        </w:r>
        <w:r w:rsidR="006343BB">
          <w:rPr>
            <w:noProof/>
            <w:webHidden/>
          </w:rPr>
          <w:fldChar w:fldCharType="separate"/>
        </w:r>
        <w:r w:rsidR="00B8300D">
          <w:rPr>
            <w:noProof/>
            <w:webHidden/>
          </w:rPr>
          <w:t>53</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08" w:history="1">
        <w:r w:rsidR="00B8300D" w:rsidRPr="0055371B">
          <w:rPr>
            <w:rStyle w:val="Hyperlink"/>
            <w:noProof/>
          </w:rPr>
          <w:t>6</w:t>
        </w:r>
        <w:r w:rsidR="00B8300D">
          <w:rPr>
            <w:rFonts w:eastAsiaTheme="minorEastAsia"/>
            <w:b w:val="0"/>
            <w:bCs w:val="0"/>
            <w:caps w:val="0"/>
            <w:noProof/>
            <w:sz w:val="22"/>
            <w:szCs w:val="22"/>
            <w:lang w:eastAsia="en-GB"/>
          </w:rPr>
          <w:tab/>
        </w:r>
        <w:r w:rsidR="00B8300D" w:rsidRPr="0055371B">
          <w:rPr>
            <w:rStyle w:val="Hyperlink"/>
            <w:noProof/>
          </w:rPr>
          <w:t>Compiler Architectural Breakdown</w:t>
        </w:r>
        <w:r w:rsidR="00B8300D">
          <w:rPr>
            <w:noProof/>
            <w:webHidden/>
          </w:rPr>
          <w:tab/>
        </w:r>
        <w:r w:rsidR="006343BB">
          <w:rPr>
            <w:noProof/>
            <w:webHidden/>
          </w:rPr>
          <w:fldChar w:fldCharType="begin"/>
        </w:r>
        <w:r w:rsidR="00B8300D">
          <w:rPr>
            <w:noProof/>
            <w:webHidden/>
          </w:rPr>
          <w:instrText xml:space="preserve"> PAGEREF _Toc266535008 \h </w:instrText>
        </w:r>
        <w:r w:rsidR="006343BB">
          <w:rPr>
            <w:noProof/>
            <w:webHidden/>
          </w:rPr>
        </w:r>
        <w:r w:rsidR="006343BB">
          <w:rPr>
            <w:noProof/>
            <w:webHidden/>
          </w:rPr>
          <w:fldChar w:fldCharType="separate"/>
        </w:r>
        <w:r w:rsidR="00B8300D">
          <w:rPr>
            <w:noProof/>
            <w:webHidden/>
          </w:rPr>
          <w:t>55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09" w:history="1">
        <w:r w:rsidR="00B8300D" w:rsidRPr="0055371B">
          <w:rPr>
            <w:rStyle w:val="Hyperlink"/>
            <w:noProof/>
          </w:rPr>
          <w:t>6.1</w:t>
        </w:r>
        <w:r w:rsidR="00B8300D">
          <w:rPr>
            <w:rFonts w:eastAsiaTheme="minorEastAsia"/>
            <w:smallCaps w:val="0"/>
            <w:noProof/>
            <w:sz w:val="22"/>
            <w:szCs w:val="22"/>
            <w:lang w:eastAsia="en-GB"/>
          </w:rPr>
          <w:tab/>
        </w:r>
        <w:r w:rsidR="00B8300D" w:rsidRPr="0055371B">
          <w:rPr>
            <w:rStyle w:val="Hyperlink"/>
            <w:noProof/>
          </w:rPr>
          <w:t>Miscellaneous Architectural Questions</w:t>
        </w:r>
        <w:r w:rsidR="00B8300D">
          <w:rPr>
            <w:noProof/>
            <w:webHidden/>
          </w:rPr>
          <w:tab/>
        </w:r>
        <w:r w:rsidR="006343BB">
          <w:rPr>
            <w:noProof/>
            <w:webHidden/>
          </w:rPr>
          <w:fldChar w:fldCharType="begin"/>
        </w:r>
        <w:r w:rsidR="00B8300D">
          <w:rPr>
            <w:noProof/>
            <w:webHidden/>
          </w:rPr>
          <w:instrText xml:space="preserve"> PAGEREF _Toc266535009 \h </w:instrText>
        </w:r>
        <w:r w:rsidR="006343BB">
          <w:rPr>
            <w:noProof/>
            <w:webHidden/>
          </w:rPr>
        </w:r>
        <w:r w:rsidR="006343BB">
          <w:rPr>
            <w:noProof/>
            <w:webHidden/>
          </w:rPr>
          <w:fldChar w:fldCharType="separate"/>
        </w:r>
        <w:r w:rsidR="00B8300D">
          <w:rPr>
            <w:noProof/>
            <w:webHidden/>
          </w:rPr>
          <w:t>58</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10" w:history="1">
        <w:r w:rsidR="00B8300D" w:rsidRPr="0055371B">
          <w:rPr>
            <w:rStyle w:val="Hyperlink"/>
            <w:noProof/>
          </w:rPr>
          <w:t>7</w:t>
        </w:r>
        <w:r w:rsidR="00B8300D">
          <w:rPr>
            <w:rFonts w:eastAsiaTheme="minorEastAsia"/>
            <w:b w:val="0"/>
            <w:bCs w:val="0"/>
            <w:caps w:val="0"/>
            <w:noProof/>
            <w:sz w:val="22"/>
            <w:szCs w:val="22"/>
            <w:lang w:eastAsia="en-GB"/>
          </w:rPr>
          <w:tab/>
        </w:r>
        <w:r w:rsidR="00B8300D" w:rsidRPr="0055371B">
          <w:rPr>
            <w:rStyle w:val="Hyperlink"/>
            <w:noProof/>
          </w:rPr>
          <w:t>Compiler Performance Analysis</w:t>
        </w:r>
        <w:r w:rsidR="00B8300D">
          <w:rPr>
            <w:noProof/>
            <w:webHidden/>
          </w:rPr>
          <w:tab/>
        </w:r>
        <w:r w:rsidR="006343BB">
          <w:rPr>
            <w:noProof/>
            <w:webHidden/>
          </w:rPr>
          <w:fldChar w:fldCharType="begin"/>
        </w:r>
        <w:r w:rsidR="00B8300D">
          <w:rPr>
            <w:noProof/>
            <w:webHidden/>
          </w:rPr>
          <w:instrText xml:space="preserve"> PAGEREF _Toc266535010 \h </w:instrText>
        </w:r>
        <w:r w:rsidR="006343BB">
          <w:rPr>
            <w:noProof/>
            <w:webHidden/>
          </w:rPr>
        </w:r>
        <w:r w:rsidR="006343BB">
          <w:rPr>
            <w:noProof/>
            <w:webHidden/>
          </w:rPr>
          <w:fldChar w:fldCharType="separate"/>
        </w:r>
        <w:r w:rsidR="00B8300D">
          <w:rPr>
            <w:noProof/>
            <w:webHidden/>
          </w:rPr>
          <w:t>59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1" w:history="1">
        <w:r w:rsidR="00B8300D" w:rsidRPr="0055371B">
          <w:rPr>
            <w:rStyle w:val="Hyperlink"/>
            <w:noProof/>
          </w:rPr>
          <w:t>7.1</w:t>
        </w:r>
        <w:r w:rsidR="00B8300D">
          <w:rPr>
            <w:rFonts w:eastAsiaTheme="minorEastAsia"/>
            <w:smallCaps w:val="0"/>
            <w:noProof/>
            <w:sz w:val="22"/>
            <w:szCs w:val="22"/>
            <w:lang w:eastAsia="en-GB"/>
          </w:rPr>
          <w:tab/>
        </w:r>
        <w:r w:rsidR="00B8300D" w:rsidRPr="0055371B">
          <w:rPr>
            <w:rStyle w:val="Hyperlink"/>
            <w:noProof/>
          </w:rPr>
          <w:t>Methodology:</w:t>
        </w:r>
        <w:r w:rsidR="00B8300D">
          <w:rPr>
            <w:noProof/>
            <w:webHidden/>
          </w:rPr>
          <w:tab/>
        </w:r>
        <w:r w:rsidR="006343BB">
          <w:rPr>
            <w:noProof/>
            <w:webHidden/>
          </w:rPr>
          <w:fldChar w:fldCharType="begin"/>
        </w:r>
        <w:r w:rsidR="00B8300D">
          <w:rPr>
            <w:noProof/>
            <w:webHidden/>
          </w:rPr>
          <w:instrText xml:space="preserve"> PAGEREF _Toc266535011 \h </w:instrText>
        </w:r>
        <w:r w:rsidR="006343BB">
          <w:rPr>
            <w:noProof/>
            <w:webHidden/>
          </w:rPr>
        </w:r>
        <w:r w:rsidR="006343BB">
          <w:rPr>
            <w:noProof/>
            <w:webHidden/>
          </w:rPr>
          <w:fldChar w:fldCharType="separate"/>
        </w:r>
        <w:r w:rsidR="00B8300D">
          <w:rPr>
            <w:noProof/>
            <w:webHidden/>
          </w:rPr>
          <w:t>59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2" w:history="1">
        <w:r w:rsidR="00B8300D" w:rsidRPr="0055371B">
          <w:rPr>
            <w:rStyle w:val="Hyperlink"/>
            <w:noProof/>
          </w:rPr>
          <w:t>7.2</w:t>
        </w:r>
        <w:r w:rsidR="00B8300D">
          <w:rPr>
            <w:rFonts w:eastAsiaTheme="minorEastAsia"/>
            <w:smallCaps w:val="0"/>
            <w:noProof/>
            <w:sz w:val="22"/>
            <w:szCs w:val="22"/>
            <w:lang w:eastAsia="en-GB"/>
          </w:rPr>
          <w:tab/>
        </w:r>
        <w:r w:rsidR="00B8300D" w:rsidRPr="0055371B">
          <w:rPr>
            <w:rStyle w:val="Hyperlink"/>
            <w:noProof/>
          </w:rPr>
          <w:t>Analyzing Results</w:t>
        </w:r>
        <w:r w:rsidR="00B8300D">
          <w:rPr>
            <w:noProof/>
            <w:webHidden/>
          </w:rPr>
          <w:tab/>
        </w:r>
        <w:r w:rsidR="006343BB">
          <w:rPr>
            <w:noProof/>
            <w:webHidden/>
          </w:rPr>
          <w:fldChar w:fldCharType="begin"/>
        </w:r>
        <w:r w:rsidR="00B8300D">
          <w:rPr>
            <w:noProof/>
            <w:webHidden/>
          </w:rPr>
          <w:instrText xml:space="preserve"> PAGEREF _Toc266535012 \h </w:instrText>
        </w:r>
        <w:r w:rsidR="006343BB">
          <w:rPr>
            <w:noProof/>
            <w:webHidden/>
          </w:rPr>
        </w:r>
        <w:r w:rsidR="006343BB">
          <w:rPr>
            <w:noProof/>
            <w:webHidden/>
          </w:rPr>
          <w:fldChar w:fldCharType="separate"/>
        </w:r>
        <w:r w:rsidR="00B8300D">
          <w:rPr>
            <w:noProof/>
            <w:webHidden/>
          </w:rPr>
          <w:t>59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3" w:history="1">
        <w:r w:rsidR="00B8300D" w:rsidRPr="0055371B">
          <w:rPr>
            <w:rStyle w:val="Hyperlink"/>
            <w:noProof/>
          </w:rPr>
          <w:t>7.3</w:t>
        </w:r>
        <w:r w:rsidR="00B8300D">
          <w:rPr>
            <w:rFonts w:eastAsiaTheme="minorEastAsia"/>
            <w:smallCaps w:val="0"/>
            <w:noProof/>
            <w:sz w:val="22"/>
            <w:szCs w:val="22"/>
            <w:lang w:eastAsia="en-GB"/>
          </w:rPr>
          <w:tab/>
        </w:r>
        <w:r w:rsidR="00B8300D" w:rsidRPr="0055371B">
          <w:rPr>
            <w:rStyle w:val="Hyperlink"/>
            <w:noProof/>
          </w:rPr>
          <w:t>Primary Phases</w:t>
        </w:r>
        <w:r w:rsidR="00B8300D">
          <w:rPr>
            <w:noProof/>
            <w:webHidden/>
          </w:rPr>
          <w:tab/>
        </w:r>
        <w:r w:rsidR="006343BB">
          <w:rPr>
            <w:noProof/>
            <w:webHidden/>
          </w:rPr>
          <w:fldChar w:fldCharType="begin"/>
        </w:r>
        <w:r w:rsidR="00B8300D">
          <w:rPr>
            <w:noProof/>
            <w:webHidden/>
          </w:rPr>
          <w:instrText xml:space="preserve"> PAGEREF _Toc266535013 \h </w:instrText>
        </w:r>
        <w:r w:rsidR="006343BB">
          <w:rPr>
            <w:noProof/>
            <w:webHidden/>
          </w:rPr>
        </w:r>
        <w:r w:rsidR="006343BB">
          <w:rPr>
            <w:noProof/>
            <w:webHidden/>
          </w:rPr>
          <w:fldChar w:fldCharType="separate"/>
        </w:r>
        <w:r w:rsidR="00B8300D">
          <w:rPr>
            <w:noProof/>
            <w:webHidden/>
          </w:rPr>
          <w:t>59</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4" w:history="1">
        <w:r w:rsidR="00B8300D" w:rsidRPr="0055371B">
          <w:rPr>
            <w:rStyle w:val="Hyperlink"/>
            <w:noProof/>
          </w:rPr>
          <w:t>7.4</w:t>
        </w:r>
        <w:r w:rsidR="00B8300D">
          <w:rPr>
            <w:rFonts w:eastAsiaTheme="minorEastAsia"/>
            <w:smallCaps w:val="0"/>
            <w:noProof/>
            <w:sz w:val="22"/>
            <w:szCs w:val="22"/>
            <w:lang w:eastAsia="en-GB"/>
          </w:rPr>
          <w:tab/>
        </w:r>
        <w:r w:rsidR="00B8300D" w:rsidRPr="0055371B">
          <w:rPr>
            <w:rStyle w:val="Hyperlink"/>
            <w:noProof/>
          </w:rPr>
          <w:t>Parsing/Lexing phase</w:t>
        </w:r>
        <w:r w:rsidR="00B8300D">
          <w:rPr>
            <w:noProof/>
            <w:webHidden/>
          </w:rPr>
          <w:tab/>
        </w:r>
        <w:r w:rsidR="006343BB">
          <w:rPr>
            <w:noProof/>
            <w:webHidden/>
          </w:rPr>
          <w:fldChar w:fldCharType="begin"/>
        </w:r>
        <w:r w:rsidR="00B8300D">
          <w:rPr>
            <w:noProof/>
            <w:webHidden/>
          </w:rPr>
          <w:instrText xml:space="preserve"> PAGEREF _Toc266535014 \h </w:instrText>
        </w:r>
        <w:r w:rsidR="006343BB">
          <w:rPr>
            <w:noProof/>
            <w:webHidden/>
          </w:rPr>
        </w:r>
        <w:r w:rsidR="006343BB">
          <w:rPr>
            <w:noProof/>
            <w:webHidden/>
          </w:rPr>
          <w:fldChar w:fldCharType="separate"/>
        </w:r>
        <w:r w:rsidR="00B8300D">
          <w:rPr>
            <w:noProof/>
            <w:webHidden/>
          </w:rPr>
          <w:t>60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5" w:history="1">
        <w:r w:rsidR="00B8300D" w:rsidRPr="0055371B">
          <w:rPr>
            <w:rStyle w:val="Hyperlink"/>
            <w:noProof/>
          </w:rPr>
          <w:t>7.5</w:t>
        </w:r>
        <w:r w:rsidR="00B8300D">
          <w:rPr>
            <w:rFonts w:eastAsiaTheme="minorEastAsia"/>
            <w:smallCaps w:val="0"/>
            <w:noProof/>
            <w:sz w:val="22"/>
            <w:szCs w:val="22"/>
            <w:lang w:eastAsia="en-GB"/>
          </w:rPr>
          <w:tab/>
        </w:r>
        <w:r w:rsidR="00B8300D" w:rsidRPr="0055371B">
          <w:rPr>
            <w:rStyle w:val="Hyperlink"/>
            <w:noProof/>
          </w:rPr>
          <w:t>Typecheck phase</w:t>
        </w:r>
        <w:r w:rsidR="00B8300D">
          <w:rPr>
            <w:noProof/>
            <w:webHidden/>
          </w:rPr>
          <w:tab/>
        </w:r>
        <w:r w:rsidR="006343BB">
          <w:rPr>
            <w:noProof/>
            <w:webHidden/>
          </w:rPr>
          <w:fldChar w:fldCharType="begin"/>
        </w:r>
        <w:r w:rsidR="00B8300D">
          <w:rPr>
            <w:noProof/>
            <w:webHidden/>
          </w:rPr>
          <w:instrText xml:space="preserve"> PAGEREF _Toc266535015 \h </w:instrText>
        </w:r>
        <w:r w:rsidR="006343BB">
          <w:rPr>
            <w:noProof/>
            <w:webHidden/>
          </w:rPr>
        </w:r>
        <w:r w:rsidR="006343BB">
          <w:rPr>
            <w:noProof/>
            <w:webHidden/>
          </w:rPr>
          <w:fldChar w:fldCharType="separate"/>
        </w:r>
        <w:r w:rsidR="00B8300D">
          <w:rPr>
            <w:noProof/>
            <w:webHidden/>
          </w:rPr>
          <w:t>60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16" w:history="1">
        <w:r w:rsidR="00B8300D" w:rsidRPr="0055371B">
          <w:rPr>
            <w:rStyle w:val="Hyperlink"/>
            <w:noProof/>
          </w:rPr>
          <w:t>7.5.1</w:t>
        </w:r>
        <w:r w:rsidR="00B8300D">
          <w:rPr>
            <w:rFonts w:eastAsiaTheme="minorEastAsia"/>
            <w:i w:val="0"/>
            <w:iCs w:val="0"/>
            <w:noProof/>
            <w:sz w:val="22"/>
            <w:szCs w:val="22"/>
            <w:lang w:eastAsia="en-GB"/>
          </w:rPr>
          <w:tab/>
        </w:r>
        <w:r w:rsidR="00B8300D" w:rsidRPr="0055371B">
          <w:rPr>
            <w:rStyle w:val="Hyperlink"/>
            <w:noProof/>
          </w:rPr>
          <w:t>Typecheck phase - algorithmic aspects</w:t>
        </w:r>
        <w:r w:rsidR="00B8300D">
          <w:rPr>
            <w:noProof/>
            <w:webHidden/>
          </w:rPr>
          <w:tab/>
        </w:r>
        <w:r w:rsidR="006343BB">
          <w:rPr>
            <w:noProof/>
            <w:webHidden/>
          </w:rPr>
          <w:fldChar w:fldCharType="begin"/>
        </w:r>
        <w:r w:rsidR="00B8300D">
          <w:rPr>
            <w:noProof/>
            <w:webHidden/>
          </w:rPr>
          <w:instrText xml:space="preserve"> PAGEREF _Toc266535016 \h </w:instrText>
        </w:r>
        <w:r w:rsidR="006343BB">
          <w:rPr>
            <w:noProof/>
            <w:webHidden/>
          </w:rPr>
        </w:r>
        <w:r w:rsidR="006343BB">
          <w:rPr>
            <w:noProof/>
            <w:webHidden/>
          </w:rPr>
          <w:fldChar w:fldCharType="separate"/>
        </w:r>
        <w:r w:rsidR="00B8300D">
          <w:rPr>
            <w:noProof/>
            <w:webHidden/>
          </w:rPr>
          <w:t>60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17" w:history="1">
        <w:r w:rsidR="00B8300D" w:rsidRPr="0055371B">
          <w:rPr>
            <w:rStyle w:val="Hyperlink"/>
            <w:noProof/>
          </w:rPr>
          <w:t>7.5.2</w:t>
        </w:r>
        <w:r w:rsidR="00B8300D">
          <w:rPr>
            <w:rFonts w:eastAsiaTheme="minorEastAsia"/>
            <w:i w:val="0"/>
            <w:iCs w:val="0"/>
            <w:noProof/>
            <w:sz w:val="22"/>
            <w:szCs w:val="22"/>
            <w:lang w:eastAsia="en-GB"/>
          </w:rPr>
          <w:tab/>
        </w:r>
        <w:r w:rsidR="00B8300D" w:rsidRPr="0055371B">
          <w:rPr>
            <w:rStyle w:val="Hyperlink"/>
            <w:noProof/>
          </w:rPr>
          <w:t>Typecheck phase - representation aspects</w:t>
        </w:r>
        <w:r w:rsidR="00B8300D">
          <w:rPr>
            <w:noProof/>
            <w:webHidden/>
          </w:rPr>
          <w:tab/>
        </w:r>
        <w:r w:rsidR="006343BB">
          <w:rPr>
            <w:noProof/>
            <w:webHidden/>
          </w:rPr>
          <w:fldChar w:fldCharType="begin"/>
        </w:r>
        <w:r w:rsidR="00B8300D">
          <w:rPr>
            <w:noProof/>
            <w:webHidden/>
          </w:rPr>
          <w:instrText xml:space="preserve"> PAGEREF _Toc266535017 \h </w:instrText>
        </w:r>
        <w:r w:rsidR="006343BB">
          <w:rPr>
            <w:noProof/>
            <w:webHidden/>
          </w:rPr>
        </w:r>
        <w:r w:rsidR="006343BB">
          <w:rPr>
            <w:noProof/>
            <w:webHidden/>
          </w:rPr>
          <w:fldChar w:fldCharType="separate"/>
        </w:r>
        <w:r w:rsidR="00B8300D">
          <w:rPr>
            <w:noProof/>
            <w:webHidden/>
          </w:rPr>
          <w:t>61</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18" w:history="1">
        <w:r w:rsidR="00B8300D" w:rsidRPr="0055371B">
          <w:rPr>
            <w:rStyle w:val="Hyperlink"/>
            <w:noProof/>
          </w:rPr>
          <w:t>7.5.3</w:t>
        </w:r>
        <w:r w:rsidR="00B8300D">
          <w:rPr>
            <w:rFonts w:eastAsiaTheme="minorEastAsia"/>
            <w:i w:val="0"/>
            <w:iCs w:val="0"/>
            <w:noProof/>
            <w:sz w:val="22"/>
            <w:szCs w:val="22"/>
            <w:lang w:eastAsia="en-GB"/>
          </w:rPr>
          <w:tab/>
        </w:r>
        <w:r w:rsidR="00B8300D" w:rsidRPr="0055371B">
          <w:rPr>
            <w:rStyle w:val="Hyperlink"/>
            <w:noProof/>
          </w:rPr>
          <w:t>Typecheck phase – low level and CLR costs</w:t>
        </w:r>
        <w:r w:rsidR="00B8300D">
          <w:rPr>
            <w:noProof/>
            <w:webHidden/>
          </w:rPr>
          <w:tab/>
        </w:r>
        <w:r w:rsidR="006343BB">
          <w:rPr>
            <w:noProof/>
            <w:webHidden/>
          </w:rPr>
          <w:fldChar w:fldCharType="begin"/>
        </w:r>
        <w:r w:rsidR="00B8300D">
          <w:rPr>
            <w:noProof/>
            <w:webHidden/>
          </w:rPr>
          <w:instrText xml:space="preserve"> PAGEREF _Toc266535018 \h </w:instrText>
        </w:r>
        <w:r w:rsidR="006343BB">
          <w:rPr>
            <w:noProof/>
            <w:webHidden/>
          </w:rPr>
        </w:r>
        <w:r w:rsidR="006343BB">
          <w:rPr>
            <w:noProof/>
            <w:webHidden/>
          </w:rPr>
          <w:fldChar w:fldCharType="separate"/>
        </w:r>
        <w:r w:rsidR="00B8300D">
          <w:rPr>
            <w:noProof/>
            <w:webHidden/>
          </w:rPr>
          <w:t>61</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19" w:history="1">
        <w:r w:rsidR="00B8300D" w:rsidRPr="0055371B">
          <w:rPr>
            <w:rStyle w:val="Hyperlink"/>
            <w:noProof/>
          </w:rPr>
          <w:t>7.6</w:t>
        </w:r>
        <w:r w:rsidR="00B8300D">
          <w:rPr>
            <w:rFonts w:eastAsiaTheme="minorEastAsia"/>
            <w:smallCaps w:val="0"/>
            <w:noProof/>
            <w:sz w:val="22"/>
            <w:szCs w:val="22"/>
            <w:lang w:eastAsia="en-GB"/>
          </w:rPr>
          <w:tab/>
        </w:r>
        <w:r w:rsidR="00B8300D" w:rsidRPr="0055371B">
          <w:rPr>
            <w:rStyle w:val="Hyperlink"/>
            <w:noProof/>
          </w:rPr>
          <w:t>Optimization phase</w:t>
        </w:r>
        <w:r w:rsidR="00B8300D">
          <w:rPr>
            <w:noProof/>
            <w:webHidden/>
          </w:rPr>
          <w:tab/>
        </w:r>
        <w:r w:rsidR="006343BB">
          <w:rPr>
            <w:noProof/>
            <w:webHidden/>
          </w:rPr>
          <w:fldChar w:fldCharType="begin"/>
        </w:r>
        <w:r w:rsidR="00B8300D">
          <w:rPr>
            <w:noProof/>
            <w:webHidden/>
          </w:rPr>
          <w:instrText xml:space="preserve"> PAGEREF _Toc266535019 \h </w:instrText>
        </w:r>
        <w:r w:rsidR="006343BB">
          <w:rPr>
            <w:noProof/>
            <w:webHidden/>
          </w:rPr>
        </w:r>
        <w:r w:rsidR="006343BB">
          <w:rPr>
            <w:noProof/>
            <w:webHidden/>
          </w:rPr>
          <w:fldChar w:fldCharType="separate"/>
        </w:r>
        <w:r w:rsidR="00B8300D">
          <w:rPr>
            <w:noProof/>
            <w:webHidden/>
          </w:rPr>
          <w:t>63</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0" w:history="1">
        <w:r w:rsidR="00B8300D" w:rsidRPr="0055371B">
          <w:rPr>
            <w:rStyle w:val="Hyperlink"/>
            <w:noProof/>
          </w:rPr>
          <w:t>7.7</w:t>
        </w:r>
        <w:r w:rsidR="00B8300D">
          <w:rPr>
            <w:rFonts w:eastAsiaTheme="minorEastAsia"/>
            <w:smallCaps w:val="0"/>
            <w:noProof/>
            <w:sz w:val="22"/>
            <w:szCs w:val="22"/>
            <w:lang w:eastAsia="en-GB"/>
          </w:rPr>
          <w:tab/>
        </w:r>
        <w:r w:rsidR="00B8300D" w:rsidRPr="0055371B">
          <w:rPr>
            <w:rStyle w:val="Hyperlink"/>
            <w:noProof/>
          </w:rPr>
          <w:t xml:space="preserve">TAST </w:t>
        </w:r>
        <w:r w:rsidR="00B8300D" w:rsidRPr="0055371B">
          <w:rPr>
            <w:rStyle w:val="Hyperlink"/>
            <w:noProof/>
          </w:rPr>
          <w:sym w:font="Wingdings" w:char="00E0"/>
        </w:r>
        <w:r w:rsidR="00B8300D" w:rsidRPr="0055371B">
          <w:rPr>
            <w:rStyle w:val="Hyperlink"/>
            <w:noProof/>
          </w:rPr>
          <w:t xml:space="preserve"> ILX phase</w:t>
        </w:r>
        <w:r w:rsidR="00B8300D">
          <w:rPr>
            <w:noProof/>
            <w:webHidden/>
          </w:rPr>
          <w:tab/>
        </w:r>
        <w:r w:rsidR="006343BB">
          <w:rPr>
            <w:noProof/>
            <w:webHidden/>
          </w:rPr>
          <w:fldChar w:fldCharType="begin"/>
        </w:r>
        <w:r w:rsidR="00B8300D">
          <w:rPr>
            <w:noProof/>
            <w:webHidden/>
          </w:rPr>
          <w:instrText xml:space="preserve"> PAGEREF _Toc266535020 \h </w:instrText>
        </w:r>
        <w:r w:rsidR="006343BB">
          <w:rPr>
            <w:noProof/>
            <w:webHidden/>
          </w:rPr>
        </w:r>
        <w:r w:rsidR="006343BB">
          <w:rPr>
            <w:noProof/>
            <w:webHidden/>
          </w:rPr>
          <w:fldChar w:fldCharType="separate"/>
        </w:r>
        <w:r w:rsidR="00B8300D">
          <w:rPr>
            <w:noProof/>
            <w:webHidden/>
          </w:rPr>
          <w:t>63</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1" w:history="1">
        <w:r w:rsidR="00B8300D" w:rsidRPr="0055371B">
          <w:rPr>
            <w:rStyle w:val="Hyperlink"/>
            <w:noProof/>
          </w:rPr>
          <w:t>7.8</w:t>
        </w:r>
        <w:r w:rsidR="00B8300D">
          <w:rPr>
            <w:rFonts w:eastAsiaTheme="minorEastAsia"/>
            <w:smallCaps w:val="0"/>
            <w:noProof/>
            <w:sz w:val="22"/>
            <w:szCs w:val="22"/>
            <w:lang w:eastAsia="en-GB"/>
          </w:rPr>
          <w:tab/>
        </w:r>
        <w:r w:rsidR="00B8300D" w:rsidRPr="0055371B">
          <w:rPr>
            <w:rStyle w:val="Hyperlink"/>
            <w:noProof/>
          </w:rPr>
          <w:t xml:space="preserve">ILX </w:t>
        </w:r>
        <w:r w:rsidR="00B8300D" w:rsidRPr="0055371B">
          <w:rPr>
            <w:rStyle w:val="Hyperlink"/>
            <w:noProof/>
          </w:rPr>
          <w:sym w:font="Wingdings" w:char="00E0"/>
        </w:r>
        <w:r w:rsidR="00B8300D" w:rsidRPr="0055371B">
          <w:rPr>
            <w:rStyle w:val="Hyperlink"/>
            <w:noProof/>
          </w:rPr>
          <w:t xml:space="preserve"> IL phase</w:t>
        </w:r>
        <w:r w:rsidR="00B8300D">
          <w:rPr>
            <w:noProof/>
            <w:webHidden/>
          </w:rPr>
          <w:tab/>
        </w:r>
        <w:r w:rsidR="006343BB">
          <w:rPr>
            <w:noProof/>
            <w:webHidden/>
          </w:rPr>
          <w:fldChar w:fldCharType="begin"/>
        </w:r>
        <w:r w:rsidR="00B8300D">
          <w:rPr>
            <w:noProof/>
            <w:webHidden/>
          </w:rPr>
          <w:instrText xml:space="preserve"> PAGEREF _Toc266535021 \h </w:instrText>
        </w:r>
        <w:r w:rsidR="006343BB">
          <w:rPr>
            <w:noProof/>
            <w:webHidden/>
          </w:rPr>
        </w:r>
        <w:r w:rsidR="006343BB">
          <w:rPr>
            <w:noProof/>
            <w:webHidden/>
          </w:rPr>
          <w:fldChar w:fldCharType="separate"/>
        </w:r>
        <w:r w:rsidR="00B8300D">
          <w:rPr>
            <w:noProof/>
            <w:webHidden/>
          </w:rPr>
          <w:t>64</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2" w:history="1">
        <w:r w:rsidR="00B8300D" w:rsidRPr="0055371B">
          <w:rPr>
            <w:rStyle w:val="Hyperlink"/>
            <w:noProof/>
          </w:rPr>
          <w:t>7.9</w:t>
        </w:r>
        <w:r w:rsidR="00B8300D">
          <w:rPr>
            <w:rFonts w:eastAsiaTheme="minorEastAsia"/>
            <w:smallCaps w:val="0"/>
            <w:noProof/>
            <w:sz w:val="22"/>
            <w:szCs w:val="22"/>
            <w:lang w:eastAsia="en-GB"/>
          </w:rPr>
          <w:tab/>
        </w:r>
        <w:r w:rsidR="00B8300D" w:rsidRPr="0055371B">
          <w:rPr>
            <w:rStyle w:val="Hyperlink"/>
            <w:noProof/>
          </w:rPr>
          <w:t>Write Binary phase</w:t>
        </w:r>
        <w:r w:rsidR="00B8300D">
          <w:rPr>
            <w:noProof/>
            <w:webHidden/>
          </w:rPr>
          <w:tab/>
        </w:r>
        <w:r w:rsidR="006343BB">
          <w:rPr>
            <w:noProof/>
            <w:webHidden/>
          </w:rPr>
          <w:fldChar w:fldCharType="begin"/>
        </w:r>
        <w:r w:rsidR="00B8300D">
          <w:rPr>
            <w:noProof/>
            <w:webHidden/>
          </w:rPr>
          <w:instrText xml:space="preserve"> PAGEREF _Toc266535022 \h </w:instrText>
        </w:r>
        <w:r w:rsidR="006343BB">
          <w:rPr>
            <w:noProof/>
            <w:webHidden/>
          </w:rPr>
        </w:r>
        <w:r w:rsidR="006343BB">
          <w:rPr>
            <w:noProof/>
            <w:webHidden/>
          </w:rPr>
          <w:fldChar w:fldCharType="separate"/>
        </w:r>
        <w:r w:rsidR="00B8300D">
          <w:rPr>
            <w:noProof/>
            <w:webHidden/>
          </w:rPr>
          <w:t>64</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23" w:history="1">
        <w:r w:rsidR="00B8300D" w:rsidRPr="0055371B">
          <w:rPr>
            <w:rStyle w:val="Hyperlink"/>
            <w:noProof/>
          </w:rPr>
          <w:t>7.9.1</w:t>
        </w:r>
        <w:r w:rsidR="00B8300D">
          <w:rPr>
            <w:rFonts w:eastAsiaTheme="minorEastAsia"/>
            <w:i w:val="0"/>
            <w:iCs w:val="0"/>
            <w:noProof/>
            <w:sz w:val="22"/>
            <w:szCs w:val="22"/>
            <w:lang w:eastAsia="en-GB"/>
          </w:rPr>
          <w:tab/>
        </w:r>
        <w:r w:rsidR="00B8300D" w:rsidRPr="0055371B">
          <w:rPr>
            <w:rStyle w:val="Hyperlink"/>
            <w:noProof/>
          </w:rPr>
          <w:t>Write PDB</w:t>
        </w:r>
        <w:r w:rsidR="00B8300D">
          <w:rPr>
            <w:noProof/>
            <w:webHidden/>
          </w:rPr>
          <w:tab/>
        </w:r>
        <w:r w:rsidR="006343BB">
          <w:rPr>
            <w:noProof/>
            <w:webHidden/>
          </w:rPr>
          <w:fldChar w:fldCharType="begin"/>
        </w:r>
        <w:r w:rsidR="00B8300D">
          <w:rPr>
            <w:noProof/>
            <w:webHidden/>
          </w:rPr>
          <w:instrText xml:space="preserve"> PAGEREF _Toc266535023 \h </w:instrText>
        </w:r>
        <w:r w:rsidR="006343BB">
          <w:rPr>
            <w:noProof/>
            <w:webHidden/>
          </w:rPr>
        </w:r>
        <w:r w:rsidR="006343BB">
          <w:rPr>
            <w:noProof/>
            <w:webHidden/>
          </w:rPr>
          <w:fldChar w:fldCharType="separate"/>
        </w:r>
        <w:r w:rsidR="00B8300D">
          <w:rPr>
            <w:noProof/>
            <w:webHidden/>
          </w:rPr>
          <w:t>64</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24" w:history="1">
        <w:r w:rsidR="00B8300D" w:rsidRPr="0055371B">
          <w:rPr>
            <w:rStyle w:val="Hyperlink"/>
            <w:noProof/>
          </w:rPr>
          <w:t>8</w:t>
        </w:r>
        <w:r w:rsidR="00B8300D">
          <w:rPr>
            <w:rFonts w:eastAsiaTheme="minorEastAsia"/>
            <w:b w:val="0"/>
            <w:bCs w:val="0"/>
            <w:caps w:val="0"/>
            <w:noProof/>
            <w:sz w:val="22"/>
            <w:szCs w:val="22"/>
            <w:lang w:eastAsia="en-GB"/>
          </w:rPr>
          <w:tab/>
        </w:r>
        <w:r w:rsidR="00B8300D" w:rsidRPr="0055371B">
          <w:rPr>
            <w:rStyle w:val="Hyperlink"/>
            <w:noProof/>
          </w:rPr>
          <w:t>Coding Conventions in the F# Compiler</w:t>
        </w:r>
        <w:r w:rsidR="00B8300D">
          <w:rPr>
            <w:noProof/>
            <w:webHidden/>
          </w:rPr>
          <w:tab/>
        </w:r>
        <w:r w:rsidR="006343BB">
          <w:rPr>
            <w:noProof/>
            <w:webHidden/>
          </w:rPr>
          <w:fldChar w:fldCharType="begin"/>
        </w:r>
        <w:r w:rsidR="00B8300D">
          <w:rPr>
            <w:noProof/>
            <w:webHidden/>
          </w:rPr>
          <w:instrText xml:space="preserve"> PAGEREF _Toc266535024 \h </w:instrText>
        </w:r>
        <w:r w:rsidR="006343BB">
          <w:rPr>
            <w:noProof/>
            <w:webHidden/>
          </w:rPr>
        </w:r>
        <w:r w:rsidR="006343BB">
          <w:rPr>
            <w:noProof/>
            <w:webHidden/>
          </w:rPr>
          <w:fldChar w:fldCharType="separate"/>
        </w:r>
        <w:r w:rsidR="00B8300D">
          <w:rPr>
            <w:noProof/>
            <w:webHidden/>
          </w:rPr>
          <w:t>65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5" w:history="1">
        <w:r w:rsidR="00B8300D" w:rsidRPr="0055371B">
          <w:rPr>
            <w:rStyle w:val="Hyperlink"/>
            <w:noProof/>
          </w:rPr>
          <w:t>8.1</w:t>
        </w:r>
        <w:r w:rsidR="00B8300D">
          <w:rPr>
            <w:rFonts w:eastAsiaTheme="minorEastAsia"/>
            <w:smallCaps w:val="0"/>
            <w:noProof/>
            <w:sz w:val="22"/>
            <w:szCs w:val="22"/>
            <w:lang w:eastAsia="en-GB"/>
          </w:rPr>
          <w:tab/>
        </w:r>
        <w:r w:rsidR="00B8300D" w:rsidRPr="0055371B">
          <w:rPr>
            <w:rStyle w:val="Hyperlink"/>
            <w:noProof/>
          </w:rPr>
          <w:t>Abbreviations used in the F# Compiler Code</w:t>
        </w:r>
        <w:r w:rsidR="00B8300D">
          <w:rPr>
            <w:noProof/>
            <w:webHidden/>
          </w:rPr>
          <w:tab/>
        </w:r>
        <w:r w:rsidR="006343BB">
          <w:rPr>
            <w:noProof/>
            <w:webHidden/>
          </w:rPr>
          <w:fldChar w:fldCharType="begin"/>
        </w:r>
        <w:r w:rsidR="00B8300D">
          <w:rPr>
            <w:noProof/>
            <w:webHidden/>
          </w:rPr>
          <w:instrText xml:space="preserve"> PAGEREF _Toc266535025 \h </w:instrText>
        </w:r>
        <w:r w:rsidR="006343BB">
          <w:rPr>
            <w:noProof/>
            <w:webHidden/>
          </w:rPr>
        </w:r>
        <w:r w:rsidR="006343BB">
          <w:rPr>
            <w:noProof/>
            <w:webHidden/>
          </w:rPr>
          <w:fldChar w:fldCharType="separate"/>
        </w:r>
        <w:r w:rsidR="00B8300D">
          <w:rPr>
            <w:noProof/>
            <w:webHidden/>
          </w:rPr>
          <w:t>65</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6" w:history="1">
        <w:r w:rsidR="00B8300D" w:rsidRPr="0055371B">
          <w:rPr>
            <w:rStyle w:val="Hyperlink"/>
            <w:noProof/>
          </w:rPr>
          <w:t>8.2</w:t>
        </w:r>
        <w:r w:rsidR="00B8300D">
          <w:rPr>
            <w:rFonts w:eastAsiaTheme="minorEastAsia"/>
            <w:smallCaps w:val="0"/>
            <w:noProof/>
            <w:sz w:val="22"/>
            <w:szCs w:val="22"/>
            <w:lang w:eastAsia="en-GB"/>
          </w:rPr>
          <w:tab/>
        </w:r>
        <w:r w:rsidR="00B8300D" w:rsidRPr="0055371B">
          <w:rPr>
            <w:rStyle w:val="Hyperlink"/>
            <w:noProof/>
          </w:rPr>
          <w:t>Uses of Mutation in the F# Compiler Codebase</w:t>
        </w:r>
        <w:r w:rsidR="00B8300D">
          <w:rPr>
            <w:noProof/>
            <w:webHidden/>
          </w:rPr>
          <w:tab/>
        </w:r>
        <w:r w:rsidR="006343BB">
          <w:rPr>
            <w:noProof/>
            <w:webHidden/>
          </w:rPr>
          <w:fldChar w:fldCharType="begin"/>
        </w:r>
        <w:r w:rsidR="00B8300D">
          <w:rPr>
            <w:noProof/>
            <w:webHidden/>
          </w:rPr>
          <w:instrText xml:space="preserve"> PAGEREF _Toc266535026 \h </w:instrText>
        </w:r>
        <w:r w:rsidR="006343BB">
          <w:rPr>
            <w:noProof/>
            <w:webHidden/>
          </w:rPr>
        </w:r>
        <w:r w:rsidR="006343BB">
          <w:rPr>
            <w:noProof/>
            <w:webHidden/>
          </w:rPr>
          <w:fldChar w:fldCharType="separate"/>
        </w:r>
        <w:r w:rsidR="00B8300D">
          <w:rPr>
            <w:noProof/>
            <w:webHidden/>
          </w:rPr>
          <w:t>69</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27" w:history="1">
        <w:r w:rsidR="00B8300D" w:rsidRPr="0055371B">
          <w:rPr>
            <w:rStyle w:val="Hyperlink"/>
            <w:noProof/>
          </w:rPr>
          <w:t>9</w:t>
        </w:r>
        <w:r w:rsidR="00B8300D">
          <w:rPr>
            <w:rFonts w:eastAsiaTheme="minorEastAsia"/>
            <w:b w:val="0"/>
            <w:bCs w:val="0"/>
            <w:caps w:val="0"/>
            <w:noProof/>
            <w:sz w:val="22"/>
            <w:szCs w:val="22"/>
            <w:lang w:eastAsia="en-GB"/>
          </w:rPr>
          <w:tab/>
        </w:r>
        <w:r w:rsidR="00B8300D" w:rsidRPr="0055371B">
          <w:rPr>
            <w:rStyle w:val="Hyperlink"/>
            <w:noProof/>
          </w:rPr>
          <w:t>F# Code: Optimized v. Debug</w:t>
        </w:r>
        <w:r w:rsidR="00B8300D">
          <w:rPr>
            <w:noProof/>
            <w:webHidden/>
          </w:rPr>
          <w:tab/>
        </w:r>
        <w:r w:rsidR="006343BB">
          <w:rPr>
            <w:noProof/>
            <w:webHidden/>
          </w:rPr>
          <w:fldChar w:fldCharType="begin"/>
        </w:r>
        <w:r w:rsidR="00B8300D">
          <w:rPr>
            <w:noProof/>
            <w:webHidden/>
          </w:rPr>
          <w:instrText xml:space="preserve"> PAGEREF _Toc266535027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8" w:history="1">
        <w:r w:rsidR="00B8300D" w:rsidRPr="0055371B">
          <w:rPr>
            <w:rStyle w:val="Hyperlink"/>
            <w:noProof/>
          </w:rPr>
          <w:t>9.1</w:t>
        </w:r>
        <w:r w:rsidR="00B8300D">
          <w:rPr>
            <w:rFonts w:eastAsiaTheme="minorEastAsia"/>
            <w:smallCaps w:val="0"/>
            <w:noProof/>
            <w:sz w:val="22"/>
            <w:szCs w:val="22"/>
            <w:lang w:eastAsia="en-GB"/>
          </w:rPr>
          <w:tab/>
        </w:r>
        <w:r w:rsidR="00B8300D" w:rsidRPr="0055371B">
          <w:rPr>
            <w:rStyle w:val="Hyperlink"/>
            <w:noProof/>
          </w:rPr>
          <w:t>Debug Symbol Generation</w:t>
        </w:r>
        <w:r w:rsidR="00B8300D">
          <w:rPr>
            <w:noProof/>
            <w:webHidden/>
          </w:rPr>
          <w:tab/>
        </w:r>
        <w:r w:rsidR="006343BB">
          <w:rPr>
            <w:noProof/>
            <w:webHidden/>
          </w:rPr>
          <w:fldChar w:fldCharType="begin"/>
        </w:r>
        <w:r w:rsidR="00B8300D">
          <w:rPr>
            <w:noProof/>
            <w:webHidden/>
          </w:rPr>
          <w:instrText xml:space="preserve"> PAGEREF _Toc266535028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29" w:history="1">
        <w:r w:rsidR="00B8300D" w:rsidRPr="0055371B">
          <w:rPr>
            <w:rStyle w:val="Hyperlink"/>
            <w:noProof/>
          </w:rPr>
          <w:t>9.2</w:t>
        </w:r>
        <w:r w:rsidR="00B8300D">
          <w:rPr>
            <w:rFonts w:eastAsiaTheme="minorEastAsia"/>
            <w:smallCaps w:val="0"/>
            <w:noProof/>
            <w:sz w:val="22"/>
            <w:szCs w:val="22"/>
            <w:lang w:eastAsia="en-GB"/>
          </w:rPr>
          <w:tab/>
        </w:r>
        <w:r w:rsidR="00B8300D" w:rsidRPr="0055371B">
          <w:rPr>
            <w:rStyle w:val="Hyperlink"/>
            <w:noProof/>
          </w:rPr>
          <w:t>Interaction with Debug Tools</w:t>
        </w:r>
        <w:r w:rsidR="00B8300D">
          <w:rPr>
            <w:noProof/>
            <w:webHidden/>
          </w:rPr>
          <w:tab/>
        </w:r>
        <w:r w:rsidR="006343BB">
          <w:rPr>
            <w:noProof/>
            <w:webHidden/>
          </w:rPr>
          <w:fldChar w:fldCharType="begin"/>
        </w:r>
        <w:r w:rsidR="00B8300D">
          <w:rPr>
            <w:noProof/>
            <w:webHidden/>
          </w:rPr>
          <w:instrText xml:space="preserve"> PAGEREF _Toc266535029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3"/>
        <w:tabs>
          <w:tab w:val="left" w:pos="1200"/>
          <w:tab w:val="right" w:leader="dot" w:pos="9016"/>
        </w:tabs>
        <w:rPr>
          <w:rFonts w:eastAsiaTheme="minorEastAsia"/>
          <w:i w:val="0"/>
          <w:iCs w:val="0"/>
          <w:noProof/>
          <w:sz w:val="22"/>
          <w:szCs w:val="22"/>
          <w:lang w:eastAsia="en-GB"/>
        </w:rPr>
      </w:pPr>
      <w:hyperlink w:anchor="_Toc266535030" w:history="1">
        <w:r w:rsidR="00B8300D" w:rsidRPr="0055371B">
          <w:rPr>
            <w:rStyle w:val="Hyperlink"/>
            <w:noProof/>
            <w:lang w:eastAsia="en-GB"/>
          </w:rPr>
          <w:t>9.2.1</w:t>
        </w:r>
        <w:r w:rsidR="00B8300D">
          <w:rPr>
            <w:rFonts w:eastAsiaTheme="minorEastAsia"/>
            <w:i w:val="0"/>
            <w:iCs w:val="0"/>
            <w:noProof/>
            <w:sz w:val="22"/>
            <w:szCs w:val="22"/>
            <w:lang w:eastAsia="en-GB"/>
          </w:rPr>
          <w:tab/>
        </w:r>
        <w:r w:rsidR="00B8300D" w:rsidRPr="0055371B">
          <w:rPr>
            <w:rStyle w:val="Hyperlink"/>
            <w:noProof/>
            <w:lang w:eastAsia="en-GB"/>
          </w:rPr>
          <w:t>Just My Code, Tailcalls and Stepping (VS2008)</w:t>
        </w:r>
        <w:r w:rsidR="00B8300D">
          <w:rPr>
            <w:noProof/>
            <w:webHidden/>
          </w:rPr>
          <w:tab/>
        </w:r>
        <w:r w:rsidR="006343BB">
          <w:rPr>
            <w:noProof/>
            <w:webHidden/>
          </w:rPr>
          <w:fldChar w:fldCharType="begin"/>
        </w:r>
        <w:r w:rsidR="00B8300D">
          <w:rPr>
            <w:noProof/>
            <w:webHidden/>
          </w:rPr>
          <w:instrText xml:space="preserve"> PAGEREF _Toc266535030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31" w:history="1">
        <w:r w:rsidR="00B8300D" w:rsidRPr="0055371B">
          <w:rPr>
            <w:rStyle w:val="Hyperlink"/>
            <w:noProof/>
          </w:rPr>
          <w:t>9.3</w:t>
        </w:r>
        <w:r w:rsidR="00B8300D">
          <w:rPr>
            <w:rFonts w:eastAsiaTheme="minorEastAsia"/>
            <w:smallCaps w:val="0"/>
            <w:noProof/>
            <w:sz w:val="22"/>
            <w:szCs w:val="22"/>
            <w:lang w:eastAsia="en-GB"/>
          </w:rPr>
          <w:tab/>
        </w:r>
        <w:r w:rsidR="00B8300D" w:rsidRPr="0055371B">
          <w:rPr>
            <w:rStyle w:val="Hyperlink"/>
            <w:noProof/>
          </w:rPr>
          <w:t>Optimizations</w:t>
        </w:r>
        <w:r w:rsidR="00B8300D">
          <w:rPr>
            <w:noProof/>
            <w:webHidden/>
          </w:rPr>
          <w:tab/>
        </w:r>
        <w:r w:rsidR="006343BB">
          <w:rPr>
            <w:noProof/>
            <w:webHidden/>
          </w:rPr>
          <w:fldChar w:fldCharType="begin"/>
        </w:r>
        <w:r w:rsidR="00B8300D">
          <w:rPr>
            <w:noProof/>
            <w:webHidden/>
          </w:rPr>
          <w:instrText xml:space="preserve"> PAGEREF _Toc266535031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2"/>
        <w:tabs>
          <w:tab w:val="left" w:pos="720"/>
          <w:tab w:val="right" w:leader="dot" w:pos="9016"/>
        </w:tabs>
        <w:rPr>
          <w:rFonts w:eastAsiaTheme="minorEastAsia"/>
          <w:smallCaps w:val="0"/>
          <w:noProof/>
          <w:sz w:val="22"/>
          <w:szCs w:val="22"/>
          <w:lang w:eastAsia="en-GB"/>
        </w:rPr>
      </w:pPr>
      <w:hyperlink w:anchor="_Toc266535032" w:history="1">
        <w:r w:rsidR="00B8300D" w:rsidRPr="0055371B">
          <w:rPr>
            <w:rStyle w:val="Hyperlink"/>
            <w:noProof/>
          </w:rPr>
          <w:t>9.4</w:t>
        </w:r>
        <w:r w:rsidR="00B8300D">
          <w:rPr>
            <w:rFonts w:eastAsiaTheme="minorEastAsia"/>
            <w:smallCaps w:val="0"/>
            <w:noProof/>
            <w:sz w:val="22"/>
            <w:szCs w:val="22"/>
            <w:lang w:eastAsia="en-GB"/>
          </w:rPr>
          <w:tab/>
        </w:r>
        <w:r w:rsidR="00B8300D" w:rsidRPr="0055371B">
          <w:rPr>
            <w:rStyle w:val="Hyperlink"/>
            <w:noProof/>
          </w:rPr>
          <w:t>Debug v. Optimized Code Generation</w:t>
        </w:r>
        <w:r w:rsidR="00B8300D">
          <w:rPr>
            <w:noProof/>
            <w:webHidden/>
          </w:rPr>
          <w:tab/>
        </w:r>
        <w:r w:rsidR="006343BB">
          <w:rPr>
            <w:noProof/>
            <w:webHidden/>
          </w:rPr>
          <w:fldChar w:fldCharType="begin"/>
        </w:r>
        <w:r w:rsidR="00B8300D">
          <w:rPr>
            <w:noProof/>
            <w:webHidden/>
          </w:rPr>
          <w:instrText xml:space="preserve"> PAGEREF _Toc266535032 \h </w:instrText>
        </w:r>
        <w:r w:rsidR="006343BB">
          <w:rPr>
            <w:noProof/>
            <w:webHidden/>
          </w:rPr>
        </w:r>
        <w:r w:rsidR="006343BB">
          <w:rPr>
            <w:noProof/>
            <w:webHidden/>
          </w:rPr>
          <w:fldChar w:fldCharType="separate"/>
        </w:r>
        <w:r w:rsidR="00B8300D">
          <w:rPr>
            <w:noProof/>
            <w:webHidden/>
          </w:rPr>
          <w:t>70</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33" w:history="1">
        <w:r w:rsidR="00B8300D" w:rsidRPr="0055371B">
          <w:rPr>
            <w:rStyle w:val="Hyperlink"/>
            <w:noProof/>
          </w:rPr>
          <w:t>10</w:t>
        </w:r>
        <w:r w:rsidR="00B8300D">
          <w:rPr>
            <w:rFonts w:eastAsiaTheme="minorEastAsia"/>
            <w:b w:val="0"/>
            <w:bCs w:val="0"/>
            <w:caps w:val="0"/>
            <w:noProof/>
            <w:sz w:val="22"/>
            <w:szCs w:val="22"/>
            <w:lang w:eastAsia="en-GB"/>
          </w:rPr>
          <w:tab/>
        </w:r>
        <w:r w:rsidR="00B8300D" w:rsidRPr="0055371B">
          <w:rPr>
            <w:rStyle w:val="Hyperlink"/>
            <w:noProof/>
          </w:rPr>
          <w:t>FsYacc Notes</w:t>
        </w:r>
        <w:r w:rsidR="00B8300D">
          <w:rPr>
            <w:noProof/>
            <w:webHidden/>
          </w:rPr>
          <w:tab/>
        </w:r>
        <w:r w:rsidR="006343BB">
          <w:rPr>
            <w:noProof/>
            <w:webHidden/>
          </w:rPr>
          <w:fldChar w:fldCharType="begin"/>
        </w:r>
        <w:r w:rsidR="00B8300D">
          <w:rPr>
            <w:noProof/>
            <w:webHidden/>
          </w:rPr>
          <w:instrText xml:space="preserve"> PAGEREF _Toc266535033 \h </w:instrText>
        </w:r>
        <w:r w:rsidR="006343BB">
          <w:rPr>
            <w:noProof/>
            <w:webHidden/>
          </w:rPr>
        </w:r>
        <w:r w:rsidR="006343BB">
          <w:rPr>
            <w:noProof/>
            <w:webHidden/>
          </w:rPr>
          <w:fldChar w:fldCharType="separate"/>
        </w:r>
        <w:r w:rsidR="00B8300D">
          <w:rPr>
            <w:noProof/>
            <w:webHidden/>
          </w:rPr>
          <w:t>72</w:t>
        </w:r>
        <w:r w:rsidR="006343BB">
          <w:rPr>
            <w:noProof/>
            <w:webHidden/>
          </w:rPr>
          <w:fldChar w:fldCharType="end"/>
        </w:r>
      </w:hyperlink>
    </w:p>
    <w:p w:rsidR="00B8300D" w:rsidRDefault="008D31A9">
      <w:pPr>
        <w:pStyle w:val="TOC2"/>
        <w:tabs>
          <w:tab w:val="left" w:pos="960"/>
          <w:tab w:val="right" w:leader="dot" w:pos="9016"/>
        </w:tabs>
        <w:rPr>
          <w:rFonts w:eastAsiaTheme="minorEastAsia"/>
          <w:smallCaps w:val="0"/>
          <w:noProof/>
          <w:sz w:val="22"/>
          <w:szCs w:val="22"/>
          <w:lang w:eastAsia="en-GB"/>
        </w:rPr>
      </w:pPr>
      <w:hyperlink w:anchor="_Toc266535034" w:history="1">
        <w:r w:rsidR="00B8300D" w:rsidRPr="0055371B">
          <w:rPr>
            <w:rStyle w:val="Hyperlink"/>
            <w:noProof/>
          </w:rPr>
          <w:t>10.1</w:t>
        </w:r>
        <w:r w:rsidR="00B8300D">
          <w:rPr>
            <w:rFonts w:eastAsiaTheme="minorEastAsia"/>
            <w:smallCaps w:val="0"/>
            <w:noProof/>
            <w:sz w:val="22"/>
            <w:szCs w:val="22"/>
            <w:lang w:eastAsia="en-GB"/>
          </w:rPr>
          <w:tab/>
        </w:r>
        <w:r w:rsidR="00B8300D" w:rsidRPr="0055371B">
          <w:rPr>
            <w:rStyle w:val="Hyperlink"/>
            <w:noProof/>
          </w:rPr>
          <w:t>Getting better error messages out of fsyacc generated parsers</w:t>
        </w:r>
        <w:r w:rsidR="00B8300D">
          <w:rPr>
            <w:noProof/>
            <w:webHidden/>
          </w:rPr>
          <w:tab/>
        </w:r>
        <w:r w:rsidR="006343BB">
          <w:rPr>
            <w:noProof/>
            <w:webHidden/>
          </w:rPr>
          <w:fldChar w:fldCharType="begin"/>
        </w:r>
        <w:r w:rsidR="00B8300D">
          <w:rPr>
            <w:noProof/>
            <w:webHidden/>
          </w:rPr>
          <w:instrText xml:space="preserve"> PAGEREF _Toc266535034 \h </w:instrText>
        </w:r>
        <w:r w:rsidR="006343BB">
          <w:rPr>
            <w:noProof/>
            <w:webHidden/>
          </w:rPr>
        </w:r>
        <w:r w:rsidR="006343BB">
          <w:rPr>
            <w:noProof/>
            <w:webHidden/>
          </w:rPr>
          <w:fldChar w:fldCharType="separate"/>
        </w:r>
        <w:r w:rsidR="00B8300D">
          <w:rPr>
            <w:noProof/>
            <w:webHidden/>
          </w:rPr>
          <w:t>72</w:t>
        </w:r>
        <w:r w:rsidR="006343BB">
          <w:rPr>
            <w:noProof/>
            <w:webHidden/>
          </w:rPr>
          <w:fldChar w:fldCharType="end"/>
        </w:r>
      </w:hyperlink>
    </w:p>
    <w:p w:rsidR="00B8300D" w:rsidRDefault="008D31A9">
      <w:pPr>
        <w:pStyle w:val="TOC1"/>
        <w:tabs>
          <w:tab w:val="left" w:pos="480"/>
          <w:tab w:val="right" w:leader="dot" w:pos="9016"/>
        </w:tabs>
        <w:rPr>
          <w:rFonts w:eastAsiaTheme="minorEastAsia"/>
          <w:b w:val="0"/>
          <w:bCs w:val="0"/>
          <w:caps w:val="0"/>
          <w:noProof/>
          <w:sz w:val="22"/>
          <w:szCs w:val="22"/>
          <w:lang w:eastAsia="en-GB"/>
        </w:rPr>
      </w:pPr>
      <w:hyperlink w:anchor="_Toc266535035" w:history="1">
        <w:r w:rsidR="00B8300D" w:rsidRPr="0055371B">
          <w:rPr>
            <w:rStyle w:val="Hyperlink"/>
            <w:noProof/>
          </w:rPr>
          <w:t>11</w:t>
        </w:r>
        <w:r w:rsidR="00B8300D">
          <w:rPr>
            <w:rFonts w:eastAsiaTheme="minorEastAsia"/>
            <w:b w:val="0"/>
            <w:bCs w:val="0"/>
            <w:caps w:val="0"/>
            <w:noProof/>
            <w:sz w:val="22"/>
            <w:szCs w:val="22"/>
            <w:lang w:eastAsia="en-GB"/>
          </w:rPr>
          <w:tab/>
        </w:r>
        <w:r w:rsidR="00B8300D" w:rsidRPr="0055371B">
          <w:rPr>
            <w:rStyle w:val="Hyperlink"/>
            <w:noProof/>
          </w:rPr>
          <w:t>History of the F# Compiler Codebase and Project</w:t>
        </w:r>
        <w:r w:rsidR="00B8300D">
          <w:rPr>
            <w:noProof/>
            <w:webHidden/>
          </w:rPr>
          <w:tab/>
        </w:r>
        <w:r w:rsidR="006343BB">
          <w:rPr>
            <w:noProof/>
            <w:webHidden/>
          </w:rPr>
          <w:fldChar w:fldCharType="begin"/>
        </w:r>
        <w:r w:rsidR="00B8300D">
          <w:rPr>
            <w:noProof/>
            <w:webHidden/>
          </w:rPr>
          <w:instrText xml:space="preserve"> PAGEREF _Toc266535035 \h </w:instrText>
        </w:r>
        <w:r w:rsidR="006343BB">
          <w:rPr>
            <w:noProof/>
            <w:webHidden/>
          </w:rPr>
        </w:r>
        <w:r w:rsidR="006343BB">
          <w:rPr>
            <w:noProof/>
            <w:webHidden/>
          </w:rPr>
          <w:fldChar w:fldCharType="separate"/>
        </w:r>
        <w:r w:rsidR="00B8300D">
          <w:rPr>
            <w:noProof/>
            <w:webHidden/>
          </w:rPr>
          <w:t>73</w:t>
        </w:r>
        <w:r w:rsidR="006343BB">
          <w:rPr>
            <w:noProof/>
            <w:webHidden/>
          </w:rPr>
          <w:fldChar w:fldCharType="end"/>
        </w:r>
      </w:hyperlink>
    </w:p>
    <w:p w:rsidR="0089507D" w:rsidRPr="00584263" w:rsidRDefault="006343BB" w:rsidP="005E7F64">
      <w:pPr>
        <w:pStyle w:val="Heading1"/>
        <w:numPr>
          <w:ilvl w:val="0"/>
          <w:numId w:val="0"/>
        </w:numPr>
      </w:pPr>
      <w:r>
        <w:rPr>
          <w:rFonts w:asciiTheme="minorHAnsi" w:eastAsiaTheme="minorHAnsi" w:hAnsiTheme="minorHAnsi" w:cstheme="minorBidi"/>
          <w:color w:val="auto"/>
          <w:sz w:val="20"/>
          <w:szCs w:val="20"/>
          <w:lang w:eastAsia="en-US"/>
        </w:rPr>
        <w:lastRenderedPageBreak/>
        <w:fldChar w:fldCharType="end"/>
      </w:r>
      <w:bookmarkStart w:id="0" w:name="_Toc183972169"/>
      <w:bookmarkStart w:id="1" w:name="_Toc266534921"/>
      <w:bookmarkStart w:id="2" w:name="Introduction"/>
      <w:r w:rsidR="0089507D" w:rsidRPr="00584263">
        <w:t>Introduction</w:t>
      </w:r>
      <w:bookmarkEnd w:id="0"/>
      <w:bookmarkEnd w:id="1"/>
    </w:p>
    <w:bookmarkEnd w:id="2"/>
    <w:p w:rsidR="008802DA" w:rsidRDefault="00252E4E" w:rsidP="00FD73D2">
      <w:pPr>
        <w:rPr>
          <w:lang w:eastAsia="en-GB"/>
        </w:rPr>
      </w:pPr>
      <w:r>
        <w:rPr>
          <w:lang w:eastAsia="en-GB"/>
        </w:rPr>
        <w:t xml:space="preserve">This document contains a collection of internal </w:t>
      </w:r>
      <w:r w:rsidR="008802DA">
        <w:rPr>
          <w:lang w:eastAsia="en-GB"/>
        </w:rPr>
        <w:t xml:space="preserve">technical </w:t>
      </w:r>
      <w:r>
        <w:rPr>
          <w:lang w:eastAsia="en-GB"/>
        </w:rPr>
        <w:t xml:space="preserve">information related to the F# </w:t>
      </w:r>
      <w:r w:rsidR="008802DA">
        <w:rPr>
          <w:lang w:eastAsia="en-GB"/>
        </w:rPr>
        <w:t>project</w:t>
      </w:r>
      <w:r>
        <w:rPr>
          <w:lang w:eastAsia="en-GB"/>
        </w:rPr>
        <w:t xml:space="preserve">. </w:t>
      </w:r>
    </w:p>
    <w:p w:rsidR="0089507D" w:rsidRDefault="00252E4E" w:rsidP="00FD73D2">
      <w:pPr>
        <w:rPr>
          <w:lang w:eastAsia="en-GB"/>
        </w:rPr>
      </w:pPr>
      <w:r>
        <w:rPr>
          <w:lang w:eastAsia="en-GB"/>
        </w:rPr>
        <w:t>Some portions may eventually be publi</w:t>
      </w:r>
      <w:r w:rsidR="002047A4">
        <w:rPr>
          <w:lang w:eastAsia="en-GB"/>
        </w:rPr>
        <w:t xml:space="preserve">shed as external specifications, </w:t>
      </w:r>
      <w:r>
        <w:rPr>
          <w:lang w:eastAsia="en-GB"/>
        </w:rPr>
        <w:t>notes</w:t>
      </w:r>
      <w:r w:rsidR="002047A4">
        <w:rPr>
          <w:lang w:eastAsia="en-GB"/>
        </w:rPr>
        <w:t xml:space="preserve"> or blog entries</w:t>
      </w:r>
      <w:r>
        <w:rPr>
          <w:lang w:eastAsia="en-GB"/>
        </w:rPr>
        <w:t>.</w:t>
      </w:r>
    </w:p>
    <w:p w:rsidR="00F43319" w:rsidRDefault="00F43319" w:rsidP="00FD73D2">
      <w:pPr>
        <w:rPr>
          <w:lang w:eastAsia="en-GB"/>
        </w:rPr>
      </w:pPr>
      <w:r>
        <w:rPr>
          <w:lang w:eastAsia="en-GB"/>
        </w:rPr>
        <w:t xml:space="preserve">The purpose is to capture the critical parts of email discussions, design notes, FAQs and other material in one place, to act as </w:t>
      </w:r>
    </w:p>
    <w:p w:rsidR="006343BB" w:rsidRDefault="00F43319">
      <w:pPr>
        <w:pStyle w:val="ListParagraph"/>
        <w:numPr>
          <w:ilvl w:val="0"/>
          <w:numId w:val="75"/>
        </w:numPr>
        <w:rPr>
          <w:lang w:eastAsia="en-GB"/>
        </w:rPr>
      </w:pPr>
      <w:r>
        <w:rPr>
          <w:lang w:eastAsia="en-GB"/>
        </w:rPr>
        <w:t>a resource for new team members</w:t>
      </w:r>
    </w:p>
    <w:p w:rsidR="006343BB" w:rsidRDefault="00F43319">
      <w:pPr>
        <w:pStyle w:val="ListParagraph"/>
        <w:numPr>
          <w:ilvl w:val="0"/>
          <w:numId w:val="75"/>
        </w:numPr>
        <w:rPr>
          <w:lang w:eastAsia="en-GB"/>
        </w:rPr>
      </w:pPr>
      <w:r>
        <w:rPr>
          <w:lang w:eastAsia="en-GB"/>
        </w:rPr>
        <w:t>a resource for future design decisions</w:t>
      </w:r>
    </w:p>
    <w:p w:rsidR="00F43319" w:rsidRPr="0089507D" w:rsidRDefault="00F43319">
      <w:pPr>
        <w:rPr>
          <w:lang w:eastAsia="en-GB"/>
        </w:rPr>
      </w:pPr>
      <w:r>
        <w:rPr>
          <w:lang w:eastAsia="en-GB"/>
        </w:rPr>
        <w:t>The document is a bit of a dumping ground and can flux – try to keep it neat &amp; tidy, but if needed delete old/misleading material, remove material where there is a better source, and update material to represent latest information.</w:t>
      </w:r>
    </w:p>
    <w:p w:rsidR="00806A52" w:rsidRDefault="00806A52" w:rsidP="00806A52"/>
    <w:p w:rsidR="00806A52" w:rsidRDefault="00806A52" w:rsidP="00806A52">
      <w:pPr>
        <w:pStyle w:val="Heading1"/>
      </w:pPr>
      <w:bookmarkStart w:id="3" w:name="_Toc266534922"/>
      <w:r>
        <w:lastRenderedPageBreak/>
        <w:t>Language Design Notes &amp; FAQs</w:t>
      </w:r>
      <w:bookmarkEnd w:id="3"/>
    </w:p>
    <w:p w:rsidR="000417BD" w:rsidRDefault="000417BD" w:rsidP="00806A52">
      <w:pPr>
        <w:pStyle w:val="Heading2"/>
      </w:pPr>
      <w:bookmarkStart w:id="4" w:name="_Toc266534923"/>
      <w:r>
        <w:t>Grammar</w:t>
      </w:r>
      <w:bookmarkEnd w:id="4"/>
    </w:p>
    <w:p w:rsidR="006343BB" w:rsidRDefault="000417BD">
      <w:r>
        <w:rPr>
          <w:lang w:eastAsia="en-GB"/>
        </w:rPr>
        <w:t xml:space="preserve">The email note below captures an attempt to produce a “simplified grammar” from the parser implementation. </w:t>
      </w:r>
    </w:p>
    <w:p w:rsidR="006343BB" w:rsidRDefault="00C245CB">
      <w:pPr>
        <w:ind w:left="578"/>
      </w:pPr>
      <w:r>
        <w:object w:dxaOrig="2069" w:dyaOrig="1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7pt;height:66.25pt" o:ole="">
            <v:imagedata r:id="rId9" o:title=""/>
          </v:shape>
          <o:OLEObject Type="Embed" ProgID="Package" ShapeID="_x0000_i1025" DrawAspect="Icon" ObjectID="_1364855736" r:id="rId10"/>
        </w:object>
      </w:r>
    </w:p>
    <w:p w:rsidR="006343BB" w:rsidRDefault="00F43319">
      <w:r>
        <w:rPr>
          <w:lang w:eastAsia="en-GB"/>
        </w:rPr>
        <w:t>We should consider resurrecting this attempt and make it part of our testing (and perhaps our DEBUG build)</w:t>
      </w:r>
    </w:p>
    <w:p w:rsidR="00806A52" w:rsidRDefault="00806A52" w:rsidP="00806A52">
      <w:pPr>
        <w:pStyle w:val="Heading2"/>
      </w:pPr>
      <w:bookmarkStart w:id="5" w:name="_Toc266534924"/>
      <w:r>
        <w:t>Type Inference</w:t>
      </w:r>
      <w:bookmarkEnd w:id="5"/>
    </w:p>
    <w:p w:rsidR="00806A52" w:rsidRDefault="00806A52" w:rsidP="00806A52">
      <w:pPr>
        <w:pStyle w:val="Heading3"/>
        <w:rPr>
          <w:lang w:eastAsia="en-GB"/>
        </w:rPr>
      </w:pPr>
      <w:bookmarkStart w:id="6" w:name="_Toc266534925"/>
      <w:r>
        <w:rPr>
          <w:lang w:eastAsia="en-GB"/>
        </w:rPr>
        <w:t>Erasure of “’a :&gt; obj” constraints</w:t>
      </w:r>
      <w:bookmarkEnd w:id="6"/>
    </w:p>
    <w:p w:rsidR="00806A52" w:rsidRDefault="00806A52" w:rsidP="00806A52">
      <w:pPr>
        <w:ind w:left="720"/>
        <w:rPr>
          <w:lang w:eastAsia="en-GB"/>
        </w:rPr>
      </w:pPr>
    </w:p>
    <w:p w:rsidR="00806A52" w:rsidRDefault="00806A52" w:rsidP="00806A52">
      <w:pPr>
        <w:rPr>
          <w:lang w:eastAsia="en-GB"/>
        </w:rPr>
      </w:pPr>
      <w:proofErr w:type="gramStart"/>
      <w:r>
        <w:rPr>
          <w:lang w:eastAsia="en-GB"/>
        </w:rPr>
        <w:t>F# type inferences erases</w:t>
      </w:r>
      <w:proofErr w:type="gramEnd"/>
      <w:r>
        <w:rPr>
          <w:lang w:eastAsia="en-GB"/>
        </w:rPr>
        <w:t xml:space="preserve"> these constraints. Here’s a relevant design note:</w:t>
      </w:r>
    </w:p>
    <w:p w:rsidR="00806A52" w:rsidRPr="00C61577" w:rsidRDefault="00D802AD" w:rsidP="00806A52">
      <w:pPr>
        <w:ind w:left="720"/>
        <w:rPr>
          <w:i/>
          <w:color w:val="1F497D"/>
        </w:rPr>
      </w:pPr>
      <w:r>
        <w:rPr>
          <w:i/>
          <w:color w:val="1F497D"/>
        </w:rPr>
        <w:t>Here is one of the r</w:t>
      </w:r>
      <w:r w:rsidR="00AB3ED7">
        <w:rPr>
          <w:i/>
          <w:color w:val="1F497D"/>
        </w:rPr>
        <w:t>amifications</w:t>
      </w:r>
      <w:r w:rsidR="00806A52" w:rsidRPr="00C61577">
        <w:rPr>
          <w:i/>
          <w:color w:val="1F497D"/>
        </w:rPr>
        <w:t xml:space="preserve"> erasing “'a :&gt; obj” constraints.</w:t>
      </w:r>
    </w:p>
    <w:p w:rsidR="00806A52" w:rsidRPr="00F91F8B" w:rsidRDefault="00806A52" w:rsidP="00806A52">
      <w:pPr>
        <w:pStyle w:val="Code"/>
      </w:pPr>
      <w:proofErr w:type="gramStart"/>
      <w:r w:rsidRPr="00F91F8B">
        <w:t>type</w:t>
      </w:r>
      <w:proofErr w:type="gramEnd"/>
      <w:r w:rsidRPr="00F91F8B">
        <w:t xml:space="preserve"> Stack&lt;'a&gt;(n)  = </w:t>
      </w:r>
    </w:p>
    <w:p w:rsidR="00806A52" w:rsidRPr="00F91F8B" w:rsidRDefault="00806A52" w:rsidP="00806A52">
      <w:pPr>
        <w:pStyle w:val="Code"/>
      </w:pPr>
      <w:r w:rsidRPr="00F91F8B">
        <w:t xml:space="preserve">    </w:t>
      </w:r>
      <w:proofErr w:type="gramStart"/>
      <w:r w:rsidRPr="00F91F8B">
        <w:t>let</w:t>
      </w:r>
      <w:proofErr w:type="gramEnd"/>
      <w:r w:rsidRPr="00F91F8B">
        <w:t xml:space="preserve"> mutable contents = Array.zero</w:t>
      </w:r>
      <w:r w:rsidR="00D802AD">
        <w:t>C</w:t>
      </w:r>
      <w:r w:rsidRPr="00F91F8B">
        <w:t>reate&lt;'a&gt;(n)</w:t>
      </w:r>
    </w:p>
    <w:p w:rsidR="00806A52" w:rsidRPr="00F91F8B" w:rsidRDefault="00806A52" w:rsidP="00806A52">
      <w:pPr>
        <w:pStyle w:val="Code"/>
      </w:pPr>
      <w:r w:rsidRPr="00F91F8B">
        <w:t>    ...</w:t>
      </w:r>
    </w:p>
    <w:p w:rsidR="00806A52" w:rsidRPr="00F91F8B" w:rsidRDefault="00806A52" w:rsidP="00806A52">
      <w:pPr>
        <w:pStyle w:val="Code"/>
      </w:pPr>
      <w:r w:rsidRPr="00F91F8B">
        <w:t xml:space="preserve">    </w:t>
      </w:r>
      <w:proofErr w:type="gramStart"/>
      <w:r w:rsidRPr="00F91F8B">
        <w:t>member</w:t>
      </w:r>
      <w:proofErr w:type="gramEnd"/>
      <w:r w:rsidRPr="00F91F8B">
        <w:t xml:space="preserve"> buf.PrintStack() = </w:t>
      </w:r>
    </w:p>
    <w:p w:rsidR="00806A52" w:rsidRPr="00F91F8B" w:rsidRDefault="00806A52" w:rsidP="00806A52">
      <w:pPr>
        <w:pStyle w:val="Code"/>
      </w:pPr>
      <w:r w:rsidRPr="00F91F8B">
        <w:t xml:space="preserve">        </w:t>
      </w:r>
      <w:proofErr w:type="gramStart"/>
      <w:r w:rsidRPr="00F91F8B">
        <w:t>for</w:t>
      </w:r>
      <w:proofErr w:type="gramEnd"/>
      <w:r w:rsidRPr="00F91F8B">
        <w:t xml:space="preserve"> i = 0 to (count - 1) do </w:t>
      </w:r>
    </w:p>
    <w:p w:rsidR="00806A52" w:rsidRPr="00F91F8B" w:rsidRDefault="00806A52" w:rsidP="00806A52">
      <w:pPr>
        <w:pStyle w:val="Code"/>
      </w:pPr>
      <w:r w:rsidRPr="00F91F8B">
        <w:t xml:space="preserve">            </w:t>
      </w:r>
      <w:proofErr w:type="gramStart"/>
      <w:r w:rsidRPr="00F91F8B">
        <w:t>System.Console.Write(</w:t>
      </w:r>
      <w:proofErr w:type="gramEnd"/>
      <w:r w:rsidRPr="00F91F8B">
        <w:t>"{0}",</w:t>
      </w:r>
      <w:r w:rsidRPr="00F91F8B">
        <w:rPr>
          <w:highlight w:val="yellow"/>
        </w:rPr>
        <w:t>contents.[i]</w:t>
      </w:r>
      <w:r w:rsidRPr="00F91F8B">
        <w:t xml:space="preserve">) </w:t>
      </w:r>
    </w:p>
    <w:p w:rsidR="00806A52" w:rsidRPr="00C61577" w:rsidRDefault="00806A52" w:rsidP="00806A52">
      <w:pPr>
        <w:ind w:left="720"/>
        <w:rPr>
          <w:i/>
          <w:color w:val="1F497D"/>
        </w:rPr>
      </w:pPr>
      <w:r w:rsidRPr="00C61577">
        <w:rPr>
          <w:i/>
          <w:color w:val="1F497D"/>
        </w:rPr>
        <w:t>In particular, the declared type parameter '</w:t>
      </w:r>
      <w:proofErr w:type="gramStart"/>
      <w:r w:rsidRPr="00C61577">
        <w:rPr>
          <w:i/>
          <w:color w:val="1F497D"/>
        </w:rPr>
        <w:t>a doesn’t</w:t>
      </w:r>
      <w:proofErr w:type="gramEnd"/>
      <w:r w:rsidRPr="00C61577">
        <w:rPr>
          <w:i/>
          <w:color w:val="1F497D"/>
        </w:rPr>
        <w:t xml:space="preserve"> declare a constraint 'a :&gt; obj. This means that passing a value of type 'a to </w:t>
      </w:r>
      <w:proofErr w:type="gramStart"/>
      <w:r w:rsidRPr="00C61577">
        <w:rPr>
          <w:i/>
          <w:color w:val="1F497D"/>
        </w:rPr>
        <w:t>System.Console.WriteLine(</w:t>
      </w:r>
      <w:proofErr w:type="gramEnd"/>
      <w:r w:rsidRPr="00C61577">
        <w:rPr>
          <w:i/>
          <w:color w:val="1F497D"/>
        </w:rPr>
        <w:t>string,obj) is not permitted (since the implied subsumption constraint is not solvable). As a result I’d recommend we continue to erase 'a :&gt; obj constraints and live with the slight inconsistency that gives w.r.t. condensation.</w:t>
      </w:r>
    </w:p>
    <w:p w:rsidR="00806A52" w:rsidRDefault="00806A52" w:rsidP="00806A52">
      <w:pPr>
        <w:ind w:left="720"/>
        <w:rPr>
          <w:i/>
          <w:color w:val="1F497D"/>
        </w:rPr>
      </w:pPr>
      <w:r w:rsidRPr="00C61577">
        <w:rPr>
          <w:i/>
          <w:color w:val="1F497D"/>
        </w:rPr>
        <w:t>One way to look at this is that erasing this constraint is what enables us to say “everything in F# is an object” and have that work in practice.</w:t>
      </w:r>
    </w:p>
    <w:p w:rsidR="006343BB" w:rsidRDefault="000A60D3">
      <w:pPr>
        <w:pStyle w:val="Heading3"/>
      </w:pPr>
      <w:bookmarkStart w:id="7" w:name="_Toc266534926"/>
      <w:r>
        <w:t xml:space="preserve">Detailed Notes for </w:t>
      </w:r>
      <w:r w:rsidR="00806A52">
        <w:t>Subsumption, Condensation and Decondensation</w:t>
      </w:r>
      <w:bookmarkEnd w:id="7"/>
    </w:p>
    <w:p w:rsidR="006343BB" w:rsidRDefault="00CD0DD3">
      <w:pPr>
        <w:rPr>
          <w:lang w:eastAsia="en-GB"/>
        </w:rPr>
      </w:pPr>
      <w:r>
        <w:rPr>
          <w:lang w:eastAsia="en-GB"/>
        </w:rPr>
        <w:t>Some notes on the chosen design for subsumption/condensation/decondensation</w:t>
      </w:r>
      <w:r w:rsidR="000A60D3">
        <w:rPr>
          <w:lang w:eastAsia="en-GB"/>
        </w:rPr>
        <w:t xml:space="preserve">. </w:t>
      </w:r>
      <w:r w:rsidR="008F308C" w:rsidRPr="008F308C">
        <w:t>During generalization, signatures inferred to be of the form</w:t>
      </w:r>
    </w:p>
    <w:p w:rsidR="006343BB" w:rsidRDefault="00CD0DD3">
      <w:pPr>
        <w:pStyle w:val="Code"/>
      </w:pPr>
      <w:proofErr w:type="gramStart"/>
      <w:r>
        <w:t>F :</w:t>
      </w:r>
      <w:proofErr w:type="gramEnd"/>
      <w:r>
        <w:t xml:space="preserve"> … #A … -&gt; R</w:t>
      </w:r>
    </w:p>
    <w:p w:rsidR="006343BB" w:rsidRDefault="00CD0DD3">
      <w:r>
        <w:t>Are “condensed” to</w:t>
      </w:r>
    </w:p>
    <w:p w:rsidR="006343BB" w:rsidRDefault="00CD0DD3">
      <w:pPr>
        <w:pStyle w:val="Code"/>
      </w:pPr>
      <w:proofErr w:type="gramStart"/>
      <w:r>
        <w:lastRenderedPageBreak/>
        <w:t>F :</w:t>
      </w:r>
      <w:proofErr w:type="gramEnd"/>
      <w:r>
        <w:t xml:space="preserve"> … A … -&gt; R</w:t>
      </w:r>
    </w:p>
    <w:p w:rsidR="006343BB" w:rsidRDefault="00CD0DD3">
      <w:r>
        <w:t xml:space="preserve">Where arguments are determined by looking at the de-curried, de-tupled view of the type of F. Condensation doesn’t apply to arguments of unconstrained variable type, e.g. </w:t>
      </w:r>
    </w:p>
    <w:p w:rsidR="006343BB" w:rsidRDefault="00CD0DD3">
      <w:pPr>
        <w:pStyle w:val="Code"/>
      </w:pPr>
      <w:r>
        <w:t>F: 'a -&gt; unit</w:t>
      </w:r>
    </w:p>
    <w:p w:rsidR="006343BB" w:rsidRDefault="00CD0DD3">
      <w:r>
        <w:t>Given a reference a function or member F, and the de-curried, de-tupled view of the type of F uninstantiated function/member signature is of the form</w:t>
      </w:r>
    </w:p>
    <w:p w:rsidR="006343BB" w:rsidRDefault="00CD0DD3">
      <w:pPr>
        <w:pStyle w:val="Code"/>
      </w:pPr>
      <w:proofErr w:type="gramStart"/>
      <w:r>
        <w:t>F :</w:t>
      </w:r>
      <w:proofErr w:type="gramEnd"/>
      <w:r>
        <w:t xml:space="preserve"> … A … -&gt; R</w:t>
      </w:r>
    </w:p>
    <w:p w:rsidR="006343BB" w:rsidRDefault="00CD0DD3">
      <w:r>
        <w:t xml:space="preserve">Then the reference is </w:t>
      </w:r>
      <w:r w:rsidR="000A60D3">
        <w:t xml:space="preserve">“de-condensed”, i.e. </w:t>
      </w:r>
      <w:r>
        <w:t xml:space="preserve">interpreted as a function </w:t>
      </w:r>
    </w:p>
    <w:p w:rsidR="006343BB" w:rsidRDefault="00CD0DD3">
      <w:pPr>
        <w:pStyle w:val="Code"/>
      </w:pPr>
      <w:r>
        <w:t>(</w:t>
      </w:r>
      <w:proofErr w:type="gramStart"/>
      <w:r>
        <w:t>fun</w:t>
      </w:r>
      <w:proofErr w:type="gramEnd"/>
      <w:r>
        <w:t xml:space="preserve"> … arg … -&gt; F … (arg :&gt; </w:t>
      </w:r>
      <w:proofErr w:type="gramStart"/>
      <w:r>
        <w:t>A) …)</w:t>
      </w:r>
      <w:proofErr w:type="gramEnd"/>
    </w:p>
    <w:p w:rsidR="006343BB" w:rsidRDefault="00CD0DD3">
      <w:r>
        <w:t>Notes:</w:t>
      </w:r>
    </w:p>
    <w:p w:rsidR="006343BB" w:rsidRDefault="00CD0DD3">
      <w:pPr>
        <w:pStyle w:val="ListParagraph"/>
        <w:numPr>
          <w:ilvl w:val="0"/>
          <w:numId w:val="72"/>
        </w:numPr>
      </w:pPr>
      <w:r>
        <w:t xml:space="preserve">This applies regardless of whether the signature of F was generated via condensation. For example, it applies to </w:t>
      </w:r>
    </w:p>
    <w:p w:rsidR="006343BB" w:rsidRDefault="00CD0DD3">
      <w:pPr>
        <w:pStyle w:val="Code"/>
        <w:ind w:firstLine="720"/>
      </w:pPr>
      <w:proofErr w:type="gramStart"/>
      <w:r>
        <w:t>let</w:t>
      </w:r>
      <w:proofErr w:type="gramEnd"/>
      <w:r>
        <w:t xml:space="preserve"> f (x:obj) = 1</w:t>
      </w:r>
    </w:p>
    <w:p w:rsidR="006343BB" w:rsidRDefault="00CD0DD3">
      <w:pPr>
        <w:pStyle w:val="ListParagraph"/>
        <w:numPr>
          <w:ilvl w:val="0"/>
          <w:numId w:val="72"/>
        </w:numPr>
      </w:pPr>
      <w:r>
        <w:t xml:space="preserve">De-condensation is determined </w:t>
      </w:r>
      <w:r w:rsidR="008F308C" w:rsidRPr="008F308C">
        <w:rPr>
          <w:b/>
          <w:bCs/>
        </w:rPr>
        <w:t>after</w:t>
      </w:r>
      <w:r>
        <w:t xml:space="preserve"> an explicit instantiation is taken into account but before any arguments are checked, e.g. these </w:t>
      </w:r>
      <w:r w:rsidR="008F308C" w:rsidRPr="008F308C">
        <w:rPr>
          <w:b/>
          <w:bCs/>
        </w:rPr>
        <w:t>do</w:t>
      </w:r>
      <w:r>
        <w:t xml:space="preserve"> typecheck</w:t>
      </w:r>
    </w:p>
    <w:p w:rsidR="006343BB" w:rsidRDefault="008F308C">
      <w:pPr>
        <w:pStyle w:val="Code"/>
        <w:ind w:left="2160"/>
      </w:pPr>
      <w:proofErr w:type="gramStart"/>
      <w:r w:rsidRPr="008F308C">
        <w:t>let</w:t>
      </w:r>
      <w:proofErr w:type="gramEnd"/>
      <w:r w:rsidRPr="008F308C">
        <w:t xml:space="preserve"> M&lt;'b&gt;(c:'b, d:'b) = 1</w:t>
      </w:r>
    </w:p>
    <w:p w:rsidR="006343BB" w:rsidRDefault="008F308C">
      <w:pPr>
        <w:pStyle w:val="Code"/>
        <w:ind w:left="2160"/>
      </w:pPr>
      <w:proofErr w:type="gramStart"/>
      <w:r w:rsidRPr="008F308C">
        <w:t>let</w:t>
      </w:r>
      <w:proofErr w:type="gramEnd"/>
      <w:r w:rsidRPr="008F308C">
        <w:t xml:space="preserve"> obj = new obj()</w:t>
      </w:r>
    </w:p>
    <w:p w:rsidR="006343BB" w:rsidRDefault="008F308C">
      <w:pPr>
        <w:pStyle w:val="Code"/>
        <w:ind w:left="2160"/>
      </w:pPr>
      <w:r w:rsidRPr="008F308C">
        <w:t xml:space="preserve">let </w:t>
      </w:r>
      <w:proofErr w:type="gramStart"/>
      <w:r w:rsidRPr="008F308C">
        <w:t>str</w:t>
      </w:r>
      <w:proofErr w:type="gramEnd"/>
      <w:r w:rsidRPr="008F308C">
        <w:t xml:space="preserve"> = ""</w:t>
      </w:r>
    </w:p>
    <w:p w:rsidR="006343BB" w:rsidRDefault="006343BB">
      <w:pPr>
        <w:pStyle w:val="Code"/>
        <w:ind w:left="2160"/>
      </w:pPr>
    </w:p>
    <w:p w:rsidR="006343BB" w:rsidRDefault="008F308C">
      <w:pPr>
        <w:pStyle w:val="Code"/>
        <w:ind w:left="2160"/>
      </w:pPr>
      <w:r w:rsidRPr="008F308C">
        <w:t>M&lt;obj</w:t>
      </w:r>
      <w:proofErr w:type="gramStart"/>
      <w:r w:rsidRPr="008F308C">
        <w:t>&gt;(</w:t>
      </w:r>
      <w:proofErr w:type="gramEnd"/>
      <w:r w:rsidRPr="008F308C">
        <w:t xml:space="preserve">obj,str)  </w:t>
      </w:r>
    </w:p>
    <w:p w:rsidR="006343BB" w:rsidRDefault="008F308C">
      <w:pPr>
        <w:pStyle w:val="Code"/>
        <w:ind w:left="2160"/>
      </w:pPr>
      <w:r w:rsidRPr="008F308C">
        <w:t>M&lt;obj</w:t>
      </w:r>
      <w:proofErr w:type="gramStart"/>
      <w:r w:rsidRPr="008F308C">
        <w:t>&gt;(</w:t>
      </w:r>
      <w:proofErr w:type="gramEnd"/>
      <w:r w:rsidRPr="008F308C">
        <w:t>str,obj)</w:t>
      </w:r>
    </w:p>
    <w:p w:rsidR="006343BB" w:rsidRDefault="008F308C">
      <w:pPr>
        <w:pStyle w:val="Code"/>
        <w:ind w:left="2160"/>
      </w:pPr>
      <w:r w:rsidRPr="008F308C">
        <w:t>M&lt;obj</w:t>
      </w:r>
      <w:proofErr w:type="gramStart"/>
      <w:r w:rsidRPr="008F308C">
        <w:t>&gt;(</w:t>
      </w:r>
      <w:proofErr w:type="gramEnd"/>
      <w:r w:rsidRPr="008F308C">
        <w:t>obj,obj)</w:t>
      </w:r>
    </w:p>
    <w:p w:rsidR="006343BB" w:rsidRDefault="008F308C">
      <w:pPr>
        <w:pStyle w:val="Code"/>
        <w:ind w:left="2160"/>
      </w:pPr>
      <w:r w:rsidRPr="008F308C">
        <w:t>M&lt;obj</w:t>
      </w:r>
      <w:proofErr w:type="gramStart"/>
      <w:r w:rsidRPr="008F308C">
        <w:t>&gt;(</w:t>
      </w:r>
      <w:proofErr w:type="gramEnd"/>
      <w:r w:rsidRPr="008F308C">
        <w:t>str,str)</w:t>
      </w:r>
    </w:p>
    <w:p w:rsidR="006343BB" w:rsidRDefault="008F308C">
      <w:pPr>
        <w:pStyle w:val="Code"/>
        <w:ind w:left="2160"/>
      </w:pPr>
      <w:proofErr w:type="gramStart"/>
      <w:r w:rsidRPr="008F308C">
        <w:t>M(</w:t>
      </w:r>
      <w:proofErr w:type="gramEnd"/>
      <w:r w:rsidRPr="008F308C">
        <w:t>obj,obj)</w:t>
      </w:r>
    </w:p>
    <w:p w:rsidR="006343BB" w:rsidRDefault="008F308C">
      <w:pPr>
        <w:pStyle w:val="Code"/>
        <w:ind w:left="2160"/>
      </w:pPr>
      <w:proofErr w:type="gramStart"/>
      <w:r w:rsidRPr="008F308C">
        <w:t>M(</w:t>
      </w:r>
      <w:proofErr w:type="gramEnd"/>
      <w:r w:rsidRPr="008F308C">
        <w:t>str,str)</w:t>
      </w:r>
    </w:p>
    <w:p w:rsidR="006343BB" w:rsidRDefault="00CD0DD3">
      <w:pPr>
        <w:pStyle w:val="ListParagraph"/>
        <w:numPr>
          <w:ilvl w:val="0"/>
          <w:numId w:val="0"/>
        </w:numPr>
        <w:ind w:left="720"/>
      </w:pPr>
      <w:r>
        <w:t>But these do NOT (because the target type is variable, not nominal)</w:t>
      </w:r>
    </w:p>
    <w:p w:rsidR="006343BB" w:rsidRDefault="00CD0DD3">
      <w:pPr>
        <w:pStyle w:val="Code"/>
        <w:ind w:left="2160"/>
      </w:pPr>
      <w:proofErr w:type="gramStart"/>
      <w:r>
        <w:t>M(</w:t>
      </w:r>
      <w:proofErr w:type="gramEnd"/>
      <w:r>
        <w:t xml:space="preserve">obj,str)  </w:t>
      </w:r>
    </w:p>
    <w:p w:rsidR="006343BB" w:rsidRDefault="00CD0DD3">
      <w:pPr>
        <w:pStyle w:val="Code"/>
        <w:ind w:left="2160"/>
      </w:pPr>
      <w:proofErr w:type="gramStart"/>
      <w:r>
        <w:t>M(</w:t>
      </w:r>
      <w:proofErr w:type="gramEnd"/>
      <w:r>
        <w:t>str,obj)</w:t>
      </w:r>
    </w:p>
    <w:p w:rsidR="006343BB" w:rsidRDefault="00CD0DD3">
      <w:pPr>
        <w:pStyle w:val="ListParagraph"/>
        <w:numPr>
          <w:ilvl w:val="0"/>
          <w:numId w:val="72"/>
        </w:numPr>
      </w:pPr>
      <w:r>
        <w:t>Some special rules apply when determining the exact elaborated form w.r.t. quotations. (they are the hardest part to implement)</w:t>
      </w:r>
    </w:p>
    <w:p w:rsidR="006343BB" w:rsidRDefault="00CD0DD3">
      <w:pPr>
        <w:pStyle w:val="ListParagraph"/>
        <w:numPr>
          <w:ilvl w:val="0"/>
          <w:numId w:val="72"/>
        </w:numPr>
      </w:pPr>
      <w:r>
        <w:t>De-condensation applies in a similar fashion to applications of data contructors (though not tuples, which have variable argument types prior to instantiation)</w:t>
      </w:r>
    </w:p>
    <w:p w:rsidR="00CD0DD3" w:rsidRDefault="00CD0DD3">
      <w:r>
        <w:t xml:space="preserve">The </w:t>
      </w:r>
      <w:r w:rsidR="008F308C" w:rsidRPr="008F308C">
        <w:t>philosophy</w:t>
      </w:r>
      <w:r>
        <w:t xml:space="preserve"> of this design is very much in line with F# in general. Basically, “flexibility” (aka “polymorphism”) is </w:t>
      </w:r>
    </w:p>
    <w:p w:rsidR="006343BB" w:rsidRDefault="00CD0DD3">
      <w:pPr>
        <w:pStyle w:val="ListParagraph"/>
        <w:numPr>
          <w:ilvl w:val="0"/>
          <w:numId w:val="73"/>
        </w:numPr>
      </w:pPr>
      <w:r>
        <w:t>“captured” at let-bindings and other declarations (through generalization)</w:t>
      </w:r>
    </w:p>
    <w:p w:rsidR="006343BB" w:rsidRDefault="00CD0DD3">
      <w:pPr>
        <w:pStyle w:val="ListParagraph"/>
        <w:numPr>
          <w:ilvl w:val="0"/>
          <w:numId w:val="73"/>
        </w:numPr>
      </w:pPr>
      <w:r>
        <w:t>“released” at uses of the items named in let-bindings (through instantiation and de-condensation)</w:t>
      </w:r>
    </w:p>
    <w:p w:rsidR="00CD0DD3" w:rsidRDefault="00CD0DD3">
      <w:r>
        <w:t>With the added dimension:</w:t>
      </w:r>
    </w:p>
    <w:p w:rsidR="006343BB" w:rsidRDefault="00CD0DD3">
      <w:pPr>
        <w:pStyle w:val="ListParagraph"/>
        <w:numPr>
          <w:ilvl w:val="0"/>
          <w:numId w:val="74"/>
        </w:numPr>
      </w:pPr>
      <w:r>
        <w:t xml:space="preserve">Flexibility stems from the presence of nominal types in signatures of </w:t>
      </w:r>
      <w:r w:rsidR="008F308C" w:rsidRPr="008F308C">
        <w:rPr>
          <w:b/>
          <w:bCs/>
        </w:rPr>
        <w:t>named</w:t>
      </w:r>
      <w:r>
        <w:t xml:space="preserve"> functions, </w:t>
      </w:r>
      <w:r w:rsidR="008F308C" w:rsidRPr="008F308C">
        <w:rPr>
          <w:b/>
          <w:bCs/>
        </w:rPr>
        <w:t>named</w:t>
      </w:r>
      <w:r>
        <w:t xml:space="preserve"> data constructors and </w:t>
      </w:r>
      <w:r w:rsidR="008F308C" w:rsidRPr="008F308C">
        <w:rPr>
          <w:b/>
          <w:bCs/>
        </w:rPr>
        <w:t>named</w:t>
      </w:r>
      <w:r>
        <w:t xml:space="preserve"> methods, and also from </w:t>
      </w:r>
      <w:r w:rsidR="008F308C" w:rsidRPr="008F308C">
        <w:rPr>
          <w:b/>
          <w:bCs/>
        </w:rPr>
        <w:t>user</w:t>
      </w:r>
      <w:r>
        <w:t>-</w:t>
      </w:r>
      <w:r w:rsidR="008F308C" w:rsidRPr="008F308C">
        <w:rPr>
          <w:b/>
          <w:bCs/>
        </w:rPr>
        <w:t>specified</w:t>
      </w:r>
      <w:r>
        <w:t xml:space="preserve"> type instantiations when applying these.</w:t>
      </w:r>
    </w:p>
    <w:p w:rsidR="006343BB" w:rsidRDefault="00CD0DD3">
      <w:pPr>
        <w:pStyle w:val="ListParagraph"/>
        <w:numPr>
          <w:ilvl w:val="0"/>
          <w:numId w:val="74"/>
        </w:numPr>
      </w:pPr>
      <w:r>
        <w:t xml:space="preserve">It doesn’t come from the application of </w:t>
      </w:r>
      <w:r w:rsidR="008F308C" w:rsidRPr="008F308C">
        <w:rPr>
          <w:b/>
          <w:bCs/>
        </w:rPr>
        <w:t>arbitrary</w:t>
      </w:r>
      <w:r>
        <w:t xml:space="preserve"> function expressions (just as (fun x -&gt; x) is NOT generic in F# - it is only generic if you give it a name). That is, we don’t support subsumption at function application.</w:t>
      </w:r>
    </w:p>
    <w:p w:rsidR="006343BB" w:rsidRDefault="00CD0DD3">
      <w:pPr>
        <w:pStyle w:val="ListParagraph"/>
        <w:numPr>
          <w:ilvl w:val="0"/>
          <w:numId w:val="74"/>
        </w:numPr>
      </w:pPr>
      <w:r>
        <w:lastRenderedPageBreak/>
        <w:t xml:space="preserve">It doesn’t come from </w:t>
      </w:r>
      <w:r w:rsidR="008F308C" w:rsidRPr="008F308C">
        <w:rPr>
          <w:b/>
          <w:bCs/>
        </w:rPr>
        <w:t>inferred</w:t>
      </w:r>
      <w:r>
        <w:t xml:space="preserve"> type instantiations</w:t>
      </w:r>
    </w:p>
    <w:p w:rsidR="006343BB" w:rsidRDefault="00CD0DD3">
      <w:pPr>
        <w:pStyle w:val="Heading4"/>
        <w:rPr>
          <w:lang w:eastAsia="en-GB"/>
        </w:rPr>
      </w:pPr>
      <w:r>
        <w:rPr>
          <w:lang w:eastAsia="en-GB"/>
        </w:rPr>
        <w:t xml:space="preserve">Alternative designs: </w:t>
      </w:r>
    </w:p>
    <w:p w:rsidR="00806A52" w:rsidRDefault="00806A52" w:rsidP="00806A52">
      <w:pPr>
        <w:rPr>
          <w:lang w:eastAsia="en-GB"/>
        </w:rPr>
      </w:pPr>
      <w:r>
        <w:rPr>
          <w:lang w:eastAsia="en-GB"/>
        </w:rPr>
        <w:t xml:space="preserve">Some notes on the rational for not adopting a </w:t>
      </w:r>
      <w:r w:rsidR="000A60D3">
        <w:rPr>
          <w:lang w:eastAsia="en-GB"/>
        </w:rPr>
        <w:t>“</w:t>
      </w:r>
      <w:r>
        <w:rPr>
          <w:lang w:eastAsia="en-GB"/>
        </w:rPr>
        <w:t>fully type-directed</w:t>
      </w:r>
      <w:r w:rsidR="000A60D3">
        <w:rPr>
          <w:lang w:eastAsia="en-GB"/>
        </w:rPr>
        <w:t>”</w:t>
      </w:r>
      <w:r>
        <w:rPr>
          <w:lang w:eastAsia="en-GB"/>
        </w:rPr>
        <w:t xml:space="preserve"> approach to subsumption...</w:t>
      </w:r>
    </w:p>
    <w:p w:rsidR="00806A52" w:rsidRPr="00C265F9" w:rsidRDefault="00CD0DD3" w:rsidP="00806A52">
      <w:r>
        <w:t>A fully type-d</w:t>
      </w:r>
      <w:r w:rsidR="000A60D3">
        <w:t xml:space="preserve">irected approach to subsumption </w:t>
      </w:r>
      <w:r w:rsidR="00806A52" w:rsidRPr="00C265F9">
        <w:t>violates the principle of “let-substitutability</w:t>
      </w:r>
      <w:proofErr w:type="gramStart"/>
      <w:r w:rsidR="00806A52" w:rsidRPr="00C265F9">
        <w:t>” ,</w:t>
      </w:r>
      <w:proofErr w:type="gramEnd"/>
      <w:r w:rsidR="00806A52" w:rsidRPr="00C265F9">
        <w:t xml:space="preserve"> e.g. consider the following</w:t>
      </w:r>
    </w:p>
    <w:p w:rsidR="00806A52" w:rsidRDefault="00806A52" w:rsidP="00806A52">
      <w:pPr>
        <w:pStyle w:val="Code"/>
      </w:pPr>
      <w:proofErr w:type="gramStart"/>
      <w:r w:rsidRPr="00C47192">
        <w:t>type</w:t>
      </w:r>
      <w:proofErr w:type="gramEnd"/>
      <w:r>
        <w:t xml:space="preserve"> C() =</w:t>
      </w:r>
    </w:p>
    <w:p w:rsidR="00806A52" w:rsidRDefault="00806A52" w:rsidP="00806A52">
      <w:pPr>
        <w:pStyle w:val="Code"/>
      </w:pPr>
      <w:r>
        <w:t xml:space="preserve">    </w:t>
      </w:r>
      <w:proofErr w:type="gramStart"/>
      <w:r w:rsidRPr="00C47192">
        <w:t>member</w:t>
      </w:r>
      <w:proofErr w:type="gramEnd"/>
      <w:r>
        <w:t xml:space="preserve"> x.P = 1</w:t>
      </w:r>
    </w:p>
    <w:p w:rsidR="00806A52" w:rsidRDefault="00806A52" w:rsidP="00806A52">
      <w:pPr>
        <w:pStyle w:val="Code"/>
      </w:pPr>
    </w:p>
    <w:p w:rsidR="00806A52" w:rsidRDefault="00806A52" w:rsidP="00806A52">
      <w:pPr>
        <w:pStyle w:val="Code"/>
      </w:pPr>
      <w:proofErr w:type="gramStart"/>
      <w:r w:rsidRPr="00C47192">
        <w:t>type</w:t>
      </w:r>
      <w:proofErr w:type="gramEnd"/>
      <w:r>
        <w:t xml:space="preserve"> D() =</w:t>
      </w:r>
    </w:p>
    <w:p w:rsidR="00806A52" w:rsidRDefault="00806A52" w:rsidP="00806A52">
      <w:pPr>
        <w:pStyle w:val="Code"/>
      </w:pPr>
      <w:r>
        <w:t xml:space="preserve">    </w:t>
      </w:r>
      <w:proofErr w:type="gramStart"/>
      <w:r w:rsidRPr="00C47192">
        <w:t>inherit</w:t>
      </w:r>
      <w:proofErr w:type="gramEnd"/>
      <w:r>
        <w:t xml:space="preserve"> C()</w:t>
      </w:r>
    </w:p>
    <w:p w:rsidR="00806A52" w:rsidRDefault="00806A52" w:rsidP="00806A52">
      <w:pPr>
        <w:pStyle w:val="Code"/>
      </w:pPr>
      <w:r>
        <w:t xml:space="preserve">    </w:t>
      </w:r>
      <w:proofErr w:type="gramStart"/>
      <w:r w:rsidRPr="00C47192">
        <w:t>member</w:t>
      </w:r>
      <w:proofErr w:type="gramEnd"/>
      <w:r>
        <w:t xml:space="preserve"> x.P2 = 1</w:t>
      </w:r>
    </w:p>
    <w:p w:rsidR="00806A52" w:rsidRPr="00C47192" w:rsidRDefault="00806A52" w:rsidP="00806A52">
      <w:pPr>
        <w:pStyle w:val="Code"/>
      </w:pPr>
    </w:p>
    <w:p w:rsidR="00806A52" w:rsidRPr="00C47192" w:rsidRDefault="00806A52" w:rsidP="00806A52">
      <w:pPr>
        <w:pStyle w:val="Code"/>
      </w:pPr>
      <w:proofErr w:type="gramStart"/>
      <w:r w:rsidRPr="00C47192">
        <w:t>let</w:t>
      </w:r>
      <w:proofErr w:type="gramEnd"/>
      <w:r>
        <w:t xml:space="preserve"> SomeFunction (c1:C list) = 1</w:t>
      </w:r>
    </w:p>
    <w:p w:rsidR="00806A52" w:rsidRPr="00C265F9" w:rsidRDefault="00806A52" w:rsidP="00806A52">
      <w:r w:rsidRPr="00C265F9">
        <w:t xml:space="preserve">Then under the proposal       </w:t>
      </w:r>
    </w:p>
    <w:p w:rsidR="00806A52" w:rsidRPr="00C47192" w:rsidRDefault="00806A52" w:rsidP="00806A52">
      <w:pPr>
        <w:pStyle w:val="Code"/>
      </w:pPr>
      <w:r w:rsidRPr="00C47192">
        <w:t xml:space="preserve">SomeFunction [new </w:t>
      </w:r>
      <w:proofErr w:type="gramStart"/>
      <w:r w:rsidRPr="00C47192">
        <w:t>D(</w:t>
      </w:r>
      <w:proofErr w:type="gramEnd"/>
      <w:r w:rsidRPr="00C47192">
        <w:t>); new D()]</w:t>
      </w:r>
    </w:p>
    <w:p w:rsidR="00806A52" w:rsidRPr="00C265F9" w:rsidRDefault="00806A52" w:rsidP="00806A52">
      <w:r w:rsidRPr="00C265F9">
        <w:t xml:space="preserve">Can’t be converted to </w:t>
      </w:r>
    </w:p>
    <w:p w:rsidR="00806A52" w:rsidRPr="00C47192" w:rsidRDefault="00806A52" w:rsidP="00806A52">
      <w:pPr>
        <w:pStyle w:val="Code"/>
      </w:pPr>
      <w:proofErr w:type="gramStart"/>
      <w:r w:rsidRPr="00C47192">
        <w:t>let</w:t>
      </w:r>
      <w:proofErr w:type="gramEnd"/>
      <w:r w:rsidRPr="00C47192">
        <w:t xml:space="preserve"> inps = [new D(); new D()]</w:t>
      </w:r>
    </w:p>
    <w:p w:rsidR="00806A52" w:rsidRPr="00C47192" w:rsidRDefault="00806A52" w:rsidP="00806A52">
      <w:pPr>
        <w:pStyle w:val="Code"/>
      </w:pPr>
      <w:r w:rsidRPr="00C47192">
        <w:t>SomeFunction inps</w:t>
      </w:r>
    </w:p>
    <w:p w:rsidR="00806A52" w:rsidRPr="00C265F9" w:rsidRDefault="00806A52" w:rsidP="00806A52">
      <w:r w:rsidRPr="00C265F9">
        <w:t xml:space="preserve">This is a routine, normal transformation to make for an F# program. </w:t>
      </w:r>
      <w:r w:rsidR="00AB3ED7">
        <w:t>One way to look at this is</w:t>
      </w:r>
      <w:r w:rsidRPr="00C265F9">
        <w:t xml:space="preserve"> “could you answer a forum post where someone asked ‘why can’t I replace the first with the second”. </w:t>
      </w:r>
      <w:r w:rsidR="00AB3ED7">
        <w:t xml:space="preserve">Most people say they would have </w:t>
      </w:r>
      <w:r w:rsidRPr="00C265F9">
        <w:t>little or no chance of explaining this, except perhaps to a C# 3.0 programmer. But not, say, to a Python programmer. Any explanation which has to effectively say “well, inps gets this type and it can’t be used at this other type unless you expand it as a list literal” just won’t fly to many prospective users.</w:t>
      </w:r>
    </w:p>
    <w:p w:rsidR="00806A52" w:rsidRPr="00C265F9" w:rsidRDefault="00AB3ED7" w:rsidP="00806A52">
      <w:r>
        <w:t>S</w:t>
      </w:r>
      <w:r w:rsidR="00806A52" w:rsidRPr="00C265F9">
        <w:t xml:space="preserve">ubstitutability properties of the kind above are absolutely fundamental to F# (more so than C# 3.0), and the syntax of things such as list and tuple literals are really deeply biased towards assuming that these properties hold. There are, of course, a number of small ways in which we lose substitutability for F# </w:t>
      </w:r>
      <w:proofErr w:type="gramStart"/>
      <w:r w:rsidR="00806A52" w:rsidRPr="00C265F9">
        <w:t>programs,</w:t>
      </w:r>
      <w:proofErr w:type="gramEnd"/>
      <w:r w:rsidR="00806A52" w:rsidRPr="00C265F9">
        <w:t xml:space="preserve"> however we have so far been careful to limit this. </w:t>
      </w:r>
    </w:p>
    <w:p w:rsidR="00806A52" w:rsidRPr="00C265F9" w:rsidRDefault="00806A52" w:rsidP="00806A52">
      <w:r>
        <w:t>As a result we ended up adopting a</w:t>
      </w:r>
      <w:r w:rsidRPr="00C265F9">
        <w:t xml:space="preserve"> much </w:t>
      </w:r>
      <w:proofErr w:type="gramStart"/>
      <w:r w:rsidRPr="00C265F9">
        <w:t>more mild</w:t>
      </w:r>
      <w:proofErr w:type="gramEnd"/>
      <w:r w:rsidRPr="00C265F9">
        <w:t xml:space="preserve"> proposal where we keep the “condensation” rule and reverse it on each use of a function. This mean</w:t>
      </w:r>
      <w:r>
        <w:t>s</w:t>
      </w:r>
      <w:r w:rsidRPr="00C265F9">
        <w:t xml:space="preserve"> </w:t>
      </w:r>
    </w:p>
    <w:p w:rsidR="00806A52" w:rsidRPr="00C265F9" w:rsidRDefault="00806A52" w:rsidP="00806A52">
      <w:pPr>
        <w:pStyle w:val="ListParagraph"/>
        <w:numPr>
          <w:ilvl w:val="0"/>
          <w:numId w:val="37"/>
        </w:numPr>
      </w:pPr>
      <w:r w:rsidRPr="00C265F9">
        <w:t>subsumption would apply to uses of functions, data cosntructors, record mutators etc. based on the use of nominal types in their uninstantiated declared signatures</w:t>
      </w:r>
    </w:p>
    <w:p w:rsidR="00806A52" w:rsidRPr="00C265F9" w:rsidRDefault="00806A52" w:rsidP="00806A52">
      <w:pPr>
        <w:pStyle w:val="ListParagraph"/>
        <w:numPr>
          <w:ilvl w:val="0"/>
          <w:numId w:val="37"/>
        </w:numPr>
      </w:pPr>
      <w:r w:rsidRPr="00C265F9">
        <w:t>subsumption would not apply at applications of “generic” functions and data constructors (such lists)</w:t>
      </w:r>
    </w:p>
    <w:p w:rsidR="00806A52" w:rsidRDefault="00CD0DD3" w:rsidP="00806A52">
      <w:r>
        <w:t>This gave</w:t>
      </w:r>
      <w:r w:rsidR="00806A52" w:rsidRPr="00C265F9">
        <w:t xml:space="preserve"> the uniformity need</w:t>
      </w:r>
      <w:r>
        <w:t>ed</w:t>
      </w:r>
      <w:r w:rsidR="00806A52" w:rsidRPr="00C265F9">
        <w:t xml:space="preserve"> between members and functions</w:t>
      </w:r>
      <w:r>
        <w:t>.</w:t>
      </w:r>
    </w:p>
    <w:p w:rsidR="006343BB" w:rsidRDefault="000A60D3">
      <w:pPr>
        <w:pStyle w:val="Heading3"/>
      </w:pPr>
      <w:bookmarkStart w:id="8" w:name="_Toc266534927"/>
      <w:r>
        <w:t xml:space="preserve">Detailed Notes for </w:t>
      </w:r>
      <w:r w:rsidR="00EC1FBD">
        <w:t>Inference for Mutually Recursive Classes</w:t>
      </w:r>
      <w:bookmarkEnd w:id="8"/>
    </w:p>
    <w:p w:rsidR="00EC1FBD" w:rsidRPr="00543634" w:rsidRDefault="008F308C">
      <w:r w:rsidRPr="008F308C">
        <w:t xml:space="preserve">This design note </w:t>
      </w:r>
      <w:r w:rsidR="00543634">
        <w:t xml:space="preserve">is based on the original </w:t>
      </w:r>
      <w:r w:rsidRPr="008F308C">
        <w:t>document</w:t>
      </w:r>
      <w:r w:rsidR="00543634">
        <w:t>ation of</w:t>
      </w:r>
      <w:r w:rsidRPr="008F308C">
        <w:t xml:space="preserve"> the v2.0 design for "better inference for mutually recursrive generic classes".</w:t>
      </w:r>
    </w:p>
    <w:p w:rsidR="00EC1FBD" w:rsidRPr="00543634" w:rsidRDefault="008F308C">
      <w:r w:rsidRPr="008F308C">
        <w:t xml:space="preserve">This problem is about how recursive type inference leads to over-constrained types for functions and member. In particular, prior to F# v2.0, generalization of member bindings is not applied until the end of a recursive group.  This describes a design change which improved this for v2.0.  The rule itself is in some </w:t>
      </w:r>
      <w:r w:rsidRPr="008F308C">
        <w:lastRenderedPageBreak/>
        <w:t>ways imperfect, but it copes with many common practical cases of a recurring problem with F# type inference in the context of object-oriented programming.</w:t>
      </w:r>
    </w:p>
    <w:p w:rsidR="00EC1FBD" w:rsidRPr="00543634" w:rsidRDefault="008F308C">
      <w:r w:rsidRPr="008F308C">
        <w:t>The problem of over-constrained recursive inference manifests itself in very simple circumstances, e.g.</w:t>
      </w:r>
    </w:p>
    <w:p w:rsidR="006343BB" w:rsidRDefault="008F308C">
      <w:pPr>
        <w:pStyle w:val="Code"/>
      </w:pPr>
      <w:proofErr w:type="gramStart"/>
      <w:r w:rsidRPr="008F308C">
        <w:t>module</w:t>
      </w:r>
      <w:proofErr w:type="gramEnd"/>
      <w:r w:rsidRPr="008F308C">
        <w:t xml:space="preserve"> Example1 = </w:t>
      </w:r>
    </w:p>
    <w:p w:rsidR="006343BB" w:rsidRDefault="008F308C">
      <w:pPr>
        <w:pStyle w:val="Code"/>
      </w:pPr>
      <w:r w:rsidRPr="008F308C">
        <w:t xml:space="preserve">    </w:t>
      </w:r>
      <w:proofErr w:type="gramStart"/>
      <w:r w:rsidRPr="008F308C">
        <w:t>type</w:t>
      </w:r>
      <w:proofErr w:type="gramEnd"/>
      <w:r w:rsidRPr="008F308C">
        <w:t xml:space="preserve"> C() = </w:t>
      </w:r>
    </w:p>
    <w:p w:rsidR="006343BB" w:rsidRDefault="008F308C">
      <w:pPr>
        <w:pStyle w:val="Code"/>
      </w:pPr>
      <w:r w:rsidRPr="008F308C">
        <w:t xml:space="preserve">        </w:t>
      </w:r>
      <w:proofErr w:type="gramStart"/>
      <w:r w:rsidRPr="008F308C">
        <w:t>member</w:t>
      </w:r>
      <w:proofErr w:type="gramEnd"/>
      <w:r w:rsidRPr="008F308C">
        <w:t xml:space="preserve"> x.Identity inp = inp</w:t>
      </w:r>
    </w:p>
    <w:p w:rsidR="006343BB" w:rsidRDefault="008F308C">
      <w:pPr>
        <w:pStyle w:val="Code"/>
      </w:pPr>
      <w:r w:rsidRPr="008F308C">
        <w:t xml:space="preserve">        </w:t>
      </w:r>
      <w:proofErr w:type="gramStart"/>
      <w:r w:rsidRPr="008F308C">
        <w:t>member</w:t>
      </w:r>
      <w:proofErr w:type="gramEnd"/>
      <w:r w:rsidRPr="008F308C">
        <w:t xml:space="preserve"> x.Q1 = x.Identity 3 // ok, but constrains Identity to work on integers</w:t>
      </w:r>
    </w:p>
    <w:p w:rsidR="006343BB" w:rsidRDefault="008F308C">
      <w:pPr>
        <w:pStyle w:val="Code"/>
      </w:pPr>
      <w:r w:rsidRPr="008F308C">
        <w:t xml:space="preserve">        </w:t>
      </w:r>
      <w:proofErr w:type="gramStart"/>
      <w:r w:rsidRPr="008F308C">
        <w:t>member</w:t>
      </w:r>
      <w:proofErr w:type="gramEnd"/>
      <w:r w:rsidRPr="008F308C">
        <w:t xml:space="preserve"> x.Q2 = </w:t>
      </w:r>
      <w:r w:rsidRPr="008F308C">
        <w:rPr>
          <w:highlight w:val="yellow"/>
        </w:rPr>
        <w:t>x.Identity "3"</w:t>
      </w:r>
      <w:r w:rsidRPr="008F308C">
        <w:t xml:space="preserve"> // error – int &lt;&gt; string</w:t>
      </w:r>
    </w:p>
    <w:p w:rsidR="006343BB" w:rsidRDefault="006343BB">
      <w:pPr>
        <w:pStyle w:val="Code"/>
      </w:pPr>
    </w:p>
    <w:p w:rsidR="006343BB" w:rsidRDefault="006343BB">
      <w:pPr>
        <w:pStyle w:val="Code"/>
      </w:pPr>
    </w:p>
    <w:p w:rsidR="006343BB" w:rsidRDefault="008F308C">
      <w:pPr>
        <w:pStyle w:val="Code"/>
      </w:pPr>
      <w:proofErr w:type="gramStart"/>
      <w:r w:rsidRPr="008F308C">
        <w:t>module</w:t>
      </w:r>
      <w:proofErr w:type="gramEnd"/>
      <w:r w:rsidRPr="008F308C">
        <w:t xml:space="preserve"> Example2 = </w:t>
      </w:r>
    </w:p>
    <w:p w:rsidR="006343BB" w:rsidRDefault="008F308C">
      <w:pPr>
        <w:pStyle w:val="Code"/>
      </w:pPr>
      <w:r w:rsidRPr="008F308C">
        <w:t xml:space="preserve">    </w:t>
      </w:r>
      <w:proofErr w:type="gramStart"/>
      <w:r w:rsidRPr="008F308C">
        <w:t>type</w:t>
      </w:r>
      <w:proofErr w:type="gramEnd"/>
      <w:r w:rsidRPr="008F308C">
        <w:t xml:space="preserve"> C&lt;'T&gt;() = </w:t>
      </w:r>
    </w:p>
    <w:p w:rsidR="006343BB" w:rsidRDefault="008F308C">
      <w:pPr>
        <w:pStyle w:val="Code"/>
      </w:pPr>
      <w:r w:rsidRPr="008F308C">
        <w:t xml:space="preserve">        </w:t>
      </w:r>
      <w:proofErr w:type="gramStart"/>
      <w:r w:rsidRPr="008F308C">
        <w:t>member</w:t>
      </w:r>
      <w:proofErr w:type="gramEnd"/>
      <w:r w:rsidRPr="008F308C">
        <w:t xml:space="preserve"> x.P = 1</w:t>
      </w:r>
    </w:p>
    <w:p w:rsidR="006343BB" w:rsidRDefault="008F308C">
      <w:pPr>
        <w:pStyle w:val="Code"/>
      </w:pPr>
      <w:r w:rsidRPr="008F308C">
        <w:t xml:space="preserve">        </w:t>
      </w:r>
      <w:proofErr w:type="gramStart"/>
      <w:r w:rsidRPr="008F308C">
        <w:t>member</w:t>
      </w:r>
      <w:proofErr w:type="gramEnd"/>
      <w:r w:rsidRPr="008F308C">
        <w:t xml:space="preserve"> x.Q = </w:t>
      </w:r>
      <w:r w:rsidRPr="008F308C">
        <w:rPr>
          <w:highlight w:val="yellow"/>
        </w:rPr>
        <w:t>(new C&lt;int&gt;()).P</w:t>
      </w:r>
      <w:r w:rsidRPr="008F308C">
        <w:t>  // error – 'T is constrained to be int</w:t>
      </w:r>
    </w:p>
    <w:p w:rsidR="00EC1FBD" w:rsidRPr="00543634" w:rsidRDefault="008F308C">
      <w:r w:rsidRPr="008F308C">
        <w:t xml:space="preserve">Here "P" is being used as both C&lt;'T&gt;.P and C&lt;int&gt;.P within a recursive </w:t>
      </w:r>
      <w:proofErr w:type="gramStart"/>
      <w:r w:rsidRPr="008F308C">
        <w:t>scope,</w:t>
      </w:r>
      <w:proofErr w:type="gramEnd"/>
      <w:r w:rsidRPr="008F308C">
        <w:t xml:space="preserve"> and an error is given because C.P has not been generalized prior to the point of use.</w:t>
      </w:r>
    </w:p>
    <w:p w:rsidR="00EC1FBD" w:rsidRPr="00543634" w:rsidRDefault="008F308C">
      <w:r w:rsidRPr="008F308C">
        <w:t>Now, we already have an early generalization rule for cases where a full type signature is given for a member, e.g. adding "</w:t>
      </w:r>
      <w:proofErr w:type="gramStart"/>
      <w:r w:rsidRPr="008F308C">
        <w:t>x.P :</w:t>
      </w:r>
      <w:proofErr w:type="gramEnd"/>
      <w:r w:rsidRPr="008F308C">
        <w:t xml:space="preserve"> int" is sufficient to allow the generic use of P. While useful as a mechanism of last resort, this is not an intuitive rule.  In particular, it is common that, after they are checked, members have inferred types that are completely independent of the remaining type inference for remaining members. In these cases members can be generalized as soon as they are checked. </w:t>
      </w:r>
    </w:p>
    <w:p w:rsidR="00EC1FBD" w:rsidRPr="00543634" w:rsidRDefault="008F308C">
      <w:r w:rsidRPr="008F308C">
        <w:t>The design change was to add an additional early generalization rule as follows</w:t>
      </w:r>
    </w:p>
    <w:p w:rsidR="006343BB" w:rsidRDefault="008F308C">
      <w:pPr>
        <w:pStyle w:val="ListParagraph"/>
        <w:numPr>
          <w:ilvl w:val="0"/>
          <w:numId w:val="66"/>
        </w:numPr>
      </w:pPr>
      <w:r w:rsidRPr="008F308C">
        <w:t xml:space="preserve">After checking each binding (i.e. member) in a recursive group, all un-generalized, checked bindings are analyzed to see which can now be generalized </w:t>
      </w:r>
    </w:p>
    <w:p w:rsidR="006343BB" w:rsidRDefault="008F308C">
      <w:pPr>
        <w:pStyle w:val="ListParagraph"/>
        <w:numPr>
          <w:ilvl w:val="0"/>
          <w:numId w:val="66"/>
        </w:numPr>
      </w:pPr>
      <w:r w:rsidRPr="008F308C">
        <w:t>A binding can be generalized if its inferred type is closed w.r.t. any inference variables present in the types of members which are not yet checked or which, in turn, can not be generalized. This is an iterative (greatest fixed point) computation where we repeatedly remove bindings from the set of un-generalized, checked bindings until a stable set of generalizable bindings remain.</w:t>
      </w:r>
    </w:p>
    <w:p w:rsidR="006343BB" w:rsidRDefault="008F308C">
      <w:pPr>
        <w:pStyle w:val="ListParagraph"/>
        <w:numPr>
          <w:ilvl w:val="1"/>
          <w:numId w:val="66"/>
        </w:numPr>
      </w:pPr>
      <w:r w:rsidRPr="008F308C">
        <w:t>That is, once checked bindings can be generalized early if their types are independent of any inference type variables present in the partially inferred types of unchecked members.</w:t>
      </w:r>
    </w:p>
    <w:p w:rsidR="006343BB" w:rsidRDefault="008F308C">
      <w:pPr>
        <w:pStyle w:val="ListParagraph"/>
        <w:numPr>
          <w:ilvl w:val="0"/>
          <w:numId w:val="66"/>
        </w:numPr>
      </w:pPr>
      <w:r w:rsidRPr="008F308C">
        <w:t>Bindings which are generalized can be used generically later in the recursive group.</w:t>
      </w:r>
    </w:p>
    <w:p w:rsidR="006343BB" w:rsidRDefault="00EC1FBD">
      <w:r>
        <w:t>For example, consider the following case:</w:t>
      </w:r>
    </w:p>
    <w:p w:rsidR="006343BB" w:rsidRDefault="008F308C">
      <w:pPr>
        <w:pStyle w:val="Code"/>
      </w:pPr>
      <w:proofErr w:type="gramStart"/>
      <w:r w:rsidRPr="008F308C">
        <w:t>type</w:t>
      </w:r>
      <w:proofErr w:type="gramEnd"/>
      <w:r w:rsidRPr="008F308C">
        <w:t xml:space="preserve"> Vec&lt;'a&gt;(x:'a,y:'a) =</w:t>
      </w:r>
    </w:p>
    <w:p w:rsidR="006343BB" w:rsidRDefault="008F308C">
      <w:pPr>
        <w:pStyle w:val="Code"/>
      </w:pPr>
      <w:r w:rsidRPr="008F308C">
        <w:t xml:space="preserve">  </w:t>
      </w:r>
      <w:proofErr w:type="gramStart"/>
      <w:r w:rsidRPr="008F308C">
        <w:t>member</w:t>
      </w:r>
      <w:proofErr w:type="gramEnd"/>
      <w:r w:rsidRPr="008F308C">
        <w:t xml:space="preserve"> v.x = x</w:t>
      </w:r>
    </w:p>
    <w:p w:rsidR="006343BB" w:rsidRDefault="008F308C">
      <w:pPr>
        <w:pStyle w:val="Code"/>
      </w:pPr>
      <w:r w:rsidRPr="008F308C">
        <w:t xml:space="preserve">  </w:t>
      </w:r>
      <w:proofErr w:type="gramStart"/>
      <w:r w:rsidRPr="008F308C">
        <w:t>member</w:t>
      </w:r>
      <w:proofErr w:type="gramEnd"/>
      <w:r w:rsidRPr="008F308C">
        <w:t xml:space="preserve"> v.y = y</w:t>
      </w:r>
    </w:p>
    <w:p w:rsidR="006343BB" w:rsidRDefault="008F308C">
      <w:pPr>
        <w:pStyle w:val="Code"/>
      </w:pPr>
      <w:r w:rsidRPr="008F308C">
        <w:t xml:space="preserve">  </w:t>
      </w:r>
      <w:proofErr w:type="gramStart"/>
      <w:r w:rsidRPr="008F308C">
        <w:t>member</w:t>
      </w:r>
      <w:proofErr w:type="gramEnd"/>
      <w:r w:rsidRPr="008F308C">
        <w:t xml:space="preserve"> v.Mul(w:Vec&lt;'b&gt;) : Vec&lt;'a*'b&gt; = new Vec&lt;'a*'b&gt;((v.x,w.x),(v.y,w.y))</w:t>
      </w:r>
    </w:p>
    <w:p w:rsidR="00EC1FBD" w:rsidRDefault="00EC1FBD">
      <w:r>
        <w:t xml:space="preserve">After we check the </w:t>
      </w:r>
      <w:proofErr w:type="gramStart"/>
      <w:r>
        <w:t>bindings  for</w:t>
      </w:r>
      <w:proofErr w:type="gramEnd"/>
      <w:r>
        <w:t xml:space="preserve"> v.X and v.Y we know the full type signatures for these bindings and we can </w:t>
      </w:r>
      <w:r w:rsidR="008F308C" w:rsidRPr="008F308C">
        <w:t>easily</w:t>
      </w:r>
      <w:r>
        <w:t xml:space="preserve"> see that these types are completely independent of the type of v.Mul. Hence the bindings can each be generalized immediately after they are checked.</w:t>
      </w:r>
    </w:p>
    <w:p w:rsidR="00EC1FBD" w:rsidRPr="00EC1FBD" w:rsidRDefault="00EC1FBD" w:rsidP="00EC1FBD">
      <w:r>
        <w:t>Likewise, the rule also applies to regulare "let rec" bindings</w:t>
      </w:r>
    </w:p>
    <w:p w:rsidR="006343BB" w:rsidRDefault="008F308C">
      <w:pPr>
        <w:pStyle w:val="Code"/>
      </w:pPr>
      <w:r w:rsidRPr="008F308C">
        <w:t xml:space="preserve">    </w:t>
      </w:r>
      <w:proofErr w:type="gramStart"/>
      <w:r w:rsidRPr="008F308C">
        <w:t>let</w:t>
      </w:r>
      <w:proofErr w:type="gramEnd"/>
      <w:r w:rsidRPr="008F308C">
        <w:t xml:space="preserve"> rec f x = x</w:t>
      </w:r>
    </w:p>
    <w:p w:rsidR="006343BB" w:rsidRDefault="008F308C">
      <w:pPr>
        <w:pStyle w:val="Code"/>
      </w:pPr>
      <w:r w:rsidRPr="008F308C">
        <w:t xml:space="preserve">    </w:t>
      </w:r>
      <w:proofErr w:type="gramStart"/>
      <w:r w:rsidRPr="008F308C">
        <w:t>and</w:t>
      </w:r>
      <w:proofErr w:type="gramEnd"/>
      <w:r w:rsidRPr="008F308C">
        <w:t xml:space="preserve"> g x = f 1</w:t>
      </w:r>
    </w:p>
    <w:p w:rsidR="00EC1FBD" w:rsidRPr="00EC1FBD" w:rsidRDefault="008F308C">
      <w:r w:rsidRPr="008F308C">
        <w:t>Here "f" can be generalized early. This rule has several nice properties</w:t>
      </w:r>
    </w:p>
    <w:p w:rsidR="006343BB" w:rsidRDefault="008F308C">
      <w:pPr>
        <w:pStyle w:val="ListParagraph"/>
        <w:numPr>
          <w:ilvl w:val="0"/>
          <w:numId w:val="63"/>
        </w:numPr>
      </w:pPr>
      <w:r w:rsidRPr="008F308C">
        <w:t>Two "let rec" groups can be merged and type checking will still succeed</w:t>
      </w:r>
    </w:p>
    <w:p w:rsidR="006343BB" w:rsidRDefault="008F308C">
      <w:pPr>
        <w:pStyle w:val="ListParagraph"/>
        <w:numPr>
          <w:ilvl w:val="0"/>
          <w:numId w:val="63"/>
        </w:numPr>
      </w:pPr>
      <w:r w:rsidRPr="008F308C">
        <w:lastRenderedPageBreak/>
        <w:t>An existing set of "let" bindings for functions can be made recursive and type checking will still succeed (because the order of construction of the let bindings mean that the types are necessarily independent)</w:t>
      </w:r>
    </w:p>
    <w:p w:rsidR="006343BB" w:rsidRDefault="008F308C">
      <w:pPr>
        <w:pStyle w:val="ListParagraph"/>
        <w:numPr>
          <w:ilvl w:val="0"/>
          <w:numId w:val="63"/>
        </w:numPr>
      </w:pPr>
      <w:r w:rsidRPr="008F308C">
        <w:t>At the final binding of a recursive group, all bindings are considered "indpeendent". Thus the rule can be seen as a replacement for the existing rules for generalization, rather than a new rule.</w:t>
      </w:r>
    </w:p>
    <w:p w:rsidR="00EC1FBD" w:rsidRPr="00EC1FBD" w:rsidRDefault="008F308C" w:rsidP="00EC1FBD">
      <w:r w:rsidRPr="008F308C">
        <w:t>The change will not break existing code, except that it may make some code more general and hence require a change in a signature file.  One ramification of this rule is that members that get used generically within their own scope at non-regular types must be placed earlier in the declaration order. For example, this typechecks:</w:t>
      </w:r>
    </w:p>
    <w:p w:rsidR="006343BB" w:rsidRDefault="008F308C">
      <w:pPr>
        <w:pStyle w:val="Code"/>
      </w:pPr>
      <w:r w:rsidRPr="008F308C">
        <w:t xml:space="preserve">    </w:t>
      </w:r>
      <w:proofErr w:type="gramStart"/>
      <w:r w:rsidRPr="008F308C">
        <w:t>let</w:t>
      </w:r>
      <w:proofErr w:type="gramEnd"/>
      <w:r w:rsidRPr="008F308C">
        <w:t xml:space="preserve"> rec f x = x</w:t>
      </w:r>
    </w:p>
    <w:p w:rsidR="006343BB" w:rsidRDefault="008F308C">
      <w:pPr>
        <w:pStyle w:val="Code"/>
      </w:pPr>
      <w:r w:rsidRPr="008F308C">
        <w:t xml:space="preserve">    </w:t>
      </w:r>
      <w:proofErr w:type="gramStart"/>
      <w:r w:rsidRPr="008F308C">
        <w:t>and</w:t>
      </w:r>
      <w:proofErr w:type="gramEnd"/>
      <w:r w:rsidRPr="008F308C">
        <w:t xml:space="preserve"> g x = f 1</w:t>
      </w:r>
    </w:p>
    <w:p w:rsidR="00EC1FBD" w:rsidRPr="00EC1FBD" w:rsidRDefault="008F308C" w:rsidP="00EC1FBD">
      <w:proofErr w:type="gramStart"/>
      <w:r w:rsidRPr="008F308C">
        <w:t>but</w:t>
      </w:r>
      <w:proofErr w:type="gramEnd"/>
      <w:r w:rsidRPr="008F308C">
        <w:t xml:space="preserve"> the reverse order gives rise to different types (f is not generic)</w:t>
      </w:r>
    </w:p>
    <w:p w:rsidR="006343BB" w:rsidRDefault="008F308C">
      <w:pPr>
        <w:pStyle w:val="Code"/>
      </w:pPr>
      <w:r w:rsidRPr="008F308C">
        <w:t xml:space="preserve">    </w:t>
      </w:r>
      <w:proofErr w:type="gramStart"/>
      <w:r w:rsidRPr="008F308C">
        <w:t>let</w:t>
      </w:r>
      <w:proofErr w:type="gramEnd"/>
      <w:r w:rsidRPr="008F308C">
        <w:t xml:space="preserve"> rec g x = f 1</w:t>
      </w:r>
    </w:p>
    <w:p w:rsidR="006343BB" w:rsidRDefault="008F308C">
      <w:pPr>
        <w:pStyle w:val="Code"/>
      </w:pPr>
      <w:r w:rsidRPr="008F308C">
        <w:t xml:space="preserve">    </w:t>
      </w:r>
      <w:proofErr w:type="gramStart"/>
      <w:r w:rsidRPr="008F308C">
        <w:t>and</w:t>
      </w:r>
      <w:proofErr w:type="gramEnd"/>
      <w:r w:rsidRPr="008F308C">
        <w:t xml:space="preserve"> f x = x</w:t>
      </w:r>
    </w:p>
    <w:p w:rsidR="00EC1FBD" w:rsidRPr="00543634" w:rsidRDefault="008F308C">
      <w:r w:rsidRPr="008F308C">
        <w:t xml:space="preserve">While this is imperfect, it is relatively rare, since irregular recursive uses are relatively rare. It does introduce a new ordering dependency in F#, but </w:t>
      </w:r>
    </w:p>
    <w:p w:rsidR="006343BB" w:rsidRDefault="008F308C">
      <w:pPr>
        <w:pStyle w:val="ListParagraph"/>
        <w:numPr>
          <w:ilvl w:val="0"/>
          <w:numId w:val="64"/>
        </w:numPr>
      </w:pPr>
      <w:r w:rsidRPr="008F308C">
        <w:t>F# code is already left-to-right ordered</w:t>
      </w:r>
    </w:p>
    <w:p w:rsidR="006343BB" w:rsidRDefault="008F308C">
      <w:pPr>
        <w:pStyle w:val="ListParagraph"/>
        <w:numPr>
          <w:ilvl w:val="0"/>
          <w:numId w:val="64"/>
        </w:numPr>
      </w:pPr>
      <w:r w:rsidRPr="008F308C">
        <w:t>It is better than having to fully qualify the types for all members used generically, especially properties in generic classes</w:t>
      </w:r>
    </w:p>
    <w:p w:rsidR="00EC1FBD" w:rsidRPr="00543634" w:rsidRDefault="00543634">
      <w:r>
        <w:t xml:space="preserve">During </w:t>
      </w:r>
      <w:r w:rsidR="008F308C" w:rsidRPr="008F308C">
        <w:t>a review of this for soundness with James and we found some interesting cases. Notably</w:t>
      </w:r>
    </w:p>
    <w:p w:rsidR="006343BB" w:rsidRDefault="008F308C">
      <w:pPr>
        <w:pStyle w:val="ListParagraph"/>
        <w:numPr>
          <w:ilvl w:val="0"/>
          <w:numId w:val="65"/>
        </w:numPr>
      </w:pPr>
      <w:r w:rsidRPr="008F308C">
        <w:t>The process of determining the set of generalizable bindings must be a greatest fixed point</w:t>
      </w:r>
    </w:p>
    <w:p w:rsidR="006343BB" w:rsidRDefault="008F308C">
      <w:pPr>
        <w:pStyle w:val="ListParagraph"/>
        <w:numPr>
          <w:ilvl w:val="0"/>
          <w:numId w:val="65"/>
        </w:numPr>
      </w:pPr>
      <w:r w:rsidRPr="008F308C">
        <w:t>The type variables for class definitions and member definitions should not act as a limit on the set of generalizable bindings. For example, given the following:</w:t>
      </w:r>
    </w:p>
    <w:p w:rsidR="006343BB" w:rsidRDefault="008F308C">
      <w:pPr>
        <w:pStyle w:val="Code"/>
      </w:pPr>
      <w:proofErr w:type="gramStart"/>
      <w:r w:rsidRPr="008F308C">
        <w:t>type</w:t>
      </w:r>
      <w:proofErr w:type="gramEnd"/>
      <w:r w:rsidRPr="008F308C">
        <w:t xml:space="preserve"> Vec&lt;'a&gt;(x:'a,y:'a) =</w:t>
      </w:r>
    </w:p>
    <w:p w:rsidR="006343BB" w:rsidRDefault="008F308C">
      <w:pPr>
        <w:pStyle w:val="Code"/>
      </w:pPr>
      <w:r w:rsidRPr="008F308C">
        <w:t xml:space="preserve">  </w:t>
      </w:r>
      <w:proofErr w:type="gramStart"/>
      <w:r w:rsidRPr="008F308C">
        <w:t>member</w:t>
      </w:r>
      <w:proofErr w:type="gramEnd"/>
      <w:r w:rsidRPr="008F308C">
        <w:t xml:space="preserve"> v.x = x</w:t>
      </w:r>
    </w:p>
    <w:p w:rsidR="006343BB" w:rsidRDefault="008F308C">
      <w:pPr>
        <w:pStyle w:val="Code"/>
      </w:pPr>
      <w:r w:rsidRPr="008F308C">
        <w:t xml:space="preserve">  </w:t>
      </w:r>
      <w:proofErr w:type="gramStart"/>
      <w:r w:rsidRPr="008F308C">
        <w:t>member</w:t>
      </w:r>
      <w:proofErr w:type="gramEnd"/>
      <w:r w:rsidRPr="008F308C">
        <w:t xml:space="preserve"> v.y = y</w:t>
      </w:r>
    </w:p>
    <w:p w:rsidR="006343BB" w:rsidRDefault="008F308C">
      <w:pPr>
        <w:pStyle w:val="Code"/>
      </w:pPr>
      <w:r w:rsidRPr="008F308C">
        <w:t xml:space="preserve">  </w:t>
      </w:r>
      <w:proofErr w:type="gramStart"/>
      <w:r w:rsidRPr="008F308C">
        <w:t>member</w:t>
      </w:r>
      <w:proofErr w:type="gramEnd"/>
      <w:r w:rsidRPr="008F308C">
        <w:t xml:space="preserve"> v.Mul(w:Vec&lt;'b&gt;) : Vec&lt;'a*'b&gt; = new Vec&lt;'a*'b&gt;((v.x,w.x),(v.y,w.y))</w:t>
      </w:r>
    </w:p>
    <w:p w:rsidR="00EC1FBD" w:rsidRDefault="008F308C">
      <w:r w:rsidRPr="008F308C">
        <w:t>The type of "X" does involve 'a, as does the type of Mul, but this is not an inference variable – it is a declared type inference variable.</w:t>
      </w:r>
    </w:p>
    <w:p w:rsidR="006343BB" w:rsidRDefault="009D064D">
      <w:pPr>
        <w:pStyle w:val="Heading4"/>
      </w:pPr>
      <w:r>
        <w:t>Avoiding Quadtratic Cost in the Implementation</w:t>
      </w:r>
    </w:p>
    <w:p w:rsidR="009D064D" w:rsidRPr="009D064D" w:rsidRDefault="008F308C">
      <w:r w:rsidRPr="008F308C">
        <w:t>The first implementation of th</w:t>
      </w:r>
      <w:r w:rsidR="00D802AD">
        <w:t>e above had a problem with quad</w:t>
      </w:r>
      <w:r w:rsidRPr="008F308C">
        <w:t xml:space="preserve">ratic cost. It turns out we can remove the quadratic behaviour as follows. </w:t>
      </w:r>
    </w:p>
    <w:p w:rsidR="006343BB" w:rsidRDefault="008F308C">
      <w:pPr>
        <w:pStyle w:val="ListParagraph"/>
        <w:numPr>
          <w:ilvl w:val="0"/>
          <w:numId w:val="68"/>
        </w:numPr>
      </w:pPr>
      <w:r w:rsidRPr="008F308C">
        <w:t xml:space="preserve">During type checking we already keep a table of recursive uses of values, indexed by target value. </w:t>
      </w:r>
    </w:p>
    <w:p w:rsidR="006343BB" w:rsidRDefault="008F308C">
      <w:pPr>
        <w:pStyle w:val="ListParagraph"/>
        <w:numPr>
          <w:ilvl w:val="0"/>
          <w:numId w:val="68"/>
        </w:numPr>
      </w:pPr>
      <w:r w:rsidRPr="008F308C">
        <w:t xml:space="preserve">This table is usually much smaller than the number of remaining forward declarations – e.g. in the pathological case you mentioned below this table is size 1. </w:t>
      </w:r>
    </w:p>
    <w:p w:rsidR="006343BB" w:rsidRDefault="008F308C">
      <w:pPr>
        <w:pStyle w:val="ListParagraph"/>
        <w:numPr>
          <w:ilvl w:val="0"/>
          <w:numId w:val="68"/>
        </w:numPr>
      </w:pPr>
      <w:r w:rsidRPr="008F308C">
        <w:t xml:space="preserve">If a forward declaration does not have an entry in this table then its type can't involve any inference variables from the declarations we have already checked. </w:t>
      </w:r>
    </w:p>
    <w:p w:rsidR="006343BB" w:rsidRDefault="008F308C">
      <w:pPr>
        <w:pStyle w:val="ListParagraph"/>
        <w:numPr>
          <w:ilvl w:val="0"/>
          <w:numId w:val="68"/>
        </w:numPr>
      </w:pPr>
      <w:r w:rsidRPr="008F308C">
        <w:t xml:space="preserve">So by scanning the domain of this table we can reduce the complexity down to something like </w:t>
      </w:r>
      <w:proofErr w:type="gramStart"/>
      <w:r w:rsidRPr="008F308C">
        <w:t>O(</w:t>
      </w:r>
      <w:proofErr w:type="gramEnd"/>
      <w:r w:rsidRPr="008F308C">
        <w:t xml:space="preserve">n * average-number-of-forward-calls). </w:t>
      </w:r>
    </w:p>
    <w:p w:rsidR="006343BB" w:rsidRDefault="008F308C">
      <w:pPr>
        <w:pStyle w:val="ListParagraph"/>
        <w:numPr>
          <w:ilvl w:val="0"/>
          <w:numId w:val="68"/>
        </w:numPr>
      </w:pPr>
      <w:r w:rsidRPr="008F308C">
        <w:lastRenderedPageBreak/>
        <w:t>For a fully connected programs or programs where every forward declaration is subject to a forward call, this would be quadratic. However we do not expect callgraphs to be like this in practice</w:t>
      </w:r>
    </w:p>
    <w:p w:rsidR="006E66D5" w:rsidRDefault="006E66D5">
      <w:pPr>
        <w:pStyle w:val="ListParagraph"/>
        <w:numPr>
          <w:ilvl w:val="0"/>
          <w:numId w:val="68"/>
        </w:numPr>
      </w:pPr>
      <w:r>
        <w:t>The complexity is still dependent on the number of ungeneralized bindings. The complexity is something like:</w:t>
      </w:r>
    </w:p>
    <w:p w:rsidR="006343BB" w:rsidRDefault="006E66D5">
      <w:pPr>
        <w:ind w:left="720" w:firstLine="720"/>
      </w:pPr>
      <w:proofErr w:type="gramStart"/>
      <w:r>
        <w:t>O(</w:t>
      </w:r>
      <w:proofErr w:type="gramEnd"/>
      <w:r>
        <w:t xml:space="preserve">n * (average-number-of-forward-calls + average-number-ungeneralized-bindings)). </w:t>
      </w:r>
    </w:p>
    <w:p w:rsidR="006343BB" w:rsidRDefault="006E66D5">
      <w:pPr>
        <w:pStyle w:val="Heading3"/>
      </w:pPr>
      <w:bookmarkStart w:id="9" w:name="_Toc266534928"/>
      <w:r>
        <w:t>Value Restriction Issues</w:t>
      </w:r>
      <w:bookmarkEnd w:id="9"/>
    </w:p>
    <w:p w:rsidR="006E66D5" w:rsidRDefault="006E66D5" w:rsidP="006E66D5">
      <w:r>
        <w:t>This documents a corner case relating to false value restriction warnings for code such as that below</w:t>
      </w:r>
    </w:p>
    <w:p w:rsidR="006343BB" w:rsidRDefault="006E66D5">
      <w:pPr>
        <w:pStyle w:val="Code"/>
      </w:pPr>
      <w:proofErr w:type="gramStart"/>
      <w:r>
        <w:t>type</w:t>
      </w:r>
      <w:proofErr w:type="gramEnd"/>
      <w:r>
        <w:t xml:space="preserve"> Foo() =</w:t>
      </w:r>
    </w:p>
    <w:p w:rsidR="006343BB" w:rsidRDefault="006E66D5">
      <w:pPr>
        <w:pStyle w:val="Code"/>
      </w:pPr>
      <w:r>
        <w:t xml:space="preserve">    </w:t>
      </w:r>
      <w:proofErr w:type="gramStart"/>
      <w:r>
        <w:t>let</w:t>
      </w:r>
      <w:proofErr w:type="gramEnd"/>
      <w:r>
        <w:t xml:space="preserve"> mutable data : obj = null</w:t>
      </w:r>
    </w:p>
    <w:p w:rsidR="006343BB" w:rsidRDefault="006E66D5">
      <w:pPr>
        <w:pStyle w:val="Code"/>
      </w:pPr>
      <w:r>
        <w:t xml:space="preserve">    </w:t>
      </w:r>
    </w:p>
    <w:p w:rsidR="006343BB" w:rsidRDefault="006E66D5">
      <w:pPr>
        <w:pStyle w:val="Code"/>
      </w:pPr>
      <w:r>
        <w:t xml:space="preserve">    </w:t>
      </w:r>
      <w:proofErr w:type="gramStart"/>
      <w:r>
        <w:t>member</w:t>
      </w:r>
      <w:proofErr w:type="gramEnd"/>
      <w:r>
        <w:t xml:space="preserve"> this.Data1 = data</w:t>
      </w:r>
    </w:p>
    <w:p w:rsidR="006343BB" w:rsidRDefault="006E66D5">
      <w:pPr>
        <w:pStyle w:val="Code"/>
      </w:pPr>
      <w:r>
        <w:t xml:space="preserve">    </w:t>
      </w:r>
    </w:p>
    <w:p w:rsidR="006343BB" w:rsidRDefault="006E66D5">
      <w:pPr>
        <w:pStyle w:val="Code"/>
      </w:pPr>
      <w:r>
        <w:t>    </w:t>
      </w:r>
      <w:proofErr w:type="gramStart"/>
      <w:r>
        <w:t>member</w:t>
      </w:r>
      <w:proofErr w:type="gramEnd"/>
      <w:r>
        <w:t xml:space="preserve"> this.Data2 </w:t>
      </w:r>
    </w:p>
    <w:p w:rsidR="006343BB" w:rsidRDefault="006E66D5">
      <w:pPr>
        <w:pStyle w:val="Code"/>
      </w:pPr>
      <w:r>
        <w:t xml:space="preserve">        </w:t>
      </w:r>
      <w:proofErr w:type="gramStart"/>
      <w:r>
        <w:t>with</w:t>
      </w:r>
      <w:proofErr w:type="gramEnd"/>
      <w:r>
        <w:t xml:space="preserve"> get () = data</w:t>
      </w:r>
    </w:p>
    <w:p w:rsidR="006343BB" w:rsidRDefault="006E66D5">
      <w:pPr>
        <w:pStyle w:val="Code"/>
      </w:pPr>
      <w:r>
        <w:t xml:space="preserve">        </w:t>
      </w:r>
      <w:proofErr w:type="gramStart"/>
      <w:r>
        <w:t>and</w:t>
      </w:r>
      <w:proofErr w:type="gramEnd"/>
      <w:r>
        <w:t xml:space="preserve"> set s = data &lt;- s</w:t>
      </w:r>
    </w:p>
    <w:p w:rsidR="006E66D5" w:rsidRDefault="006E66D5" w:rsidP="006E66D5">
      <w:r>
        <w:t>Here the fact that we allow subsumption on assignment to fields means that “Data2.set</w:t>
      </w:r>
      <w:proofErr w:type="gramStart"/>
      <w:r>
        <w:t>”  is</w:t>
      </w:r>
      <w:proofErr w:type="gramEnd"/>
      <w:r>
        <w:t xml:space="preserve"> potentially generic – the input “s” could, in theory, be a value of any type. However, there is a .NET restriction that properties may not be generic. Hence “Data2.set” is not generalized over the type of “s”.</w:t>
      </w:r>
    </w:p>
    <w:p w:rsidR="006E66D5" w:rsidRDefault="006E66D5" w:rsidP="006E66D5">
      <w:r>
        <w:t>This is previously reported as a value restriction. Instead, we now do not apply the value restriction to any function or member bindings, and instead leave these type variables involved in these bindings as unsolved, and ultimately choose arbitrary types for them. This means “s” gets type “obj” in the above example.</w:t>
      </w:r>
    </w:p>
    <w:p w:rsidR="006E66D5" w:rsidRDefault="006E66D5" w:rsidP="006E66D5">
      <w:r>
        <w:t xml:space="preserve">This also affects code that is not fully generalized, e.g. </w:t>
      </w:r>
    </w:p>
    <w:p w:rsidR="006343BB" w:rsidRDefault="006E66D5">
      <w:pPr>
        <w:pStyle w:val="Code"/>
      </w:pPr>
      <w:r>
        <w:t xml:space="preserve">                </w:t>
      </w:r>
      <w:proofErr w:type="gramStart"/>
      <w:r>
        <w:t>let</w:t>
      </w:r>
      <w:proofErr w:type="gramEnd"/>
      <w:r>
        <w:t xml:space="preserve"> f&lt;'a&gt; (x,y) = (x,y)</w:t>
      </w:r>
    </w:p>
    <w:p w:rsidR="006E66D5" w:rsidRDefault="006E66D5" w:rsidP="006E66D5">
      <w:r>
        <w:t>Here the types for x and y are not generalized because the user has explicitly mentioned the generalized type variables. Again we previously reported a value restriction. Now, in F# 2.0, the inferred type is</w:t>
      </w:r>
    </w:p>
    <w:p w:rsidR="006343BB" w:rsidRDefault="006E66D5">
      <w:pPr>
        <w:pStyle w:val="Code"/>
      </w:pPr>
      <w:r>
        <w:t>                f&lt;'a</w:t>
      </w:r>
      <w:proofErr w:type="gramStart"/>
      <w:r>
        <w:t>&gt; :</w:t>
      </w:r>
      <w:proofErr w:type="gramEnd"/>
      <w:r>
        <w:t xml:space="preserve"> obj * obj -&gt; obj * obj</w:t>
      </w:r>
    </w:p>
    <w:p w:rsidR="006343BB" w:rsidRDefault="001D52DB">
      <w:pPr>
        <w:pStyle w:val="Heading2"/>
      </w:pPr>
      <w:bookmarkStart w:id="10" w:name="_Toc266534929"/>
      <w:r>
        <w:t>Name Resolution</w:t>
      </w:r>
      <w:bookmarkEnd w:id="10"/>
      <w:r>
        <w:t xml:space="preserve"> </w:t>
      </w:r>
    </w:p>
    <w:p w:rsidR="006343BB" w:rsidRDefault="001D52DB">
      <w:pPr>
        <w:pStyle w:val="Heading3"/>
        <w:rPr>
          <w:lang w:eastAsia="en-GB"/>
        </w:rPr>
      </w:pPr>
      <w:bookmarkStart w:id="11" w:name="_Toc266534930"/>
      <w:r>
        <w:rPr>
          <w:lang w:eastAsia="en-GB"/>
        </w:rPr>
        <w:t xml:space="preserve">Proposed Design </w:t>
      </w:r>
      <w:proofErr w:type="gramStart"/>
      <w:r>
        <w:rPr>
          <w:lang w:eastAsia="en-GB"/>
        </w:rPr>
        <w:t>For</w:t>
      </w:r>
      <w:proofErr w:type="gramEnd"/>
      <w:r>
        <w:rPr>
          <w:lang w:eastAsia="en-GB"/>
        </w:rPr>
        <w:t xml:space="preserve"> Row and Column Slicing</w:t>
      </w:r>
      <w:bookmarkEnd w:id="11"/>
      <w:r>
        <w:rPr>
          <w:lang w:eastAsia="en-GB"/>
        </w:rPr>
        <w:t xml:space="preserve"> </w:t>
      </w:r>
    </w:p>
    <w:p w:rsidR="001D52DB" w:rsidRPr="001D52DB" w:rsidRDefault="008F308C">
      <w:r w:rsidRPr="008F308C">
        <w:t>The syntax we’d use for taking rows and columns is</w:t>
      </w:r>
    </w:p>
    <w:p w:rsidR="006343BB" w:rsidRDefault="008F308C">
      <w:pPr>
        <w:pStyle w:val="Code"/>
      </w:pPr>
      <w:r w:rsidRPr="008F308C">
        <w:t>expr</w:t>
      </w:r>
      <w:proofErr w:type="gramStart"/>
      <w:r w:rsidRPr="008F308C">
        <w:t>.[</w:t>
      </w:r>
      <w:proofErr w:type="gramEnd"/>
      <w:r w:rsidRPr="008F308C">
        <w:t>3,*] // slice a row</w:t>
      </w:r>
    </w:p>
    <w:p w:rsidR="006343BB" w:rsidRDefault="008F308C">
      <w:pPr>
        <w:pStyle w:val="Code"/>
      </w:pPr>
      <w:r w:rsidRPr="008F308C">
        <w:t>expr</w:t>
      </w:r>
      <w:proofErr w:type="gramStart"/>
      <w:r w:rsidRPr="008F308C">
        <w:t>.[</w:t>
      </w:r>
      <w:proofErr w:type="gramEnd"/>
      <w:r w:rsidRPr="008F308C">
        <w:t>*,3] // slice a column</w:t>
      </w:r>
    </w:p>
    <w:p w:rsidR="006343BB" w:rsidRDefault="008F308C">
      <w:pPr>
        <w:pStyle w:val="Code"/>
      </w:pPr>
      <w:r w:rsidRPr="008F308C">
        <w:t>expr</w:t>
      </w:r>
      <w:proofErr w:type="gramStart"/>
      <w:r w:rsidRPr="008F308C">
        <w:t>.[</w:t>
      </w:r>
      <w:proofErr w:type="gramEnd"/>
      <w:r w:rsidRPr="008F308C">
        <w:t>4..7,3] // slice a portion of a column</w:t>
      </w:r>
    </w:p>
    <w:p w:rsidR="001D52DB" w:rsidRPr="001D52DB" w:rsidRDefault="008F308C">
      <w:r w:rsidRPr="008F308C">
        <w:t xml:space="preserve">We would choose a mapping, i.e. map to </w:t>
      </w:r>
    </w:p>
    <w:p w:rsidR="006343BB" w:rsidRDefault="008F308C">
      <w:pPr>
        <w:pStyle w:val="Code"/>
      </w:pPr>
      <w:proofErr w:type="gramStart"/>
      <w:r w:rsidRPr="008F308C">
        <w:t>GetSlice(</w:t>
      </w:r>
      <w:proofErr w:type="gramEnd"/>
      <w:r w:rsidRPr="008F308C">
        <w:t>int, int option, int option) : RowVector</w:t>
      </w:r>
    </w:p>
    <w:p w:rsidR="006343BB" w:rsidRDefault="008F308C">
      <w:pPr>
        <w:pStyle w:val="Code"/>
      </w:pPr>
      <w:proofErr w:type="gramStart"/>
      <w:r w:rsidRPr="008F308C">
        <w:t>GetSlice(</w:t>
      </w:r>
      <w:proofErr w:type="gramEnd"/>
      <w:r w:rsidRPr="008F308C">
        <w:t>int option, int option,int) : Vector</w:t>
      </w:r>
    </w:p>
    <w:p w:rsidR="00677BC3" w:rsidRDefault="001D52DB">
      <w:r>
        <w:t xml:space="preserve">Don says: </w:t>
      </w:r>
    </w:p>
    <w:p w:rsidR="006343BB" w:rsidRDefault="008F308C">
      <w:pPr>
        <w:ind w:left="720"/>
        <w:rPr>
          <w:i/>
        </w:rPr>
      </w:pPr>
      <w:r w:rsidRPr="008F308C">
        <w:rPr>
          <w:i/>
        </w:rPr>
        <w:t>I don’t really like the reliance on argument ordering. Better might be</w:t>
      </w:r>
    </w:p>
    <w:p w:rsidR="006343BB" w:rsidRDefault="008F308C">
      <w:pPr>
        <w:pStyle w:val="Code"/>
        <w:ind w:left="1440"/>
      </w:pPr>
      <w:proofErr w:type="gramStart"/>
      <w:r w:rsidRPr="008F308C">
        <w:lastRenderedPageBreak/>
        <w:t>GetRowSlice(</w:t>
      </w:r>
      <w:proofErr w:type="gramEnd"/>
      <w:r w:rsidRPr="008F308C">
        <w:t>int, int option, int option) : RowVector</w:t>
      </w:r>
    </w:p>
    <w:p w:rsidR="006343BB" w:rsidRDefault="008F308C">
      <w:pPr>
        <w:pStyle w:val="Code"/>
        <w:ind w:left="1440"/>
      </w:pPr>
      <w:proofErr w:type="gramStart"/>
      <w:r w:rsidRPr="008F308C">
        <w:t>GetColumnSlice(</w:t>
      </w:r>
      <w:proofErr w:type="gramEnd"/>
      <w:r w:rsidRPr="008F308C">
        <w:t>int,int option, int option) : Vector</w:t>
      </w:r>
    </w:p>
    <w:p w:rsidR="001D52DB" w:rsidRDefault="001D52DB">
      <w:r>
        <w:t>Luke Says:</w:t>
      </w:r>
    </w:p>
    <w:p w:rsidR="006343BB" w:rsidRDefault="008F308C">
      <w:pPr>
        <w:ind w:left="720"/>
        <w:rPr>
          <w:i/>
        </w:rPr>
      </w:pPr>
      <w:r w:rsidRPr="008F308C">
        <w:rPr>
          <w:i/>
        </w:rPr>
        <w:t>Any reason we are limiting to 1D and 2D slicing, besides these being the two most common cases?  Even if we don’t want to add higher-dimensional slicing at this stage, it would be good to make sure that the implementation for 1 and 2D slicing could be extended to higher dimensions.  This is one reason why GetRowSlice/GetRow is less desirable – there is no 3-or-higher dimensional analog to Rows and Columns.</w:t>
      </w:r>
    </w:p>
    <w:p w:rsidR="001D52DB" w:rsidRDefault="001D52DB">
      <w:pPr>
        <w:rPr>
          <w:lang w:val="en-US"/>
        </w:rPr>
      </w:pPr>
      <w:r>
        <w:rPr>
          <w:lang w:val="en-US"/>
        </w:rPr>
        <w:t>Don says:</w:t>
      </w:r>
    </w:p>
    <w:p w:rsidR="006343BB" w:rsidRDefault="001D52DB">
      <w:pPr>
        <w:ind w:left="720"/>
        <w:rPr>
          <w:i/>
        </w:rPr>
      </w:pPr>
      <w:r w:rsidRPr="001D52DB">
        <w:rPr>
          <w:i/>
        </w:rPr>
        <w:t xml:space="preserve">Good points all round. </w:t>
      </w:r>
      <w:r w:rsidR="008F308C" w:rsidRPr="008F308C">
        <w:rPr>
          <w:i/>
        </w:rPr>
        <w:t xml:space="preserve">My only thought here is that we may need to make an attempt to avoid accidental collisions with existing methods on existing matrix types (a collision would mean the extension method approach wouldn’t work). “GetRow” is very likely to collide, “GetRowSlice” less so, “GetSlice” possibly, “GetFSharpSlice” not at all </w:t>
      </w:r>
    </w:p>
    <w:p w:rsidR="00147663" w:rsidRDefault="000B47AD" w:rsidP="00147663">
      <w:pPr>
        <w:pStyle w:val="Heading3"/>
        <w:rPr>
          <w:lang w:eastAsia="en-GB"/>
        </w:rPr>
      </w:pPr>
      <w:bookmarkStart w:id="12" w:name="_Toc266534931"/>
      <w:r>
        <w:rPr>
          <w:lang w:eastAsia="en-GB"/>
        </w:rPr>
        <w:t>Using Type Names as Constructor Functions</w:t>
      </w:r>
      <w:bookmarkEnd w:id="12"/>
    </w:p>
    <w:p w:rsidR="000B47AD" w:rsidRPr="00FA390E" w:rsidRDefault="008F308C" w:rsidP="000B47AD">
      <w:pPr>
        <w:rPr>
          <w:rFonts w:ascii="Calibri" w:hAnsi="Calibri" w:cs="Calibri"/>
          <w:sz w:val="22"/>
        </w:rPr>
      </w:pPr>
      <w:r w:rsidRPr="008F308C">
        <w:rPr>
          <w:rFonts w:ascii="Calibri" w:hAnsi="Calibri" w:cs="Calibri"/>
          <w:sz w:val="22"/>
        </w:rPr>
        <w:t xml:space="preserve">FAQ: </w:t>
      </w:r>
    </w:p>
    <w:p w:rsidR="006343BB" w:rsidRDefault="008F308C">
      <w:pPr>
        <w:ind w:left="720"/>
        <w:rPr>
          <w:rFonts w:ascii="Calibri" w:hAnsi="Calibri" w:cs="Calibri"/>
          <w:sz w:val="22"/>
        </w:rPr>
      </w:pPr>
      <w:r w:rsidRPr="008F308C">
        <w:rPr>
          <w:rFonts w:ascii="Calibri" w:hAnsi="Calibri" w:cs="Calibri"/>
          <w:sz w:val="22"/>
        </w:rPr>
        <w:t>Why does F# allow “C” to be used as a function name when it is a class constructor, even when C is generic?</w:t>
      </w:r>
    </w:p>
    <w:p w:rsidR="006343BB" w:rsidRDefault="008F308C">
      <w:pPr>
        <w:rPr>
          <w:rFonts w:ascii="Calibri" w:hAnsi="Calibri" w:cs="Calibri"/>
          <w:sz w:val="22"/>
        </w:rPr>
      </w:pPr>
      <w:r w:rsidRPr="008F308C">
        <w:rPr>
          <w:rFonts w:ascii="Calibri" w:hAnsi="Calibri" w:cs="Calibri"/>
          <w:sz w:val="22"/>
        </w:rPr>
        <w:t xml:space="preserve">Answer: </w:t>
      </w:r>
    </w:p>
    <w:p w:rsidR="006343BB" w:rsidRDefault="008F308C">
      <w:pPr>
        <w:ind w:left="720"/>
        <w:rPr>
          <w:rFonts w:ascii="Calibri" w:hAnsi="Calibri" w:cs="Calibri"/>
          <w:i/>
          <w:color w:val="1F497D"/>
          <w:sz w:val="22"/>
        </w:rPr>
      </w:pPr>
      <w:r w:rsidRPr="008F308C">
        <w:rPr>
          <w:rFonts w:ascii="Calibri" w:hAnsi="Calibri" w:cs="Calibri"/>
          <w:i/>
          <w:color w:val="1F497D"/>
          <w:sz w:val="22"/>
        </w:rPr>
        <w:t xml:space="preserve">For example, </w:t>
      </w:r>
      <w:proofErr w:type="gramStart"/>
      <w:r w:rsidRPr="008F308C">
        <w:rPr>
          <w:rFonts w:ascii="Calibri" w:hAnsi="Calibri" w:cs="Calibri"/>
          <w:i/>
          <w:color w:val="1F497D"/>
          <w:sz w:val="22"/>
        </w:rPr>
        <w:t>KeyValuePair(</w:t>
      </w:r>
      <w:proofErr w:type="gramEnd"/>
      <w:r w:rsidRPr="008F308C">
        <w:rPr>
          <w:rFonts w:ascii="Calibri" w:hAnsi="Calibri" w:cs="Calibri"/>
          <w:i/>
          <w:color w:val="1F497D"/>
          <w:sz w:val="22"/>
        </w:rPr>
        <w:t xml:space="preserve">k,v) now becomes KeyValuePair&lt;_,_&gt;(k,v). And using the a single constructor in a generic type as a first-class value now becomes </w:t>
      </w:r>
    </w:p>
    <w:p w:rsidR="006343BB" w:rsidRDefault="008F308C">
      <w:pPr>
        <w:pStyle w:val="Code"/>
        <w:ind w:firstLine="720"/>
      </w:pPr>
      <w:r w:rsidRPr="008F308C">
        <w:t>(</w:t>
      </w:r>
      <w:proofErr w:type="gramStart"/>
      <w:r w:rsidRPr="008F308C">
        <w:t>fun</w:t>
      </w:r>
      <w:proofErr w:type="gramEnd"/>
      <w:r w:rsidRPr="008F308C">
        <w:t xml:space="preserve"> (k,v) -&gt; KeyValuePair&lt;_,_&gt;(k,v)) </w:t>
      </w:r>
    </w:p>
    <w:p w:rsidR="006343BB" w:rsidRDefault="008F308C">
      <w:pPr>
        <w:ind w:left="720"/>
        <w:rPr>
          <w:rFonts w:ascii="Calibri" w:hAnsi="Calibri" w:cs="Calibri"/>
          <w:i/>
          <w:color w:val="1F497D"/>
          <w:sz w:val="22"/>
        </w:rPr>
      </w:pPr>
      <w:proofErr w:type="gramStart"/>
      <w:r w:rsidRPr="008F308C">
        <w:rPr>
          <w:rFonts w:ascii="Calibri" w:hAnsi="Calibri" w:cs="Calibri"/>
          <w:i/>
          <w:color w:val="1F497D"/>
          <w:sz w:val="22"/>
        </w:rPr>
        <w:t>which</w:t>
      </w:r>
      <w:proofErr w:type="gramEnd"/>
      <w:r w:rsidRPr="008F308C">
        <w:rPr>
          <w:rFonts w:ascii="Calibri" w:hAnsi="Calibri" w:cs="Calibri"/>
          <w:i/>
          <w:color w:val="1F497D"/>
          <w:sz w:val="22"/>
        </w:rPr>
        <w:t xml:space="preserve"> is a bit long – it almost feels like you should just be able to use “KeyValuePair” as a first class value if it’s not ambiguous.</w:t>
      </w:r>
    </w:p>
    <w:p w:rsidR="000B47AD" w:rsidRPr="00FA390E" w:rsidRDefault="008F308C" w:rsidP="000B47AD">
      <w:pPr>
        <w:rPr>
          <w:rFonts w:ascii="Calibri" w:hAnsi="Calibri" w:cs="Calibri"/>
          <w:sz w:val="22"/>
        </w:rPr>
      </w:pPr>
      <w:r w:rsidRPr="008F308C">
        <w:rPr>
          <w:rFonts w:ascii="Calibri" w:hAnsi="Calibri" w:cs="Calibri"/>
          <w:sz w:val="22"/>
        </w:rPr>
        <w:t xml:space="preserve">Note: </w:t>
      </w:r>
    </w:p>
    <w:p w:rsidR="006343BB" w:rsidRDefault="000B47AD">
      <w:pPr>
        <w:ind w:left="720"/>
        <w:rPr>
          <w:rFonts w:ascii="Calibri" w:hAnsi="Calibri" w:cs="Calibri"/>
          <w:i/>
          <w:iCs/>
          <w:color w:val="1F497D"/>
          <w:sz w:val="22"/>
          <w:lang w:val="en-US"/>
        </w:rPr>
      </w:pPr>
      <w:r>
        <w:rPr>
          <w:rFonts w:ascii="Calibri" w:hAnsi="Calibri" w:cs="Calibri"/>
          <w:i/>
          <w:iCs/>
          <w:color w:val="1F497D"/>
          <w:sz w:val="22"/>
          <w:lang w:val="en-US"/>
        </w:rPr>
        <w:t>Consider</w:t>
      </w:r>
    </w:p>
    <w:p w:rsidR="006343BB" w:rsidRDefault="008F308C">
      <w:pPr>
        <w:pStyle w:val="Code"/>
        <w:ind w:left="1440"/>
      </w:pPr>
      <w:proofErr w:type="gramStart"/>
      <w:r w:rsidRPr="008F308C">
        <w:t>type</w:t>
      </w:r>
      <w:proofErr w:type="gramEnd"/>
      <w:r w:rsidRPr="008F308C">
        <w:t xml:space="preserve"> Foo&lt;'a&gt;() =</w:t>
      </w:r>
    </w:p>
    <w:p w:rsidR="006343BB" w:rsidRDefault="008F308C">
      <w:pPr>
        <w:pStyle w:val="Code"/>
        <w:ind w:left="1440"/>
      </w:pPr>
      <w:r w:rsidRPr="008F308C">
        <w:t xml:space="preserve">    </w:t>
      </w:r>
      <w:proofErr w:type="gramStart"/>
      <w:r w:rsidRPr="008F308C">
        <w:t>member</w:t>
      </w:r>
      <w:proofErr w:type="gramEnd"/>
      <w:r w:rsidRPr="008F308C">
        <w:t xml:space="preserve"> x.f() = ()</w:t>
      </w:r>
    </w:p>
    <w:p w:rsidR="006343BB" w:rsidRDefault="006343BB">
      <w:pPr>
        <w:pStyle w:val="Code"/>
        <w:ind w:left="1440"/>
      </w:pPr>
    </w:p>
    <w:p w:rsidR="006343BB" w:rsidRDefault="008F308C">
      <w:pPr>
        <w:pStyle w:val="Code"/>
        <w:ind w:left="1440"/>
      </w:pPr>
      <w:proofErr w:type="gramStart"/>
      <w:r w:rsidRPr="008F308C">
        <w:t>type</w:t>
      </w:r>
      <w:proofErr w:type="gramEnd"/>
      <w:r w:rsidRPr="008F308C">
        <w:t xml:space="preserve"> Foo&lt;'a,'b&gt;() =</w:t>
      </w:r>
    </w:p>
    <w:p w:rsidR="006343BB" w:rsidRDefault="008F308C">
      <w:pPr>
        <w:pStyle w:val="Code"/>
        <w:ind w:left="1440"/>
      </w:pPr>
      <w:r w:rsidRPr="008F308C">
        <w:t xml:space="preserve">    </w:t>
      </w:r>
      <w:proofErr w:type="gramStart"/>
      <w:r w:rsidRPr="008F308C">
        <w:t>member</w:t>
      </w:r>
      <w:proofErr w:type="gramEnd"/>
      <w:r w:rsidRPr="008F308C">
        <w:t xml:space="preserve"> x.f() = ()</w:t>
      </w:r>
    </w:p>
    <w:p w:rsidR="006343BB" w:rsidRDefault="006343BB">
      <w:pPr>
        <w:pStyle w:val="Code"/>
        <w:ind w:left="1440"/>
      </w:pPr>
    </w:p>
    <w:p w:rsidR="006343BB" w:rsidRDefault="008F308C">
      <w:pPr>
        <w:pStyle w:val="Code"/>
        <w:ind w:left="1440"/>
      </w:pPr>
      <w:proofErr w:type="gramStart"/>
      <w:r w:rsidRPr="008F308C">
        <w:t>let</w:t>
      </w:r>
      <w:proofErr w:type="gramEnd"/>
      <w:r w:rsidRPr="008F308C">
        <w:t xml:space="preserve"> foo = Foo()  // Foo&lt;'a,b&gt; !!!</w:t>
      </w:r>
    </w:p>
    <w:p w:rsidR="006343BB" w:rsidRDefault="000B47AD">
      <w:pPr>
        <w:ind w:left="720"/>
        <w:rPr>
          <w:rFonts w:ascii="Calibri" w:hAnsi="Calibri" w:cs="Calibri"/>
          <w:i/>
          <w:color w:val="1F497D"/>
          <w:sz w:val="22"/>
        </w:rPr>
      </w:pPr>
      <w:r>
        <w:rPr>
          <w:rFonts w:ascii="Calibri" w:hAnsi="Calibri" w:cs="Calibri"/>
          <w:i/>
          <w:iCs/>
          <w:color w:val="1F497D"/>
          <w:sz w:val="22"/>
          <w:lang w:val="en-US"/>
        </w:rPr>
        <w:t>We give an error here that says “</w:t>
      </w:r>
      <w:proofErr w:type="gramStart"/>
      <w:r>
        <w:rPr>
          <w:rFonts w:ascii="Calibri" w:hAnsi="Calibri" w:cs="Calibri"/>
          <w:i/>
          <w:iCs/>
          <w:color w:val="1F497D"/>
          <w:sz w:val="22"/>
          <w:lang w:val="en-US"/>
        </w:rPr>
        <w:t>Foo(</w:t>
      </w:r>
      <w:proofErr w:type="gramEnd"/>
      <w:r>
        <w:rPr>
          <w:rFonts w:ascii="Calibri" w:hAnsi="Calibri" w:cs="Calibri"/>
          <w:i/>
          <w:iCs/>
          <w:color w:val="1F497D"/>
          <w:sz w:val="22"/>
          <w:lang w:val="en-US"/>
        </w:rPr>
        <w:t xml:space="preserve">)” is ambiguous and tells user to select Foo&lt;_&gt;() or Foo&lt;_,_&gt;().  </w:t>
      </w:r>
      <w:r w:rsidR="008F308C" w:rsidRPr="008F308C">
        <w:rPr>
          <w:rFonts w:ascii="Calibri" w:hAnsi="Calibri" w:cs="Calibri"/>
          <w:i/>
          <w:color w:val="1F497D"/>
          <w:sz w:val="22"/>
        </w:rPr>
        <w:t>We discussed the case in design meeting and decided to make it an error/warning/deprecation.</w:t>
      </w:r>
    </w:p>
    <w:p w:rsidR="006343BB" w:rsidRDefault="00E246F1">
      <w:pPr>
        <w:pStyle w:val="Heading3"/>
        <w:rPr>
          <w:lang w:eastAsia="en-GB"/>
        </w:rPr>
      </w:pPr>
      <w:bookmarkStart w:id="13" w:name="_Toc266534932"/>
      <w:r>
        <w:rPr>
          <w:lang w:eastAsia="en-GB"/>
        </w:rPr>
        <w:t>Property/static-member/function design pattern</w:t>
      </w:r>
      <w:bookmarkEnd w:id="13"/>
    </w:p>
    <w:p w:rsidR="00E246F1" w:rsidRDefault="00E246F1">
      <w:r>
        <w:t>This email message captures a long thread on the property/static-member/function design pattern</w:t>
      </w:r>
    </w:p>
    <w:p w:rsidR="00E246F1" w:rsidRPr="00E246F1" w:rsidRDefault="00E246F1">
      <w:r>
        <w:object w:dxaOrig="1550" w:dyaOrig="991">
          <v:shape id="_x0000_i1026" type="#_x0000_t75" style="width:77.2pt;height:49.55pt" o:ole="">
            <v:imagedata r:id="rId11" o:title=""/>
          </v:shape>
          <o:OLEObject Type="Embed" ProgID="Package" ShapeID="_x0000_i1026" DrawAspect="Icon" ObjectID="_1364855737" r:id="rId12"/>
        </w:object>
      </w:r>
    </w:p>
    <w:p w:rsidR="006343BB" w:rsidRDefault="00E246F1">
      <w:pPr>
        <w:pStyle w:val="Heading3"/>
        <w:rPr>
          <w:lang w:eastAsia="en-GB"/>
        </w:rPr>
      </w:pPr>
      <w:bookmarkStart w:id="14" w:name="_Toc266534933"/>
      <w:r>
        <w:rPr>
          <w:lang w:eastAsia="en-GB"/>
        </w:rPr>
        <w:t>Library naming</w:t>
      </w:r>
      <w:bookmarkEnd w:id="14"/>
    </w:p>
    <w:p w:rsidR="00E246F1" w:rsidRDefault="00E246F1">
      <w:pPr>
        <w:rPr>
          <w:lang w:eastAsia="en-GB"/>
        </w:rPr>
      </w:pPr>
      <w:r>
        <w:rPr>
          <w:lang w:eastAsia="en-GB"/>
        </w:rPr>
        <w:t>The attached thread records a long investigation into using List.Map, List.FoldLeft etc. for all functional programming operators.</w:t>
      </w:r>
    </w:p>
    <w:p w:rsidR="00E246F1" w:rsidRPr="00E246F1" w:rsidRDefault="00E246F1">
      <w:pPr>
        <w:rPr>
          <w:lang w:eastAsia="en-GB"/>
        </w:rPr>
      </w:pPr>
      <w:r>
        <w:object w:dxaOrig="1550" w:dyaOrig="991">
          <v:shape id="_x0000_i1027" type="#_x0000_t75" style="width:77.2pt;height:49.55pt" o:ole="">
            <v:imagedata r:id="rId13" o:title=""/>
          </v:shape>
          <o:OLEObject Type="Embed" ProgID="Package" ShapeID="_x0000_i1027" DrawAspect="Icon" ObjectID="_1364855738" r:id="rId14"/>
        </w:object>
      </w:r>
      <w:r w:rsidRPr="00E246F1">
        <w:t xml:space="preserve"> </w:t>
      </w:r>
      <w:r>
        <w:object w:dxaOrig="1550" w:dyaOrig="991">
          <v:shape id="_x0000_i1028" type="#_x0000_t75" style="width:77.2pt;height:49.55pt" o:ole="">
            <v:imagedata r:id="rId15" o:title=""/>
          </v:shape>
          <o:OLEObject Type="Embed" ProgID="Package" ShapeID="_x0000_i1028" DrawAspect="Icon" ObjectID="_1364855739" r:id="rId16"/>
        </w:object>
      </w:r>
    </w:p>
    <w:p w:rsidR="006343BB" w:rsidRDefault="001D52DB">
      <w:pPr>
        <w:pStyle w:val="Heading3"/>
        <w:rPr>
          <w:lang w:eastAsia="en-GB"/>
        </w:rPr>
      </w:pPr>
      <w:bookmarkStart w:id="15" w:name="_Toc266534934"/>
      <w:r>
        <w:rPr>
          <w:lang w:eastAsia="en-GB"/>
        </w:rPr>
        <w:t>Auto-Open of Own Namespace</w:t>
      </w:r>
      <w:bookmarkEnd w:id="15"/>
    </w:p>
    <w:p w:rsidR="006343BB" w:rsidRDefault="00147663">
      <w:pPr>
        <w:pStyle w:val="IntenseQuote"/>
      </w:pPr>
      <w:r>
        <w:t xml:space="preserve">This feature is </w:t>
      </w:r>
      <w:r w:rsidR="001D52DB">
        <w:t>in the spec, but has not been widely disseminated.</w:t>
      </w:r>
    </w:p>
    <w:p w:rsidR="001D52DB" w:rsidRDefault="001D52DB">
      <w:r>
        <w:t>A</w:t>
      </w:r>
      <w:r w:rsidR="008F308C" w:rsidRPr="008F308C">
        <w:t>n implicit open is performed on the namespace for the namespace fragment being defined. Thus</w:t>
      </w:r>
    </w:p>
    <w:p w:rsidR="006343BB" w:rsidRDefault="008F308C">
      <w:pPr>
        <w:pStyle w:val="Code"/>
      </w:pPr>
      <w:proofErr w:type="gramStart"/>
      <w:r w:rsidRPr="008F308C">
        <w:t>namespace</w:t>
      </w:r>
      <w:proofErr w:type="gramEnd"/>
      <w:r w:rsidRPr="008F308C">
        <w:t xml:space="preserve"> A.B</w:t>
      </w:r>
    </w:p>
    <w:p w:rsidR="001D52DB" w:rsidRDefault="008F308C">
      <w:proofErr w:type="gramStart"/>
      <w:r w:rsidRPr="008F308C">
        <w:t>does</w:t>
      </w:r>
      <w:proofErr w:type="gramEnd"/>
      <w:r w:rsidRPr="008F308C">
        <w:t xml:space="preserve"> an auto-open on namespace A.B, and</w:t>
      </w:r>
    </w:p>
    <w:p w:rsidR="006343BB" w:rsidRDefault="008F308C">
      <w:pPr>
        <w:pStyle w:val="Code"/>
      </w:pPr>
      <w:proofErr w:type="gramStart"/>
      <w:r w:rsidRPr="008F308C">
        <w:t>module</w:t>
      </w:r>
      <w:proofErr w:type="gramEnd"/>
      <w:r w:rsidRPr="008F308C">
        <w:t xml:space="preserve"> A.B.C</w:t>
      </w:r>
    </w:p>
    <w:p w:rsidR="001D52DB" w:rsidRPr="001D52DB" w:rsidRDefault="008F308C">
      <w:pPr>
        <w:rPr>
          <w:lang w:eastAsia="en-GB"/>
        </w:rPr>
      </w:pPr>
      <w:proofErr w:type="gramStart"/>
      <w:r w:rsidRPr="008F308C">
        <w:t>also</w:t>
      </w:r>
      <w:proofErr w:type="gramEnd"/>
      <w:r w:rsidRPr="008F308C">
        <w:t xml:space="preserve"> does an auto-open on namespace A.B</w:t>
      </w:r>
    </w:p>
    <w:p w:rsidR="006343BB" w:rsidRDefault="001D52DB">
      <w:pPr>
        <w:pStyle w:val="Heading3"/>
        <w:rPr>
          <w:lang w:eastAsia="en-GB"/>
        </w:rPr>
      </w:pPr>
      <w:bookmarkStart w:id="16" w:name="_Toc266534935"/>
      <w:r>
        <w:rPr>
          <w:lang w:eastAsia="en-GB"/>
        </w:rPr>
        <w:t>Implicit Resolution of Operators to Static Member Constraints</w:t>
      </w:r>
      <w:bookmarkEnd w:id="16"/>
    </w:p>
    <w:p w:rsidR="006343BB" w:rsidRDefault="00147663">
      <w:pPr>
        <w:pStyle w:val="IntenseQuote"/>
      </w:pPr>
      <w:r>
        <w:t xml:space="preserve">This feature is </w:t>
      </w:r>
      <w:r w:rsidR="001D52DB">
        <w:t>in the spec, but has not been widely disseminated.</w:t>
      </w:r>
    </w:p>
    <w:p w:rsidR="001D52DB" w:rsidRPr="001D52DB" w:rsidRDefault="008F308C">
      <w:r w:rsidRPr="008F308C">
        <w:t xml:space="preserve">Given an expression that consists of an identifier “OP” where </w:t>
      </w:r>
    </w:p>
    <w:p w:rsidR="001D52DB" w:rsidRDefault="001D52DB" w:rsidP="001D52DB">
      <w:pPr>
        <w:pStyle w:val="ListParagraph"/>
        <w:numPr>
          <w:ilvl w:val="0"/>
          <w:numId w:val="49"/>
        </w:numPr>
        <w:spacing w:after="0" w:line="240" w:lineRule="auto"/>
        <w:rPr>
          <w:color w:val="1F497D"/>
        </w:rPr>
      </w:pPr>
      <w:r>
        <w:rPr>
          <w:color w:val="1F497D"/>
        </w:rPr>
        <w:t xml:space="preserve">OP is an infix operator </w:t>
      </w:r>
    </w:p>
    <w:p w:rsidR="006343BB" w:rsidRDefault="001D52DB">
      <w:pPr>
        <w:pStyle w:val="ListParagraph"/>
        <w:numPr>
          <w:ilvl w:val="0"/>
          <w:numId w:val="49"/>
        </w:numPr>
        <w:spacing w:after="0" w:line="240" w:lineRule="auto"/>
        <w:rPr>
          <w:color w:val="1F497D"/>
        </w:rPr>
      </w:pPr>
      <w:r>
        <w:rPr>
          <w:color w:val="1F497D"/>
        </w:rPr>
        <w:t>name resolution doesn’t resolve OP to a value</w:t>
      </w:r>
    </w:p>
    <w:p w:rsidR="001D52DB" w:rsidRDefault="001D52DB">
      <w:proofErr w:type="gramStart"/>
      <w:r>
        <w:t>then</w:t>
      </w:r>
      <w:proofErr w:type="gramEnd"/>
      <w:r>
        <w:t xml:space="preserve"> the </w:t>
      </w:r>
      <w:r w:rsidR="008F308C" w:rsidRPr="008F308C">
        <w:t>expression</w:t>
      </w:r>
      <w:r>
        <w:t xml:space="preserve"> elaborates to </w:t>
      </w:r>
    </w:p>
    <w:p w:rsidR="006343BB" w:rsidRDefault="008F308C">
      <w:pPr>
        <w:pStyle w:val="Code"/>
      </w:pPr>
      <w:r w:rsidRPr="008F308C">
        <w:t>(</w:t>
      </w:r>
      <w:proofErr w:type="gramStart"/>
      <w:r w:rsidRPr="008F308C">
        <w:t>fun</w:t>
      </w:r>
      <w:proofErr w:type="gramEnd"/>
      <w:r w:rsidRPr="008F308C">
        <w:t xml:space="preserve"> x y -&gt; </w:t>
      </w:r>
      <w:r w:rsidR="001D52DB">
        <w:t xml:space="preserve">((^a </w:t>
      </w:r>
      <w:r w:rsidRPr="008F308C">
        <w:t>or</w:t>
      </w:r>
      <w:r w:rsidR="001D52DB">
        <w:t xml:space="preserve"> ^b): (</w:t>
      </w:r>
      <w:r w:rsidRPr="008F308C">
        <w:t>static</w:t>
      </w:r>
      <w:r w:rsidR="001D52DB">
        <w:t xml:space="preserve"> </w:t>
      </w:r>
      <w:r w:rsidRPr="008F308C">
        <w:t>member</w:t>
      </w:r>
      <w:r w:rsidR="001D52DB">
        <w:t xml:space="preserve"> (OPNAME) : ^a * ^b </w:t>
      </w:r>
      <w:r w:rsidRPr="008F308C">
        <w:t>-&gt;</w:t>
      </w:r>
      <w:r w:rsidR="001D52DB">
        <w:t xml:space="preserve"> ^c) (x,y))</w:t>
      </w:r>
    </w:p>
    <w:p w:rsidR="001D52DB" w:rsidRDefault="001D52DB">
      <w:proofErr w:type="gramStart"/>
      <w:r>
        <w:t>where</w:t>
      </w:r>
      <w:proofErr w:type="gramEnd"/>
      <w:r>
        <w:t xml:space="preserve"> x,y where x and y are fresh variables and  ^a, ^b and ^c are fresh type inference variables. For example, consider the following code:</w:t>
      </w:r>
    </w:p>
    <w:p w:rsidR="006343BB" w:rsidRDefault="001D52DB">
      <w:pPr>
        <w:pStyle w:val="Code"/>
      </w:pPr>
      <w:proofErr w:type="gramStart"/>
      <w:r>
        <w:t>type</w:t>
      </w:r>
      <w:proofErr w:type="gramEnd"/>
      <w:r>
        <w:t xml:space="preserve"> Foo(x : int) = </w:t>
      </w:r>
    </w:p>
    <w:p w:rsidR="006343BB" w:rsidRDefault="001D52DB">
      <w:pPr>
        <w:pStyle w:val="Code"/>
      </w:pPr>
      <w:r>
        <w:t xml:space="preserve">    </w:t>
      </w:r>
      <w:proofErr w:type="gramStart"/>
      <w:r>
        <w:t>member</w:t>
      </w:r>
      <w:proofErr w:type="gramEnd"/>
      <w:r>
        <w:t xml:space="preserve"> this.Val = x</w:t>
      </w:r>
    </w:p>
    <w:p w:rsidR="006343BB" w:rsidRDefault="001D52DB">
      <w:pPr>
        <w:pStyle w:val="Code"/>
      </w:pPr>
      <w:r>
        <w:t xml:space="preserve">    </w:t>
      </w:r>
    </w:p>
    <w:p w:rsidR="006343BB" w:rsidRDefault="001D52DB">
      <w:pPr>
        <w:pStyle w:val="Code"/>
      </w:pPr>
      <w:r>
        <w:t xml:space="preserve">    </w:t>
      </w:r>
      <w:proofErr w:type="gramStart"/>
      <w:r>
        <w:t>static</w:t>
      </w:r>
      <w:proofErr w:type="gramEnd"/>
      <w:r>
        <w:t xml:space="preserve"> member (--&gt;) ((src : Foo), (target : Foo)) = new Foo(src.Val + target.Val)</w:t>
      </w:r>
    </w:p>
    <w:p w:rsidR="006343BB" w:rsidRDefault="001D52DB">
      <w:pPr>
        <w:pStyle w:val="Code"/>
      </w:pPr>
      <w:r>
        <w:t xml:space="preserve">    </w:t>
      </w:r>
      <w:proofErr w:type="gramStart"/>
      <w:r>
        <w:t>static</w:t>
      </w:r>
      <w:proofErr w:type="gramEnd"/>
      <w:r>
        <w:t xml:space="preserve"> member (--&gt;) ((src : Foo), (target : int)) = new Foo(src.Val + target)</w:t>
      </w:r>
    </w:p>
    <w:p w:rsidR="006343BB" w:rsidRDefault="001D52DB">
      <w:pPr>
        <w:pStyle w:val="Code"/>
      </w:pPr>
      <w:r>
        <w:t xml:space="preserve">    </w:t>
      </w:r>
    </w:p>
    <w:p w:rsidR="006343BB" w:rsidRDefault="001D52DB">
      <w:pPr>
        <w:pStyle w:val="Code"/>
      </w:pPr>
      <w:r>
        <w:t xml:space="preserve">    </w:t>
      </w:r>
      <w:proofErr w:type="gramStart"/>
      <w:r>
        <w:t>static</w:t>
      </w:r>
      <w:proofErr w:type="gramEnd"/>
      <w:r>
        <w:t xml:space="preserve"> member (+) ((src : Foo), (target : Foo)) = new Foo(src.Val + target.Val)</w:t>
      </w:r>
    </w:p>
    <w:p w:rsidR="006343BB" w:rsidRDefault="001D52DB">
      <w:pPr>
        <w:pStyle w:val="Code"/>
      </w:pPr>
      <w:r>
        <w:t xml:space="preserve">    </w:t>
      </w:r>
      <w:proofErr w:type="gramStart"/>
      <w:r>
        <w:t>static</w:t>
      </w:r>
      <w:proofErr w:type="gramEnd"/>
      <w:r>
        <w:t xml:space="preserve"> member (+) ((src : Foo), (target : int)) = new Foo(src.Val + target)</w:t>
      </w:r>
    </w:p>
    <w:p w:rsidR="006343BB" w:rsidRDefault="001D52DB">
      <w:pPr>
        <w:pStyle w:val="Code"/>
      </w:pPr>
      <w:r>
        <w:t xml:space="preserve">    </w:t>
      </w:r>
    </w:p>
    <w:p w:rsidR="006343BB" w:rsidRDefault="001D52DB">
      <w:pPr>
        <w:pStyle w:val="Code"/>
      </w:pPr>
      <w:proofErr w:type="gramStart"/>
      <w:r>
        <w:t>let</w:t>
      </w:r>
      <w:proofErr w:type="gramEnd"/>
      <w:r>
        <w:t xml:space="preserve"> x = Foo(3) --&gt; 4  </w:t>
      </w:r>
      <w:r w:rsidR="008F308C" w:rsidRPr="008F308C">
        <w:t>// Succeeds</w:t>
      </w:r>
    </w:p>
    <w:p w:rsidR="006343BB" w:rsidRDefault="001D52DB">
      <w:pPr>
        <w:pStyle w:val="Code"/>
      </w:pPr>
      <w:proofErr w:type="gramStart"/>
      <w:r>
        <w:t>let</w:t>
      </w:r>
      <w:proofErr w:type="gramEnd"/>
      <w:r>
        <w:t xml:space="preserve"> y = Foo(3) --&gt; Foo(5)  </w:t>
      </w:r>
      <w:r w:rsidR="008F308C" w:rsidRPr="008F308C">
        <w:t>// Succeeds</w:t>
      </w:r>
    </w:p>
    <w:p w:rsidR="006343BB" w:rsidRDefault="001D52DB">
      <w:pPr>
        <w:pStyle w:val="Code"/>
      </w:pPr>
      <w:proofErr w:type="gramStart"/>
      <w:r>
        <w:t>let</w:t>
      </w:r>
      <w:proofErr w:type="gramEnd"/>
      <w:r>
        <w:t xml:space="preserve"> x2 = Foo(3) + 4  </w:t>
      </w:r>
      <w:r w:rsidR="008F308C" w:rsidRPr="008F308C">
        <w:t>// Succeeds</w:t>
      </w:r>
    </w:p>
    <w:p w:rsidR="006343BB" w:rsidRDefault="001D52DB">
      <w:pPr>
        <w:pStyle w:val="Code"/>
      </w:pPr>
      <w:proofErr w:type="gramStart"/>
      <w:r>
        <w:t>let</w:t>
      </w:r>
      <w:proofErr w:type="gramEnd"/>
      <w:r>
        <w:t xml:space="preserve"> y2 = Foo(3) + Foo(4)  </w:t>
      </w:r>
      <w:r w:rsidR="008F308C" w:rsidRPr="008F308C">
        <w:t>// Succeeds</w:t>
      </w:r>
    </w:p>
    <w:p w:rsidR="006343BB" w:rsidRDefault="00684B98">
      <w:pPr>
        <w:pStyle w:val="Heading3"/>
      </w:pPr>
      <w:bookmarkStart w:id="17" w:name="_Toc266534936"/>
      <w:r>
        <w:lastRenderedPageBreak/>
        <w:t>Warning 1182 (unused variables)</w:t>
      </w:r>
      <w:bookmarkEnd w:id="17"/>
    </w:p>
    <w:p w:rsidR="00684B98" w:rsidRPr="00684B98" w:rsidRDefault="00684B98">
      <w:r>
        <w:t>The options for F# 2.0 were</w:t>
      </w:r>
    </w:p>
    <w:p w:rsidR="006343BB" w:rsidRDefault="008F308C">
      <w:pPr>
        <w:pStyle w:val="ListParagraph"/>
        <w:numPr>
          <w:ilvl w:val="0"/>
          <w:numId w:val="70"/>
        </w:numPr>
      </w:pPr>
      <w:r w:rsidRPr="008F308C">
        <w:t>Make –warnon:1182 official with the design as it stands today (we’re definitely not going to discuss or make design changes here at this stage)</w:t>
      </w:r>
    </w:p>
    <w:p w:rsidR="006343BB" w:rsidRDefault="008F308C">
      <w:pPr>
        <w:pStyle w:val="ListParagraph"/>
        <w:numPr>
          <w:ilvl w:val="0"/>
          <w:numId w:val="70"/>
        </w:numPr>
      </w:pPr>
      <w:r w:rsidRPr="008F308C">
        <w:t>Leave it as it is and discuss whether we blog about it at a later date (there’s no urgency to blog about it is there?)</w:t>
      </w:r>
    </w:p>
    <w:p w:rsidR="006343BB" w:rsidRDefault="008F308C">
      <w:pPr>
        <w:pStyle w:val="ListParagraph"/>
        <w:numPr>
          <w:ilvl w:val="0"/>
          <w:numId w:val="70"/>
        </w:numPr>
      </w:pPr>
      <w:r w:rsidRPr="008F308C">
        <w:t>Take it out of fsc.exe, and only have it in fsc-proto.exe</w:t>
      </w:r>
    </w:p>
    <w:p w:rsidR="00684B98" w:rsidRDefault="00684B98">
      <w:r>
        <w:t xml:space="preserve">We did not reach a consensus-based decision on (1), and going over the “is the design the right design” question was not the right </w:t>
      </w:r>
      <w:r w:rsidR="008F308C" w:rsidRPr="008F308C">
        <w:t>use</w:t>
      </w:r>
      <w:r>
        <w:t xml:space="preserve"> of our time. As a result, we settled for (2). We expect to see it blogged at some point, with curses and warnings.</w:t>
      </w:r>
    </w:p>
    <w:p w:rsidR="006343BB" w:rsidRDefault="00684B98">
      <w:pPr>
        <w:rPr>
          <w:lang w:val="en-US"/>
        </w:rPr>
      </w:pPr>
      <w:r>
        <w:rPr>
          <w:lang w:val="en-US"/>
        </w:rPr>
        <w:t xml:space="preserve">One issue raised was around the conflict of the naming convention this feature uses with a common naming convention used by </w:t>
      </w:r>
      <w:r w:rsidR="008F308C" w:rsidRPr="008F308C">
        <w:t>some</w:t>
      </w:r>
      <w:r>
        <w:rPr>
          <w:lang w:val="en-US"/>
        </w:rPr>
        <w:t xml:space="preserve"> F# developers (_foo).  The concern is that we might not have the option to turn this feature on more officially in a future release because of it’s affect on these codebases.  However, it wouldn’t be a breaking change, and it’s almost impossible to plan ahead through the number of unknowns there would be in this discussion.</w:t>
      </w:r>
    </w:p>
    <w:p w:rsidR="00E246F1" w:rsidRDefault="00E246F1" w:rsidP="00806A52">
      <w:pPr>
        <w:pStyle w:val="Heading2"/>
      </w:pPr>
      <w:bookmarkStart w:id="18" w:name="_Toc266534937"/>
      <w:r>
        <w:t>Expressions</w:t>
      </w:r>
      <w:bookmarkEnd w:id="18"/>
    </w:p>
    <w:p w:rsidR="006343BB" w:rsidRDefault="00E246F1">
      <w:pPr>
        <w:pStyle w:val="Heading3"/>
      </w:pPr>
      <w:bookmarkStart w:id="19" w:name="_Toc266534938"/>
      <w:r>
        <w:rPr>
          <w:lang w:eastAsia="en-GB"/>
        </w:rPr>
        <w:t>Design Notes for Ranges over Enums</w:t>
      </w:r>
      <w:bookmarkEnd w:id="19"/>
    </w:p>
    <w:p w:rsidR="00E246F1" w:rsidRDefault="00AB3ED7" w:rsidP="00E246F1">
      <w:r>
        <w:t>In F# 2.0 we disallow “</w:t>
      </w:r>
      <w:proofErr w:type="gramStart"/>
      <w:r>
        <w:t>..”</w:t>
      </w:r>
      <w:proofErr w:type="gramEnd"/>
      <w:r>
        <w:t xml:space="preserve"> ranges over enums. </w:t>
      </w:r>
    </w:p>
    <w:p w:rsidR="006343BB" w:rsidRDefault="00E246F1">
      <w:pPr>
        <w:pStyle w:val="Code"/>
      </w:pPr>
      <w:proofErr w:type="gramStart"/>
      <w:r>
        <w:t>type</w:t>
      </w:r>
      <w:proofErr w:type="gramEnd"/>
      <w:r>
        <w:t xml:space="preserve"> Suits =</w:t>
      </w:r>
    </w:p>
    <w:p w:rsidR="006343BB" w:rsidRDefault="00E246F1">
      <w:pPr>
        <w:pStyle w:val="Code"/>
      </w:pPr>
      <w:r>
        <w:t>  |</w:t>
      </w:r>
      <w:proofErr w:type="gramStart"/>
      <w:r>
        <w:t>  Diamonds</w:t>
      </w:r>
      <w:proofErr w:type="gramEnd"/>
      <w:r>
        <w:t>  =  1</w:t>
      </w:r>
    </w:p>
    <w:p w:rsidR="006343BB" w:rsidRDefault="00E246F1">
      <w:pPr>
        <w:pStyle w:val="Code"/>
      </w:pPr>
      <w:r>
        <w:t>  |</w:t>
      </w:r>
      <w:proofErr w:type="gramStart"/>
      <w:r>
        <w:t>  Clubs</w:t>
      </w:r>
      <w:proofErr w:type="gramEnd"/>
      <w:r>
        <w:t>  =  2</w:t>
      </w:r>
    </w:p>
    <w:p w:rsidR="006343BB" w:rsidRDefault="00E246F1">
      <w:pPr>
        <w:pStyle w:val="Code"/>
      </w:pPr>
      <w:r>
        <w:t>  |</w:t>
      </w:r>
      <w:proofErr w:type="gramStart"/>
      <w:r>
        <w:t>  Hearts</w:t>
      </w:r>
      <w:proofErr w:type="gramEnd"/>
      <w:r>
        <w:t>  =  3</w:t>
      </w:r>
    </w:p>
    <w:p w:rsidR="006343BB" w:rsidRDefault="00E246F1">
      <w:pPr>
        <w:pStyle w:val="Code"/>
      </w:pPr>
      <w:r>
        <w:t>  |</w:t>
      </w:r>
      <w:proofErr w:type="gramStart"/>
      <w:r>
        <w:t>  Spades</w:t>
      </w:r>
      <w:proofErr w:type="gramEnd"/>
      <w:r>
        <w:t>  =  4</w:t>
      </w:r>
    </w:p>
    <w:p w:rsidR="006343BB" w:rsidRDefault="006343BB">
      <w:pPr>
        <w:pStyle w:val="Code"/>
      </w:pPr>
    </w:p>
    <w:p w:rsidR="006343BB" w:rsidRDefault="00E246F1">
      <w:pPr>
        <w:pStyle w:val="Code"/>
      </w:pPr>
      <w:proofErr w:type="gramStart"/>
      <w:r>
        <w:t>let</w:t>
      </w:r>
      <w:proofErr w:type="gramEnd"/>
      <w:r>
        <w:t xml:space="preserve"> suitSequence = seq { Suits.Diamonds..</w:t>
      </w:r>
      <w:proofErr w:type="gramStart"/>
      <w:r>
        <w:t>Suits.Spades }</w:t>
      </w:r>
      <w:proofErr w:type="gramEnd"/>
    </w:p>
    <w:p w:rsidR="00E246F1" w:rsidRDefault="00E246F1" w:rsidP="00E246F1">
      <w:r>
        <w:t xml:space="preserve">Although it would be a nice language feature, making it work involves a fair bit of work and testing (the underlying enum type can be several different types, and actually generating the </w:t>
      </w:r>
      <w:r w:rsidR="00650125">
        <w:t>IEnumerable of the correct type</w:t>
      </w:r>
      <w:r>
        <w:t xml:space="preserve"> </w:t>
      </w:r>
      <w:r w:rsidR="00650125">
        <w:t>n</w:t>
      </w:r>
      <w:r>
        <w:t>eeds a bit of work)</w:t>
      </w:r>
    </w:p>
    <w:p w:rsidR="00E246F1" w:rsidRDefault="00E246F1" w:rsidP="00E246F1">
      <w:r>
        <w:t>We could consider the feature for F# vNext</w:t>
      </w:r>
    </w:p>
    <w:p w:rsidR="00806A52" w:rsidRDefault="00806A52" w:rsidP="00806A52">
      <w:pPr>
        <w:pStyle w:val="Heading2"/>
      </w:pPr>
      <w:bookmarkStart w:id="20" w:name="_Toc266534939"/>
      <w:r>
        <w:t xml:space="preserve">Object </w:t>
      </w:r>
      <w:r w:rsidR="00471CEA">
        <w:t>Model</w:t>
      </w:r>
      <w:bookmarkEnd w:id="20"/>
    </w:p>
    <w:p w:rsidR="00806A52" w:rsidRDefault="00806A52" w:rsidP="00806A52">
      <w:pPr>
        <w:pStyle w:val="Heading3"/>
      </w:pPr>
      <w:bookmarkStart w:id="21" w:name="_Toc266534940"/>
      <w:r>
        <w:t>The Explicit Class Syntax</w:t>
      </w:r>
      <w:bookmarkEnd w:id="21"/>
    </w:p>
    <w:p w:rsidR="00806A52" w:rsidRPr="00AD2D5C" w:rsidRDefault="00806A52" w:rsidP="00806A52">
      <w:r w:rsidRPr="00AD2D5C">
        <w:t xml:space="preserve">In a </w:t>
      </w:r>
      <w:r>
        <w:t xml:space="preserve">design discussion in </w:t>
      </w:r>
      <w:r w:rsidRPr="00AD2D5C">
        <w:t xml:space="preserve">April 2008, the question of removing the explicit class syntax altogether was discussed. The conclusion was: </w:t>
      </w:r>
      <w:r>
        <w:t>w</w:t>
      </w:r>
      <w:r w:rsidRPr="00AD2D5C">
        <w:t xml:space="preserve">e should always be using the implicit construction syntax unless there is some technical reason not to. Now, we still do hit occasional things that force us to use explicit construction, though much less so than ever before. </w:t>
      </w:r>
      <w:r>
        <w:t xml:space="preserve">The </w:t>
      </w:r>
      <w:r w:rsidRPr="00AD2D5C">
        <w:t>complete list o</w:t>
      </w:r>
      <w:r>
        <w:t>f the scenarios that force this is:</w:t>
      </w:r>
    </w:p>
    <w:p w:rsidR="00806A52" w:rsidRPr="00AD2D5C" w:rsidRDefault="00806A52" w:rsidP="00806A52">
      <w:pPr>
        <w:pStyle w:val="ListNumber"/>
      </w:pPr>
      <w:r w:rsidRPr="00AD2D5C">
        <w:lastRenderedPageBreak/>
        <w:t>Classes that require multiple constructors, where each of those constructors calls a different base constructor.   Note this situation is rare</w:t>
      </w:r>
      <w:r w:rsidR="00677BC3">
        <w:t>.</w:t>
      </w:r>
    </w:p>
    <w:p w:rsidR="00806A52" w:rsidRPr="00AD2D5C" w:rsidRDefault="00806A52" w:rsidP="00806A52">
      <w:pPr>
        <w:pStyle w:val="ListNumber"/>
      </w:pPr>
      <w:r w:rsidRPr="00AD2D5C">
        <w:t>Attributes and/or XMLDoc on the implicit constructor. There is currently no way to target attributes at the implicit constructor. This is easy enough to fix</w:t>
      </w:r>
    </w:p>
    <w:p w:rsidR="00806A52" w:rsidRPr="00AD2D5C" w:rsidRDefault="00806A52" w:rsidP="00806A52">
      <w:pPr>
        <w:pStyle w:val="ListNumber"/>
      </w:pPr>
      <w:r w:rsidRPr="00AD2D5C">
        <w:t xml:space="preserve">CodeDom round tripping. This is </w:t>
      </w:r>
      <w:r w:rsidR="00677BC3">
        <w:t>a major problem</w:t>
      </w:r>
      <w:r w:rsidRPr="00AD2D5C">
        <w:t>: it will be very hard to make the CodeDom class generation invertible if it has to do anything complex to detect multiple constructors and choose or invent a “primary” one to be the implicit constructor.</w:t>
      </w:r>
    </w:p>
    <w:p w:rsidR="00806A52" w:rsidRDefault="00806A52" w:rsidP="00806A52">
      <w:pPr>
        <w:pStyle w:val="Heading3"/>
        <w:rPr>
          <w:lang w:val="en-US"/>
        </w:rPr>
      </w:pPr>
      <w:bookmarkStart w:id="22" w:name="_Toc266534941"/>
      <w:r>
        <w:rPr>
          <w:lang w:val="en-US"/>
        </w:rPr>
        <w:t>Required “this” and “static” in members</w:t>
      </w:r>
      <w:bookmarkEnd w:id="22"/>
    </w:p>
    <w:p w:rsidR="00806A52" w:rsidRPr="00102F67" w:rsidRDefault="00806A52" w:rsidP="00806A52">
      <w:r w:rsidRPr="00102F67">
        <w:t xml:space="preserve">Allowing people to remove “this.” appears to add subtlety to the language, because it is evidently unclear if </w:t>
      </w:r>
    </w:p>
    <w:p w:rsidR="00806A52" w:rsidRPr="00F91F8B" w:rsidRDefault="00806A52" w:rsidP="00806A52">
      <w:pPr>
        <w:pStyle w:val="Code"/>
      </w:pPr>
      <w:proofErr w:type="gramStart"/>
      <w:r w:rsidRPr="00F91F8B">
        <w:t>member</w:t>
      </w:r>
      <w:proofErr w:type="gramEnd"/>
      <w:r w:rsidRPr="00F91F8B">
        <w:t xml:space="preserve"> P = side-effect</w:t>
      </w:r>
    </w:p>
    <w:p w:rsidR="00806A52" w:rsidRPr="00102F67" w:rsidRDefault="00806A52" w:rsidP="00806A52">
      <w:proofErr w:type="gramStart"/>
      <w:r w:rsidRPr="00102F67">
        <w:t>is</w:t>
      </w:r>
      <w:proofErr w:type="gramEnd"/>
      <w:r w:rsidRPr="00102F67">
        <w:t xml:space="preserve"> strict or delayed. Some people see the binding as “naturally strict” and other</w:t>
      </w:r>
      <w:r w:rsidR="00677BC3">
        <w:t xml:space="preserve">s see it is “naturally delayed” – for example, we wouldn’t want </w:t>
      </w:r>
      <w:r w:rsidRPr="00102F67">
        <w:t xml:space="preserve">removing an innocent and unused “this.” </w:t>
      </w:r>
      <w:r w:rsidR="00677BC3">
        <w:t>to change evaluation semantics.</w:t>
      </w:r>
      <w:r w:rsidRPr="00102F67">
        <w:t xml:space="preserve"> </w:t>
      </w:r>
      <w:r w:rsidR="00677BC3">
        <w:t>T</w:t>
      </w:r>
      <w:r w:rsidRPr="00102F67">
        <w:t>he original motivation for allowing the removal of “this.” was that users don’t like naming redundant, unused variables – yet removing that variable would also change evaluation.</w:t>
      </w:r>
    </w:p>
    <w:p w:rsidR="00806A52" w:rsidRPr="00102F67" w:rsidRDefault="00677BC3" w:rsidP="00806A52">
      <w:r>
        <w:t>R</w:t>
      </w:r>
      <w:r w:rsidR="00806A52" w:rsidRPr="00102F67">
        <w:t xml:space="preserve">egardless of how we might resolve the evaluation semantics of the above binding, it seems that allowing the user to remove a harmless-looking “this.” does add an extra confusion-point to the language. F# is succinct enough, and there’s no need to seek further succinctness at the expense of making F# more subtle. </w:t>
      </w:r>
    </w:p>
    <w:p w:rsidR="00806A52" w:rsidRDefault="00806A52" w:rsidP="00806A52">
      <w:r w:rsidRPr="00102F67">
        <w:t xml:space="preserve">We can, however, expect to continue to get use requests to allow “this.” to be removed. </w:t>
      </w:r>
    </w:p>
    <w:p w:rsidR="00806A52" w:rsidRPr="00102F67" w:rsidRDefault="00806A52" w:rsidP="00806A52">
      <w:r>
        <w:t>A similar FAQ about why “static” is required:</w:t>
      </w:r>
    </w:p>
    <w:p w:rsidR="00806A52" w:rsidRDefault="00806A52" w:rsidP="00806A52">
      <w:pPr>
        <w:ind w:left="720"/>
        <w:rPr>
          <w:rFonts w:ascii="Tahoma" w:hAnsi="Tahoma" w:cs="Tahoma"/>
          <w:szCs w:val="20"/>
          <w:lang w:val="en-AU"/>
        </w:rPr>
      </w:pPr>
      <w:r>
        <w:rPr>
          <w:rFonts w:ascii="Tahoma" w:hAnsi="Tahoma" w:cs="Tahoma"/>
          <w:szCs w:val="20"/>
          <w:lang w:val="en-AU"/>
        </w:rPr>
        <w:t>The static keyword is rather ugly. The reason it is needed and used in C#/C++ is because the method signature doesn’t explicitly specify the "this" argument and so you need to introduce a keyword to distinguish instance and static.</w:t>
      </w:r>
    </w:p>
    <w:p w:rsidR="00677BC3" w:rsidRPr="00102F67" w:rsidRDefault="00677BC3" w:rsidP="00677BC3">
      <w:r>
        <w:t>This response answers this well:</w:t>
      </w:r>
    </w:p>
    <w:p w:rsidR="006343BB" w:rsidRDefault="00806A52">
      <w:pPr>
        <w:ind w:left="720"/>
        <w:rPr>
          <w:rFonts w:ascii="Calibri" w:hAnsi="Calibri" w:cs="Calibri"/>
          <w:i/>
          <w:iCs/>
          <w:color w:val="1F497D"/>
          <w:sz w:val="22"/>
          <w:lang w:val="en-AU"/>
        </w:rPr>
      </w:pPr>
      <w:r>
        <w:rPr>
          <w:rFonts w:ascii="Calibri" w:hAnsi="Calibri" w:cs="Calibri"/>
          <w:i/>
          <w:iCs/>
          <w:color w:val="1F497D"/>
          <w:sz w:val="22"/>
          <w:lang w:val="en-AU"/>
        </w:rPr>
        <w:t xml:space="preserve">Don’t like this – too subtle.  As it stands today, I </w:t>
      </w:r>
      <w:r w:rsidR="008F308C" w:rsidRPr="008F308C">
        <w:rPr>
          <w:rFonts w:ascii="Calibri" w:hAnsi="Calibri" w:cs="Calibri"/>
          <w:sz w:val="22"/>
          <w:lang w:val="en-AU"/>
        </w:rPr>
        <w:t>always</w:t>
      </w:r>
      <w:r>
        <w:rPr>
          <w:rFonts w:ascii="Calibri" w:hAnsi="Calibri" w:cs="Calibri"/>
          <w:i/>
          <w:iCs/>
          <w:color w:val="1F497D"/>
          <w:sz w:val="22"/>
          <w:lang w:val="en-AU"/>
        </w:rPr>
        <w:t xml:space="preserve"> forget to put “this.” on members, and thankfully the compiler yells at me.  If instead this silently changed the meaning to “static” I think I (and many other programmers) would get very confused.  The suggestion has good syntactic elegance, but bad usability.</w:t>
      </w:r>
    </w:p>
    <w:p w:rsidR="005C3A28" w:rsidRDefault="005C3A28" w:rsidP="005C3A28">
      <w:pPr>
        <w:pStyle w:val="Heading3"/>
        <w:rPr>
          <w:lang w:val="en-US"/>
        </w:rPr>
      </w:pPr>
      <w:bookmarkStart w:id="23" w:name="_Toc266534942"/>
      <w:r>
        <w:rPr>
          <w:lang w:val="en-US"/>
        </w:rPr>
        <w:t xml:space="preserve">Design Notes </w:t>
      </w:r>
      <w:proofErr w:type="gramStart"/>
      <w:r>
        <w:rPr>
          <w:lang w:val="en-US"/>
        </w:rPr>
        <w:t>For</w:t>
      </w:r>
      <w:proofErr w:type="gramEnd"/>
      <w:r>
        <w:rPr>
          <w:lang w:val="en-US"/>
        </w:rPr>
        <w:t xml:space="preserve"> Interface Implementation Expressions</w:t>
      </w:r>
      <w:bookmarkEnd w:id="23"/>
    </w:p>
    <w:p w:rsidR="005C3A28" w:rsidRDefault="005C3A28" w:rsidP="005C3A28">
      <w:r>
        <w:t xml:space="preserve">.NET has collection interfaces such as System.Collections.Generic.ICollection, IEnumerable etc. These can be annoying to implement by delegation. For example, implementing an ICollection&lt;T&gt; in terms of an ICollection&lt;Option&lt;T&gt;&gt; where the options are always </w:t>
      </w:r>
      <w:proofErr w:type="gramStart"/>
      <w:r>
        <w:t>Some(</w:t>
      </w:r>
      <w:proofErr w:type="gramEnd"/>
      <w:r>
        <w:t>_). We have to write this goop</w:t>
      </w:r>
    </w:p>
    <w:p w:rsidR="006343BB" w:rsidRDefault="008F308C">
      <w:pPr>
        <w:pStyle w:val="Code"/>
      </w:pPr>
      <w:proofErr w:type="gramStart"/>
      <w:r w:rsidRPr="008F308C">
        <w:t>interface</w:t>
      </w:r>
      <w:proofErr w:type="gramEnd"/>
      <w:r w:rsidRPr="008F308C">
        <w:t xml:space="preserve"> IEnumerable&lt;'key&gt; with</w:t>
      </w:r>
    </w:p>
    <w:p w:rsidR="006343BB" w:rsidRDefault="008F308C">
      <w:pPr>
        <w:pStyle w:val="Code"/>
      </w:pPr>
      <w:r w:rsidRPr="008F308C">
        <w:t xml:space="preserve">      </w:t>
      </w:r>
      <w:proofErr w:type="gramStart"/>
      <w:r w:rsidRPr="008F308C">
        <w:t>member</w:t>
      </w:r>
      <w:proofErr w:type="gramEnd"/>
      <w:r w:rsidRPr="008F308C">
        <w:t xml:space="preserve"> s.GetEnumerator() = (keys |&gt; Seq.map (fun v -&gt; v.Value)).GetEnumerator()</w:t>
      </w:r>
    </w:p>
    <w:p w:rsidR="006343BB" w:rsidRDefault="008F308C">
      <w:pPr>
        <w:pStyle w:val="Code"/>
      </w:pPr>
      <w:proofErr w:type="gramStart"/>
      <w:r w:rsidRPr="008F308C">
        <w:t>interface</w:t>
      </w:r>
      <w:proofErr w:type="gramEnd"/>
      <w:r w:rsidRPr="008F308C">
        <w:t xml:space="preserve"> System.Collections.IEnumerable with</w:t>
      </w:r>
    </w:p>
    <w:p w:rsidR="006343BB" w:rsidRDefault="008F308C">
      <w:pPr>
        <w:pStyle w:val="Code"/>
      </w:pPr>
      <w:r w:rsidRPr="008F308C">
        <w:t xml:space="preserve">      </w:t>
      </w:r>
      <w:proofErr w:type="gramStart"/>
      <w:r w:rsidRPr="008F308C">
        <w:t>member</w:t>
      </w:r>
      <w:proofErr w:type="gramEnd"/>
      <w:r w:rsidRPr="008F308C">
        <w:t xml:space="preserve"> s.GetEnumerator() = ((keys |&gt; Seq.map (fun v -&gt; v.Value)) :&gt; System.Collections.IEnumerable).</w:t>
      </w:r>
      <w:proofErr w:type="gramStart"/>
      <w:r w:rsidRPr="008F308C">
        <w:t>GetEnumerator()</w:t>
      </w:r>
      <w:proofErr w:type="gramEnd"/>
      <w:r w:rsidRPr="008F308C">
        <w:t xml:space="preserve"> </w:t>
      </w:r>
    </w:p>
    <w:p w:rsidR="005C3A28" w:rsidRDefault="005C3A28" w:rsidP="005C3A28">
      <w:r>
        <w:t>With “interfaces by delegation to an expression” we could write just</w:t>
      </w:r>
    </w:p>
    <w:p w:rsidR="006343BB" w:rsidRDefault="008F308C">
      <w:pPr>
        <w:pStyle w:val="Code"/>
      </w:pPr>
      <w:proofErr w:type="gramStart"/>
      <w:r w:rsidRPr="008F308C">
        <w:t>interface</w:t>
      </w:r>
      <w:proofErr w:type="gramEnd"/>
      <w:r w:rsidRPr="008F308C">
        <w:t xml:space="preserve"> IEnumerable&lt;'key&gt; = keys |&gt; Seq.map (fun v -&gt; v.Value)</w:t>
      </w:r>
    </w:p>
    <w:p w:rsidR="005C3A28" w:rsidRDefault="005C3A28" w:rsidP="005C3A28">
      <w:r>
        <w:t>This is, of course, just scratching the surface...</w:t>
      </w:r>
    </w:p>
    <w:p w:rsidR="006343BB" w:rsidRDefault="005C3A28">
      <w:r>
        <w:lastRenderedPageBreak/>
        <w:t>Jomo says:</w:t>
      </w:r>
    </w:p>
    <w:p w:rsidR="006343BB" w:rsidRDefault="008F308C">
      <w:pPr>
        <w:ind w:left="720"/>
        <w:rPr>
          <w:i/>
        </w:rPr>
      </w:pPr>
      <w:r w:rsidRPr="008F308C">
        <w:rPr>
          <w:i/>
        </w:rPr>
        <w:t xml:space="preserve">Would you be able to </w:t>
      </w:r>
      <w:r w:rsidRPr="008F308C">
        <w:rPr>
          <w:i/>
          <w:highlight w:val="yellow"/>
        </w:rPr>
        <w:t>override the delegation</w:t>
      </w:r>
      <w:r w:rsidRPr="008F308C">
        <w:rPr>
          <w:i/>
        </w:rPr>
        <w:t xml:space="preserve"> so that interface implementations could be chained?</w:t>
      </w:r>
    </w:p>
    <w:p w:rsidR="006343BB" w:rsidRDefault="008F308C">
      <w:pPr>
        <w:pStyle w:val="Code"/>
        <w:ind w:left="1440"/>
        <w:rPr>
          <w:i/>
        </w:rPr>
      </w:pPr>
      <w:proofErr w:type="gramStart"/>
      <w:r w:rsidRPr="008F308C">
        <w:rPr>
          <w:i/>
        </w:rPr>
        <w:t>interface</w:t>
      </w:r>
      <w:proofErr w:type="gramEnd"/>
      <w:r w:rsidRPr="008F308C">
        <w:rPr>
          <w:i/>
        </w:rPr>
        <w:t xml:space="preserve"> IFoo&lt;'key&gt; = contained.Foo() with</w:t>
      </w:r>
    </w:p>
    <w:p w:rsidR="006343BB" w:rsidRDefault="008F308C">
      <w:pPr>
        <w:pStyle w:val="Code"/>
        <w:ind w:left="1440"/>
        <w:rPr>
          <w:i/>
        </w:rPr>
      </w:pPr>
      <w:r w:rsidRPr="008F308C">
        <w:rPr>
          <w:i/>
        </w:rPr>
        <w:t xml:space="preserve">           </w:t>
      </w:r>
      <w:proofErr w:type="gramStart"/>
      <w:r w:rsidRPr="008F308C">
        <w:rPr>
          <w:i/>
        </w:rPr>
        <w:t>override</w:t>
      </w:r>
      <w:proofErr w:type="gramEnd"/>
      <w:r w:rsidRPr="008F308C">
        <w:rPr>
          <w:i/>
        </w:rPr>
        <w:t xml:space="preserve"> x.FooMember() = contained.FooMember() - 1</w:t>
      </w:r>
    </w:p>
    <w:p w:rsidR="006343BB" w:rsidRDefault="008F308C">
      <w:pPr>
        <w:ind w:left="720"/>
        <w:rPr>
          <w:i/>
        </w:rPr>
      </w:pPr>
      <w:r w:rsidRPr="008F308C">
        <w:rPr>
          <w:i/>
        </w:rPr>
        <w:t xml:space="preserve">This would be incredibly helpful in the scenario of unittesting gigantic interfaces (like IVs*) </w:t>
      </w:r>
      <w:proofErr w:type="gramStart"/>
      <w:r w:rsidRPr="008F308C">
        <w:rPr>
          <w:i/>
        </w:rPr>
        <w:t>Especially</w:t>
      </w:r>
      <w:proofErr w:type="gramEnd"/>
      <w:r w:rsidRPr="008F308C">
        <w:rPr>
          <w:i/>
        </w:rPr>
        <w:t xml:space="preserve"> if you could default members to throw NotImplementedException for the root of the chain:</w:t>
      </w:r>
    </w:p>
    <w:p w:rsidR="006343BB" w:rsidRDefault="008F308C">
      <w:pPr>
        <w:pStyle w:val="Code"/>
        <w:ind w:left="1440"/>
        <w:rPr>
          <w:i/>
        </w:rPr>
      </w:pPr>
      <w:proofErr w:type="gramStart"/>
      <w:r w:rsidRPr="008F308C">
        <w:rPr>
          <w:i/>
        </w:rPr>
        <w:t>interface</w:t>
      </w:r>
      <w:proofErr w:type="gramEnd"/>
      <w:r w:rsidRPr="008F308C">
        <w:rPr>
          <w:i/>
        </w:rPr>
        <w:t xml:space="preserve"> IFoo&lt;'key&gt; notimplemented with</w:t>
      </w:r>
    </w:p>
    <w:p w:rsidR="006343BB" w:rsidRDefault="008F308C">
      <w:pPr>
        <w:pStyle w:val="Code"/>
        <w:ind w:left="1440"/>
        <w:rPr>
          <w:i/>
        </w:rPr>
      </w:pPr>
      <w:r w:rsidRPr="008F308C">
        <w:rPr>
          <w:i/>
        </w:rPr>
        <w:t xml:space="preserve">           </w:t>
      </w:r>
      <w:proofErr w:type="gramStart"/>
      <w:r w:rsidRPr="008F308C">
        <w:rPr>
          <w:i/>
        </w:rPr>
        <w:t>override</w:t>
      </w:r>
      <w:proofErr w:type="gramEnd"/>
      <w:r w:rsidRPr="008F308C">
        <w:rPr>
          <w:i/>
        </w:rPr>
        <w:t xml:space="preserve"> x.FooMember() = 0</w:t>
      </w:r>
    </w:p>
    <w:p w:rsidR="006343BB" w:rsidRDefault="008F308C">
      <w:pPr>
        <w:ind w:left="720"/>
        <w:rPr>
          <w:i/>
        </w:rPr>
      </w:pPr>
      <w:r w:rsidRPr="008F308C">
        <w:rPr>
          <w:i/>
        </w:rPr>
        <w:t>Actually, now that I think of it, this latter part could be done with reflection as follows:</w:t>
      </w:r>
    </w:p>
    <w:p w:rsidR="006343BB" w:rsidRDefault="008F308C">
      <w:pPr>
        <w:pStyle w:val="Code"/>
        <w:ind w:left="1440"/>
        <w:rPr>
          <w:i/>
        </w:rPr>
      </w:pPr>
      <w:proofErr w:type="gramStart"/>
      <w:r w:rsidRPr="008F308C">
        <w:rPr>
          <w:i/>
        </w:rPr>
        <w:t>interface</w:t>
      </w:r>
      <w:proofErr w:type="gramEnd"/>
      <w:r w:rsidRPr="008F308C">
        <w:rPr>
          <w:i/>
        </w:rPr>
        <w:t xml:space="preserve"> IFoo&lt;'key&gt; = NotImplemented&lt;IFoo&lt;’key&gt;&gt; with</w:t>
      </w:r>
    </w:p>
    <w:p w:rsidR="006343BB" w:rsidRDefault="008F308C">
      <w:pPr>
        <w:pStyle w:val="Code"/>
        <w:ind w:left="1440"/>
        <w:rPr>
          <w:i/>
        </w:rPr>
      </w:pPr>
      <w:r w:rsidRPr="008F308C">
        <w:rPr>
          <w:i/>
        </w:rPr>
        <w:t xml:space="preserve">           </w:t>
      </w:r>
      <w:proofErr w:type="gramStart"/>
      <w:r w:rsidRPr="008F308C">
        <w:rPr>
          <w:i/>
        </w:rPr>
        <w:t>override</w:t>
      </w:r>
      <w:proofErr w:type="gramEnd"/>
      <w:r w:rsidRPr="008F308C">
        <w:rPr>
          <w:i/>
        </w:rPr>
        <w:t xml:space="preserve"> x.FooMember() = 0</w:t>
      </w:r>
    </w:p>
    <w:p w:rsidR="006343BB" w:rsidRDefault="008F308C">
      <w:pPr>
        <w:ind w:left="720"/>
        <w:rPr>
          <w:i/>
        </w:rPr>
      </w:pPr>
      <w:r w:rsidRPr="008F308C">
        <w:rPr>
          <w:i/>
        </w:rPr>
        <w:t>NotImplemented would be a plain old function that takes IFoo&lt;’key&gt; and manufactures an implementation where each method throws an exception.</w:t>
      </w:r>
    </w:p>
    <w:p w:rsidR="006343BB" w:rsidRDefault="005C3A28">
      <w:pPr>
        <w:rPr>
          <w:lang w:val="en-US"/>
        </w:rPr>
      </w:pPr>
      <w:r>
        <w:rPr>
          <w:lang w:val="en-US"/>
        </w:rPr>
        <w:t>Don says:</w:t>
      </w:r>
    </w:p>
    <w:p w:rsidR="006343BB" w:rsidRDefault="005C3A28">
      <w:pPr>
        <w:ind w:left="720"/>
        <w:rPr>
          <w:color w:val="1F497D"/>
        </w:rPr>
      </w:pPr>
      <w:r>
        <w:rPr>
          <w:color w:val="1F497D"/>
        </w:rPr>
        <w:t>We should look at making this orthogonal with a delegation object expression:</w:t>
      </w:r>
    </w:p>
    <w:p w:rsidR="006343BB" w:rsidRDefault="008F308C">
      <w:pPr>
        <w:pStyle w:val="Code"/>
      </w:pPr>
      <w:r w:rsidRPr="008F308C">
        <w:t>               </w:t>
      </w:r>
      <w:proofErr w:type="gramStart"/>
      <w:r w:rsidRPr="008F308C">
        <w:t>{ &lt;</w:t>
      </w:r>
      <w:proofErr w:type="gramEnd"/>
      <w:r w:rsidRPr="008F308C">
        <w:t>expr&gt; with &lt;overrides&gt; }</w:t>
      </w:r>
    </w:p>
    <w:p w:rsidR="006343BB" w:rsidRDefault="005C3A28">
      <w:pPr>
        <w:ind w:left="720"/>
        <w:rPr>
          <w:color w:val="1F497D"/>
        </w:rPr>
      </w:pPr>
      <w:r>
        <w:rPr>
          <w:color w:val="1F497D"/>
        </w:rPr>
        <w:t>That is spiritually similar to the record overriding we already have:</w:t>
      </w:r>
    </w:p>
    <w:p w:rsidR="006343BB" w:rsidRDefault="008F308C">
      <w:pPr>
        <w:pStyle w:val="Code"/>
      </w:pPr>
      <w:r w:rsidRPr="008F308C">
        <w:t xml:space="preserve">                </w:t>
      </w:r>
      <w:proofErr w:type="gramStart"/>
      <w:r w:rsidRPr="008F308C">
        <w:t>{ &lt;</w:t>
      </w:r>
      <w:proofErr w:type="gramEnd"/>
      <w:r w:rsidRPr="008F308C">
        <w:t>expr&gt; with &lt;field-bindings&gt; }</w:t>
      </w:r>
    </w:p>
    <w:p w:rsidR="006343BB" w:rsidRDefault="005C3A28">
      <w:pPr>
        <w:ind w:left="720"/>
        <w:rPr>
          <w:color w:val="1F497D"/>
        </w:rPr>
      </w:pPr>
      <w:r>
        <w:rPr>
          <w:color w:val="1F497D"/>
        </w:rPr>
        <w:t>Hence</w:t>
      </w:r>
    </w:p>
    <w:p w:rsidR="006343BB" w:rsidRDefault="005C3A28">
      <w:pPr>
        <w:pStyle w:val="Code"/>
      </w:pPr>
      <w:r>
        <w:rPr>
          <w:color w:val="1F497D"/>
          <w:lang w:val="en-US"/>
        </w:rPr>
        <w:t xml:space="preserve">                </w:t>
      </w:r>
      <w:proofErr w:type="gramStart"/>
      <w:r>
        <w:t>let</w:t>
      </w:r>
      <w:proofErr w:type="gramEnd"/>
      <w:r>
        <w:t xml:space="preserve"> foo = { Foo() with override contained.FooMember() = 1 }</w:t>
      </w:r>
    </w:p>
    <w:p w:rsidR="006343BB" w:rsidRDefault="005C3A28">
      <w:pPr>
        <w:ind w:left="720"/>
        <w:rPr>
          <w:rFonts w:ascii="Calibri" w:hAnsi="Calibri"/>
          <w:sz w:val="22"/>
        </w:rPr>
      </w:pPr>
      <w:proofErr w:type="gramStart"/>
      <w:r>
        <w:rPr>
          <w:color w:val="1F497D"/>
        </w:rPr>
        <w:t>and</w:t>
      </w:r>
      <w:proofErr w:type="gramEnd"/>
    </w:p>
    <w:p w:rsidR="006343BB" w:rsidRDefault="005C3A28">
      <w:pPr>
        <w:pStyle w:val="Code"/>
      </w:pPr>
      <w:r>
        <w:t xml:space="preserve">       </w:t>
      </w:r>
      <w:proofErr w:type="gramStart"/>
      <w:r>
        <w:t>type</w:t>
      </w:r>
      <w:proofErr w:type="gramEnd"/>
      <w:r>
        <w:t xml:space="preserve"> X()= </w:t>
      </w:r>
    </w:p>
    <w:p w:rsidR="006343BB" w:rsidRDefault="005C3A28">
      <w:pPr>
        <w:pStyle w:val="Code"/>
      </w:pPr>
      <w:r>
        <w:t xml:space="preserve">          </w:t>
      </w:r>
      <w:proofErr w:type="gramStart"/>
      <w:r>
        <w:t>interface</w:t>
      </w:r>
      <w:proofErr w:type="gramEnd"/>
      <w:r>
        <w:t xml:space="preserve"> IFoo&lt;'key&gt; = { Foo() with override contained.FooMember() = 1 }</w:t>
      </w:r>
    </w:p>
    <w:p w:rsidR="006343BB" w:rsidRDefault="005C3A28">
      <w:pPr>
        <w:ind w:left="720"/>
        <w:rPr>
          <w:color w:val="1F497D"/>
        </w:rPr>
      </w:pPr>
      <w:r>
        <w:rPr>
          <w:color w:val="1F497D"/>
        </w:rPr>
        <w:t>Either way the self-referential call back to the outer self would look like this:</w:t>
      </w:r>
    </w:p>
    <w:p w:rsidR="006343BB" w:rsidRDefault="008F308C">
      <w:pPr>
        <w:pStyle w:val="Code"/>
        <w:rPr>
          <w:color w:val="1F497D"/>
        </w:rPr>
      </w:pPr>
      <w:proofErr w:type="gramStart"/>
      <w:r w:rsidRPr="008F308C">
        <w:rPr>
          <w:color w:val="1F497D"/>
        </w:rPr>
        <w:t>type</w:t>
      </w:r>
      <w:proofErr w:type="gramEnd"/>
      <w:r w:rsidRPr="008F308C">
        <w:rPr>
          <w:color w:val="1F497D"/>
        </w:rPr>
        <w:t xml:space="preserve"> X() </w:t>
      </w:r>
      <w:r w:rsidRPr="008F308C">
        <w:rPr>
          <w:color w:val="1F497D"/>
          <w:highlight w:val="yellow"/>
        </w:rPr>
        <w:t>as x</w:t>
      </w:r>
      <w:r w:rsidRPr="008F308C">
        <w:rPr>
          <w:color w:val="1F497D"/>
        </w:rPr>
        <w:t xml:space="preserve"> = </w:t>
      </w:r>
    </w:p>
    <w:p w:rsidR="006343BB" w:rsidRDefault="008F308C">
      <w:pPr>
        <w:pStyle w:val="Code"/>
        <w:rPr>
          <w:color w:val="1F497D"/>
        </w:rPr>
      </w:pPr>
      <w:r w:rsidRPr="008F308C">
        <w:rPr>
          <w:color w:val="1F497D"/>
        </w:rPr>
        <w:t>     </w:t>
      </w:r>
      <w:proofErr w:type="gramStart"/>
      <w:r w:rsidRPr="008F308C">
        <w:rPr>
          <w:color w:val="1F497D"/>
        </w:rPr>
        <w:t>interface</w:t>
      </w:r>
      <w:proofErr w:type="gramEnd"/>
      <w:r w:rsidRPr="008F308C">
        <w:rPr>
          <w:color w:val="1F497D"/>
        </w:rPr>
        <w:t xml:space="preserve"> IFoo&lt;'key&gt; = { Foo() with override contained.FooMember() = x.FooMember() – 1 }</w:t>
      </w:r>
    </w:p>
    <w:p w:rsidR="006343BB" w:rsidRDefault="006343BB"/>
    <w:p w:rsidR="00471CEA" w:rsidRPr="00471CEA" w:rsidRDefault="008F1268">
      <w:pPr>
        <w:pStyle w:val="Heading3"/>
        <w:rPr>
          <w:lang w:eastAsia="en-GB"/>
        </w:rPr>
      </w:pPr>
      <w:bookmarkStart w:id="24" w:name="_Toc266534943"/>
      <w:r>
        <w:rPr>
          <w:lang w:eastAsia="en-GB"/>
        </w:rPr>
        <w:t>Structural Types</w:t>
      </w:r>
      <w:bookmarkEnd w:id="24"/>
    </w:p>
    <w:p w:rsidR="008F1268" w:rsidRDefault="008F1268">
      <w:pPr>
        <w:rPr>
          <w:lang w:val="en-US"/>
        </w:rPr>
      </w:pPr>
      <w:r>
        <w:rPr>
          <w:lang w:val="en-US"/>
        </w:rPr>
        <w:t>An FAQ from Don Box:</w:t>
      </w:r>
    </w:p>
    <w:p w:rsidR="006343BB" w:rsidRDefault="00471CEA">
      <w:pPr>
        <w:ind w:left="720"/>
        <w:rPr>
          <w:i/>
          <w:iCs/>
          <w:color w:val="1F497D"/>
          <w:lang w:val="en-US"/>
        </w:rPr>
      </w:pPr>
      <w:r>
        <w:rPr>
          <w:i/>
          <w:iCs/>
          <w:color w:val="1F497D"/>
          <w:lang w:val="en-US"/>
        </w:rPr>
        <w:t>It sounds like records are nominally typed but tuples are structurally typed. I’m curious why OCaml took that position?</w:t>
      </w:r>
    </w:p>
    <w:p w:rsidR="00471CEA" w:rsidRDefault="00471CEA">
      <w:r>
        <w:t>Haskell, OCaml and F# all start with a core language that has no structural typing. They have a fairly simple, concrete core data language containing records, unions, tuples, etc. that is highly suited to type-inferred, immutable functional programming. Here data is concrete, efficient, predictable, simple-to-compile and simple-to-work-with.</w:t>
      </w:r>
    </w:p>
    <w:p w:rsidR="00471CEA" w:rsidRDefault="00471CEA">
      <w:r>
        <w:t xml:space="preserve">When using this core language, the basic Haskell, F# and OCaml methodology (and indeed the typical approach in most real-world functional programming) is to “transform into” data into a strongly typed model (without any structural typing), transform the data, and then “transform out”. Very often this will involve transforming to/from untyped or partially typed schemas (XML, text files etc.). In F# we see </w:t>
      </w:r>
      <w:r>
        <w:lastRenderedPageBreak/>
        <w:t>people making some phases of this generic through the use of schema compilers/transformers (Expert F#, ch 9).</w:t>
      </w:r>
    </w:p>
    <w:p w:rsidR="00471CEA" w:rsidRDefault="00471CEA">
      <w:r>
        <w:t>That said, OCaml certainly dabbles in structural typing – indeed the “O” in OCaml is the racing car of type-inferred structural typing systems. However the structural typing of OCaml is not used anywhere as much as you might think, and still only in routine programming rather than data modelling. Xavier Leroy once said “I think I used structural object types once somewhere in the compiler”.  Notably Haskell has not yet ventured in that direction. For both OCaml and Haskell the questions get very tied into the whole question of how OO programming should work in those languages.</w:t>
      </w:r>
    </w:p>
    <w:p w:rsidR="00471CEA" w:rsidRDefault="00471CEA">
      <w:r>
        <w:t xml:space="preserve">For F# the obvious choice is to keep the core language (which we know works so effectively), and go nominal for the object model: we need a nominal object model for .NET interop in any case, and .NET is not a great compilation environment for structural types anyway. </w:t>
      </w:r>
    </w:p>
    <w:p w:rsidR="006343BB" w:rsidRDefault="00471CEA">
      <w:r>
        <w:t xml:space="preserve">That said, structural typing absolutely has its uses, most convincingly in modelling and query settings, as displayed by C# 3.0, and now M. As a result I can certainly see us adding structural typing (e.g. anonymous records) into F# at some point – indeed we almost added it for V2.0. </w:t>
      </w:r>
    </w:p>
    <w:p w:rsidR="008F1268" w:rsidRDefault="008F1268">
      <w:pPr>
        <w:pStyle w:val="Heading3"/>
      </w:pPr>
      <w:bookmarkStart w:id="25" w:name="_Toc266534944"/>
      <w:r>
        <w:t>Immediately Recursive Types</w:t>
      </w:r>
      <w:bookmarkEnd w:id="25"/>
    </w:p>
    <w:p w:rsidR="00652428" w:rsidRDefault="00652428" w:rsidP="008F1268">
      <w:pPr>
        <w:rPr>
          <w:lang w:val="en-US"/>
        </w:rPr>
      </w:pPr>
      <w:r>
        <w:rPr>
          <w:lang w:val="en-US"/>
        </w:rPr>
        <w:t>Question:</w:t>
      </w:r>
    </w:p>
    <w:p w:rsidR="006343BB" w:rsidRDefault="008F308C">
      <w:pPr>
        <w:ind w:left="720"/>
        <w:rPr>
          <w:i/>
          <w:lang w:val="en-US"/>
        </w:rPr>
      </w:pPr>
      <w:r w:rsidRPr="008F308C">
        <w:rPr>
          <w:i/>
          <w:lang w:val="en-US"/>
        </w:rPr>
        <w:t>Is there a reason this doesn’t work in F#:</w:t>
      </w:r>
    </w:p>
    <w:p w:rsidR="006343BB" w:rsidRDefault="008F308C">
      <w:pPr>
        <w:pStyle w:val="Code"/>
        <w:rPr>
          <w:color w:val="1F497D"/>
          <w:lang w:val="en-US"/>
        </w:rPr>
      </w:pPr>
      <w:r w:rsidRPr="008F308C">
        <w:rPr>
          <w:lang w:val="en-US"/>
        </w:rPr>
        <w:t xml:space="preserve">  </w:t>
      </w:r>
      <w:proofErr w:type="gramStart"/>
      <w:r w:rsidRPr="008F308C">
        <w:rPr>
          <w:lang w:val="en-US"/>
        </w:rPr>
        <w:t>type</w:t>
      </w:r>
      <w:proofErr w:type="gramEnd"/>
      <w:r w:rsidRPr="008F308C">
        <w:rPr>
          <w:lang w:val="en-US"/>
        </w:rPr>
        <w:t xml:space="preserve"> Tree = string * list&lt;Tree&gt;</w:t>
      </w:r>
    </w:p>
    <w:p w:rsidR="006343BB" w:rsidRDefault="008F308C">
      <w:pPr>
        <w:ind w:left="720"/>
        <w:rPr>
          <w:i/>
          <w:lang w:val="en-US"/>
        </w:rPr>
      </w:pPr>
      <w:r w:rsidRPr="008F308C">
        <w:rPr>
          <w:i/>
          <w:lang w:val="en-US"/>
        </w:rPr>
        <w:t>I’ll observe that using records rather than tuples will work:</w:t>
      </w:r>
    </w:p>
    <w:p w:rsidR="006343BB" w:rsidRDefault="008F308C">
      <w:pPr>
        <w:pStyle w:val="Code"/>
        <w:rPr>
          <w:lang w:val="en-US"/>
        </w:rPr>
      </w:pPr>
      <w:r w:rsidRPr="008F308C">
        <w:rPr>
          <w:lang w:val="en-US"/>
        </w:rPr>
        <w:t xml:space="preserve">  </w:t>
      </w:r>
      <w:proofErr w:type="gramStart"/>
      <w:r w:rsidRPr="008F308C">
        <w:rPr>
          <w:lang w:val="en-US"/>
        </w:rPr>
        <w:t>type</w:t>
      </w:r>
      <w:proofErr w:type="gramEnd"/>
      <w:r w:rsidRPr="008F308C">
        <w:rPr>
          <w:lang w:val="en-US"/>
        </w:rPr>
        <w:t xml:space="preserve"> Tree = { Operator : string; Children : list&lt;Tree&gt;; }</w:t>
      </w:r>
    </w:p>
    <w:p w:rsidR="008F1268" w:rsidRDefault="00652428" w:rsidP="008F1268">
      <w:pPr>
        <w:rPr>
          <w:lang w:val="en-US"/>
        </w:rPr>
      </w:pPr>
      <w:r>
        <w:rPr>
          <w:lang w:val="en-US"/>
        </w:rPr>
        <w:t>Answer:</w:t>
      </w:r>
    </w:p>
    <w:p w:rsidR="006343BB" w:rsidRDefault="008F308C">
      <w:pPr>
        <w:ind w:left="720"/>
        <w:rPr>
          <w:i/>
        </w:rPr>
      </w:pPr>
      <w:r w:rsidRPr="008F308C">
        <w:rPr>
          <w:i/>
        </w:rPr>
        <w:t>Types like these are useful in some situations.</w:t>
      </w:r>
    </w:p>
    <w:p w:rsidR="006343BB" w:rsidRDefault="008F308C">
      <w:pPr>
        <w:ind w:left="720"/>
        <w:rPr>
          <w:i/>
        </w:rPr>
      </w:pPr>
      <w:r w:rsidRPr="008F308C">
        <w:rPr>
          <w:i/>
        </w:rPr>
        <w:t>The simplest reason for F# is that the first is type abbreviation, and needs to be erased during compilation by rewriting all occurrences to the right hand side. This erasure would not terminate.</w:t>
      </w:r>
    </w:p>
    <w:p w:rsidR="006343BB" w:rsidRDefault="008F308C">
      <w:pPr>
        <w:ind w:left="720"/>
        <w:rPr>
          <w:i/>
        </w:rPr>
      </w:pPr>
      <w:r w:rsidRPr="008F308C">
        <w:rPr>
          <w:i/>
        </w:rPr>
        <w:t>However, types like the one shown are not allowed in OCaml either (unless you provide an explicit –rectypes command line option), and nor Haskell IIRC.  This is due to type inference issues rather than representation issues - neither Haskell nor OCaml use a typed intermediate language, hence they would just represent the given type as a tuple. Most type inference systems will fail to terminate given these equations. However the –rectypes in OCaml address this problem through an approximation of some kind: I believe they only guarantee to expand these recursive equations 2 or 3 times when it’s not obvious the expansion is needed. This seems to be enough for all known user code.</w:t>
      </w:r>
    </w:p>
    <w:p w:rsidR="006343BB" w:rsidRDefault="006343BB">
      <w:pPr>
        <w:ind w:left="720"/>
        <w:rPr>
          <w:i/>
        </w:rPr>
      </w:pPr>
    </w:p>
    <w:p w:rsidR="006343BB" w:rsidRDefault="00A51A68">
      <w:r>
        <w:t>Follow up question:</w:t>
      </w:r>
    </w:p>
    <w:p w:rsidR="00A51A68" w:rsidRDefault="00A51A68" w:rsidP="00A51A68">
      <w:pPr>
        <w:ind w:firstLine="720"/>
        <w:rPr>
          <w:i/>
          <w:iCs/>
          <w:color w:val="1F497D"/>
          <w:lang w:val="en-US"/>
        </w:rPr>
      </w:pPr>
      <w:proofErr w:type="gramStart"/>
      <w:r>
        <w:rPr>
          <w:i/>
          <w:iCs/>
          <w:color w:val="1F497D"/>
          <w:lang w:val="en-US"/>
        </w:rPr>
        <w:t>it</w:t>
      </w:r>
      <w:proofErr w:type="gramEnd"/>
      <w:r>
        <w:rPr>
          <w:i/>
          <w:iCs/>
          <w:color w:val="1F497D"/>
          <w:lang w:val="en-US"/>
        </w:rPr>
        <w:t xml:space="preserve"> sounds like an implementation issue more than a language/type system design issue? </w:t>
      </w:r>
    </w:p>
    <w:p w:rsidR="00A51A68" w:rsidRDefault="00A51A68" w:rsidP="00A51A68">
      <w:pPr>
        <w:rPr>
          <w:color w:val="1F497D"/>
        </w:rPr>
      </w:pPr>
      <w:r>
        <w:rPr>
          <w:color w:val="1F497D"/>
        </w:rPr>
        <w:t>Follow up answer:</w:t>
      </w:r>
    </w:p>
    <w:p w:rsidR="006343BB" w:rsidRDefault="008F308C">
      <w:pPr>
        <w:ind w:left="720"/>
        <w:rPr>
          <w:i/>
        </w:rPr>
      </w:pPr>
      <w:r w:rsidRPr="008F308C">
        <w:rPr>
          <w:i/>
        </w:rPr>
        <w:t xml:space="preserve">People design different type systems for different reasons and engineering goals, e.g. checkability, expressitivity, interoperability, performance, inference. These days we can design a type system for more or less anything, with more or less any properties, up to tradeoffs. Termination of type checking or type inference is certainly </w:t>
      </w:r>
      <w:r w:rsidRPr="008F308C">
        <w:rPr>
          <w:i/>
        </w:rPr>
        <w:lastRenderedPageBreak/>
        <w:t>one useful property, but it’s not necessarily the most critical one. Choosing between these tradeoffs is an inherent part of type system design.</w:t>
      </w:r>
    </w:p>
    <w:p w:rsidR="006343BB" w:rsidRDefault="008F308C">
      <w:pPr>
        <w:ind w:left="720"/>
        <w:rPr>
          <w:i/>
        </w:rPr>
      </w:pPr>
      <w:r w:rsidRPr="008F308C">
        <w:rPr>
          <w:i/>
        </w:rPr>
        <w:t>However, I feel the construct below has problems beyond this. All the code I’ve ever seen that makes use of this has felt “very hard to understand”, sitting at some extreme end of functional programming.  Note that In F# you would just make the type nominal as follows:</w:t>
      </w:r>
    </w:p>
    <w:p w:rsidR="006343BB" w:rsidRDefault="008F308C">
      <w:pPr>
        <w:pStyle w:val="Code"/>
        <w:rPr>
          <w:color w:val="1F497D"/>
          <w:lang w:val="en-US"/>
        </w:rPr>
      </w:pPr>
      <w:r w:rsidRPr="008F308C">
        <w:rPr>
          <w:lang w:val="en-US"/>
        </w:rPr>
        <w:t xml:space="preserve">  </w:t>
      </w:r>
      <w:proofErr w:type="gramStart"/>
      <w:r w:rsidRPr="008F308C">
        <w:rPr>
          <w:lang w:val="en-US"/>
        </w:rPr>
        <w:t>type</w:t>
      </w:r>
      <w:proofErr w:type="gramEnd"/>
      <w:r w:rsidRPr="008F308C">
        <w:rPr>
          <w:lang w:val="en-US"/>
        </w:rPr>
        <w:t xml:space="preserve"> Tree = </w:t>
      </w:r>
      <w:r w:rsidRPr="008F308C">
        <w:rPr>
          <w:highlight w:val="yellow"/>
          <w:lang w:val="en-US"/>
        </w:rPr>
        <w:t>Tree of</w:t>
      </w:r>
      <w:r w:rsidRPr="008F308C">
        <w:rPr>
          <w:lang w:val="en-US"/>
        </w:rPr>
        <w:t xml:space="preserve"> string * list&lt;Tree&gt;</w:t>
      </w:r>
    </w:p>
    <w:p w:rsidR="006343BB" w:rsidRDefault="008F308C">
      <w:pPr>
        <w:ind w:left="720"/>
        <w:rPr>
          <w:i/>
        </w:rPr>
      </w:pPr>
      <w:proofErr w:type="gramStart"/>
      <w:r w:rsidRPr="008F308C">
        <w:rPr>
          <w:i/>
        </w:rPr>
        <w:t>which</w:t>
      </w:r>
      <w:proofErr w:type="gramEnd"/>
      <w:r w:rsidRPr="008F308C">
        <w:rPr>
          <w:i/>
        </w:rPr>
        <w:t xml:space="preserve"> means you have to tag  consumption and creation sites:</w:t>
      </w:r>
    </w:p>
    <w:p w:rsidR="006343BB" w:rsidRDefault="008F308C">
      <w:pPr>
        <w:pStyle w:val="Code"/>
        <w:rPr>
          <w:color w:val="1F497D"/>
          <w:lang w:val="en-US"/>
        </w:rPr>
      </w:pPr>
      <w:r w:rsidRPr="008F308C">
        <w:rPr>
          <w:lang w:val="en-US"/>
        </w:rPr>
        <w:t xml:space="preserve">  </w:t>
      </w:r>
      <w:proofErr w:type="gramStart"/>
      <w:r w:rsidRPr="008F308C">
        <w:rPr>
          <w:lang w:val="en-US"/>
        </w:rPr>
        <w:t>let</w:t>
      </w:r>
      <w:proofErr w:type="gramEnd"/>
      <w:r w:rsidRPr="008F308C">
        <w:rPr>
          <w:lang w:val="en-US"/>
        </w:rPr>
        <w:t xml:space="preserve"> rec f (</w:t>
      </w:r>
      <w:r w:rsidRPr="008F308C">
        <w:rPr>
          <w:highlight w:val="yellow"/>
          <w:lang w:val="en-US"/>
        </w:rPr>
        <w:t>Tree</w:t>
      </w:r>
      <w:r w:rsidRPr="008F308C">
        <w:rPr>
          <w:lang w:val="en-US"/>
        </w:rPr>
        <w:t>(nodeName,children)) = [nodename] @ List.collect f children</w:t>
      </w:r>
    </w:p>
    <w:p w:rsidR="006343BB" w:rsidRDefault="008F308C">
      <w:pPr>
        <w:ind w:left="720"/>
        <w:rPr>
          <w:i/>
        </w:rPr>
      </w:pPr>
      <w:r w:rsidRPr="008F308C">
        <w:rPr>
          <w:i/>
        </w:rPr>
        <w:t>This makes type inference much easier than for the tagless version</w:t>
      </w:r>
    </w:p>
    <w:p w:rsidR="006343BB" w:rsidRDefault="008F308C">
      <w:pPr>
        <w:pStyle w:val="Code"/>
        <w:rPr>
          <w:color w:val="1F497D"/>
          <w:lang w:val="en-US"/>
        </w:rPr>
      </w:pPr>
      <w:r w:rsidRPr="008F308C">
        <w:rPr>
          <w:lang w:val="en-US"/>
        </w:rPr>
        <w:t xml:space="preserve">  </w:t>
      </w:r>
      <w:proofErr w:type="gramStart"/>
      <w:r w:rsidRPr="008F308C">
        <w:rPr>
          <w:lang w:val="en-US"/>
        </w:rPr>
        <w:t>let</w:t>
      </w:r>
      <w:proofErr w:type="gramEnd"/>
      <w:r w:rsidRPr="008F308C">
        <w:rPr>
          <w:lang w:val="en-US"/>
        </w:rPr>
        <w:t xml:space="preserve"> rec f (nodeName,children) = [nodename] @ List.collect f children</w:t>
      </w:r>
    </w:p>
    <w:p w:rsidR="006343BB" w:rsidRDefault="008F308C">
      <w:pPr>
        <w:ind w:left="720"/>
        <w:rPr>
          <w:i/>
        </w:rPr>
      </w:pPr>
      <w:proofErr w:type="gramStart"/>
      <w:r w:rsidRPr="008F308C">
        <w:rPr>
          <w:i/>
        </w:rPr>
        <w:t>which</w:t>
      </w:r>
      <w:proofErr w:type="gramEnd"/>
      <w:r w:rsidRPr="008F308C">
        <w:rPr>
          <w:i/>
        </w:rPr>
        <w:t xml:space="preserve"> gives an “infinite type” error in F#. But perhaps more importantly I feel the second code is very hard to understand since it really gives you no point at which to start understanding the code – no tags, no types, no nothing. This is OK for some simple code like</w:t>
      </w:r>
    </w:p>
    <w:p w:rsidR="006343BB" w:rsidRDefault="008F308C">
      <w:pPr>
        <w:pStyle w:val="Code"/>
        <w:rPr>
          <w:color w:val="1F497D"/>
          <w:lang w:val="en-US"/>
        </w:rPr>
      </w:pPr>
      <w:r w:rsidRPr="008F308C">
        <w:rPr>
          <w:lang w:val="en-US"/>
        </w:rPr>
        <w:t xml:space="preserve">  </w:t>
      </w:r>
      <w:proofErr w:type="gramStart"/>
      <w:r w:rsidRPr="008F308C">
        <w:rPr>
          <w:lang w:val="en-US"/>
        </w:rPr>
        <w:t>let</w:t>
      </w:r>
      <w:proofErr w:type="gramEnd"/>
      <w:r w:rsidRPr="008F308C">
        <w:rPr>
          <w:lang w:val="en-US"/>
        </w:rPr>
        <w:t xml:space="preserve"> f (x,y,z) = (z,x,y)</w:t>
      </w:r>
    </w:p>
    <w:p w:rsidR="006343BB" w:rsidRDefault="008F308C">
      <w:pPr>
        <w:ind w:left="720"/>
        <w:rPr>
          <w:i/>
        </w:rPr>
      </w:pPr>
      <w:proofErr w:type="gramStart"/>
      <w:r w:rsidRPr="008F308C">
        <w:rPr>
          <w:i/>
        </w:rPr>
        <w:t>but</w:t>
      </w:r>
      <w:proofErr w:type="gramEnd"/>
      <w:r w:rsidRPr="008F308C">
        <w:rPr>
          <w:i/>
        </w:rPr>
        <w:t xml:space="preserve"> I feel it is not OK for anything recursive.</w:t>
      </w:r>
    </w:p>
    <w:p w:rsidR="00806A52" w:rsidRDefault="00806A52" w:rsidP="00806A52">
      <w:pPr>
        <w:pStyle w:val="Heading2"/>
      </w:pPr>
      <w:bookmarkStart w:id="26" w:name="_Toc266534945"/>
      <w:r>
        <w:t>Methods and Functions</w:t>
      </w:r>
      <w:bookmarkEnd w:id="26"/>
    </w:p>
    <w:p w:rsidR="00806A52" w:rsidRDefault="00806A52" w:rsidP="00806A52">
      <w:pPr>
        <w:pStyle w:val="Heading3"/>
      </w:pPr>
      <w:bookmarkStart w:id="27" w:name="_Toc266534946"/>
      <w:r>
        <w:t>“</w:t>
      </w:r>
      <w:proofErr w:type="gramStart"/>
      <w:r>
        <w:t>mutable</w:t>
      </w:r>
      <w:proofErr w:type="gramEnd"/>
      <w:r>
        <w:t>” in argument position</w:t>
      </w:r>
      <w:bookmarkEnd w:id="27"/>
    </w:p>
    <w:p w:rsidR="00806A52" w:rsidRPr="00FE5423" w:rsidRDefault="00806A52" w:rsidP="00806A52">
      <w:r w:rsidRPr="00E03F46">
        <w:t>There is frequently a suggestion to allow “mutable” in argument position. This is how we write mutable classes, i.e.</w:t>
      </w:r>
    </w:p>
    <w:p w:rsidR="00806A52" w:rsidRPr="00F91F8B" w:rsidRDefault="00806A52" w:rsidP="00806A52">
      <w:pPr>
        <w:pStyle w:val="Code"/>
      </w:pPr>
      <w:proofErr w:type="gramStart"/>
      <w:r w:rsidRPr="00F91F8B">
        <w:t>type</w:t>
      </w:r>
      <w:proofErr w:type="gramEnd"/>
      <w:r w:rsidRPr="00F91F8B">
        <w:t xml:space="preserve"> C(x:int, y:int) =</w:t>
      </w:r>
    </w:p>
    <w:p w:rsidR="00806A52" w:rsidRPr="00F91F8B" w:rsidRDefault="00806A52" w:rsidP="00806A52">
      <w:pPr>
        <w:pStyle w:val="Code"/>
      </w:pPr>
      <w:r w:rsidRPr="00F91F8B">
        <w:t xml:space="preserve">     </w:t>
      </w:r>
      <w:proofErr w:type="gramStart"/>
      <w:r w:rsidRPr="00F91F8B">
        <w:t>let</w:t>
      </w:r>
      <w:proofErr w:type="gramEnd"/>
      <w:r w:rsidRPr="00F91F8B">
        <w:t xml:space="preserve"> mutable x = x</w:t>
      </w:r>
    </w:p>
    <w:p w:rsidR="00806A52" w:rsidRPr="00F91F8B" w:rsidRDefault="00806A52" w:rsidP="00806A52">
      <w:pPr>
        <w:pStyle w:val="Code"/>
      </w:pPr>
      <w:r w:rsidRPr="00F91F8B">
        <w:t xml:space="preserve">     </w:t>
      </w:r>
      <w:proofErr w:type="gramStart"/>
      <w:r w:rsidRPr="00F91F8B">
        <w:t>let</w:t>
      </w:r>
      <w:proofErr w:type="gramEnd"/>
      <w:r w:rsidRPr="00F91F8B">
        <w:t xml:space="preserve"> mutable y = y</w:t>
      </w:r>
    </w:p>
    <w:p w:rsidR="00806A52" w:rsidRPr="00F91F8B" w:rsidRDefault="00806A52" w:rsidP="00806A52">
      <w:pPr>
        <w:pStyle w:val="Code"/>
      </w:pPr>
      <w:r w:rsidRPr="00F91F8B">
        <w:t xml:space="preserve">     </w:t>
      </w:r>
    </w:p>
    <w:p w:rsidR="00806A52" w:rsidRPr="00F91F8B" w:rsidRDefault="00806A52" w:rsidP="00806A52">
      <w:pPr>
        <w:pStyle w:val="Code"/>
      </w:pPr>
      <w:r w:rsidRPr="00F91F8B">
        <w:t xml:space="preserve">     </w:t>
      </w:r>
      <w:proofErr w:type="gramStart"/>
      <w:r w:rsidRPr="00F91F8B">
        <w:t>member</w:t>
      </w:r>
      <w:proofErr w:type="gramEnd"/>
      <w:r w:rsidRPr="00F91F8B">
        <w:t xml:space="preserve"> this.X = x</w:t>
      </w:r>
    </w:p>
    <w:p w:rsidR="00806A52" w:rsidRPr="00FE5423" w:rsidRDefault="00806A52" w:rsidP="00806A52">
      <w:pPr>
        <w:pStyle w:val="Code"/>
      </w:pPr>
      <w:r w:rsidRPr="00F91F8B">
        <w:t xml:space="preserve">     </w:t>
      </w:r>
      <w:proofErr w:type="gramStart"/>
      <w:r w:rsidRPr="00F91F8B">
        <w:t>member</w:t>
      </w:r>
      <w:proofErr w:type="gramEnd"/>
      <w:r w:rsidRPr="00F91F8B">
        <w:t xml:space="preserve"> this.Y = y</w:t>
      </w:r>
    </w:p>
    <w:p w:rsidR="00806A52" w:rsidRPr="00FE5423" w:rsidRDefault="00806A52" w:rsidP="00806A52">
      <w:proofErr w:type="gramStart"/>
      <w:r w:rsidRPr="00FE5423">
        <w:t>rather</w:t>
      </w:r>
      <w:proofErr w:type="gramEnd"/>
      <w:r w:rsidRPr="00FE5423">
        <w:t xml:space="preserve"> than</w:t>
      </w:r>
    </w:p>
    <w:p w:rsidR="00806A52" w:rsidRPr="00FE5423" w:rsidRDefault="00806A52" w:rsidP="00806A52">
      <w:pPr>
        <w:pStyle w:val="Code"/>
      </w:pPr>
      <w:proofErr w:type="gramStart"/>
      <w:r w:rsidRPr="00F91F8B">
        <w:t>type</w:t>
      </w:r>
      <w:proofErr w:type="gramEnd"/>
      <w:r w:rsidRPr="00E03F46">
        <w:t xml:space="preserve"> C(</w:t>
      </w:r>
      <w:r w:rsidRPr="00F91F8B">
        <w:t>mutable</w:t>
      </w:r>
      <w:r w:rsidRPr="00E03F46">
        <w:t xml:space="preserve"> x:int, </w:t>
      </w:r>
      <w:r w:rsidRPr="00F91F8B">
        <w:t>mutable</w:t>
      </w:r>
      <w:r w:rsidRPr="00E03F46">
        <w:t xml:space="preserve"> y:int) =</w:t>
      </w:r>
    </w:p>
    <w:p w:rsidR="00806A52" w:rsidRPr="00FE5423" w:rsidRDefault="00806A52" w:rsidP="00806A52">
      <w:pPr>
        <w:pStyle w:val="Code"/>
      </w:pPr>
      <w:r w:rsidRPr="00E03F46">
        <w:t xml:space="preserve">     </w:t>
      </w:r>
    </w:p>
    <w:p w:rsidR="00806A52" w:rsidRPr="00FE5423" w:rsidRDefault="00806A52" w:rsidP="00806A52">
      <w:pPr>
        <w:pStyle w:val="Code"/>
      </w:pPr>
      <w:r w:rsidRPr="00E03F46">
        <w:t xml:space="preserve">     </w:t>
      </w:r>
      <w:proofErr w:type="gramStart"/>
      <w:r w:rsidRPr="00F91F8B">
        <w:t>member</w:t>
      </w:r>
      <w:proofErr w:type="gramEnd"/>
      <w:r w:rsidRPr="00E03F46">
        <w:t xml:space="preserve"> this.X = x</w:t>
      </w:r>
    </w:p>
    <w:p w:rsidR="00806A52" w:rsidRDefault="00806A52" w:rsidP="00806A52">
      <w:pPr>
        <w:pStyle w:val="Code"/>
      </w:pPr>
      <w:r w:rsidRPr="00E03F46">
        <w:t xml:space="preserve">     </w:t>
      </w:r>
      <w:proofErr w:type="gramStart"/>
      <w:r w:rsidRPr="00F91F8B">
        <w:t>member</w:t>
      </w:r>
      <w:proofErr w:type="gramEnd"/>
      <w:r w:rsidRPr="00E03F46">
        <w:t xml:space="preserve"> this.Y = y</w:t>
      </w:r>
    </w:p>
    <w:p w:rsidR="00806A52" w:rsidRDefault="00806A52" w:rsidP="00806A52">
      <w:pPr>
        <w:ind w:left="431"/>
        <w:rPr>
          <w:i/>
          <w:color w:val="1F497D"/>
        </w:rPr>
      </w:pPr>
      <w:r w:rsidRPr="00FE5423">
        <w:rPr>
          <w:color w:val="1F497D"/>
        </w:rPr>
        <w:t>Don says</w:t>
      </w:r>
      <w:r w:rsidRPr="00E03F46">
        <w:rPr>
          <w:i/>
          <w:color w:val="1F497D"/>
        </w:rPr>
        <w:t>: I find the latter visually confuses the API to the class with the implementation (the constructor signature is part of the API, the mutability part of the internal implementation). I also feel this is code-compactness-taken-too-far. And I really just dislike seeing the dreaded “mutable” in argument position.</w:t>
      </w:r>
    </w:p>
    <w:p w:rsidR="00806A52" w:rsidRDefault="00806A52" w:rsidP="00806A52">
      <w:pPr>
        <w:ind w:left="431"/>
        <w:rPr>
          <w:i/>
          <w:color w:val="1F497D"/>
          <w:lang w:val="en-US"/>
        </w:rPr>
      </w:pPr>
      <w:r w:rsidRPr="00E03F46">
        <w:rPr>
          <w:color w:val="1F497D"/>
          <w:lang w:val="en-US"/>
        </w:rPr>
        <w:t xml:space="preserve">Brian says: </w:t>
      </w:r>
      <w:r w:rsidRPr="00E03F46">
        <w:rPr>
          <w:i/>
          <w:color w:val="1F497D"/>
          <w:lang w:val="en-US"/>
        </w:rPr>
        <w:t xml:space="preserve">I do agree with Don’s point that putting “mutable” in the argument position is unfortunate (as it’s an implementation detail and so should not project into the textual part of the code that is the interface/signature description of the thing).  </w:t>
      </w:r>
    </w:p>
    <w:p w:rsidR="00806A52" w:rsidRDefault="00806A52" w:rsidP="00806A52">
      <w:pPr>
        <w:pStyle w:val="Heading2"/>
        <w:rPr>
          <w:lang w:val="en-US"/>
        </w:rPr>
      </w:pPr>
      <w:bookmarkStart w:id="28" w:name="_Toc266534947"/>
      <w:r>
        <w:rPr>
          <w:lang w:val="en-US"/>
        </w:rPr>
        <w:lastRenderedPageBreak/>
        <w:t>Structs</w:t>
      </w:r>
      <w:bookmarkEnd w:id="28"/>
    </w:p>
    <w:p w:rsidR="00806A52" w:rsidRDefault="00806A52" w:rsidP="00806A52">
      <w:pPr>
        <w:pStyle w:val="Heading3"/>
        <w:rPr>
          <w:lang w:val="en-US"/>
        </w:rPr>
      </w:pPr>
      <w:bookmarkStart w:id="29" w:name="_Toc266534948"/>
      <w:r>
        <w:rPr>
          <w:lang w:val="en-US"/>
        </w:rPr>
        <w:t>“</w:t>
      </w:r>
      <w:proofErr w:type="gramStart"/>
      <w:r>
        <w:rPr>
          <w:lang w:val="en-US"/>
        </w:rPr>
        <w:t>let</w:t>
      </w:r>
      <w:proofErr w:type="gramEnd"/>
      <w:r>
        <w:rPr>
          <w:lang w:val="en-US"/>
        </w:rPr>
        <w:t>” in structs</w:t>
      </w:r>
      <w:bookmarkEnd w:id="29"/>
    </w:p>
    <w:p w:rsidR="00806A52" w:rsidRDefault="00806A52" w:rsidP="00806A52">
      <w:pPr>
        <w:rPr>
          <w:lang w:val="en-US"/>
        </w:rPr>
      </w:pPr>
      <w:r>
        <w:rPr>
          <w:lang w:val="en-US" w:eastAsia="en-GB"/>
        </w:rPr>
        <w:t>“</w:t>
      </w:r>
      <w:proofErr w:type="gramStart"/>
      <w:r>
        <w:rPr>
          <w:lang w:val="en-US" w:eastAsia="en-GB"/>
        </w:rPr>
        <w:t>let</w:t>
      </w:r>
      <w:proofErr w:type="gramEnd"/>
      <w:r>
        <w:rPr>
          <w:lang w:val="en-US" w:eastAsia="en-GB"/>
        </w:rPr>
        <w:t>” bindings are not allowed in structs, neither for immutable nor mutable bindings. Here’s some commentary on this:</w:t>
      </w:r>
    </w:p>
    <w:p w:rsidR="00806A52" w:rsidRDefault="00806A52" w:rsidP="00806A52">
      <w:pPr>
        <w:ind w:left="720"/>
        <w:rPr>
          <w:i/>
          <w:color w:val="1F497D"/>
          <w:lang w:val="en-US"/>
        </w:rPr>
      </w:pPr>
      <w:r w:rsidRPr="00E03F46">
        <w:rPr>
          <w:i/>
          <w:color w:val="1F497D"/>
          <w:lang w:val="en-US"/>
        </w:rPr>
        <w:t> the rule “let is not allowed in structs” is already creating a potentially confusing syntactic asymmetry between structs and classes – but it seems necessary and is at least easy to explain (including in an error message, which is where it will be communicated to a large percent of users).  Changing that to “let is not allowed in structs except when it is of the form ‘let mutable &lt;foo&gt; = &lt;foo&gt;’”</w:t>
      </w:r>
      <w:proofErr w:type="gramStart"/>
      <w:r w:rsidRPr="00E03F46">
        <w:rPr>
          <w:i/>
          <w:color w:val="1F497D"/>
          <w:lang w:val="en-US"/>
        </w:rPr>
        <w:t>  would</w:t>
      </w:r>
      <w:proofErr w:type="gramEnd"/>
      <w:r w:rsidRPr="00E03F46">
        <w:rPr>
          <w:i/>
          <w:color w:val="1F497D"/>
          <w:lang w:val="en-US"/>
        </w:rPr>
        <w:t xml:space="preserve"> make the asymmetry both harder to explain (cause there would be lets in structs), and is less intuitive.</w:t>
      </w:r>
    </w:p>
    <w:p w:rsidR="00D802AD" w:rsidRPr="00D802AD" w:rsidRDefault="00D802AD" w:rsidP="00D802AD">
      <w:pPr>
        <w:rPr>
          <w:lang w:val="en-US" w:eastAsia="en-GB"/>
        </w:rPr>
      </w:pPr>
      <w:r>
        <w:rPr>
          <w:lang w:val="en-US" w:eastAsia="en-GB"/>
        </w:rPr>
        <w:t>“</w:t>
      </w:r>
      <w:proofErr w:type="gramStart"/>
      <w:r>
        <w:rPr>
          <w:lang w:val="en-US" w:eastAsia="en-GB"/>
        </w:rPr>
        <w:t>let</w:t>
      </w:r>
      <w:proofErr w:type="gramEnd"/>
      <w:r>
        <w:rPr>
          <w:lang w:val="en-US" w:eastAsia="en-GB"/>
        </w:rPr>
        <w:t>” should almost certainly be allowed for function bindings (which become members).</w:t>
      </w:r>
    </w:p>
    <w:p w:rsidR="00806A52" w:rsidRDefault="00806A52" w:rsidP="00806A52">
      <w:pPr>
        <w:pStyle w:val="Heading2"/>
        <w:rPr>
          <w:lang w:val="en-US"/>
        </w:rPr>
      </w:pPr>
      <w:bookmarkStart w:id="30" w:name="_Toc266534949"/>
      <w:r>
        <w:rPr>
          <w:lang w:val="en-US"/>
        </w:rPr>
        <w:t>Sequence and Computation Expressions</w:t>
      </w:r>
      <w:bookmarkEnd w:id="30"/>
    </w:p>
    <w:p w:rsidR="00EB6326" w:rsidRDefault="00EB6326" w:rsidP="00806A52">
      <w:pPr>
        <w:pStyle w:val="Heading3"/>
        <w:rPr>
          <w:lang w:val="en-US" w:eastAsia="en-GB"/>
        </w:rPr>
      </w:pPr>
      <w:bookmarkStart w:id="31" w:name="_Toc266534950"/>
      <w:r>
        <w:rPr>
          <w:lang w:val="en-US" w:eastAsia="en-GB"/>
        </w:rPr>
        <w:t>Design Notes for Future Sequence/Computation Expression Additions</w:t>
      </w:r>
      <w:bookmarkEnd w:id="31"/>
    </w:p>
    <w:p w:rsidR="00EB6326" w:rsidRDefault="00EB6326" w:rsidP="00EB6326">
      <w:r>
        <w:t>In F# V3 or V4 we will almost certainly add some kind of “join”, “group by “ and “sort by” support to the F# computation expression syntax.</w:t>
      </w:r>
    </w:p>
    <w:p w:rsidR="00EB6326" w:rsidRDefault="00EB6326" w:rsidP="00EB6326">
      <w:r>
        <w:t>In addition to C# 3.0, here are some references to related material in this space (Tomas’ recent article, with the references at the end, including Simon’s article)</w:t>
      </w:r>
    </w:p>
    <w:p w:rsidR="00EB6326" w:rsidRDefault="008D31A9">
      <w:pPr>
        <w:ind w:firstLine="720"/>
      </w:pPr>
      <w:hyperlink r:id="rId17" w:history="1">
        <w:r w:rsidR="00EB6326">
          <w:rPr>
            <w:rStyle w:val="Hyperlink"/>
          </w:rPr>
          <w:t>http://tomasp.net/blog/custom-linq-grouping.aspx</w:t>
        </w:r>
      </w:hyperlink>
    </w:p>
    <w:p w:rsidR="00EB6326" w:rsidRDefault="00EB6326" w:rsidP="00EB6326">
      <w:pPr>
        <w:numPr>
          <w:ilvl w:val="0"/>
          <w:numId w:val="71"/>
        </w:numPr>
        <w:shd w:val="clear" w:color="auto" w:fill="E4DFD6"/>
        <w:spacing w:after="0" w:line="240" w:lineRule="auto"/>
        <w:rPr>
          <w:rFonts w:eastAsia="Times New Roman"/>
        </w:rPr>
      </w:pPr>
      <w:r>
        <w:rPr>
          <w:rFonts w:eastAsia="Times New Roman"/>
        </w:rPr>
        <w:t xml:space="preserve">[1] </w:t>
      </w:r>
      <w:hyperlink r:id="rId18" w:history="1">
        <w:r>
          <w:rPr>
            <w:rStyle w:val="Hyperlink"/>
            <w:color w:val="731412"/>
          </w:rPr>
          <w:t>Can I use LINQ to retrieve only “on change” values?</w:t>
        </w:r>
      </w:hyperlink>
      <w:r>
        <w:rPr>
          <w:rFonts w:eastAsia="Times New Roman"/>
        </w:rPr>
        <w:t xml:space="preserve"> [</w:t>
      </w:r>
      <w:hyperlink r:id="rId19" w:tgtFrame="_blank" w:history="1">
        <w:r>
          <w:rPr>
            <w:rStyle w:val="Hyperlink"/>
            <w:color w:val="731412"/>
          </w:rPr>
          <w:t>^</w:t>
        </w:r>
      </w:hyperlink>
      <w:r>
        <w:rPr>
          <w:rFonts w:eastAsia="Times New Roman"/>
        </w:rPr>
        <w:t>] - Question at StackOverflow</w:t>
      </w:r>
    </w:p>
    <w:p w:rsidR="00EB6326" w:rsidRDefault="00EB6326" w:rsidP="00EB6326">
      <w:pPr>
        <w:numPr>
          <w:ilvl w:val="0"/>
          <w:numId w:val="71"/>
        </w:numPr>
        <w:shd w:val="clear" w:color="auto" w:fill="E4DFD6"/>
        <w:spacing w:after="0" w:line="240" w:lineRule="auto"/>
        <w:rPr>
          <w:rFonts w:eastAsia="Times New Roman"/>
        </w:rPr>
      </w:pPr>
      <w:r>
        <w:rPr>
          <w:rFonts w:eastAsia="Times New Roman"/>
        </w:rPr>
        <w:t xml:space="preserve">[2] </w:t>
      </w:r>
      <w:hyperlink r:id="rId20" w:history="1">
        <w:r>
          <w:rPr>
            <w:rStyle w:val="Hyperlink"/>
            <w:color w:val="731412"/>
          </w:rPr>
          <w:t>The GroupAdjacent extension method</w:t>
        </w:r>
      </w:hyperlink>
      <w:r>
        <w:rPr>
          <w:rFonts w:eastAsia="Times New Roman"/>
        </w:rPr>
        <w:t xml:space="preserve"> [</w:t>
      </w:r>
      <w:hyperlink r:id="rId21" w:tgtFrame="_blank" w:history="1">
        <w:r>
          <w:rPr>
            <w:rStyle w:val="Hyperlink"/>
            <w:color w:val="731412"/>
          </w:rPr>
          <w:t>^</w:t>
        </w:r>
      </w:hyperlink>
      <w:r>
        <w:rPr>
          <w:rFonts w:eastAsia="Times New Roman"/>
        </w:rPr>
        <w:t>] - Eric White's blog</w:t>
      </w:r>
    </w:p>
    <w:p w:rsidR="006343BB" w:rsidRDefault="00EB6326">
      <w:pPr>
        <w:numPr>
          <w:ilvl w:val="0"/>
          <w:numId w:val="71"/>
        </w:numPr>
        <w:shd w:val="clear" w:color="auto" w:fill="E4DFD6"/>
        <w:spacing w:after="0" w:line="240" w:lineRule="auto"/>
        <w:rPr>
          <w:rFonts w:eastAsia="Times New Roman"/>
        </w:rPr>
      </w:pPr>
      <w:r>
        <w:rPr>
          <w:rFonts w:eastAsia="Times New Roman"/>
        </w:rPr>
        <w:t xml:space="preserve">[3] </w:t>
      </w:r>
      <w:hyperlink r:id="rId22" w:history="1">
        <w:r>
          <w:rPr>
            <w:rStyle w:val="Hyperlink"/>
            <w:color w:val="731412"/>
          </w:rPr>
          <w:t>Comprehensive Comprehensions: Comprehensions with ‘Order by’ and ‘Group by’</w:t>
        </w:r>
      </w:hyperlink>
      <w:r>
        <w:rPr>
          <w:rFonts w:eastAsia="Times New Roman"/>
        </w:rPr>
        <w:t xml:space="preserve"> [</w:t>
      </w:r>
      <w:hyperlink r:id="rId23" w:tgtFrame="_blank" w:history="1">
        <w:r>
          <w:rPr>
            <w:rStyle w:val="Hyperlink"/>
            <w:color w:val="731412"/>
          </w:rPr>
          <w:t>^</w:t>
        </w:r>
      </w:hyperlink>
      <w:r>
        <w:rPr>
          <w:rFonts w:eastAsia="Times New Roman"/>
        </w:rPr>
        <w:t>] - Philip Wadler, Simon Peyton Jones</w:t>
      </w:r>
    </w:p>
    <w:p w:rsidR="00806A52" w:rsidRDefault="003C70B8" w:rsidP="00806A52">
      <w:pPr>
        <w:pStyle w:val="Heading3"/>
        <w:rPr>
          <w:lang w:val="en-US" w:eastAsia="en-GB"/>
        </w:rPr>
      </w:pPr>
      <w:bookmarkStart w:id="32" w:name="_Toc266534951"/>
      <w:r>
        <w:rPr>
          <w:lang w:val="en-US" w:eastAsia="en-GB"/>
        </w:rPr>
        <w:t xml:space="preserve">History of </w:t>
      </w:r>
      <w:r w:rsidR="00806A52">
        <w:rPr>
          <w:lang w:val="en-US" w:eastAsia="en-GB"/>
        </w:rPr>
        <w:t>Incomplete matches in “for” loop patterns</w:t>
      </w:r>
      <w:bookmarkEnd w:id="32"/>
    </w:p>
    <w:p w:rsidR="006343BB" w:rsidRDefault="00806A52">
      <w:r>
        <w:t xml:space="preserve">F# 1.9.3 and before used to let you use incomplete matches in sequence expressions, e.g. </w:t>
      </w:r>
    </w:p>
    <w:p w:rsidR="006343BB" w:rsidRDefault="008F308C">
      <w:pPr>
        <w:pStyle w:val="Code"/>
      </w:pPr>
      <w:proofErr w:type="gramStart"/>
      <w:r w:rsidRPr="008F308C">
        <w:t>seq</w:t>
      </w:r>
      <w:proofErr w:type="gramEnd"/>
      <w:r w:rsidRPr="008F308C">
        <w:t xml:space="preserve"> {for Some r in [Some "a"; None; Some "b"] -&gt; r}</w:t>
      </w:r>
    </w:p>
    <w:p w:rsidR="006343BB" w:rsidRDefault="00806A52">
      <w:r>
        <w:t>F# 1.9.4 started to give a warning:</w:t>
      </w:r>
    </w:p>
    <w:p w:rsidR="006343BB" w:rsidRDefault="00806A52">
      <w:pPr>
        <w:pStyle w:val="Code"/>
      </w:pPr>
      <w:r>
        <w:t>C:\fsharp2\staging\src\tests\fsharp\core\comprehensions\</w:t>
      </w:r>
      <w:proofErr w:type="gramStart"/>
      <w:r>
        <w:t>test.ml(</w:t>
      </w:r>
      <w:proofErr w:type="gramEnd"/>
      <w:r>
        <w:t xml:space="preserve">289,41): warning FS0025: Incomplete pattern matches on this expression. The value 'None' will not be matched Sequence expressions nvolving incomplete matches on 'for' and 'let' constructs are deprecated and will raise an IncompleteMatchFailure exception in a future revision of the F# language. Please use a separate match expression instead, adding 'yield! </w:t>
      </w:r>
      <w:proofErr w:type="gramStart"/>
      <w:r>
        <w:t>[]' for the failing branch.</w:t>
      </w:r>
      <w:proofErr w:type="gramEnd"/>
    </w:p>
    <w:p w:rsidR="006343BB" w:rsidRDefault="00806A52">
      <w:r>
        <w:t xml:space="preserve">We </w:t>
      </w:r>
      <w:r w:rsidR="00491CCD">
        <w:t>later removed the</w:t>
      </w:r>
      <w:r>
        <w:t xml:space="preserve"> feature</w:t>
      </w:r>
      <w:r w:rsidR="003C70B8">
        <w:t xml:space="preserve">. </w:t>
      </w:r>
    </w:p>
    <w:p w:rsidR="006343BB" w:rsidRDefault="00491CCD">
      <w:r>
        <w:t xml:space="preserve">Note you can </w:t>
      </w:r>
      <w:r w:rsidR="00806A52">
        <w:t>use “()” on branches that yield nothing</w:t>
      </w:r>
    </w:p>
    <w:p w:rsidR="006343BB" w:rsidRDefault="008F308C">
      <w:pPr>
        <w:pStyle w:val="Code"/>
      </w:pPr>
      <w:r w:rsidRPr="008F308C">
        <w:t xml:space="preserve">    </w:t>
      </w:r>
      <w:proofErr w:type="gramStart"/>
      <w:r w:rsidRPr="008F308C">
        <w:t>[ for</w:t>
      </w:r>
      <w:proofErr w:type="gramEnd"/>
      <w:r w:rsidRPr="008F308C">
        <w:t xml:space="preserve"> opt in [Some "a"; None; Some "b"] do</w:t>
      </w:r>
    </w:p>
    <w:p w:rsidR="006343BB" w:rsidRDefault="008F308C">
      <w:pPr>
        <w:pStyle w:val="Code"/>
      </w:pPr>
      <w:r w:rsidRPr="008F308C">
        <w:t>         </w:t>
      </w:r>
      <w:proofErr w:type="gramStart"/>
      <w:r w:rsidRPr="008F308C">
        <w:t>match</w:t>
      </w:r>
      <w:proofErr w:type="gramEnd"/>
      <w:r w:rsidRPr="008F308C">
        <w:t xml:space="preserve"> opt with </w:t>
      </w:r>
    </w:p>
    <w:p w:rsidR="006343BB" w:rsidRDefault="008F308C">
      <w:pPr>
        <w:pStyle w:val="Code"/>
      </w:pPr>
      <w:r w:rsidRPr="008F308C">
        <w:t>         | Some r -&gt; yield r</w:t>
      </w:r>
    </w:p>
    <w:p w:rsidR="006343BB" w:rsidRDefault="008F308C">
      <w:pPr>
        <w:pStyle w:val="Code"/>
      </w:pPr>
      <w:r w:rsidRPr="008F308C">
        <w:t>         | None -&gt; (</w:t>
      </w:r>
      <w:proofErr w:type="gramStart"/>
      <w:r w:rsidRPr="008F308C">
        <w:t>) ]</w:t>
      </w:r>
      <w:proofErr w:type="gramEnd"/>
    </w:p>
    <w:p w:rsidR="008C2704" w:rsidRDefault="008C2704" w:rsidP="008C2704">
      <w:pPr>
        <w:pStyle w:val="Heading2"/>
        <w:rPr>
          <w:lang w:val="en-US"/>
        </w:rPr>
      </w:pPr>
      <w:bookmarkStart w:id="33" w:name="_Toc266534952"/>
      <w:r>
        <w:rPr>
          <w:lang w:val="en-US"/>
        </w:rPr>
        <w:lastRenderedPageBreak/>
        <w:t>Equality and Comparison Constraints</w:t>
      </w:r>
      <w:bookmarkEnd w:id="33"/>
    </w:p>
    <w:p w:rsidR="008C2704" w:rsidRPr="008C2704" w:rsidRDefault="008C2704" w:rsidP="008C2704">
      <w:pPr>
        <w:rPr>
          <w:lang w:val="en-US" w:eastAsia="en-GB"/>
        </w:rPr>
      </w:pPr>
      <w:r>
        <w:rPr>
          <w:lang w:val="en-US" w:eastAsia="en-GB"/>
        </w:rPr>
        <w:t xml:space="preserve">Here are some of the design notes related to F# equality and comparison constraints – most the details are in the F# spec. </w:t>
      </w:r>
    </w:p>
    <w:p w:rsidR="008C2704" w:rsidRDefault="008C2704" w:rsidP="008C2704">
      <w:pPr>
        <w:pStyle w:val="Heading3"/>
      </w:pPr>
      <w:bookmarkStart w:id="34" w:name="_Toc266534953"/>
      <w:r>
        <w:t>Overview</w:t>
      </w:r>
      <w:bookmarkEnd w:id="34"/>
    </w:p>
    <w:p w:rsidR="008C2704" w:rsidRDefault="008C2704" w:rsidP="008C2704">
      <w:pPr>
        <w:pStyle w:val="Heading4"/>
      </w:pPr>
      <w:r>
        <w:t>The Basic Problem</w:t>
      </w:r>
    </w:p>
    <w:p w:rsidR="008C2704" w:rsidRDefault="008C2704" w:rsidP="008C2704">
      <w:pPr>
        <w:rPr>
          <w:lang w:eastAsia="en-GB"/>
        </w:rPr>
      </w:pPr>
      <w:r>
        <w:rPr>
          <w:lang w:eastAsia="en-GB"/>
        </w:rPr>
        <w:t>Generic equality as it was in F# 1.9.6 was unsafe, in the sense that it can cause errors at runtime:</w:t>
      </w: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color w:val="008000"/>
        </w:rPr>
      </w:pPr>
      <w:r w:rsidRPr="001657B4">
        <w:rPr>
          <w:rFonts w:ascii="Lucida Console" w:hAnsi="Lucida Console" w:cs="Times New Roman"/>
          <w:noProof/>
          <w:color w:val="0000FF"/>
        </w:rPr>
        <w:t>let</w:t>
      </w:r>
      <w:r w:rsidRPr="001657B4">
        <w:rPr>
          <w:rFonts w:ascii="Lucida Console" w:hAnsi="Lucida Console" w:cs="Times New Roman"/>
          <w:noProof/>
        </w:rPr>
        <w:t xml:space="preserve"> x1 = set [ </w:t>
      </w:r>
      <w:r>
        <w:rPr>
          <w:rFonts w:ascii="Lucida Console" w:hAnsi="Lucida Console" w:cs="Times New Roman"/>
          <w:noProof/>
        </w:rPr>
        <w:t>(fun x -&gt; x + 1); id ; (fun x -&gt; x + 2)</w:t>
      </w:r>
      <w:r w:rsidRPr="001657B4">
        <w:rPr>
          <w:rFonts w:ascii="Lucida Console" w:hAnsi="Lucida Console" w:cs="Times New Roman"/>
          <w:noProof/>
        </w:rPr>
        <w:t xml:space="preserve"> ] </w:t>
      </w:r>
      <w:r w:rsidRPr="001657B4">
        <w:rPr>
          <w:rFonts w:ascii="Lucida Console" w:hAnsi="Lucida Console" w:cs="Times New Roman"/>
          <w:noProof/>
          <w:color w:val="008000"/>
        </w:rPr>
        <w:t>// bang</w:t>
      </w: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color w:val="008000"/>
        </w:rPr>
      </w:pP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color w:val="008000"/>
        </w:rPr>
      </w:pPr>
      <w:r w:rsidRPr="001657B4">
        <w:rPr>
          <w:rFonts w:ascii="Lucida Console" w:hAnsi="Lucida Console" w:cs="Times New Roman"/>
          <w:noProof/>
          <w:color w:val="0000FF"/>
        </w:rPr>
        <w:t>let</w:t>
      </w:r>
      <w:r w:rsidRPr="001657B4">
        <w:rPr>
          <w:rFonts w:ascii="Lucida Console" w:hAnsi="Lucida Console" w:cs="Times New Roman"/>
          <w:noProof/>
        </w:rPr>
        <w:t xml:space="preserve"> x2 = set [ obj(); obj(); obj() ] </w:t>
      </w:r>
      <w:r w:rsidRPr="001657B4">
        <w:rPr>
          <w:rFonts w:ascii="Lucida Console" w:hAnsi="Lucida Console" w:cs="Times New Roman"/>
          <w:noProof/>
          <w:color w:val="008000"/>
        </w:rPr>
        <w:t>// bang</w:t>
      </w: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color w:val="008000"/>
        </w:rPr>
      </w:pPr>
    </w:p>
    <w:p w:rsidR="008C2704" w:rsidRDefault="008C2704" w:rsidP="008C2704">
      <w:pPr>
        <w:autoSpaceDE w:val="0"/>
        <w:autoSpaceDN w:val="0"/>
        <w:adjustRightInd w:val="0"/>
        <w:spacing w:after="0" w:line="240" w:lineRule="auto"/>
        <w:ind w:left="1440"/>
        <w:rPr>
          <w:rFonts w:ascii="Lucida Console" w:hAnsi="Lucida Console" w:cs="Times New Roman"/>
          <w:noProof/>
        </w:rPr>
      </w:pPr>
      <w:r w:rsidRPr="001657B4">
        <w:rPr>
          <w:rFonts w:ascii="Lucida Console" w:hAnsi="Lucida Console" w:cs="Times New Roman"/>
          <w:noProof/>
          <w:color w:val="0000FF"/>
        </w:rPr>
        <w:t>let</w:t>
      </w:r>
      <w:r w:rsidRPr="001657B4">
        <w:rPr>
          <w:rFonts w:ascii="Lucida Console" w:hAnsi="Lucida Console" w:cs="Times New Roman"/>
          <w:noProof/>
        </w:rPr>
        <w:t xml:space="preserve"> x3 = set [ typeof&lt;int&gt;; typeof&lt;string&gt; ]</w:t>
      </w:r>
    </w:p>
    <w:p w:rsidR="008C2704" w:rsidRDefault="008C2704" w:rsidP="008C2704">
      <w:pPr>
        <w:autoSpaceDE w:val="0"/>
        <w:autoSpaceDN w:val="0"/>
        <w:adjustRightInd w:val="0"/>
        <w:spacing w:after="0" w:line="240" w:lineRule="auto"/>
        <w:ind w:left="1440"/>
        <w:rPr>
          <w:rFonts w:ascii="Lucida Console" w:hAnsi="Lucida Console" w:cs="Times New Roman"/>
          <w:noProof/>
          <w:color w:val="0000FF"/>
        </w:rPr>
      </w:pPr>
    </w:p>
    <w:p w:rsidR="008C2704" w:rsidRDefault="008C2704" w:rsidP="008C2704">
      <w:pPr>
        <w:autoSpaceDE w:val="0"/>
        <w:autoSpaceDN w:val="0"/>
        <w:adjustRightInd w:val="0"/>
        <w:spacing w:after="0" w:line="240" w:lineRule="auto"/>
        <w:ind w:left="1440"/>
        <w:rPr>
          <w:rFonts w:ascii="Lucida Console" w:hAnsi="Lucida Console" w:cs="Times New Roman"/>
          <w:noProof/>
        </w:rPr>
      </w:pPr>
      <w:r w:rsidRPr="001657B4">
        <w:rPr>
          <w:rFonts w:ascii="Lucida Console" w:hAnsi="Lucida Console" w:cs="Times New Roman"/>
          <w:noProof/>
          <w:color w:val="0000FF"/>
        </w:rPr>
        <w:t>let</w:t>
      </w:r>
      <w:r w:rsidRPr="001657B4">
        <w:rPr>
          <w:rFonts w:ascii="Lucida Console" w:hAnsi="Lucida Console" w:cs="Times New Roman"/>
          <w:noProof/>
        </w:rPr>
        <w:t xml:space="preserve"> x</w:t>
      </w:r>
      <w:r>
        <w:rPr>
          <w:rFonts w:ascii="Lucida Console" w:hAnsi="Lucida Console" w:cs="Times New Roman"/>
          <w:noProof/>
        </w:rPr>
        <w:t>4</w:t>
      </w:r>
      <w:r w:rsidRPr="001657B4">
        <w:rPr>
          <w:rFonts w:ascii="Lucida Console" w:hAnsi="Lucida Console" w:cs="Times New Roman"/>
          <w:noProof/>
        </w:rPr>
        <w:t xml:space="preserve"> = set [ </w:t>
      </w:r>
      <w:r>
        <w:rPr>
          <w:rFonts w:ascii="Lucida Console" w:hAnsi="Lucida Console" w:cs="Times New Roman"/>
          <w:noProof/>
        </w:rPr>
        <w:t>nan; nan</w:t>
      </w:r>
      <w:r w:rsidRPr="001657B4">
        <w:rPr>
          <w:rFonts w:ascii="Lucida Console" w:hAnsi="Lucida Console" w:cs="Times New Roman"/>
          <w:noProof/>
        </w:rPr>
        <w:t xml:space="preserve"> ]</w:t>
      </w:r>
    </w:p>
    <w:p w:rsidR="008C2704" w:rsidRDefault="008C2704" w:rsidP="008C2704">
      <w:pPr>
        <w:autoSpaceDE w:val="0"/>
        <w:autoSpaceDN w:val="0"/>
        <w:adjustRightInd w:val="0"/>
        <w:spacing w:after="0" w:line="240" w:lineRule="auto"/>
        <w:ind w:left="1440"/>
        <w:rPr>
          <w:rFonts w:ascii="Lucida Console" w:hAnsi="Lucida Console" w:cs="Times New Roman"/>
          <w:noProof/>
        </w:rPr>
      </w:pPr>
    </w:p>
    <w:p w:rsidR="008C2704" w:rsidRDefault="008C2704" w:rsidP="008C2704">
      <w:pPr>
        <w:autoSpaceDE w:val="0"/>
        <w:autoSpaceDN w:val="0"/>
        <w:adjustRightInd w:val="0"/>
        <w:spacing w:after="0" w:line="240" w:lineRule="auto"/>
        <w:ind w:left="1440"/>
        <w:rPr>
          <w:rFonts w:ascii="Lucida Console" w:hAnsi="Lucida Console" w:cs="Times New Roman"/>
          <w:noProof/>
        </w:rPr>
      </w:pPr>
      <w:r>
        <w:rPr>
          <w:rFonts w:ascii="Lucida Console" w:hAnsi="Lucida Console" w:cs="Times New Roman"/>
          <w:noProof/>
        </w:rPr>
        <w:t>id = id // gives false</w:t>
      </w:r>
    </w:p>
    <w:p w:rsidR="008C2704" w:rsidRDefault="008C2704" w:rsidP="008C2704">
      <w:pPr>
        <w:autoSpaceDE w:val="0"/>
        <w:autoSpaceDN w:val="0"/>
        <w:adjustRightInd w:val="0"/>
        <w:spacing w:after="0" w:line="240" w:lineRule="auto"/>
        <w:ind w:left="1440"/>
        <w:rPr>
          <w:rFonts w:ascii="Lucida Console" w:hAnsi="Lucida Console" w:cs="Times New Roman"/>
          <w:noProof/>
        </w:rPr>
      </w:pPr>
    </w:p>
    <w:p w:rsidR="008C2704" w:rsidRDefault="008C2704" w:rsidP="008C2704">
      <w:pPr>
        <w:autoSpaceDE w:val="0"/>
        <w:autoSpaceDN w:val="0"/>
        <w:adjustRightInd w:val="0"/>
        <w:spacing w:after="0" w:line="240" w:lineRule="auto"/>
        <w:ind w:left="1440"/>
        <w:rPr>
          <w:rFonts w:ascii="Lucida Console" w:hAnsi="Lucida Console" w:cs="Times New Roman"/>
          <w:noProof/>
        </w:rPr>
      </w:pPr>
      <w:r>
        <w:rPr>
          <w:rFonts w:ascii="Lucida Console" w:hAnsi="Lucida Console" w:cs="Times New Roman"/>
          <w:noProof/>
        </w:rPr>
        <w:t>let f (x,y) = /// x + y</w:t>
      </w:r>
    </w:p>
    <w:p w:rsidR="008C2704" w:rsidRDefault="008C2704" w:rsidP="008C2704">
      <w:pPr>
        <w:autoSpaceDE w:val="0"/>
        <w:autoSpaceDN w:val="0"/>
        <w:adjustRightInd w:val="0"/>
        <w:spacing w:after="0" w:line="240" w:lineRule="auto"/>
        <w:ind w:left="1440"/>
        <w:rPr>
          <w:rFonts w:ascii="Lucida Console" w:hAnsi="Lucida Console" w:cs="Times New Roman"/>
          <w:noProof/>
        </w:rPr>
      </w:pPr>
      <w:r>
        <w:rPr>
          <w:rFonts w:ascii="Lucida Console" w:hAnsi="Lucida Console" w:cs="Times New Roman"/>
          <w:noProof/>
        </w:rPr>
        <w:t>f (1,2)</w:t>
      </w:r>
    </w:p>
    <w:p w:rsidR="008C2704" w:rsidRDefault="008C2704" w:rsidP="008C2704">
      <w:pPr>
        <w:autoSpaceDE w:val="0"/>
        <w:autoSpaceDN w:val="0"/>
        <w:adjustRightInd w:val="0"/>
        <w:spacing w:after="0" w:line="240" w:lineRule="auto"/>
        <w:rPr>
          <w:lang w:eastAsia="en-GB"/>
        </w:rPr>
      </w:pPr>
    </w:p>
    <w:p w:rsidR="008C2704" w:rsidRPr="001657B4" w:rsidRDefault="008C2704" w:rsidP="008C2704">
      <w:pPr>
        <w:rPr>
          <w:lang w:eastAsia="en-GB"/>
        </w:rPr>
      </w:pPr>
      <w:r>
        <w:rPr>
          <w:lang w:eastAsia="en-GB"/>
        </w:rPr>
        <w:t>The primary root of the problem is these two:</w:t>
      </w: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rPr>
      </w:pPr>
      <w:r w:rsidRPr="001657B4">
        <w:rPr>
          <w:rFonts w:ascii="Lucida Console" w:hAnsi="Lucida Console" w:cs="Times New Roman"/>
          <w:noProof/>
          <w:color w:val="0000FF"/>
        </w:rPr>
        <w:t>val</w:t>
      </w:r>
      <w:r>
        <w:rPr>
          <w:rFonts w:ascii="Lucida Console" w:hAnsi="Lucida Console" w:cs="Times New Roman"/>
          <w:noProof/>
        </w:rPr>
        <w:t xml:space="preserve"> hash</w:t>
      </w:r>
      <w:r w:rsidRPr="001657B4">
        <w:rPr>
          <w:rFonts w:ascii="Lucida Console" w:hAnsi="Lucida Console" w:cs="Times New Roman"/>
          <w:noProof/>
        </w:rPr>
        <w:t xml:space="preserve"> : 'T </w:t>
      </w:r>
      <w:r w:rsidRPr="001657B4">
        <w:rPr>
          <w:rFonts w:ascii="Lucida Console" w:hAnsi="Lucida Console" w:cs="Times New Roman"/>
          <w:noProof/>
          <w:color w:val="0000FF"/>
        </w:rPr>
        <w:t>-&gt;</w:t>
      </w:r>
      <w:r>
        <w:rPr>
          <w:rFonts w:ascii="Lucida Console" w:hAnsi="Lucida Console" w:cs="Times New Roman"/>
          <w:noProof/>
        </w:rPr>
        <w:t xml:space="preserve"> int</w:t>
      </w:r>
    </w:p>
    <w:p w:rsidR="008C2704" w:rsidRPr="001657B4" w:rsidRDefault="008C2704" w:rsidP="008C2704">
      <w:pPr>
        <w:autoSpaceDE w:val="0"/>
        <w:autoSpaceDN w:val="0"/>
        <w:adjustRightInd w:val="0"/>
        <w:spacing w:after="0" w:line="240" w:lineRule="auto"/>
        <w:ind w:left="1440"/>
        <w:rPr>
          <w:rFonts w:ascii="Lucida Console" w:hAnsi="Lucida Console" w:cs="Times New Roman"/>
          <w:noProof/>
        </w:rPr>
      </w:pPr>
      <w:r w:rsidRPr="001657B4">
        <w:rPr>
          <w:rFonts w:ascii="Lucida Console" w:hAnsi="Lucida Console" w:cs="Times New Roman"/>
          <w:noProof/>
          <w:color w:val="0000FF"/>
        </w:rPr>
        <w:t>val</w:t>
      </w:r>
      <w:r w:rsidRPr="001657B4">
        <w:rPr>
          <w:rFonts w:ascii="Lucida Console" w:hAnsi="Lucida Console" w:cs="Times New Roman"/>
          <w:noProof/>
        </w:rPr>
        <w:t xml:space="preserve"> (=) : 'T </w:t>
      </w:r>
      <w:r w:rsidRPr="001657B4">
        <w:rPr>
          <w:rFonts w:ascii="Lucida Console" w:hAnsi="Lucida Console" w:cs="Times New Roman"/>
          <w:noProof/>
          <w:color w:val="0000FF"/>
        </w:rPr>
        <w:t>-&gt;</w:t>
      </w:r>
      <w:r w:rsidRPr="001657B4">
        <w:rPr>
          <w:rFonts w:ascii="Lucida Console" w:hAnsi="Lucida Console" w:cs="Times New Roman"/>
          <w:noProof/>
        </w:rPr>
        <w:t xml:space="preserve"> 'T </w:t>
      </w:r>
      <w:r w:rsidRPr="001657B4">
        <w:rPr>
          <w:rFonts w:ascii="Lucida Console" w:hAnsi="Lucida Console" w:cs="Times New Roman"/>
          <w:noProof/>
          <w:color w:val="0000FF"/>
        </w:rPr>
        <w:t>-&gt;</w:t>
      </w:r>
      <w:r w:rsidRPr="001657B4">
        <w:rPr>
          <w:rFonts w:ascii="Lucida Console" w:hAnsi="Lucida Console" w:cs="Times New Roman"/>
          <w:noProof/>
        </w:rPr>
        <w:t xml:space="preserve"> bool</w:t>
      </w:r>
    </w:p>
    <w:p w:rsidR="008C2704" w:rsidRPr="00850C6A" w:rsidRDefault="008C2704" w:rsidP="008C2704">
      <w:pPr>
        <w:autoSpaceDE w:val="0"/>
        <w:autoSpaceDN w:val="0"/>
        <w:adjustRightInd w:val="0"/>
        <w:spacing w:after="0" w:line="240" w:lineRule="auto"/>
        <w:ind w:left="1440"/>
        <w:rPr>
          <w:rFonts w:ascii="Lucida Console" w:hAnsi="Lucida Console" w:cs="Times New Roman"/>
          <w:noProof/>
        </w:rPr>
      </w:pPr>
      <w:r w:rsidRPr="001657B4">
        <w:rPr>
          <w:rFonts w:ascii="Lucida Console" w:hAnsi="Lucida Console" w:cs="Times New Roman"/>
          <w:noProof/>
          <w:color w:val="0000FF"/>
        </w:rPr>
        <w:t>val</w:t>
      </w:r>
      <w:r w:rsidRPr="001657B4">
        <w:rPr>
          <w:rFonts w:ascii="Lucida Console" w:hAnsi="Lucida Console" w:cs="Times New Roman"/>
          <w:noProof/>
        </w:rPr>
        <w:t xml:space="preserve"> compare : 'T </w:t>
      </w:r>
      <w:r w:rsidRPr="001657B4">
        <w:rPr>
          <w:rFonts w:ascii="Lucida Console" w:hAnsi="Lucida Console" w:cs="Times New Roman"/>
          <w:noProof/>
          <w:color w:val="0000FF"/>
        </w:rPr>
        <w:t>-&gt;</w:t>
      </w:r>
      <w:r w:rsidRPr="001657B4">
        <w:rPr>
          <w:rFonts w:ascii="Lucida Console" w:hAnsi="Lucida Console" w:cs="Times New Roman"/>
          <w:noProof/>
        </w:rPr>
        <w:t xml:space="preserve"> 'T </w:t>
      </w:r>
      <w:r w:rsidRPr="001657B4">
        <w:rPr>
          <w:rFonts w:ascii="Lucida Console" w:hAnsi="Lucida Console" w:cs="Times New Roman"/>
          <w:noProof/>
          <w:color w:val="0000FF"/>
        </w:rPr>
        <w:t>-&gt;</w:t>
      </w:r>
      <w:r w:rsidRPr="001657B4">
        <w:rPr>
          <w:rFonts w:ascii="Lucida Console" w:hAnsi="Lucida Console" w:cs="Times New Roman"/>
          <w:noProof/>
        </w:rPr>
        <w:t xml:space="preserve"> int</w:t>
      </w:r>
    </w:p>
    <w:p w:rsidR="008C2704" w:rsidRDefault="008C2704" w:rsidP="008C2704">
      <w:pPr>
        <w:rPr>
          <w:lang w:eastAsia="en-GB"/>
        </w:rPr>
      </w:pPr>
    </w:p>
    <w:p w:rsidR="008C2704" w:rsidRDefault="008C2704" w:rsidP="008C2704">
      <w:pPr>
        <w:rPr>
          <w:lang w:eastAsia="en-GB"/>
        </w:rPr>
      </w:pPr>
      <w:r>
        <w:rPr>
          <w:lang w:eastAsia="en-GB"/>
        </w:rPr>
        <w:t xml:space="preserve">The aim for F# V1 is to achieve the minimal level of soundness to satisfy a somewhat fussy C# programmer. </w:t>
      </w:r>
    </w:p>
    <w:p w:rsidR="008C2704" w:rsidRDefault="008C2704" w:rsidP="008C2704">
      <w:pPr>
        <w:pStyle w:val="Heading4"/>
      </w:pPr>
      <w:r>
        <w:t>Other Factors and Background</w:t>
      </w:r>
    </w:p>
    <w:p w:rsidR="008C2704" w:rsidRDefault="008C2704" w:rsidP="008C2704">
      <w:pPr>
        <w:rPr>
          <w:lang w:eastAsia="en-GB"/>
        </w:rPr>
      </w:pPr>
      <w:r>
        <w:rPr>
          <w:lang w:eastAsia="en-GB"/>
        </w:rPr>
        <w:t>As background, it is worth noting that unsafe generic equality and hashing would never be present in F# if it were not for OCaml compat. However it is also worth noting that we've utilized this more than in OCaml (e.g. OCaml has no Set&lt;_&gt;, only a functor)</w:t>
      </w:r>
    </w:p>
    <w:p w:rsidR="008C2704" w:rsidRDefault="008C2704" w:rsidP="008C2704">
      <w:pPr>
        <w:rPr>
          <w:lang w:eastAsia="en-GB"/>
        </w:rPr>
      </w:pPr>
      <w:r>
        <w:rPr>
          <w:lang w:eastAsia="en-GB"/>
        </w:rPr>
        <w:t xml:space="preserve">It is also worth noting that .NET is a somewhat difficult partner w.r.t. equality and comparison. </w:t>
      </w:r>
    </w:p>
    <w:p w:rsidR="008C2704" w:rsidRDefault="008C2704" w:rsidP="008C2704">
      <w:pPr>
        <w:pStyle w:val="ListParagraph"/>
        <w:numPr>
          <w:ilvl w:val="0"/>
          <w:numId w:val="83"/>
        </w:numPr>
        <w:contextualSpacing/>
        <w:rPr>
          <w:lang w:eastAsia="en-GB"/>
        </w:rPr>
      </w:pPr>
      <w:r>
        <w:rPr>
          <w:lang w:eastAsia="en-GB"/>
        </w:rPr>
        <w:t>.NET constraints are not sufficient as soon as structural types are present, since you can't have conditional interface implementations</w:t>
      </w:r>
    </w:p>
    <w:p w:rsidR="008C2704" w:rsidRDefault="008C2704" w:rsidP="008C2704">
      <w:pPr>
        <w:ind w:left="1440" w:firstLine="720"/>
        <w:rPr>
          <w:lang w:eastAsia="en-GB"/>
        </w:rPr>
      </w:pPr>
      <w:proofErr w:type="gramStart"/>
      <w:r>
        <w:rPr>
          <w:lang w:eastAsia="en-GB"/>
        </w:rPr>
        <w:t>type</w:t>
      </w:r>
      <w:proofErr w:type="gramEnd"/>
      <w:r>
        <w:rPr>
          <w:lang w:eastAsia="en-GB"/>
        </w:rPr>
        <w:t xml:space="preserve"> List&lt;'T&gt;() = </w:t>
      </w:r>
    </w:p>
    <w:p w:rsidR="008C2704" w:rsidRDefault="008C2704" w:rsidP="008C2704">
      <w:pPr>
        <w:ind w:left="1440" w:firstLine="720"/>
        <w:rPr>
          <w:lang w:eastAsia="en-GB"/>
        </w:rPr>
      </w:pPr>
      <w:r>
        <w:rPr>
          <w:lang w:eastAsia="en-GB"/>
        </w:rPr>
        <w:t xml:space="preserve">    </w:t>
      </w:r>
      <w:proofErr w:type="gramStart"/>
      <w:r>
        <w:rPr>
          <w:lang w:eastAsia="en-GB"/>
        </w:rPr>
        <w:t>interface</w:t>
      </w:r>
      <w:proofErr w:type="gramEnd"/>
      <w:r>
        <w:rPr>
          <w:lang w:eastAsia="en-GB"/>
        </w:rPr>
        <w:t xml:space="preserve"> IComparable&lt;List&lt;'T&gt;&gt; </w:t>
      </w:r>
      <w:r w:rsidRPr="00680B60">
        <w:rPr>
          <w:highlight w:val="yellow"/>
          <w:lang w:eastAsia="en-GB"/>
        </w:rPr>
        <w:t xml:space="preserve">when </w:t>
      </w:r>
      <w:r>
        <w:rPr>
          <w:highlight w:val="yellow"/>
          <w:lang w:eastAsia="en-GB"/>
        </w:rPr>
        <w:t>'T : IC</w:t>
      </w:r>
      <w:r w:rsidRPr="00680B60">
        <w:rPr>
          <w:highlight w:val="yellow"/>
          <w:lang w:eastAsia="en-GB"/>
        </w:rPr>
        <w:t>omparable</w:t>
      </w:r>
      <w:r>
        <w:rPr>
          <w:lang w:eastAsia="en-GB"/>
        </w:rPr>
        <w:t>&lt;'T&gt; with ...</w:t>
      </w:r>
    </w:p>
    <w:p w:rsidR="008C2704" w:rsidRDefault="008C2704" w:rsidP="008C2704">
      <w:pPr>
        <w:ind w:left="720"/>
        <w:rPr>
          <w:lang w:eastAsia="en-GB"/>
        </w:rPr>
      </w:pPr>
      <w:proofErr w:type="gramStart"/>
      <w:r>
        <w:rPr>
          <w:lang w:eastAsia="en-GB"/>
        </w:rPr>
        <w:t>and</w:t>
      </w:r>
      <w:proofErr w:type="gramEnd"/>
      <w:r>
        <w:rPr>
          <w:lang w:eastAsia="en-GB"/>
        </w:rPr>
        <w:t xml:space="preserve"> instead must make the type overly rigid:</w:t>
      </w:r>
    </w:p>
    <w:p w:rsidR="008C2704" w:rsidRDefault="008C2704" w:rsidP="008C2704">
      <w:pPr>
        <w:ind w:left="1440" w:firstLine="720"/>
        <w:rPr>
          <w:lang w:eastAsia="en-GB"/>
        </w:rPr>
      </w:pPr>
      <w:proofErr w:type="gramStart"/>
      <w:r>
        <w:rPr>
          <w:lang w:eastAsia="en-GB"/>
        </w:rPr>
        <w:t>type</w:t>
      </w:r>
      <w:proofErr w:type="gramEnd"/>
      <w:r>
        <w:rPr>
          <w:lang w:eastAsia="en-GB"/>
        </w:rPr>
        <w:t xml:space="preserve"> List&lt;'T when </w:t>
      </w:r>
      <w:r w:rsidRPr="00680B60">
        <w:rPr>
          <w:highlight w:val="yellow"/>
          <w:lang w:eastAsia="en-GB"/>
        </w:rPr>
        <w:t>'T : IComparable</w:t>
      </w:r>
      <w:r>
        <w:rPr>
          <w:lang w:eastAsia="en-GB"/>
        </w:rPr>
        <w:t xml:space="preserve">&lt;'T&gt;&gt;() = </w:t>
      </w:r>
    </w:p>
    <w:p w:rsidR="008C2704" w:rsidRDefault="008C2704" w:rsidP="008C2704">
      <w:pPr>
        <w:ind w:left="1440" w:firstLine="720"/>
        <w:rPr>
          <w:lang w:eastAsia="en-GB"/>
        </w:rPr>
      </w:pPr>
      <w:r>
        <w:rPr>
          <w:lang w:eastAsia="en-GB"/>
        </w:rPr>
        <w:t xml:space="preserve">    ...</w:t>
      </w:r>
    </w:p>
    <w:p w:rsidR="008C2704" w:rsidRDefault="008C2704" w:rsidP="008C2704">
      <w:pPr>
        <w:ind w:left="720"/>
        <w:rPr>
          <w:lang w:eastAsia="en-GB"/>
        </w:rPr>
      </w:pPr>
      <w:r>
        <w:rPr>
          <w:lang w:eastAsia="en-GB"/>
        </w:rPr>
        <w:t>Thus .NET subtype constraints are fundamentally "out of the play" as far as this whole discussion is concerned. We can only work with erased constraints.</w:t>
      </w:r>
    </w:p>
    <w:p w:rsidR="008C2704" w:rsidRDefault="008C2704" w:rsidP="008C2704">
      <w:pPr>
        <w:pStyle w:val="ListParagraph"/>
        <w:numPr>
          <w:ilvl w:val="0"/>
          <w:numId w:val="83"/>
        </w:numPr>
        <w:contextualSpacing/>
        <w:rPr>
          <w:lang w:eastAsia="en-GB"/>
        </w:rPr>
      </w:pPr>
      <w:r>
        <w:rPr>
          <w:lang w:eastAsia="en-GB"/>
        </w:rPr>
        <w:t>There is no simple way to tell if a .NET type supports a sensible notion of equality (in the sense of C# a == b</w:t>
      </w:r>
      <w:proofErr w:type="gramStart"/>
      <w:r>
        <w:rPr>
          <w:lang w:eastAsia="en-GB"/>
        </w:rPr>
        <w:t>) .</w:t>
      </w:r>
      <w:proofErr w:type="gramEnd"/>
      <w:r>
        <w:rPr>
          <w:lang w:eastAsia="en-GB"/>
        </w:rPr>
        <w:t xml:space="preserve"> For example, == in C# defaults to object reference equality. Reference equality is thus really pervasive in .NET programming, both dangerously so and usefully so.</w:t>
      </w:r>
    </w:p>
    <w:p w:rsidR="008C2704" w:rsidRDefault="008C2704" w:rsidP="008C2704">
      <w:pPr>
        <w:pStyle w:val="ListParagraph"/>
        <w:numPr>
          <w:ilvl w:val="0"/>
          <w:numId w:val="0"/>
        </w:numPr>
        <w:ind w:left="1440"/>
        <w:rPr>
          <w:lang w:eastAsia="en-GB"/>
        </w:rPr>
      </w:pPr>
    </w:p>
    <w:p w:rsidR="008C2704" w:rsidRDefault="008C2704" w:rsidP="008C2704">
      <w:pPr>
        <w:pStyle w:val="ListParagraph"/>
        <w:numPr>
          <w:ilvl w:val="0"/>
          <w:numId w:val="83"/>
        </w:numPr>
        <w:contextualSpacing/>
        <w:rPr>
          <w:lang w:eastAsia="en-GB"/>
        </w:rPr>
      </w:pPr>
      <w:r>
        <w:rPr>
          <w:lang w:eastAsia="en-GB"/>
        </w:rPr>
        <w:t>There is no one way to tell if a .NET type supports a sensible notion of comparison. Minimally you expect to see IComparable. But IComparable&lt;T&gt; and IStructuredComparable complicate things.</w:t>
      </w:r>
    </w:p>
    <w:p w:rsidR="008C2704" w:rsidRDefault="008C2704" w:rsidP="008C2704">
      <w:pPr>
        <w:pStyle w:val="ListParagraph"/>
        <w:numPr>
          <w:ilvl w:val="0"/>
          <w:numId w:val="0"/>
        </w:numPr>
        <w:ind w:left="1437"/>
        <w:rPr>
          <w:lang w:eastAsia="en-GB"/>
        </w:rPr>
      </w:pPr>
    </w:p>
    <w:p w:rsidR="008C2704" w:rsidRPr="00850C6A" w:rsidRDefault="008C2704" w:rsidP="008C2704">
      <w:pPr>
        <w:rPr>
          <w:lang w:eastAsia="en-GB"/>
        </w:rPr>
      </w:pPr>
      <w:r>
        <w:rPr>
          <w:lang w:eastAsia="en-GB"/>
        </w:rPr>
        <w:t>Generic comparison is relatively rarely needed, if it were not for Set&lt;_&gt; and Map&lt;_</w:t>
      </w:r>
      <w:proofErr w:type="gramStart"/>
      <w:r>
        <w:rPr>
          <w:lang w:eastAsia="en-GB"/>
        </w:rPr>
        <w:t>,_</w:t>
      </w:r>
      <w:proofErr w:type="gramEnd"/>
      <w:r>
        <w:rPr>
          <w:lang w:eastAsia="en-GB"/>
        </w:rPr>
        <w:t xml:space="preserve">&gt;. Generic equality is used more often. This includes a bunch of somewhat inadvertent uses for [] and </w:t>
      </w:r>
      <w:proofErr w:type="gramStart"/>
      <w:r>
        <w:rPr>
          <w:lang w:eastAsia="en-GB"/>
        </w:rPr>
        <w:t>None</w:t>
      </w:r>
      <w:proofErr w:type="gramEnd"/>
    </w:p>
    <w:p w:rsidR="008C2704" w:rsidRPr="00535265" w:rsidRDefault="008C2704" w:rsidP="008C2704">
      <w:pPr>
        <w:pStyle w:val="ListParagraph"/>
        <w:numPr>
          <w:ilvl w:val="0"/>
          <w:numId w:val="0"/>
        </w:numPr>
        <w:ind w:left="1440"/>
        <w:rPr>
          <w:rFonts w:ascii="Courier New" w:hAnsi="Courier New" w:cs="Courier New"/>
          <w:lang w:eastAsia="en-GB"/>
        </w:rPr>
      </w:pPr>
      <w:proofErr w:type="gramStart"/>
      <w:r w:rsidRPr="00535265">
        <w:rPr>
          <w:rFonts w:ascii="Courier New" w:hAnsi="Courier New" w:cs="Courier New"/>
          <w:lang w:eastAsia="en-GB"/>
        </w:rPr>
        <w:t>let</w:t>
      </w:r>
      <w:proofErr w:type="gramEnd"/>
      <w:r w:rsidRPr="00535265">
        <w:rPr>
          <w:rFonts w:ascii="Courier New" w:hAnsi="Courier New" w:cs="Courier New"/>
          <w:lang w:eastAsia="en-GB"/>
        </w:rPr>
        <w:t xml:space="preserve"> f</w:t>
      </w:r>
      <w:r>
        <w:rPr>
          <w:rFonts w:ascii="Courier New" w:hAnsi="Courier New" w:cs="Courier New"/>
          <w:lang w:eastAsia="en-GB"/>
        </w:rPr>
        <w:t>1</w:t>
      </w:r>
      <w:r w:rsidRPr="00535265">
        <w:rPr>
          <w:rFonts w:ascii="Courier New" w:hAnsi="Courier New" w:cs="Courier New"/>
          <w:lang w:eastAsia="en-GB"/>
        </w:rPr>
        <w:t xml:space="preserve"> x =</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roofErr w:type="gramStart"/>
      <w:r w:rsidRPr="00535265">
        <w:rPr>
          <w:rFonts w:ascii="Courier New" w:hAnsi="Courier New" w:cs="Courier New"/>
          <w:lang w:eastAsia="en-GB"/>
        </w:rPr>
        <w:t>if</w:t>
      </w:r>
      <w:proofErr w:type="gramEnd"/>
      <w:r w:rsidRPr="00535265">
        <w:rPr>
          <w:rFonts w:ascii="Courier New" w:hAnsi="Courier New" w:cs="Courier New"/>
          <w:lang w:eastAsia="en-GB"/>
        </w:rPr>
        <w:t xml:space="preserve"> x = [] then ...</w:t>
      </w:r>
      <w:r>
        <w:rPr>
          <w:rFonts w:ascii="Courier New" w:hAnsi="Courier New" w:cs="Courier New"/>
          <w:lang w:eastAsia="en-GB"/>
        </w:rPr>
        <w:t xml:space="preserve"> // where x : (int -&gt; int) list</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
    <w:p w:rsidR="008C2704" w:rsidRDefault="008C2704" w:rsidP="008C2704">
      <w:pPr>
        <w:pStyle w:val="ListParagraph"/>
        <w:numPr>
          <w:ilvl w:val="0"/>
          <w:numId w:val="0"/>
        </w:numPr>
        <w:ind w:left="1440"/>
        <w:rPr>
          <w:rFonts w:ascii="Courier New" w:hAnsi="Courier New" w:cs="Courier New"/>
          <w:lang w:eastAsia="en-GB"/>
        </w:rPr>
      </w:pPr>
    </w:p>
    <w:p w:rsidR="008C2704" w:rsidRPr="00535265" w:rsidRDefault="008C2704" w:rsidP="008C2704">
      <w:pPr>
        <w:pStyle w:val="ListParagraph"/>
        <w:numPr>
          <w:ilvl w:val="0"/>
          <w:numId w:val="0"/>
        </w:numPr>
        <w:ind w:left="1440"/>
        <w:rPr>
          <w:rFonts w:ascii="Courier New" w:hAnsi="Courier New" w:cs="Courier New"/>
          <w:lang w:eastAsia="en-GB"/>
        </w:rPr>
      </w:pPr>
      <w:proofErr w:type="gramStart"/>
      <w:r w:rsidRPr="00535265">
        <w:rPr>
          <w:rFonts w:ascii="Courier New" w:hAnsi="Courier New" w:cs="Courier New"/>
          <w:lang w:eastAsia="en-GB"/>
        </w:rPr>
        <w:t>let</w:t>
      </w:r>
      <w:proofErr w:type="gramEnd"/>
      <w:r w:rsidRPr="00535265">
        <w:rPr>
          <w:rFonts w:ascii="Courier New" w:hAnsi="Courier New" w:cs="Courier New"/>
          <w:lang w:eastAsia="en-GB"/>
        </w:rPr>
        <w:t xml:space="preserve"> f</w:t>
      </w:r>
      <w:r>
        <w:rPr>
          <w:rFonts w:ascii="Courier New" w:hAnsi="Courier New" w:cs="Courier New"/>
          <w:lang w:eastAsia="en-GB"/>
        </w:rPr>
        <w:t>2</w:t>
      </w:r>
      <w:r w:rsidRPr="00535265">
        <w:rPr>
          <w:rFonts w:ascii="Courier New" w:hAnsi="Courier New" w:cs="Courier New"/>
          <w:lang w:eastAsia="en-GB"/>
        </w:rPr>
        <w:t xml:space="preserve"> x =</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roofErr w:type="gramStart"/>
      <w:r w:rsidRPr="00535265">
        <w:rPr>
          <w:rFonts w:ascii="Courier New" w:hAnsi="Courier New" w:cs="Courier New"/>
          <w:lang w:eastAsia="en-GB"/>
        </w:rPr>
        <w:t>if</w:t>
      </w:r>
      <w:proofErr w:type="gramEnd"/>
      <w:r w:rsidRPr="00535265">
        <w:rPr>
          <w:rFonts w:ascii="Courier New" w:hAnsi="Courier New" w:cs="Courier New"/>
          <w:lang w:eastAsia="en-GB"/>
        </w:rPr>
        <w:t xml:space="preserve"> x = [</w:t>
      </w:r>
      <w:r>
        <w:rPr>
          <w:rFonts w:ascii="Courier New" w:hAnsi="Courier New" w:cs="Courier New"/>
          <w:lang w:eastAsia="en-GB"/>
        </w:rPr>
        <w:t>| |</w:t>
      </w:r>
      <w:r w:rsidRPr="00535265">
        <w:rPr>
          <w:rFonts w:ascii="Courier New" w:hAnsi="Courier New" w:cs="Courier New"/>
          <w:lang w:eastAsia="en-GB"/>
        </w:rPr>
        <w:t>] then ...</w:t>
      </w:r>
      <w:r>
        <w:rPr>
          <w:rFonts w:ascii="Courier New" w:hAnsi="Courier New" w:cs="Courier New"/>
          <w:lang w:eastAsia="en-GB"/>
        </w:rPr>
        <w:t xml:space="preserve"> // where x : (int -&gt; int) list</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
    <w:p w:rsidR="008C2704" w:rsidRPr="00535265" w:rsidRDefault="008C2704" w:rsidP="008C2704">
      <w:pPr>
        <w:pStyle w:val="ListParagraph"/>
        <w:numPr>
          <w:ilvl w:val="0"/>
          <w:numId w:val="0"/>
        </w:numPr>
        <w:ind w:left="1440"/>
        <w:rPr>
          <w:rFonts w:ascii="Courier New" w:hAnsi="Courier New" w:cs="Courier New"/>
          <w:lang w:eastAsia="en-GB"/>
        </w:rPr>
      </w:pPr>
      <w:proofErr w:type="gramStart"/>
      <w:r w:rsidRPr="00535265">
        <w:rPr>
          <w:rFonts w:ascii="Courier New" w:hAnsi="Courier New" w:cs="Courier New"/>
          <w:lang w:eastAsia="en-GB"/>
        </w:rPr>
        <w:t>let</w:t>
      </w:r>
      <w:proofErr w:type="gramEnd"/>
      <w:r w:rsidRPr="00535265">
        <w:rPr>
          <w:rFonts w:ascii="Courier New" w:hAnsi="Courier New" w:cs="Courier New"/>
          <w:lang w:eastAsia="en-GB"/>
        </w:rPr>
        <w:t xml:space="preserve"> g</w:t>
      </w:r>
      <w:r>
        <w:rPr>
          <w:rFonts w:ascii="Courier New" w:hAnsi="Courier New" w:cs="Courier New"/>
          <w:lang w:eastAsia="en-GB"/>
        </w:rPr>
        <w:t>2</w:t>
      </w:r>
      <w:r w:rsidRPr="00535265">
        <w:rPr>
          <w:rFonts w:ascii="Courier New" w:hAnsi="Courier New" w:cs="Courier New"/>
          <w:lang w:eastAsia="en-GB"/>
        </w:rPr>
        <w:t xml:space="preserve"> x =</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roofErr w:type="gramStart"/>
      <w:r w:rsidRPr="00535265">
        <w:rPr>
          <w:rFonts w:ascii="Courier New" w:hAnsi="Courier New" w:cs="Courier New"/>
          <w:lang w:eastAsia="en-GB"/>
        </w:rPr>
        <w:t>if</w:t>
      </w:r>
      <w:proofErr w:type="gramEnd"/>
      <w:r w:rsidRPr="00535265">
        <w:rPr>
          <w:rFonts w:ascii="Courier New" w:hAnsi="Courier New" w:cs="Courier New"/>
          <w:lang w:eastAsia="en-GB"/>
        </w:rPr>
        <w:t xml:space="preserve"> x &lt;&gt; None then ...</w:t>
      </w:r>
    </w:p>
    <w:p w:rsidR="008C2704" w:rsidRPr="00535265" w:rsidRDefault="008C2704" w:rsidP="008C2704">
      <w:pPr>
        <w:pStyle w:val="ListParagraph"/>
        <w:numPr>
          <w:ilvl w:val="0"/>
          <w:numId w:val="0"/>
        </w:numPr>
        <w:ind w:left="1440"/>
        <w:rPr>
          <w:rFonts w:ascii="Courier New" w:hAnsi="Courier New" w:cs="Courier New"/>
          <w:lang w:eastAsia="en-GB"/>
        </w:rPr>
      </w:pPr>
      <w:r w:rsidRPr="00535265">
        <w:rPr>
          <w:rFonts w:ascii="Courier New" w:hAnsi="Courier New" w:cs="Courier New"/>
          <w:lang w:eastAsia="en-GB"/>
        </w:rPr>
        <w:t xml:space="preserve">    ...</w:t>
      </w:r>
    </w:p>
    <w:p w:rsidR="008C2704" w:rsidRDefault="008C2704" w:rsidP="008C2704">
      <w:pPr>
        <w:rPr>
          <w:lang w:eastAsia="en-GB"/>
        </w:rPr>
      </w:pPr>
      <w:r>
        <w:rPr>
          <w:lang w:eastAsia="en-GB"/>
        </w:rPr>
        <w:t>.NET libraries utilize a notion of "default comparability" and "default hash/equality", e.g. SortedList&lt;T&gt;, Dictionary&lt;Key</w:t>
      </w:r>
      <w:proofErr w:type="gramStart"/>
      <w:r>
        <w:rPr>
          <w:lang w:eastAsia="en-GB"/>
        </w:rPr>
        <w:t>,Value</w:t>
      </w:r>
      <w:proofErr w:type="gramEnd"/>
      <w:r>
        <w:rPr>
          <w:lang w:eastAsia="en-GB"/>
        </w:rPr>
        <w:t>&gt;. These allow specialization of the comparer/hash/equality logic. We could consider a special typing rule that tamed this a little, e.g. have "new Dictionary&lt;A</w:t>
      </w:r>
      <w:proofErr w:type="gramStart"/>
      <w:r>
        <w:rPr>
          <w:lang w:eastAsia="en-GB"/>
        </w:rPr>
        <w:t>,B</w:t>
      </w:r>
      <w:proofErr w:type="gramEnd"/>
      <w:r>
        <w:rPr>
          <w:lang w:eastAsia="en-GB"/>
        </w:rPr>
        <w:t xml:space="preserve">&gt;()" put a equality constraint on A. </w:t>
      </w:r>
    </w:p>
    <w:p w:rsidR="008C2704" w:rsidRDefault="008C2704" w:rsidP="008C2704">
      <w:pPr>
        <w:rPr>
          <w:lang w:eastAsia="en-GB"/>
        </w:rPr>
      </w:pPr>
      <w:r>
        <w:rPr>
          <w:lang w:eastAsia="en-GB"/>
        </w:rPr>
        <w:t>This design addition addresses this problem as follows:</w:t>
      </w:r>
    </w:p>
    <w:p w:rsidR="008C2704" w:rsidRDefault="008C2704" w:rsidP="008C2704">
      <w:pPr>
        <w:pStyle w:val="ListParagraph"/>
        <w:numPr>
          <w:ilvl w:val="0"/>
          <w:numId w:val="84"/>
        </w:numPr>
        <w:contextualSpacing/>
        <w:rPr>
          <w:lang w:eastAsia="en-GB"/>
        </w:rPr>
      </w:pPr>
      <w:r>
        <w:rPr>
          <w:lang w:eastAsia="en-GB"/>
        </w:rPr>
        <w:t xml:space="preserve">We introduce two new, erased, F# specific  constraints </w:t>
      </w:r>
      <w:r w:rsidRPr="000C008D">
        <w:rPr>
          <w:b/>
          <w:lang w:eastAsia="en-GB"/>
        </w:rPr>
        <w:t>ty :</w:t>
      </w:r>
      <w:r>
        <w:rPr>
          <w:lang w:eastAsia="en-GB"/>
        </w:rPr>
        <w:t xml:space="preserve"> </w:t>
      </w:r>
      <w:r w:rsidRPr="000C008D">
        <w:rPr>
          <w:b/>
          <w:lang w:eastAsia="en-GB"/>
        </w:rPr>
        <w:t>comparison</w:t>
      </w:r>
      <w:r>
        <w:rPr>
          <w:b/>
          <w:lang w:eastAsia="en-GB"/>
        </w:rPr>
        <w:t xml:space="preserve"> </w:t>
      </w:r>
      <w:r w:rsidRPr="000C008D">
        <w:rPr>
          <w:lang w:eastAsia="en-GB"/>
        </w:rPr>
        <w:t>and</w:t>
      </w:r>
      <w:r>
        <w:rPr>
          <w:b/>
          <w:lang w:eastAsia="en-GB"/>
        </w:rPr>
        <w:t xml:space="preserve"> </w:t>
      </w:r>
      <w:r w:rsidRPr="000C008D">
        <w:rPr>
          <w:b/>
          <w:lang w:eastAsia="en-GB"/>
        </w:rPr>
        <w:t>ty :</w:t>
      </w:r>
      <w:r>
        <w:rPr>
          <w:lang w:eastAsia="en-GB"/>
        </w:rPr>
        <w:t xml:space="preserve"> </w:t>
      </w:r>
      <w:r w:rsidRPr="000C008D">
        <w:rPr>
          <w:b/>
          <w:lang w:eastAsia="en-GB"/>
        </w:rPr>
        <w:t>equality</w:t>
      </w:r>
    </w:p>
    <w:p w:rsidR="008C2704" w:rsidRDefault="008C2704" w:rsidP="008C2704">
      <w:pPr>
        <w:pStyle w:val="ListParagraph"/>
        <w:numPr>
          <w:ilvl w:val="0"/>
          <w:numId w:val="84"/>
        </w:numPr>
        <w:contextualSpacing/>
        <w:rPr>
          <w:lang w:eastAsia="en-GB"/>
        </w:rPr>
      </w:pPr>
      <w:r>
        <w:rPr>
          <w:lang w:eastAsia="en-GB"/>
        </w:rPr>
        <w:t>We define rules for when these constraints are satisfied, including for structural types (records/unions/structs)</w:t>
      </w:r>
    </w:p>
    <w:p w:rsidR="008C2704" w:rsidRDefault="008C2704" w:rsidP="008C2704">
      <w:pPr>
        <w:pStyle w:val="ListParagraph"/>
        <w:numPr>
          <w:ilvl w:val="0"/>
          <w:numId w:val="84"/>
        </w:numPr>
        <w:contextualSpacing/>
        <w:rPr>
          <w:lang w:eastAsia="en-GB"/>
        </w:rPr>
      </w:pPr>
      <w:r>
        <w:rPr>
          <w:lang w:eastAsia="en-GB"/>
        </w:rPr>
        <w:t xml:space="preserve">We use the constraints in FSharp.Core.dll and FSharp.PowerPack.dll </w:t>
      </w:r>
    </w:p>
    <w:p w:rsidR="008C2704" w:rsidRDefault="008C2704" w:rsidP="008C2704">
      <w:pPr>
        <w:pStyle w:val="ListParagraph"/>
        <w:numPr>
          <w:ilvl w:val="0"/>
          <w:numId w:val="84"/>
        </w:numPr>
        <w:contextualSpacing/>
        <w:rPr>
          <w:lang w:eastAsia="en-GB"/>
        </w:rPr>
      </w:pPr>
      <w:r>
        <w:rPr>
          <w:lang w:eastAsia="en-GB"/>
        </w:rPr>
        <w:t>We adjust the rules of type definitions by</w:t>
      </w:r>
    </w:p>
    <w:p w:rsidR="008C2704" w:rsidRDefault="008C2704" w:rsidP="008C2704">
      <w:pPr>
        <w:pStyle w:val="ListParagraph"/>
        <w:numPr>
          <w:ilvl w:val="1"/>
          <w:numId w:val="84"/>
        </w:numPr>
        <w:contextualSpacing/>
        <w:rPr>
          <w:lang w:eastAsia="en-GB"/>
        </w:rPr>
      </w:pPr>
      <w:r>
        <w:rPr>
          <w:lang w:eastAsia="en-GB"/>
        </w:rPr>
        <w:t>adding attributes NoEqualityAttribute, NoComparisonAttribute, CustomEquality, CustomComparison,  EqualityConditionalOnAttribute and ComparisonConditionalOnAttribute that specify additional relevant properties of types</w:t>
      </w:r>
    </w:p>
    <w:p w:rsidR="008C2704" w:rsidRDefault="008C2704" w:rsidP="008C2704">
      <w:pPr>
        <w:pStyle w:val="ListParagraph"/>
        <w:numPr>
          <w:ilvl w:val="1"/>
          <w:numId w:val="84"/>
        </w:numPr>
        <w:contextualSpacing/>
        <w:rPr>
          <w:lang w:eastAsia="en-GB"/>
        </w:rPr>
      </w:pPr>
      <w:r>
        <w:rPr>
          <w:lang w:eastAsia="en-GB"/>
        </w:rPr>
        <w:t>simplifying the existing StructuralEquality amd StructuralComparison attributes</w:t>
      </w:r>
    </w:p>
    <w:p w:rsidR="008C2704" w:rsidRDefault="008C2704" w:rsidP="008C2704">
      <w:pPr>
        <w:pStyle w:val="Heading3"/>
      </w:pPr>
      <w:bookmarkStart w:id="35" w:name="_Toc266534954"/>
      <w:r>
        <w:t>Equality and Comparison Constraints</w:t>
      </w:r>
      <w:bookmarkEnd w:id="35"/>
      <w:r>
        <w:t xml:space="preserve"> </w:t>
      </w:r>
    </w:p>
    <w:p w:rsidR="008C2704" w:rsidRDefault="008C2704" w:rsidP="008C2704">
      <w:pPr>
        <w:rPr>
          <w:lang w:eastAsia="en-GB"/>
        </w:rPr>
      </w:pPr>
      <w:r>
        <w:rPr>
          <w:lang w:eastAsia="en-GB"/>
        </w:rPr>
        <w:t xml:space="preserve">We introduce two new, erased, F#-specific constraints </w:t>
      </w:r>
    </w:p>
    <w:p w:rsidR="008C2704" w:rsidRDefault="008C2704" w:rsidP="008C2704">
      <w:pPr>
        <w:ind w:left="720" w:firstLine="720"/>
        <w:rPr>
          <w:b/>
          <w:lang w:eastAsia="en-GB"/>
        </w:rPr>
      </w:pPr>
      <w:proofErr w:type="gramStart"/>
      <w:r>
        <w:rPr>
          <w:b/>
          <w:lang w:eastAsia="en-GB"/>
        </w:rPr>
        <w:t xml:space="preserve">ty </w:t>
      </w:r>
      <w:r w:rsidRPr="00680B60">
        <w:rPr>
          <w:b/>
          <w:lang w:eastAsia="en-GB"/>
        </w:rPr>
        <w:t>:</w:t>
      </w:r>
      <w:proofErr w:type="gramEnd"/>
      <w:r>
        <w:rPr>
          <w:lang w:eastAsia="en-GB"/>
        </w:rPr>
        <w:t xml:space="preserve"> </w:t>
      </w:r>
      <w:r>
        <w:rPr>
          <w:b/>
          <w:lang w:eastAsia="en-GB"/>
        </w:rPr>
        <w:t>comparison</w:t>
      </w:r>
    </w:p>
    <w:p w:rsidR="008C2704" w:rsidRDefault="008C2704" w:rsidP="008C2704">
      <w:pPr>
        <w:ind w:left="720" w:firstLine="720"/>
        <w:rPr>
          <w:lang w:eastAsia="en-GB"/>
        </w:rPr>
      </w:pPr>
      <w:proofErr w:type="gramStart"/>
      <w:r>
        <w:rPr>
          <w:b/>
          <w:lang w:eastAsia="en-GB"/>
        </w:rPr>
        <w:t xml:space="preserve">ty </w:t>
      </w:r>
      <w:r w:rsidRPr="00680B60">
        <w:rPr>
          <w:b/>
          <w:lang w:eastAsia="en-GB"/>
        </w:rPr>
        <w:t>:</w:t>
      </w:r>
      <w:proofErr w:type="gramEnd"/>
      <w:r>
        <w:rPr>
          <w:lang w:eastAsia="en-GB"/>
        </w:rPr>
        <w:t xml:space="preserve"> </w:t>
      </w:r>
      <w:r>
        <w:rPr>
          <w:b/>
          <w:lang w:eastAsia="en-GB"/>
        </w:rPr>
        <w:t>equality</w:t>
      </w:r>
    </w:p>
    <w:p w:rsidR="008C2704" w:rsidRDefault="008C2704" w:rsidP="008C2704">
      <w:pPr>
        <w:rPr>
          <w:lang w:eastAsia="en-GB"/>
        </w:rPr>
      </w:pPr>
      <w:r>
        <w:rPr>
          <w:lang w:eastAsia="en-GB"/>
        </w:rPr>
        <w:t>Note: Equality includes "hashing"</w:t>
      </w:r>
    </w:p>
    <w:p w:rsidR="008C2704" w:rsidRDefault="008C2704" w:rsidP="008C2704">
      <w:pPr>
        <w:rPr>
          <w:lang w:eastAsia="en-GB"/>
        </w:rPr>
      </w:pPr>
      <w:r>
        <w:rPr>
          <w:lang w:eastAsia="en-GB"/>
        </w:rPr>
        <w:t xml:space="preserve">A type satisfies </w:t>
      </w:r>
      <w:proofErr w:type="gramStart"/>
      <w:r>
        <w:rPr>
          <w:b/>
          <w:lang w:eastAsia="en-GB"/>
        </w:rPr>
        <w:t>ty :</w:t>
      </w:r>
      <w:proofErr w:type="gramEnd"/>
      <w:r w:rsidRPr="003019B9">
        <w:rPr>
          <w:b/>
          <w:lang w:eastAsia="en-GB"/>
        </w:rPr>
        <w:t xml:space="preserve"> </w:t>
      </w:r>
      <w:r>
        <w:rPr>
          <w:b/>
          <w:lang w:eastAsia="en-GB"/>
        </w:rPr>
        <w:t>equality</w:t>
      </w:r>
      <w:r>
        <w:rPr>
          <w:lang w:eastAsia="en-GB"/>
        </w:rPr>
        <w:t xml:space="preserve"> under these conditions</w:t>
      </w:r>
    </w:p>
    <w:p w:rsidR="008C2704" w:rsidRDefault="008C2704" w:rsidP="008C2704">
      <w:pPr>
        <w:pStyle w:val="ListParagraph"/>
        <w:numPr>
          <w:ilvl w:val="0"/>
          <w:numId w:val="82"/>
        </w:numPr>
        <w:contextualSpacing/>
        <w:rPr>
          <w:lang w:eastAsia="en-GB"/>
        </w:rPr>
      </w:pPr>
      <w:r>
        <w:rPr>
          <w:lang w:eastAsia="en-GB"/>
        </w:rPr>
        <w:lastRenderedPageBreak/>
        <w:t xml:space="preserve">if the type has dependencies T1, ..., TN then each of these must satisfy </w:t>
      </w:r>
      <w:r>
        <w:rPr>
          <w:b/>
          <w:lang w:eastAsia="en-GB"/>
        </w:rPr>
        <w:t xml:space="preserve">equality; </w:t>
      </w:r>
      <w:r>
        <w:rPr>
          <w:lang w:eastAsia="en-GB"/>
        </w:rPr>
        <w:t>AND</w:t>
      </w:r>
    </w:p>
    <w:p w:rsidR="008C2704" w:rsidRDefault="008C2704" w:rsidP="008C2704">
      <w:pPr>
        <w:pStyle w:val="ListParagraph"/>
        <w:numPr>
          <w:ilvl w:val="0"/>
          <w:numId w:val="82"/>
        </w:numPr>
        <w:contextualSpacing/>
        <w:rPr>
          <w:lang w:eastAsia="en-GB"/>
        </w:rPr>
      </w:pPr>
      <w:r>
        <w:rPr>
          <w:lang w:eastAsia="en-GB"/>
        </w:rPr>
        <w:t>the type doesn't have (and is not is inferred to have) the NoEquality attribute</w:t>
      </w:r>
    </w:p>
    <w:p w:rsidR="008C2704" w:rsidRDefault="008C2704" w:rsidP="008C2704">
      <w:pPr>
        <w:pStyle w:val="ListParagraph"/>
        <w:numPr>
          <w:ilvl w:val="0"/>
          <w:numId w:val="82"/>
        </w:numPr>
        <w:contextualSpacing/>
        <w:rPr>
          <w:lang w:eastAsia="en-GB"/>
        </w:rPr>
      </w:pPr>
      <w:r>
        <w:rPr>
          <w:lang w:eastAsia="en-GB"/>
        </w:rPr>
        <w:t xml:space="preserve">the type is not inferred to be NoEquality through </w:t>
      </w:r>
      <w:r w:rsidRPr="008916CA">
        <w:rPr>
          <w:i/>
          <w:lang w:eastAsia="en-GB"/>
        </w:rPr>
        <w:t>equality inference</w:t>
      </w:r>
      <w:r>
        <w:rPr>
          <w:i/>
          <w:lang w:eastAsia="en-GB"/>
        </w:rPr>
        <w:t xml:space="preserve"> for structural types</w:t>
      </w:r>
    </w:p>
    <w:p w:rsidR="008C2704" w:rsidRDefault="008C2704" w:rsidP="008C2704">
      <w:pPr>
        <w:rPr>
          <w:lang w:eastAsia="en-GB"/>
        </w:rPr>
      </w:pPr>
      <w:r>
        <w:rPr>
          <w:lang w:eastAsia="en-GB"/>
        </w:rPr>
        <w:t xml:space="preserve">A type satisfies </w:t>
      </w:r>
      <w:proofErr w:type="gramStart"/>
      <w:r w:rsidRPr="008916CA">
        <w:rPr>
          <w:b/>
          <w:lang w:eastAsia="en-GB"/>
        </w:rPr>
        <w:t>ty</w:t>
      </w:r>
      <w:r>
        <w:rPr>
          <w:lang w:eastAsia="en-GB"/>
        </w:rPr>
        <w:t xml:space="preserve"> </w:t>
      </w:r>
      <w:r w:rsidRPr="00680B60">
        <w:rPr>
          <w:b/>
          <w:lang w:eastAsia="en-GB"/>
        </w:rPr>
        <w:t>:</w:t>
      </w:r>
      <w:proofErr w:type="gramEnd"/>
      <w:r>
        <w:rPr>
          <w:lang w:eastAsia="en-GB"/>
        </w:rPr>
        <w:t xml:space="preserve"> </w:t>
      </w:r>
      <w:r>
        <w:rPr>
          <w:b/>
          <w:lang w:eastAsia="en-GB"/>
        </w:rPr>
        <w:t>comparison</w:t>
      </w:r>
      <w:r>
        <w:rPr>
          <w:lang w:eastAsia="en-GB"/>
        </w:rPr>
        <w:t xml:space="preserve"> under these conditions</w:t>
      </w:r>
    </w:p>
    <w:p w:rsidR="008C2704" w:rsidRDefault="008C2704" w:rsidP="008C2704">
      <w:pPr>
        <w:pStyle w:val="ListParagraph"/>
        <w:numPr>
          <w:ilvl w:val="0"/>
          <w:numId w:val="82"/>
        </w:numPr>
        <w:contextualSpacing/>
        <w:rPr>
          <w:lang w:eastAsia="en-GB"/>
        </w:rPr>
      </w:pPr>
      <w:r>
        <w:rPr>
          <w:lang w:eastAsia="en-GB"/>
        </w:rPr>
        <w:t xml:space="preserve">if the type has dependencies T1, ..., TN then each of these must satisfy </w:t>
      </w:r>
      <w:r>
        <w:rPr>
          <w:b/>
          <w:lang w:eastAsia="en-GB"/>
        </w:rPr>
        <w:t xml:space="preserve">comparison; </w:t>
      </w:r>
      <w:r w:rsidRPr="007C1DA6">
        <w:rPr>
          <w:lang w:eastAsia="en-GB"/>
        </w:rPr>
        <w:t>AND</w:t>
      </w:r>
    </w:p>
    <w:p w:rsidR="008C2704" w:rsidRDefault="008C2704" w:rsidP="008C2704">
      <w:pPr>
        <w:pStyle w:val="ListParagraph"/>
        <w:numPr>
          <w:ilvl w:val="0"/>
          <w:numId w:val="82"/>
        </w:numPr>
        <w:contextualSpacing/>
        <w:rPr>
          <w:lang w:eastAsia="en-GB"/>
        </w:rPr>
      </w:pPr>
      <w:r>
        <w:rPr>
          <w:lang w:eastAsia="en-GB"/>
        </w:rPr>
        <w:t>the type doesn't have (and is not is inferred to have) the NoComparison attribute; AND</w:t>
      </w:r>
    </w:p>
    <w:p w:rsidR="008C2704" w:rsidRDefault="008C2704" w:rsidP="008C2704">
      <w:pPr>
        <w:pStyle w:val="ListParagraph"/>
        <w:numPr>
          <w:ilvl w:val="0"/>
          <w:numId w:val="82"/>
        </w:numPr>
        <w:contextualSpacing/>
        <w:rPr>
          <w:lang w:eastAsia="en-GB"/>
        </w:rPr>
      </w:pPr>
      <w:r>
        <w:rPr>
          <w:lang w:eastAsia="en-GB"/>
        </w:rPr>
        <w:t>the type implements IComparable, or the type is an array/IntPtr/UIntPtr</w:t>
      </w:r>
    </w:p>
    <w:p w:rsidR="008C2704" w:rsidRDefault="008C2704" w:rsidP="008C2704">
      <w:pPr>
        <w:pStyle w:val="ListParagraph"/>
        <w:numPr>
          <w:ilvl w:val="0"/>
          <w:numId w:val="82"/>
        </w:numPr>
        <w:contextualSpacing/>
        <w:rPr>
          <w:lang w:eastAsia="en-GB"/>
        </w:rPr>
      </w:pPr>
      <w:r>
        <w:rPr>
          <w:lang w:eastAsia="en-GB"/>
        </w:rPr>
        <w:t xml:space="preserve">the type is not inferred to be NoComparison through </w:t>
      </w:r>
      <w:r>
        <w:rPr>
          <w:i/>
          <w:lang w:eastAsia="en-GB"/>
        </w:rPr>
        <w:t>comparison</w:t>
      </w:r>
      <w:r w:rsidRPr="008916CA">
        <w:rPr>
          <w:i/>
          <w:lang w:eastAsia="en-GB"/>
        </w:rPr>
        <w:t xml:space="preserve"> inference</w:t>
      </w:r>
      <w:r>
        <w:rPr>
          <w:i/>
          <w:lang w:eastAsia="en-GB"/>
        </w:rPr>
        <w:t xml:space="preserve"> for structural types</w:t>
      </w:r>
    </w:p>
    <w:p w:rsidR="008C2704" w:rsidRDefault="008C2704" w:rsidP="008C2704">
      <w:pPr>
        <w:rPr>
          <w:lang w:eastAsia="en-GB"/>
        </w:rPr>
      </w:pPr>
      <w:r>
        <w:rPr>
          <w:lang w:eastAsia="en-GB"/>
        </w:rPr>
        <w:t xml:space="preserve">One ramification of this is that most .NET types satisfy </w:t>
      </w:r>
      <w:r w:rsidRPr="007C1DA6">
        <w:rPr>
          <w:b/>
          <w:lang w:eastAsia="en-GB"/>
        </w:rPr>
        <w:t>equality</w:t>
      </w:r>
      <w:r>
        <w:rPr>
          <w:lang w:eastAsia="en-GB"/>
        </w:rPr>
        <w:t>, even if this defaults to reference equality.</w:t>
      </w:r>
    </w:p>
    <w:p w:rsidR="008C2704" w:rsidRDefault="008C2704" w:rsidP="008C2704">
      <w:pPr>
        <w:pStyle w:val="Heading3"/>
      </w:pPr>
      <w:bookmarkStart w:id="36" w:name="_Toc266534955"/>
      <w:r>
        <w:t>Type Definitions</w:t>
      </w:r>
      <w:bookmarkEnd w:id="36"/>
    </w:p>
    <w:p w:rsidR="008C2704" w:rsidRPr="008C2704" w:rsidRDefault="008C2704" w:rsidP="008C2704">
      <w:pPr>
        <w:rPr>
          <w:i/>
          <w:lang w:eastAsia="en-GB"/>
        </w:rPr>
      </w:pPr>
      <w:r w:rsidRPr="008C2704">
        <w:rPr>
          <w:i/>
          <w:lang w:eastAsia="en-GB"/>
        </w:rPr>
        <w:t>See the F# spec</w:t>
      </w:r>
    </w:p>
    <w:p w:rsidR="008C2704" w:rsidRDefault="008C2704" w:rsidP="008C2704">
      <w:pPr>
        <w:pStyle w:val="Heading4"/>
        <w:rPr>
          <w:lang w:eastAsia="en-GB"/>
        </w:rPr>
      </w:pPr>
      <w:r>
        <w:rPr>
          <w:lang w:eastAsia="en-GB"/>
        </w:rPr>
        <w:t>Permitted Combinations of Attributes</w:t>
      </w:r>
    </w:p>
    <w:p w:rsidR="008C2704" w:rsidRDefault="008C2704" w:rsidP="008C2704">
      <w:pPr>
        <w:rPr>
          <w:lang w:eastAsia="en-GB"/>
        </w:rPr>
      </w:pPr>
      <w:r>
        <w:rPr>
          <w:lang w:eastAsia="en-GB"/>
        </w:rPr>
        <w:t>See the F# spec</w:t>
      </w:r>
    </w:p>
    <w:p w:rsidR="008C2704" w:rsidRPr="00754004" w:rsidRDefault="008C2704" w:rsidP="008C2704">
      <w:pPr>
        <w:pStyle w:val="Heading4"/>
        <w:rPr>
          <w:lang w:eastAsia="en-GB"/>
        </w:rPr>
      </w:pPr>
      <w:r>
        <w:rPr>
          <w:lang w:eastAsia="en-GB"/>
        </w:rPr>
        <w:t>Meaning of NoEquality</w:t>
      </w:r>
    </w:p>
    <w:p w:rsidR="008C2704" w:rsidRDefault="008C2704" w:rsidP="008C2704">
      <w:pPr>
        <w:rPr>
          <w:lang w:eastAsia="en-GB"/>
        </w:rPr>
      </w:pPr>
      <w:r>
        <w:rPr>
          <w:lang w:eastAsia="en-GB"/>
        </w:rPr>
        <w:t xml:space="preserve">Informally, NoEquality on a type C means </w:t>
      </w:r>
    </w:p>
    <w:p w:rsidR="008C2704" w:rsidRDefault="008C2704" w:rsidP="008C2704">
      <w:pPr>
        <w:ind w:left="720"/>
        <w:rPr>
          <w:lang w:eastAsia="en-GB"/>
        </w:rPr>
      </w:pPr>
      <w:proofErr w:type="gramStart"/>
      <w:r>
        <w:rPr>
          <w:lang w:eastAsia="en-GB"/>
        </w:rPr>
        <w:t>you</w:t>
      </w:r>
      <w:proofErr w:type="gramEnd"/>
      <w:r>
        <w:rPr>
          <w:lang w:eastAsia="en-GB"/>
        </w:rPr>
        <w:t xml:space="preserve"> shouldn't call x.Equals(...) on a value x of static type C, or the  F# generic equality function instantiated at static type C.</w:t>
      </w:r>
    </w:p>
    <w:p w:rsidR="008C2704" w:rsidRDefault="008C2704" w:rsidP="008C2704">
      <w:pPr>
        <w:ind w:left="720"/>
        <w:rPr>
          <w:lang w:eastAsia="en-GB"/>
        </w:rPr>
      </w:pPr>
      <w:r>
        <w:rPr>
          <w:lang w:eastAsia="en-GB"/>
        </w:rPr>
        <w:t>In the language of the F# spec this would "</w:t>
      </w:r>
      <w:r w:rsidRPr="009C1F5B">
        <w:rPr>
          <w:b/>
          <w:lang w:eastAsia="en-GB"/>
        </w:rPr>
        <w:t>the type C is a type with equality as an abnormal operation</w:t>
      </w:r>
      <w:r>
        <w:rPr>
          <w:lang w:eastAsia="en-GB"/>
        </w:rPr>
        <w:t>"</w:t>
      </w:r>
    </w:p>
    <w:p w:rsidR="008C2704" w:rsidRDefault="008C2704" w:rsidP="008C2704">
      <w:pPr>
        <w:rPr>
          <w:lang w:eastAsia="en-GB"/>
        </w:rPr>
      </w:pPr>
      <w:r>
        <w:rPr>
          <w:lang w:eastAsia="en-GB"/>
        </w:rPr>
        <w:t>So an interface marked with NoEquality does not imply anything about implementing types.</w:t>
      </w:r>
    </w:p>
    <w:p w:rsidR="008C2704" w:rsidRDefault="008C2704" w:rsidP="008C2704">
      <w:pPr>
        <w:pStyle w:val="Heading4"/>
      </w:pPr>
      <w:r>
        <w:t>Constraint Dependencies</w:t>
      </w:r>
    </w:p>
    <w:p w:rsidR="008C2704" w:rsidRDefault="008C2704" w:rsidP="008C2704">
      <w:pPr>
        <w:rPr>
          <w:lang w:eastAsia="en-GB"/>
        </w:rPr>
      </w:pPr>
      <w:r>
        <w:rPr>
          <w:lang w:eastAsia="en-GB"/>
        </w:rPr>
        <w:t xml:space="preserve">The presence of EqualityConditionalOn on a type parameter T of a type C&lt;..., </w:t>
      </w:r>
      <w:proofErr w:type="gramStart"/>
      <w:r>
        <w:rPr>
          <w:lang w:eastAsia="en-GB"/>
        </w:rPr>
        <w:t>T, ...&gt;</w:t>
      </w:r>
      <w:proofErr w:type="gramEnd"/>
      <w:r>
        <w:rPr>
          <w:lang w:eastAsia="en-GB"/>
        </w:rPr>
        <w:t xml:space="preserve"> has the effect that </w:t>
      </w:r>
    </w:p>
    <w:p w:rsidR="008C2704" w:rsidRDefault="008C2704" w:rsidP="008C2704">
      <w:pPr>
        <w:ind w:firstLine="720"/>
        <w:rPr>
          <w:lang w:eastAsia="en-GB"/>
        </w:rPr>
      </w:pPr>
      <w:r>
        <w:rPr>
          <w:lang w:eastAsia="en-GB"/>
        </w:rPr>
        <w:t xml:space="preserve">C&lt;..., </w:t>
      </w:r>
      <w:proofErr w:type="gramStart"/>
      <w:r w:rsidRPr="00C908E1">
        <w:rPr>
          <w:i/>
          <w:lang w:eastAsia="en-GB"/>
        </w:rPr>
        <w:t>ty</w:t>
      </w:r>
      <w:r>
        <w:rPr>
          <w:lang w:eastAsia="en-GB"/>
        </w:rPr>
        <w:t xml:space="preserve"> ,</w:t>
      </w:r>
      <w:proofErr w:type="gramEnd"/>
      <w:r>
        <w:rPr>
          <w:lang w:eastAsia="en-GB"/>
        </w:rPr>
        <w:t xml:space="preserve"> ...&gt; : equality</w:t>
      </w:r>
    </w:p>
    <w:p w:rsidR="008C2704" w:rsidRDefault="008C2704" w:rsidP="008C2704">
      <w:pPr>
        <w:rPr>
          <w:lang w:eastAsia="en-GB"/>
        </w:rPr>
      </w:pPr>
      <w:proofErr w:type="gramStart"/>
      <w:r>
        <w:rPr>
          <w:lang w:eastAsia="en-GB"/>
        </w:rPr>
        <w:t>is</w:t>
      </w:r>
      <w:proofErr w:type="gramEnd"/>
      <w:r>
        <w:rPr>
          <w:lang w:eastAsia="en-GB"/>
        </w:rPr>
        <w:t xml:space="preserve"> only satisfied if</w:t>
      </w:r>
    </w:p>
    <w:p w:rsidR="008C2704" w:rsidRDefault="008C2704" w:rsidP="008C2704">
      <w:pPr>
        <w:ind w:firstLine="720"/>
        <w:rPr>
          <w:lang w:eastAsia="en-GB"/>
        </w:rPr>
      </w:pPr>
      <w:proofErr w:type="gramStart"/>
      <w:r w:rsidRPr="00C908E1">
        <w:rPr>
          <w:i/>
          <w:lang w:eastAsia="en-GB"/>
        </w:rPr>
        <w:t>ty</w:t>
      </w:r>
      <w:r>
        <w:rPr>
          <w:lang w:eastAsia="en-GB"/>
        </w:rPr>
        <w:t xml:space="preserve">  :</w:t>
      </w:r>
      <w:proofErr w:type="gramEnd"/>
      <w:r>
        <w:rPr>
          <w:lang w:eastAsia="en-GB"/>
        </w:rPr>
        <w:t xml:space="preserve"> equality</w:t>
      </w:r>
    </w:p>
    <w:p w:rsidR="008C2704" w:rsidRDefault="008C2704" w:rsidP="008C2704">
      <w:pPr>
        <w:rPr>
          <w:lang w:eastAsia="en-GB"/>
        </w:rPr>
      </w:pPr>
      <w:proofErr w:type="gramStart"/>
      <w:r>
        <w:rPr>
          <w:lang w:eastAsia="en-GB"/>
        </w:rPr>
        <w:t>holds</w:t>
      </w:r>
      <w:proofErr w:type="gramEnd"/>
      <w:r>
        <w:rPr>
          <w:lang w:eastAsia="en-GB"/>
        </w:rPr>
        <w:t xml:space="preserve">, along with all other relevant conditions for the first relation. </w:t>
      </w:r>
    </w:p>
    <w:p w:rsidR="008C2704" w:rsidRDefault="008C2704" w:rsidP="008C2704">
      <w:pPr>
        <w:rPr>
          <w:lang w:eastAsia="en-GB"/>
        </w:rPr>
      </w:pPr>
      <w:r>
        <w:rPr>
          <w:lang w:eastAsia="en-GB"/>
        </w:rPr>
        <w:t>A matching rule applies for ComparisonConditionalOn.</w:t>
      </w:r>
    </w:p>
    <w:p w:rsidR="008C2704" w:rsidRDefault="008C2704" w:rsidP="008C2704">
      <w:pPr>
        <w:rPr>
          <w:lang w:eastAsia="en-GB"/>
        </w:rPr>
      </w:pPr>
      <w:r>
        <w:rPr>
          <w:lang w:eastAsia="en-GB"/>
        </w:rPr>
        <w:t xml:space="preserve">Constraint dependencies are inferred for structural type definitions – see </w:t>
      </w:r>
      <w:r w:rsidRPr="00C908E1">
        <w:rPr>
          <w:i/>
          <w:lang w:eastAsia="en-GB"/>
        </w:rPr>
        <w:t>Equality and Comparison Inference for Structural Types</w:t>
      </w:r>
      <w:r>
        <w:rPr>
          <w:lang w:eastAsia="en-GB"/>
        </w:rPr>
        <w:t>.</w:t>
      </w:r>
    </w:p>
    <w:p w:rsidR="008C2704" w:rsidRDefault="008C2704" w:rsidP="008C2704">
      <w:pPr>
        <w:rPr>
          <w:lang w:eastAsia="en-GB"/>
        </w:rPr>
      </w:pPr>
      <w:r>
        <w:rPr>
          <w:lang w:eastAsia="en-GB"/>
        </w:rPr>
        <w:t>Constraint dependency declarations are not required on type abbreviations and are ignored.</w:t>
      </w:r>
    </w:p>
    <w:p w:rsidR="008C2704" w:rsidRDefault="008C2704" w:rsidP="008C2704">
      <w:pPr>
        <w:pStyle w:val="Heading3"/>
      </w:pPr>
      <w:bookmarkStart w:id="37" w:name="_Toc266534956"/>
      <w:r>
        <w:t>Equality and Comparison Inference for Structural Types</w:t>
      </w:r>
      <w:bookmarkEnd w:id="37"/>
    </w:p>
    <w:p w:rsidR="008C2704" w:rsidRDefault="008C2704" w:rsidP="008C2704">
      <w:pPr>
        <w:pStyle w:val="Heading3"/>
        <w:rPr>
          <w:lang w:eastAsia="en-GB"/>
        </w:rPr>
      </w:pPr>
      <w:bookmarkStart w:id="38" w:name="_Toc266534957"/>
      <w:r>
        <w:t>Equality Inference for Structural Types</w:t>
      </w:r>
      <w:bookmarkEnd w:id="38"/>
      <w:r>
        <w:rPr>
          <w:lang w:eastAsia="en-GB"/>
        </w:rPr>
        <w:t xml:space="preserve"> </w:t>
      </w:r>
    </w:p>
    <w:p w:rsidR="008C2704" w:rsidRDefault="008C2704" w:rsidP="008C2704">
      <w:pPr>
        <w:rPr>
          <w:lang w:eastAsia="en-GB"/>
        </w:rPr>
      </w:pPr>
      <w:r>
        <w:rPr>
          <w:lang w:eastAsia="en-GB"/>
        </w:rPr>
        <w:t xml:space="preserve">If inferred equality applies to a record or union type, then the type undergoes </w:t>
      </w:r>
      <w:r w:rsidRPr="00B93CA7">
        <w:rPr>
          <w:i/>
          <w:lang w:eastAsia="en-GB"/>
        </w:rPr>
        <w:t>equality inference</w:t>
      </w:r>
      <w:r>
        <w:rPr>
          <w:lang w:eastAsia="en-GB"/>
        </w:rPr>
        <w:t xml:space="preserve">. This determines whether the type is NoEquality, or StructuralEquality. </w:t>
      </w:r>
    </w:p>
    <w:p w:rsidR="008C2704" w:rsidRDefault="008C2704" w:rsidP="008C2704">
      <w:pPr>
        <w:rPr>
          <w:lang w:eastAsia="en-GB"/>
        </w:rPr>
      </w:pPr>
      <w:r>
        <w:rPr>
          <w:lang w:eastAsia="en-GB"/>
        </w:rPr>
        <w:lastRenderedPageBreak/>
        <w:t>See the F# spec for details</w:t>
      </w:r>
    </w:p>
    <w:p w:rsidR="008C2704" w:rsidRDefault="008C2704" w:rsidP="008C2704">
      <w:pPr>
        <w:pStyle w:val="Heading3"/>
      </w:pPr>
      <w:bookmarkStart w:id="39" w:name="_Toc266534958"/>
      <w:r>
        <w:t>Other rules</w:t>
      </w:r>
      <w:bookmarkEnd w:id="39"/>
    </w:p>
    <w:p w:rsidR="008C2704" w:rsidRPr="0003460E" w:rsidRDefault="008C2704" w:rsidP="008C2704">
      <w:pPr>
        <w:rPr>
          <w:lang w:eastAsia="en-GB"/>
        </w:rPr>
      </w:pPr>
      <w:r w:rsidRPr="00814169">
        <w:rPr>
          <w:lang w:eastAsia="en-GB"/>
        </w:rPr>
        <w:t xml:space="preserve">In </w:t>
      </w:r>
      <w:r>
        <w:rPr>
          <w:lang w:eastAsia="en-GB"/>
        </w:rPr>
        <w:t>general, F# does not attempt to "tighten up" uses of .NET methods. However, some specific cases are so very common in F# programming, and cause such extremely difficult-to-find bugs, that the F# compiler imposes additional adhoc constraints on the uses of these constructs.</w:t>
      </w:r>
    </w:p>
    <w:p w:rsidR="008C2704" w:rsidRDefault="008C2704" w:rsidP="008C2704">
      <w:pPr>
        <w:rPr>
          <w:b/>
          <w:lang w:eastAsia="en-GB"/>
        </w:rPr>
      </w:pPr>
      <w:r>
        <w:rPr>
          <w:b/>
          <w:lang w:eastAsia="en-GB"/>
        </w:rPr>
        <w:t>mscorlib.dll</w:t>
      </w:r>
    </w:p>
    <w:p w:rsidR="008C2704" w:rsidRDefault="008C2704" w:rsidP="008C2704">
      <w:pPr>
        <w:ind w:left="720"/>
        <w:rPr>
          <w:lang w:eastAsia="en-GB"/>
        </w:rPr>
      </w:pPr>
      <w:proofErr w:type="gramStart"/>
      <w:r w:rsidRPr="00105FA9">
        <w:rPr>
          <w:b/>
          <w:lang w:eastAsia="en-GB"/>
        </w:rPr>
        <w:t>x.Equals(</w:t>
      </w:r>
      <w:proofErr w:type="gramEnd"/>
      <w:r w:rsidRPr="00105FA9">
        <w:rPr>
          <w:b/>
          <w:lang w:eastAsia="en-GB"/>
        </w:rPr>
        <w:t>yobj)</w:t>
      </w:r>
      <w:r>
        <w:rPr>
          <w:lang w:eastAsia="en-GB"/>
        </w:rPr>
        <w:t xml:space="preserve"> requires type </w:t>
      </w:r>
      <w:r>
        <w:rPr>
          <w:b/>
          <w:lang w:eastAsia="en-GB"/>
        </w:rPr>
        <w:t>ty</w:t>
      </w:r>
      <w:r w:rsidRPr="00D90C37">
        <w:rPr>
          <w:b/>
          <w:lang w:eastAsia="en-GB"/>
        </w:rPr>
        <w:t xml:space="preserve"> : equality</w:t>
      </w:r>
      <w:r w:rsidRPr="00814169">
        <w:rPr>
          <w:lang w:eastAsia="en-GB"/>
        </w:rPr>
        <w:t xml:space="preserve"> </w:t>
      </w:r>
      <w:r>
        <w:rPr>
          <w:lang w:eastAsia="en-GB"/>
        </w:rPr>
        <w:t xml:space="preserve">for the static type of </w:t>
      </w:r>
      <w:r w:rsidRPr="00814169">
        <w:rPr>
          <w:b/>
          <w:lang w:eastAsia="en-GB"/>
        </w:rPr>
        <w:t>x</w:t>
      </w:r>
    </w:p>
    <w:p w:rsidR="008C2704" w:rsidRDefault="008C2704" w:rsidP="008C2704">
      <w:pPr>
        <w:ind w:left="720"/>
        <w:rPr>
          <w:b/>
          <w:lang w:eastAsia="en-GB"/>
        </w:rPr>
      </w:pPr>
      <w:proofErr w:type="gramStart"/>
      <w:r w:rsidRPr="00105FA9">
        <w:rPr>
          <w:b/>
          <w:lang w:eastAsia="en-GB"/>
        </w:rPr>
        <w:t>x.GetHashCode(</w:t>
      </w:r>
      <w:proofErr w:type="gramEnd"/>
      <w:r w:rsidRPr="00105FA9">
        <w:rPr>
          <w:b/>
          <w:lang w:eastAsia="en-GB"/>
        </w:rPr>
        <w:t>)</w:t>
      </w:r>
      <w:r>
        <w:rPr>
          <w:lang w:eastAsia="en-GB"/>
        </w:rPr>
        <w:t xml:space="preserve">requires type </w:t>
      </w:r>
      <w:r>
        <w:rPr>
          <w:b/>
          <w:lang w:eastAsia="en-GB"/>
        </w:rPr>
        <w:t>ty</w:t>
      </w:r>
      <w:r w:rsidRPr="00D90C37">
        <w:rPr>
          <w:b/>
          <w:lang w:eastAsia="en-GB"/>
        </w:rPr>
        <w:t xml:space="preserve"> : </w:t>
      </w:r>
      <w:r>
        <w:rPr>
          <w:b/>
          <w:lang w:eastAsia="en-GB"/>
        </w:rPr>
        <w:t>equality</w:t>
      </w:r>
      <w:r w:rsidRPr="00814169">
        <w:rPr>
          <w:lang w:eastAsia="en-GB"/>
        </w:rPr>
        <w:t xml:space="preserve"> </w:t>
      </w:r>
      <w:r>
        <w:rPr>
          <w:lang w:eastAsia="en-GB"/>
        </w:rPr>
        <w:t xml:space="preserve">for the static type of </w:t>
      </w:r>
      <w:r w:rsidRPr="00814169">
        <w:rPr>
          <w:b/>
          <w:lang w:eastAsia="en-GB"/>
        </w:rPr>
        <w:t>x</w:t>
      </w:r>
    </w:p>
    <w:p w:rsidR="008C2704" w:rsidRDefault="008C2704" w:rsidP="008C2704">
      <w:pPr>
        <w:ind w:left="720"/>
        <w:rPr>
          <w:lang w:eastAsia="en-GB"/>
        </w:rPr>
      </w:pPr>
      <w:proofErr w:type="gramStart"/>
      <w:r w:rsidRPr="00105FA9">
        <w:rPr>
          <w:b/>
          <w:lang w:eastAsia="en-GB"/>
        </w:rPr>
        <w:t>new</w:t>
      </w:r>
      <w:proofErr w:type="gramEnd"/>
      <w:r w:rsidRPr="00105FA9">
        <w:rPr>
          <w:b/>
          <w:lang w:eastAsia="en-GB"/>
        </w:rPr>
        <w:t xml:space="preserve"> Dictionary&lt;A,B&gt;()</w:t>
      </w:r>
      <w:r>
        <w:rPr>
          <w:lang w:eastAsia="en-GB"/>
        </w:rPr>
        <w:t xml:space="preserve">  requires </w:t>
      </w:r>
      <w:r>
        <w:rPr>
          <w:b/>
          <w:lang w:eastAsia="en-GB"/>
        </w:rPr>
        <w:t>A</w:t>
      </w:r>
      <w:r w:rsidRPr="00C908E1">
        <w:rPr>
          <w:b/>
          <w:lang w:eastAsia="en-GB"/>
        </w:rPr>
        <w:t xml:space="preserve"> : equality</w:t>
      </w:r>
      <w:r w:rsidRPr="0003460E">
        <w:rPr>
          <w:lang w:eastAsia="en-GB"/>
        </w:rPr>
        <w:t>,</w:t>
      </w:r>
      <w:r>
        <w:rPr>
          <w:b/>
          <w:lang w:eastAsia="en-GB"/>
        </w:rPr>
        <w:t xml:space="preserve"> </w:t>
      </w:r>
      <w:r w:rsidRPr="0003460E">
        <w:rPr>
          <w:lang w:eastAsia="en-GB"/>
        </w:rPr>
        <w:t>for</w:t>
      </w:r>
      <w:r>
        <w:rPr>
          <w:b/>
          <w:lang w:eastAsia="en-GB"/>
        </w:rPr>
        <w:t xml:space="preserve"> </w:t>
      </w:r>
      <w:r>
        <w:rPr>
          <w:lang w:eastAsia="en-GB"/>
        </w:rPr>
        <w:t>any overload that does not take an IEqualityComparer&lt;T&gt;</w:t>
      </w:r>
    </w:p>
    <w:p w:rsidR="008C2704" w:rsidRPr="0003460E" w:rsidRDefault="008C2704" w:rsidP="008C2704">
      <w:pPr>
        <w:rPr>
          <w:lang w:eastAsia="en-GB"/>
        </w:rPr>
      </w:pPr>
      <w:r>
        <w:rPr>
          <w:lang w:eastAsia="en-GB"/>
        </w:rPr>
        <w:t>Note: No constraints are added for the following operations. Users should consider writing wrappers around these functions that improve the safety of the operations.</w:t>
      </w:r>
    </w:p>
    <w:p w:rsidR="008C2704" w:rsidRPr="0003460E" w:rsidRDefault="008C2704" w:rsidP="008C2704">
      <w:pPr>
        <w:ind w:left="720"/>
        <w:rPr>
          <w:lang w:eastAsia="en-GB"/>
        </w:rPr>
      </w:pPr>
      <w:r>
        <w:rPr>
          <w:b/>
          <w:lang w:eastAsia="en-GB"/>
        </w:rPr>
        <w:t>System.Array.BinarySearch&lt;T</w:t>
      </w:r>
      <w:proofErr w:type="gramStart"/>
      <w:r>
        <w:rPr>
          <w:b/>
          <w:lang w:eastAsia="en-GB"/>
        </w:rPr>
        <w:t>&gt;(</w:t>
      </w:r>
      <w:proofErr w:type="gramEnd"/>
      <w:r w:rsidRPr="00105FA9">
        <w:rPr>
          <w:lang w:eastAsia="en-GB"/>
        </w:rPr>
        <w:t>array</w:t>
      </w:r>
      <w:r>
        <w:rPr>
          <w:b/>
          <w:lang w:eastAsia="en-GB"/>
        </w:rPr>
        <w:t>,</w:t>
      </w:r>
      <w:r w:rsidRPr="00105FA9">
        <w:rPr>
          <w:lang w:eastAsia="en-GB"/>
        </w:rPr>
        <w:t>value</w:t>
      </w:r>
      <w:r>
        <w:rPr>
          <w:b/>
          <w:lang w:eastAsia="en-GB"/>
        </w:rPr>
        <w:t xml:space="preserve">) </w:t>
      </w:r>
      <w:r>
        <w:rPr>
          <w:lang w:eastAsia="en-GB"/>
        </w:rPr>
        <w:t xml:space="preserve">requires </w:t>
      </w:r>
      <w:r w:rsidRPr="00C908E1">
        <w:rPr>
          <w:b/>
          <w:lang w:eastAsia="en-GB"/>
        </w:rPr>
        <w:t xml:space="preserve">C : </w:t>
      </w:r>
      <w:r>
        <w:rPr>
          <w:b/>
          <w:lang w:eastAsia="en-GB"/>
        </w:rPr>
        <w:t>comparison</w:t>
      </w:r>
      <w:r w:rsidRPr="0003460E">
        <w:rPr>
          <w:lang w:eastAsia="en-GB"/>
        </w:rPr>
        <w:t>,</w:t>
      </w:r>
      <w:r>
        <w:rPr>
          <w:b/>
          <w:lang w:eastAsia="en-GB"/>
        </w:rPr>
        <w:t xml:space="preserve"> </w:t>
      </w:r>
      <w:r w:rsidRPr="0003460E">
        <w:rPr>
          <w:lang w:eastAsia="en-GB"/>
        </w:rPr>
        <w:t>for</w:t>
      </w:r>
      <w:r>
        <w:rPr>
          <w:b/>
          <w:lang w:eastAsia="en-GB"/>
        </w:rPr>
        <w:t xml:space="preserve"> </w:t>
      </w:r>
      <w:r>
        <w:rPr>
          <w:lang w:eastAsia="en-GB"/>
        </w:rPr>
        <w:t>any overload that does not take an IComparer&lt;T&gt;</w:t>
      </w:r>
    </w:p>
    <w:p w:rsidR="008C2704" w:rsidRDefault="008C2704" w:rsidP="008C2704">
      <w:pPr>
        <w:ind w:left="720"/>
        <w:rPr>
          <w:b/>
          <w:lang w:eastAsia="en-GB"/>
        </w:rPr>
      </w:pPr>
      <w:r>
        <w:rPr>
          <w:b/>
          <w:lang w:eastAsia="en-GB"/>
        </w:rPr>
        <w:t>System.Array.IndexOf</w:t>
      </w:r>
      <w:r w:rsidRPr="00105FA9">
        <w:rPr>
          <w:lang w:eastAsia="en-GB"/>
        </w:rPr>
        <w:t xml:space="preserve"> </w:t>
      </w:r>
      <w:r>
        <w:rPr>
          <w:lang w:eastAsia="en-GB"/>
        </w:rPr>
        <w:t xml:space="preserve">requires </w:t>
      </w:r>
      <w:proofErr w:type="gramStart"/>
      <w:r w:rsidRPr="00C908E1">
        <w:rPr>
          <w:b/>
          <w:lang w:eastAsia="en-GB"/>
        </w:rPr>
        <w:t>C :</w:t>
      </w:r>
      <w:proofErr w:type="gramEnd"/>
      <w:r w:rsidRPr="00C908E1">
        <w:rPr>
          <w:b/>
          <w:lang w:eastAsia="en-GB"/>
        </w:rPr>
        <w:t xml:space="preserve"> equality</w:t>
      </w:r>
    </w:p>
    <w:p w:rsidR="008C2704" w:rsidRDefault="008C2704" w:rsidP="008C2704">
      <w:pPr>
        <w:ind w:left="720"/>
        <w:rPr>
          <w:b/>
          <w:lang w:eastAsia="en-GB"/>
        </w:rPr>
      </w:pPr>
      <w:proofErr w:type="gramStart"/>
      <w:r>
        <w:rPr>
          <w:b/>
          <w:lang w:eastAsia="en-GB"/>
        </w:rPr>
        <w:t>System.Array.LastIndexOf(</w:t>
      </w:r>
      <w:proofErr w:type="gramEnd"/>
      <w:r>
        <w:rPr>
          <w:b/>
          <w:lang w:eastAsia="en-GB"/>
        </w:rPr>
        <w:t xml:space="preserve">array,T) </w:t>
      </w:r>
      <w:r>
        <w:rPr>
          <w:lang w:eastAsia="en-GB"/>
        </w:rPr>
        <w:t xml:space="preserve">requires </w:t>
      </w:r>
      <w:r w:rsidRPr="00C908E1">
        <w:rPr>
          <w:b/>
          <w:lang w:eastAsia="en-GB"/>
        </w:rPr>
        <w:t>C : equality</w:t>
      </w:r>
    </w:p>
    <w:p w:rsidR="008C2704" w:rsidRPr="0003460E" w:rsidRDefault="008C2704" w:rsidP="008C2704">
      <w:pPr>
        <w:ind w:left="720"/>
        <w:rPr>
          <w:lang w:eastAsia="en-GB"/>
        </w:rPr>
      </w:pPr>
      <w:r>
        <w:rPr>
          <w:b/>
          <w:lang w:eastAsia="en-GB"/>
        </w:rPr>
        <w:t>System.Array.Sort&lt;'T</w:t>
      </w:r>
      <w:proofErr w:type="gramStart"/>
      <w:r>
        <w:rPr>
          <w:b/>
          <w:lang w:eastAsia="en-GB"/>
        </w:rPr>
        <w:t>&gt;(</w:t>
      </w:r>
      <w:proofErr w:type="gramEnd"/>
      <w:r>
        <w:rPr>
          <w:b/>
          <w:lang w:eastAsia="en-GB"/>
        </w:rPr>
        <w:t>array)</w:t>
      </w:r>
      <w:r w:rsidRPr="00105FA9">
        <w:rPr>
          <w:lang w:eastAsia="en-GB"/>
        </w:rPr>
        <w:t xml:space="preserve"> </w:t>
      </w:r>
      <w:r>
        <w:rPr>
          <w:lang w:eastAsia="en-GB"/>
        </w:rPr>
        <w:t xml:space="preserve">requires </w:t>
      </w:r>
      <w:r w:rsidRPr="00C908E1">
        <w:rPr>
          <w:b/>
          <w:lang w:eastAsia="en-GB"/>
        </w:rPr>
        <w:t xml:space="preserve">C : </w:t>
      </w:r>
      <w:r>
        <w:rPr>
          <w:b/>
          <w:lang w:eastAsia="en-GB"/>
        </w:rPr>
        <w:t>comparison</w:t>
      </w:r>
      <w:r w:rsidRPr="0003460E">
        <w:rPr>
          <w:lang w:eastAsia="en-GB"/>
        </w:rPr>
        <w:t>,</w:t>
      </w:r>
      <w:r>
        <w:rPr>
          <w:b/>
          <w:lang w:eastAsia="en-GB"/>
        </w:rPr>
        <w:t xml:space="preserve"> </w:t>
      </w:r>
      <w:r w:rsidRPr="0003460E">
        <w:rPr>
          <w:lang w:eastAsia="en-GB"/>
        </w:rPr>
        <w:t>for</w:t>
      </w:r>
      <w:r>
        <w:rPr>
          <w:b/>
          <w:lang w:eastAsia="en-GB"/>
        </w:rPr>
        <w:t xml:space="preserve"> </w:t>
      </w:r>
      <w:r>
        <w:rPr>
          <w:lang w:eastAsia="en-GB"/>
        </w:rPr>
        <w:t>any overload that does not take an IEqualityComparer&lt;T&gt;</w:t>
      </w:r>
    </w:p>
    <w:p w:rsidR="008C2704" w:rsidRPr="0003460E" w:rsidRDefault="008C2704" w:rsidP="008C2704">
      <w:pPr>
        <w:ind w:left="720"/>
        <w:rPr>
          <w:lang w:eastAsia="en-GB"/>
        </w:rPr>
      </w:pPr>
      <w:proofErr w:type="gramStart"/>
      <w:r w:rsidRPr="00105FA9">
        <w:rPr>
          <w:b/>
          <w:lang w:eastAsia="en-GB"/>
        </w:rPr>
        <w:t>new</w:t>
      </w:r>
      <w:proofErr w:type="gramEnd"/>
      <w:r w:rsidRPr="00105FA9">
        <w:rPr>
          <w:b/>
          <w:lang w:eastAsia="en-GB"/>
        </w:rPr>
        <w:t xml:space="preserve"> SortedList&lt;A,B&gt;()</w:t>
      </w:r>
      <w:r>
        <w:rPr>
          <w:lang w:eastAsia="en-GB"/>
        </w:rPr>
        <w:t xml:space="preserve">  requires </w:t>
      </w:r>
      <w:r>
        <w:rPr>
          <w:b/>
          <w:lang w:eastAsia="en-GB"/>
        </w:rPr>
        <w:t>A</w:t>
      </w:r>
      <w:r w:rsidRPr="00C908E1">
        <w:rPr>
          <w:b/>
          <w:lang w:eastAsia="en-GB"/>
        </w:rPr>
        <w:t xml:space="preserve"> : </w:t>
      </w:r>
      <w:r>
        <w:rPr>
          <w:b/>
          <w:lang w:eastAsia="en-GB"/>
        </w:rPr>
        <w:t>comparison</w:t>
      </w:r>
      <w:r w:rsidRPr="0003460E">
        <w:rPr>
          <w:lang w:eastAsia="en-GB"/>
        </w:rPr>
        <w:t>,</w:t>
      </w:r>
      <w:r>
        <w:rPr>
          <w:b/>
          <w:lang w:eastAsia="en-GB"/>
        </w:rPr>
        <w:t xml:space="preserve"> </w:t>
      </w:r>
      <w:r w:rsidRPr="0003460E">
        <w:rPr>
          <w:lang w:eastAsia="en-GB"/>
        </w:rPr>
        <w:t>for</w:t>
      </w:r>
      <w:r>
        <w:rPr>
          <w:b/>
          <w:lang w:eastAsia="en-GB"/>
        </w:rPr>
        <w:t xml:space="preserve"> </w:t>
      </w:r>
      <w:r>
        <w:rPr>
          <w:lang w:eastAsia="en-GB"/>
        </w:rPr>
        <w:t>any overload that does not take an IEqualityComparer&lt;T&gt;</w:t>
      </w:r>
    </w:p>
    <w:p w:rsidR="008C2704" w:rsidRPr="0003460E" w:rsidRDefault="008C2704" w:rsidP="008C2704">
      <w:pPr>
        <w:ind w:left="720"/>
        <w:rPr>
          <w:lang w:eastAsia="en-GB"/>
        </w:rPr>
      </w:pPr>
      <w:proofErr w:type="gramStart"/>
      <w:r w:rsidRPr="00105FA9">
        <w:rPr>
          <w:b/>
          <w:lang w:eastAsia="en-GB"/>
        </w:rPr>
        <w:t>new</w:t>
      </w:r>
      <w:proofErr w:type="gramEnd"/>
      <w:r w:rsidRPr="00105FA9">
        <w:rPr>
          <w:b/>
          <w:lang w:eastAsia="en-GB"/>
        </w:rPr>
        <w:t xml:space="preserve"> SortedDictionary&lt;A,B&gt;()</w:t>
      </w:r>
      <w:r>
        <w:rPr>
          <w:lang w:eastAsia="en-GB"/>
        </w:rPr>
        <w:t xml:space="preserve">  requires </w:t>
      </w:r>
      <w:r w:rsidRPr="00C908E1">
        <w:rPr>
          <w:b/>
          <w:lang w:eastAsia="en-GB"/>
        </w:rPr>
        <w:t xml:space="preserve">C : </w:t>
      </w:r>
      <w:r>
        <w:rPr>
          <w:b/>
          <w:lang w:eastAsia="en-GB"/>
        </w:rPr>
        <w:t>comparison</w:t>
      </w:r>
      <w:r w:rsidRPr="0003460E">
        <w:rPr>
          <w:lang w:eastAsia="en-GB"/>
        </w:rPr>
        <w:t>,</w:t>
      </w:r>
      <w:r>
        <w:rPr>
          <w:b/>
          <w:lang w:eastAsia="en-GB"/>
        </w:rPr>
        <w:t xml:space="preserve"> </w:t>
      </w:r>
      <w:r w:rsidRPr="0003460E">
        <w:rPr>
          <w:lang w:eastAsia="en-GB"/>
        </w:rPr>
        <w:t>for</w:t>
      </w:r>
      <w:r>
        <w:rPr>
          <w:b/>
          <w:lang w:eastAsia="en-GB"/>
        </w:rPr>
        <w:t xml:space="preserve"> </w:t>
      </w:r>
      <w:r>
        <w:rPr>
          <w:lang w:eastAsia="en-GB"/>
        </w:rPr>
        <w:t>any overload that does not take an IEqualityComparer&lt;_&gt;</w:t>
      </w:r>
    </w:p>
    <w:p w:rsidR="008C2704" w:rsidRDefault="008C2704" w:rsidP="008C2704">
      <w:pPr>
        <w:pStyle w:val="Heading3"/>
      </w:pPr>
      <w:bookmarkStart w:id="40" w:name="_Toc266534959"/>
      <w:r>
        <w:t>Language Service</w:t>
      </w:r>
      <w:bookmarkEnd w:id="40"/>
    </w:p>
    <w:p w:rsidR="008C2704" w:rsidRDefault="008C2704" w:rsidP="008C2704">
      <w:pPr>
        <w:rPr>
          <w:lang w:eastAsia="en-GB"/>
        </w:rPr>
      </w:pPr>
      <w:proofErr w:type="gramStart"/>
      <w:r>
        <w:rPr>
          <w:lang w:eastAsia="en-GB"/>
        </w:rPr>
        <w:t>Object.Equals(</w:t>
      </w:r>
      <w:proofErr w:type="gramEnd"/>
      <w:r>
        <w:rPr>
          <w:lang w:eastAsia="en-GB"/>
        </w:rPr>
        <w:t>obj) and Object.GetHashCode(obj) are not shown if the input type is not known to satisfy equality</w:t>
      </w:r>
    </w:p>
    <w:p w:rsidR="008C2704" w:rsidRDefault="008C2704" w:rsidP="008C2704">
      <w:pPr>
        <w:rPr>
          <w:lang w:eastAsia="en-GB"/>
        </w:rPr>
      </w:pPr>
      <w:r>
        <w:rPr>
          <w:lang w:eastAsia="en-GB"/>
        </w:rPr>
        <w:t>The methods are shown for variable types.</w:t>
      </w:r>
    </w:p>
    <w:p w:rsidR="008C2704" w:rsidRPr="00814169" w:rsidRDefault="008C2704" w:rsidP="008C2704">
      <w:pPr>
        <w:rPr>
          <w:lang w:eastAsia="en-GB"/>
        </w:rPr>
      </w:pPr>
      <w:r>
        <w:rPr>
          <w:lang w:eastAsia="en-GB"/>
        </w:rPr>
        <w:t>Equality constraints are shown as follows</w:t>
      </w:r>
    </w:p>
    <w:p w:rsidR="008C2704" w:rsidRDefault="008C2704" w:rsidP="008C2704">
      <w:pPr>
        <w:pStyle w:val="Heading3"/>
      </w:pPr>
      <w:bookmarkStart w:id="41" w:name="_Toc266534960"/>
      <w:r>
        <w:t>Known dissatisfactions</w:t>
      </w:r>
      <w:bookmarkEnd w:id="41"/>
    </w:p>
    <w:p w:rsidR="008C2704" w:rsidRDefault="008C2704" w:rsidP="008C2704">
      <w:pPr>
        <w:rPr>
          <w:lang w:eastAsia="en-GB"/>
        </w:rPr>
      </w:pPr>
      <w:r>
        <w:rPr>
          <w:lang w:eastAsia="en-GB"/>
        </w:rPr>
        <w:t>The mechanism is open to obvious criticisms</w:t>
      </w:r>
    </w:p>
    <w:p w:rsidR="008C2704" w:rsidRDefault="008C2704" w:rsidP="008C2704">
      <w:pPr>
        <w:pStyle w:val="ListParagraph"/>
        <w:numPr>
          <w:ilvl w:val="0"/>
          <w:numId w:val="82"/>
        </w:numPr>
        <w:contextualSpacing/>
        <w:rPr>
          <w:lang w:eastAsia="en-GB"/>
        </w:rPr>
      </w:pPr>
      <w:r w:rsidRPr="00EA4075">
        <w:rPr>
          <w:b/>
          <w:lang w:eastAsia="en-GB"/>
        </w:rPr>
        <w:t>Implementations of constraints are</w:t>
      </w:r>
      <w:r w:rsidRPr="008916CA">
        <w:rPr>
          <w:b/>
          <w:lang w:eastAsia="en-GB"/>
        </w:rPr>
        <w:t xml:space="preserve"> </w:t>
      </w:r>
      <w:r>
        <w:rPr>
          <w:b/>
          <w:lang w:eastAsia="en-GB"/>
        </w:rPr>
        <w:t>a bit unpleasant</w:t>
      </w:r>
      <w:r w:rsidRPr="00EA4075">
        <w:rPr>
          <w:b/>
          <w:lang w:eastAsia="en-GB"/>
        </w:rPr>
        <w:t xml:space="preserve">. </w:t>
      </w:r>
      <w:r>
        <w:rPr>
          <w:lang w:eastAsia="en-GB"/>
        </w:rPr>
        <w:t xml:space="preserve">Custom implementations of equality and comparison are in terms of Object.Equals and </w:t>
      </w:r>
      <w:proofErr w:type="gramStart"/>
      <w:r>
        <w:rPr>
          <w:lang w:eastAsia="en-GB"/>
        </w:rPr>
        <w:t>System.IComparable.CompareTo(</w:t>
      </w:r>
      <w:proofErr w:type="gramEnd"/>
      <w:r>
        <w:rPr>
          <w:lang w:eastAsia="en-GB"/>
        </w:rPr>
        <w:t>obj). This is pretty horrible. Why can't I just implement IComparable&lt;C&gt; and IEquatable&lt;C&gt; and be done with it?</w:t>
      </w:r>
    </w:p>
    <w:p w:rsidR="008C2704" w:rsidRDefault="008C2704" w:rsidP="008C2704">
      <w:pPr>
        <w:pStyle w:val="ListParagraph"/>
        <w:numPr>
          <w:ilvl w:val="1"/>
          <w:numId w:val="82"/>
        </w:numPr>
        <w:contextualSpacing/>
        <w:rPr>
          <w:lang w:eastAsia="en-GB"/>
        </w:rPr>
      </w:pPr>
      <w:r>
        <w:rPr>
          <w:lang w:eastAsia="en-GB"/>
        </w:rPr>
        <w:t>yes, good point, but a separate issue</w:t>
      </w:r>
    </w:p>
    <w:p w:rsidR="008C2704" w:rsidRDefault="008C2704" w:rsidP="008C2704">
      <w:pPr>
        <w:pStyle w:val="ListParagraph"/>
        <w:rPr>
          <w:lang w:eastAsia="en-GB"/>
        </w:rPr>
      </w:pPr>
    </w:p>
    <w:p w:rsidR="008C2704" w:rsidRDefault="008C2704" w:rsidP="008C2704">
      <w:pPr>
        <w:pStyle w:val="ListParagraph"/>
        <w:numPr>
          <w:ilvl w:val="0"/>
          <w:numId w:val="82"/>
        </w:numPr>
        <w:contextualSpacing/>
        <w:rPr>
          <w:lang w:eastAsia="en-GB"/>
        </w:rPr>
      </w:pPr>
      <w:r w:rsidRPr="00EA4075">
        <w:rPr>
          <w:b/>
          <w:lang w:eastAsia="en-GB"/>
        </w:rPr>
        <w:lastRenderedPageBreak/>
        <w:t xml:space="preserve">Implementations of constraints are </w:t>
      </w:r>
      <w:r>
        <w:rPr>
          <w:b/>
          <w:lang w:eastAsia="en-GB"/>
        </w:rPr>
        <w:t>a bit unpleasant</w:t>
      </w:r>
      <w:r w:rsidRPr="00EA4075">
        <w:rPr>
          <w:b/>
          <w:lang w:eastAsia="en-GB"/>
        </w:rPr>
        <w:t xml:space="preserve">. </w:t>
      </w:r>
      <w:r>
        <w:rPr>
          <w:lang w:eastAsia="en-GB"/>
        </w:rPr>
        <w:t>Custom implementations of generic equality and comparison for unconstrained generic types require the use of Unchecked.equals and Unchecked.compare</w:t>
      </w:r>
    </w:p>
    <w:p w:rsidR="008C2704" w:rsidRDefault="008C2704" w:rsidP="008C2704">
      <w:pPr>
        <w:pStyle w:val="ListParagraph"/>
        <w:numPr>
          <w:ilvl w:val="1"/>
          <w:numId w:val="82"/>
        </w:numPr>
        <w:contextualSpacing/>
        <w:rPr>
          <w:lang w:eastAsia="en-GB"/>
        </w:rPr>
      </w:pPr>
      <w:r>
        <w:rPr>
          <w:lang w:eastAsia="en-GB"/>
        </w:rPr>
        <w:t>yes, good point, but a separate issue</w:t>
      </w:r>
    </w:p>
    <w:p w:rsidR="008C2704" w:rsidRDefault="008C2704" w:rsidP="008C2704">
      <w:pPr>
        <w:pStyle w:val="ListParagraph"/>
        <w:rPr>
          <w:lang w:eastAsia="en-GB"/>
        </w:rPr>
      </w:pPr>
    </w:p>
    <w:p w:rsidR="008C2704" w:rsidRDefault="008C2704" w:rsidP="008C2704">
      <w:pPr>
        <w:pStyle w:val="ListParagraph"/>
        <w:numPr>
          <w:ilvl w:val="0"/>
          <w:numId w:val="82"/>
        </w:numPr>
        <w:contextualSpacing/>
        <w:rPr>
          <w:lang w:eastAsia="en-GB"/>
        </w:rPr>
      </w:pPr>
      <w:r>
        <w:rPr>
          <w:b/>
          <w:lang w:eastAsia="en-GB"/>
        </w:rPr>
        <w:t>C</w:t>
      </w:r>
      <w:r w:rsidRPr="00EA4075">
        <w:rPr>
          <w:b/>
          <w:lang w:eastAsia="en-GB"/>
        </w:rPr>
        <w:t xml:space="preserve">onstraints are </w:t>
      </w:r>
      <w:r>
        <w:rPr>
          <w:b/>
          <w:lang w:eastAsia="en-GB"/>
        </w:rPr>
        <w:t>F# specific and erased</w:t>
      </w:r>
      <w:r w:rsidRPr="00EA4075">
        <w:rPr>
          <w:b/>
          <w:lang w:eastAsia="en-GB"/>
        </w:rPr>
        <w:t xml:space="preserve">. </w:t>
      </w:r>
      <w:r>
        <w:rPr>
          <w:lang w:eastAsia="en-GB"/>
        </w:rPr>
        <w:t>These constraints are erased</w:t>
      </w:r>
    </w:p>
    <w:p w:rsidR="008C2704" w:rsidRDefault="008C2704" w:rsidP="008C2704">
      <w:pPr>
        <w:pStyle w:val="ListParagraph"/>
        <w:numPr>
          <w:ilvl w:val="1"/>
          <w:numId w:val="82"/>
        </w:numPr>
        <w:contextualSpacing/>
        <w:rPr>
          <w:lang w:eastAsia="en-GB"/>
        </w:rPr>
      </w:pPr>
      <w:r>
        <w:rPr>
          <w:lang w:eastAsia="en-GB"/>
        </w:rPr>
        <w:t>This means that some guarantees are lost when, for example, calling code via reflection.</w:t>
      </w:r>
    </w:p>
    <w:p w:rsidR="008C2704" w:rsidRDefault="008C2704" w:rsidP="008C2704">
      <w:pPr>
        <w:pStyle w:val="ListParagraph"/>
        <w:numPr>
          <w:ilvl w:val="1"/>
          <w:numId w:val="82"/>
        </w:numPr>
        <w:contextualSpacing/>
        <w:rPr>
          <w:lang w:eastAsia="en-GB"/>
        </w:rPr>
      </w:pPr>
      <w:r>
        <w:rPr>
          <w:lang w:eastAsia="en-GB"/>
        </w:rPr>
        <w:t xml:space="preserve">This also means that.NET code calling into F# libraries may violate these constraints. This will manifest itself as a runtime exception or in a use of reference equality on an F# type. </w:t>
      </w:r>
    </w:p>
    <w:p w:rsidR="008C2704" w:rsidRDefault="008C2704" w:rsidP="008C2704">
      <w:pPr>
        <w:pStyle w:val="ListParagraph"/>
        <w:numPr>
          <w:ilvl w:val="1"/>
          <w:numId w:val="82"/>
        </w:numPr>
        <w:contextualSpacing/>
        <w:rPr>
          <w:lang w:eastAsia="en-GB"/>
        </w:rPr>
      </w:pPr>
      <w:r>
        <w:rPr>
          <w:lang w:eastAsia="en-GB"/>
        </w:rPr>
        <w:t>.NET libraries are not marked up with these constraints. In some future version we may add a mechanism to place "soft" constraints in scope that further constrain the use of imported .NET constructs. This would also consider constraining nullability, and should be done systematically and comprehensively.</w:t>
      </w:r>
    </w:p>
    <w:p w:rsidR="008C2704" w:rsidRDefault="008C2704" w:rsidP="008C2704">
      <w:pPr>
        <w:pStyle w:val="ListParagraph"/>
        <w:rPr>
          <w:lang w:eastAsia="en-GB"/>
        </w:rPr>
      </w:pPr>
    </w:p>
    <w:p w:rsidR="008C2704" w:rsidRDefault="008C2704" w:rsidP="008C2704">
      <w:pPr>
        <w:pStyle w:val="ListParagraph"/>
        <w:numPr>
          <w:ilvl w:val="0"/>
          <w:numId w:val="82"/>
        </w:numPr>
        <w:contextualSpacing/>
        <w:rPr>
          <w:lang w:eastAsia="en-GB"/>
        </w:rPr>
      </w:pPr>
      <w:r>
        <w:rPr>
          <w:b/>
          <w:lang w:eastAsia="en-GB"/>
        </w:rPr>
        <w:t>The equality constraint is weak</w:t>
      </w:r>
      <w:proofErr w:type="gramStart"/>
      <w:r w:rsidRPr="00EA4075">
        <w:rPr>
          <w:b/>
          <w:lang w:eastAsia="en-GB"/>
        </w:rPr>
        <w:t>.</w:t>
      </w:r>
      <w:r>
        <w:rPr>
          <w:lang w:eastAsia="en-GB"/>
        </w:rPr>
        <w:t>.</w:t>
      </w:r>
      <w:proofErr w:type="gramEnd"/>
      <w:r>
        <w:rPr>
          <w:lang w:eastAsia="en-GB"/>
        </w:rPr>
        <w:t>The equality constraint is satisfied very often,</w:t>
      </w:r>
    </w:p>
    <w:p w:rsidR="008C2704" w:rsidRDefault="008C2704" w:rsidP="008C2704">
      <w:pPr>
        <w:pStyle w:val="ListParagraph"/>
        <w:numPr>
          <w:ilvl w:val="1"/>
          <w:numId w:val="82"/>
        </w:numPr>
        <w:contextualSpacing/>
        <w:rPr>
          <w:lang w:eastAsia="en-GB"/>
        </w:rPr>
      </w:pPr>
      <w:r>
        <w:rPr>
          <w:lang w:eastAsia="en-GB"/>
        </w:rPr>
        <w:t xml:space="preserve">To some extent this is very true for .NET types, and is a weakness of .NET – it is possible to use the C# == operator on just about any (reference) type and there is no systematic, generic way to prevent that </w:t>
      </w:r>
    </w:p>
    <w:p w:rsidR="008C2704" w:rsidRDefault="008C2704" w:rsidP="008C2704">
      <w:pPr>
        <w:rPr>
          <w:lang w:eastAsia="en-GB"/>
        </w:rPr>
      </w:pPr>
    </w:p>
    <w:p w:rsidR="008C2704" w:rsidRPr="008C2704" w:rsidRDefault="008C2704" w:rsidP="008C2704">
      <w:pPr>
        <w:rPr>
          <w:ins w:id="42" w:author="Don Syme" w:date="2010-07-10T14:10:00Z"/>
          <w:lang w:eastAsia="en-GB"/>
        </w:rPr>
      </w:pPr>
    </w:p>
    <w:p w:rsidR="00806A52" w:rsidRDefault="00806A52" w:rsidP="00806A52">
      <w:pPr>
        <w:pStyle w:val="Heading2"/>
        <w:rPr>
          <w:lang w:val="en-US"/>
        </w:rPr>
      </w:pPr>
      <w:bookmarkStart w:id="43" w:name="_Toc266534961"/>
      <w:r>
        <w:rPr>
          <w:lang w:val="en-US"/>
        </w:rPr>
        <w:t>Units of Measure</w:t>
      </w:r>
      <w:bookmarkEnd w:id="43"/>
    </w:p>
    <w:p w:rsidR="00806A52" w:rsidRDefault="00806A52" w:rsidP="00806A52">
      <w:pPr>
        <w:pStyle w:val="Heading3"/>
        <w:rPr>
          <w:lang w:val="en-US" w:eastAsia="en-GB"/>
        </w:rPr>
      </w:pPr>
      <w:bookmarkStart w:id="44" w:name="_Toc266534962"/>
      <w:r>
        <w:rPr>
          <w:lang w:val="en-US" w:eastAsia="en-GB"/>
        </w:rPr>
        <w:t>Systematic Design Patterns and Overloading for Unit Conversion</w:t>
      </w:r>
      <w:bookmarkEnd w:id="44"/>
    </w:p>
    <w:p w:rsidR="00806A52" w:rsidRDefault="00806A52" w:rsidP="00806A52">
      <w:pPr>
        <w:rPr>
          <w:lang w:val="en-US" w:eastAsia="en-GB"/>
        </w:rPr>
      </w:pPr>
      <w:r>
        <w:rPr>
          <w:lang w:val="en-US" w:eastAsia="en-GB"/>
        </w:rPr>
        <w:t>Here is a design suggestion on a systematic use of overloading for unit conversions:</w:t>
      </w:r>
    </w:p>
    <w:p w:rsidR="00806A52" w:rsidRPr="00F91F8B" w:rsidRDefault="00806A52" w:rsidP="00806A52">
      <w:pPr>
        <w:rPr>
          <w:i/>
        </w:rPr>
      </w:pPr>
      <w:r w:rsidRPr="00F91F8B">
        <w:rPr>
          <w:i/>
        </w:rPr>
        <w:t xml:space="preserve">Something type directed may well fit with F# (since we use statically resolved, type directed overloading for a bunch of things). </w:t>
      </w:r>
      <w:proofErr w:type="gramStart"/>
      <w:r w:rsidRPr="00F91F8B">
        <w:rPr>
          <w:i/>
        </w:rPr>
        <w:t>e.g</w:t>
      </w:r>
      <w:proofErr w:type="gramEnd"/>
      <w:r w:rsidRPr="00F91F8B">
        <w:rPr>
          <w:i/>
        </w:rPr>
        <w:t>. this looks pretty convincing (it doesn’t compile right now, though I think there’s no reason it can’t/shouldn’t)</w:t>
      </w:r>
    </w:p>
    <w:p w:rsidR="00806A52" w:rsidRPr="00F91F8B" w:rsidRDefault="00806A52" w:rsidP="00806A52">
      <w:pPr>
        <w:pStyle w:val="Code"/>
      </w:pPr>
      <w:r w:rsidRPr="00F91F8B">
        <w:t>[&lt;Measure&gt;]</w:t>
      </w:r>
    </w:p>
    <w:p w:rsidR="00806A52" w:rsidRPr="00F91F8B" w:rsidRDefault="00806A52" w:rsidP="00806A52">
      <w:pPr>
        <w:pStyle w:val="Code"/>
      </w:pPr>
      <w:proofErr w:type="gramStart"/>
      <w:r w:rsidRPr="00F91F8B">
        <w:t>type</w:t>
      </w:r>
      <w:proofErr w:type="gramEnd"/>
      <w:r w:rsidRPr="00F91F8B">
        <w:t xml:space="preserve"> kg =</w:t>
      </w:r>
    </w:p>
    <w:p w:rsidR="00806A52" w:rsidRPr="00F91F8B" w:rsidRDefault="00806A52" w:rsidP="00806A52">
      <w:pPr>
        <w:pStyle w:val="Code"/>
      </w:pPr>
      <w:r w:rsidRPr="00F91F8B">
        <w:t xml:space="preserve">    /// </w:t>
      </w:r>
      <w:proofErr w:type="gramStart"/>
      <w:r w:rsidRPr="00F91F8B">
        <w:t>This</w:t>
      </w:r>
      <w:proofErr w:type="gramEnd"/>
      <w:r w:rsidRPr="00F91F8B">
        <w:t xml:space="preserve"> gives the name of the standard SI unit</w:t>
      </w:r>
    </w:p>
    <w:p w:rsidR="00806A52" w:rsidRPr="00F91F8B" w:rsidRDefault="00806A52" w:rsidP="00806A52">
      <w:pPr>
        <w:pStyle w:val="Code"/>
      </w:pPr>
      <w:r w:rsidRPr="00F91F8B">
        <w:t xml:space="preserve">    </w:t>
      </w:r>
      <w:proofErr w:type="gramStart"/>
      <w:r w:rsidRPr="00F91F8B">
        <w:t>static</w:t>
      </w:r>
      <w:proofErr w:type="gramEnd"/>
      <w:r w:rsidRPr="00F91F8B">
        <w:t xml:space="preserve"> member SIKind = "Mass"</w:t>
      </w:r>
    </w:p>
    <w:p w:rsidR="00806A52" w:rsidRPr="00F91F8B" w:rsidRDefault="00806A52" w:rsidP="00806A52">
      <w:pPr>
        <w:pStyle w:val="Code"/>
      </w:pPr>
      <w:r w:rsidRPr="00F91F8B">
        <w:t xml:space="preserve">    /// </w:t>
      </w:r>
      <w:proofErr w:type="gramStart"/>
      <w:r w:rsidRPr="00F91F8B">
        <w:t>This</w:t>
      </w:r>
      <w:proofErr w:type="gramEnd"/>
      <w:r w:rsidRPr="00F91F8B">
        <w:t xml:space="preserve"> gives the scaling factor to the standard SI unit</w:t>
      </w:r>
    </w:p>
    <w:p w:rsidR="00806A52" w:rsidRPr="00F91F8B" w:rsidRDefault="00806A52" w:rsidP="00806A52">
      <w:pPr>
        <w:pStyle w:val="Code"/>
      </w:pPr>
      <w:r w:rsidRPr="00F91F8B">
        <w:t xml:space="preserve">    </w:t>
      </w:r>
      <w:proofErr w:type="gramStart"/>
      <w:r w:rsidRPr="00F91F8B">
        <w:t>static</w:t>
      </w:r>
      <w:proofErr w:type="gramEnd"/>
      <w:r w:rsidRPr="00F91F8B">
        <w:t xml:space="preserve"> member ScalingToSI = 1.0</w:t>
      </w:r>
    </w:p>
    <w:p w:rsidR="00806A52" w:rsidRPr="00F91F8B" w:rsidRDefault="00806A52" w:rsidP="00806A52">
      <w:pPr>
        <w:pStyle w:val="Code"/>
      </w:pPr>
    </w:p>
    <w:p w:rsidR="00806A52" w:rsidRPr="00F91F8B" w:rsidRDefault="00806A52" w:rsidP="00806A52">
      <w:pPr>
        <w:pStyle w:val="Code"/>
      </w:pPr>
      <w:r w:rsidRPr="00F91F8B">
        <w:t>[&lt;Measure&gt;]</w:t>
      </w:r>
    </w:p>
    <w:p w:rsidR="00806A52" w:rsidRPr="00F91F8B" w:rsidRDefault="00806A52" w:rsidP="00806A52">
      <w:pPr>
        <w:pStyle w:val="Code"/>
      </w:pPr>
      <w:proofErr w:type="gramStart"/>
      <w:r w:rsidRPr="00F91F8B">
        <w:t>type</w:t>
      </w:r>
      <w:proofErr w:type="gramEnd"/>
      <w:r w:rsidRPr="00F91F8B">
        <w:t xml:space="preserve"> g =</w:t>
      </w:r>
    </w:p>
    <w:p w:rsidR="00806A52" w:rsidRPr="00F91F8B" w:rsidRDefault="00806A52" w:rsidP="00806A52">
      <w:pPr>
        <w:pStyle w:val="Code"/>
      </w:pPr>
      <w:r w:rsidRPr="00F91F8B">
        <w:t xml:space="preserve">    /// </w:t>
      </w:r>
      <w:proofErr w:type="gramStart"/>
      <w:r w:rsidRPr="00F91F8B">
        <w:t>This</w:t>
      </w:r>
      <w:proofErr w:type="gramEnd"/>
      <w:r w:rsidRPr="00F91F8B">
        <w:t xml:space="preserve"> gives the name of the standard SI unit</w:t>
      </w:r>
    </w:p>
    <w:p w:rsidR="00806A52" w:rsidRPr="00F91F8B" w:rsidRDefault="00806A52" w:rsidP="00806A52">
      <w:pPr>
        <w:pStyle w:val="Code"/>
      </w:pPr>
      <w:r w:rsidRPr="00F91F8B">
        <w:t xml:space="preserve">    </w:t>
      </w:r>
      <w:proofErr w:type="gramStart"/>
      <w:r w:rsidRPr="00F91F8B">
        <w:t>static</w:t>
      </w:r>
      <w:proofErr w:type="gramEnd"/>
      <w:r w:rsidRPr="00F91F8B">
        <w:t xml:space="preserve"> member SIKind = "Mass"</w:t>
      </w:r>
    </w:p>
    <w:p w:rsidR="00806A52" w:rsidRPr="00F91F8B" w:rsidRDefault="00806A52" w:rsidP="00806A52">
      <w:pPr>
        <w:pStyle w:val="Code"/>
      </w:pPr>
      <w:r w:rsidRPr="00F91F8B">
        <w:t xml:space="preserve">    /// </w:t>
      </w:r>
      <w:proofErr w:type="gramStart"/>
      <w:r w:rsidRPr="00F91F8B">
        <w:t>This</w:t>
      </w:r>
      <w:proofErr w:type="gramEnd"/>
      <w:r w:rsidRPr="00F91F8B">
        <w:t xml:space="preserve"> gives the scaling factor to the standard SI unit</w:t>
      </w:r>
    </w:p>
    <w:p w:rsidR="00806A52" w:rsidRPr="00F91F8B" w:rsidRDefault="00806A52" w:rsidP="00806A52">
      <w:pPr>
        <w:pStyle w:val="Code"/>
      </w:pPr>
      <w:r w:rsidRPr="00F91F8B">
        <w:t xml:space="preserve">    </w:t>
      </w:r>
      <w:proofErr w:type="gramStart"/>
      <w:r w:rsidRPr="00F91F8B">
        <w:t>static</w:t>
      </w:r>
      <w:proofErr w:type="gramEnd"/>
      <w:r w:rsidRPr="00F91F8B">
        <w:t xml:space="preserve"> member ScalingToSI = 0.001</w:t>
      </w:r>
    </w:p>
    <w:p w:rsidR="00806A52" w:rsidRPr="00F91F8B" w:rsidRDefault="00806A52" w:rsidP="00806A52">
      <w:pPr>
        <w:pStyle w:val="Code"/>
      </w:pPr>
    </w:p>
    <w:p w:rsidR="00806A52" w:rsidRPr="00F91F8B" w:rsidRDefault="00806A52" w:rsidP="00806A52">
      <w:pPr>
        <w:pStyle w:val="Code"/>
      </w:pPr>
      <w:proofErr w:type="gramStart"/>
      <w:r w:rsidRPr="00F91F8B">
        <w:t>kind&lt;</w:t>
      </w:r>
      <w:proofErr w:type="gramEnd"/>
      <w:r w:rsidRPr="00F91F8B">
        <w:t>kg&gt;  // = "Mass"</w:t>
      </w:r>
    </w:p>
    <w:p w:rsidR="00806A52" w:rsidRPr="00F91F8B" w:rsidRDefault="00806A52" w:rsidP="00806A52">
      <w:pPr>
        <w:pStyle w:val="Code"/>
      </w:pPr>
      <w:proofErr w:type="gramStart"/>
      <w:r w:rsidRPr="00F91F8B">
        <w:t>kind&lt;</w:t>
      </w:r>
      <w:proofErr w:type="gramEnd"/>
      <w:r w:rsidRPr="00F91F8B">
        <w:t>g&gt;  // = "Mass"</w:t>
      </w:r>
    </w:p>
    <w:p w:rsidR="00806A52" w:rsidRPr="00F91F8B" w:rsidRDefault="00806A52" w:rsidP="00806A52">
      <w:pPr>
        <w:pStyle w:val="Code"/>
      </w:pPr>
    </w:p>
    <w:p w:rsidR="00806A52" w:rsidRPr="00F91F8B" w:rsidRDefault="00806A52" w:rsidP="00806A52">
      <w:pPr>
        <w:pStyle w:val="Code"/>
      </w:pPr>
      <w:proofErr w:type="gramStart"/>
      <w:r w:rsidRPr="00F91F8B">
        <w:t>let</w:t>
      </w:r>
      <w:proofErr w:type="gramEnd"/>
      <w:r w:rsidRPr="00F91F8B">
        <w:t xml:space="preserve"> x1 = 127.0&lt;kg&gt; |&gt; kg</w:t>
      </w:r>
    </w:p>
    <w:p w:rsidR="00806A52" w:rsidRPr="00F91F8B" w:rsidRDefault="00806A52" w:rsidP="00806A52">
      <w:pPr>
        <w:pStyle w:val="Code"/>
      </w:pPr>
      <w:proofErr w:type="gramStart"/>
      <w:r w:rsidRPr="00F91F8B">
        <w:lastRenderedPageBreak/>
        <w:t>let</w:t>
      </w:r>
      <w:proofErr w:type="gramEnd"/>
      <w:r w:rsidRPr="00F91F8B">
        <w:t xml:space="preserve"> x2 = 127.0&lt;g&gt; |&gt; kg</w:t>
      </w:r>
    </w:p>
    <w:p w:rsidR="00806A52" w:rsidRDefault="00806A52" w:rsidP="00806A52">
      <w:pPr>
        <w:rPr>
          <w:color w:val="1F497D"/>
        </w:rPr>
      </w:pPr>
      <w:r>
        <w:rPr>
          <w:color w:val="1F497D"/>
        </w:rPr>
        <w:t>The necessary overloads would be something very close to this:</w:t>
      </w:r>
    </w:p>
    <w:p w:rsidR="00806A52" w:rsidRPr="00F91F8B" w:rsidRDefault="00806A52" w:rsidP="00806A52">
      <w:pPr>
        <w:pStyle w:val="Code"/>
      </w:pPr>
      <w:proofErr w:type="gramStart"/>
      <w:r w:rsidRPr="00F91F8B">
        <w:t>let</w:t>
      </w:r>
      <w:proofErr w:type="gramEnd"/>
      <w:r w:rsidRPr="00F91F8B">
        <w:t xml:space="preserve"> inline kind&lt; [&lt;Measure&gt;] ^u when ^u : (static member SIKind : string) &gt; = </w:t>
      </w:r>
    </w:p>
    <w:p w:rsidR="00806A52" w:rsidRPr="00F91F8B" w:rsidRDefault="00806A52" w:rsidP="00806A52">
      <w:pPr>
        <w:pStyle w:val="Code"/>
      </w:pPr>
      <w:r w:rsidRPr="00F91F8B">
        <w:t>    (^</w:t>
      </w:r>
      <w:proofErr w:type="gramStart"/>
      <w:r w:rsidRPr="00F91F8B">
        <w:t>u :</w:t>
      </w:r>
      <w:proofErr w:type="gramEnd"/>
      <w:r w:rsidRPr="00F91F8B">
        <w:t xml:space="preserve"> (static member SIKind : string) ())</w:t>
      </w:r>
    </w:p>
    <w:p w:rsidR="00806A52" w:rsidRPr="00F91F8B" w:rsidRDefault="00806A52" w:rsidP="00806A52">
      <w:pPr>
        <w:pStyle w:val="Code"/>
      </w:pPr>
    </w:p>
    <w:p w:rsidR="00806A52" w:rsidRPr="00F91F8B" w:rsidRDefault="00806A52" w:rsidP="00806A52">
      <w:pPr>
        <w:pStyle w:val="Code"/>
      </w:pPr>
      <w:proofErr w:type="gramStart"/>
      <w:r w:rsidRPr="00F91F8B">
        <w:t>let</w:t>
      </w:r>
      <w:proofErr w:type="gramEnd"/>
      <w:r w:rsidRPr="00F91F8B">
        <w:t xml:space="preserve"> inline kg (x:float&lt; (^u) &gt;) = </w:t>
      </w:r>
    </w:p>
    <w:p w:rsidR="00806A52" w:rsidRPr="00F91F8B" w:rsidRDefault="00806A52" w:rsidP="00806A52">
      <w:pPr>
        <w:pStyle w:val="Code"/>
      </w:pPr>
      <w:r w:rsidRPr="00F91F8B">
        <w:t>    (^</w:t>
      </w:r>
      <w:proofErr w:type="gramStart"/>
      <w:r w:rsidRPr="00F91F8B">
        <w:t>u :</w:t>
      </w:r>
      <w:proofErr w:type="gramEnd"/>
      <w:r w:rsidRPr="00F91F8B">
        <w:t xml:space="preserve"> (static member ScalingToSI : float) (x))</w:t>
      </w:r>
    </w:p>
    <w:p w:rsidR="00806A52" w:rsidRDefault="00806A52" w:rsidP="00806A52">
      <w:pPr>
        <w:autoSpaceDE w:val="0"/>
        <w:autoSpaceDN w:val="0"/>
        <w:ind w:left="1440"/>
        <w:rPr>
          <w:rFonts w:ascii="Courier New" w:hAnsi="Courier New" w:cs="Courier New"/>
          <w:szCs w:val="20"/>
        </w:rPr>
      </w:pPr>
    </w:p>
    <w:p w:rsidR="00806A52" w:rsidRDefault="00806A52" w:rsidP="00806A52">
      <w:pPr>
        <w:rPr>
          <w:color w:val="1F497D"/>
        </w:rPr>
      </w:pPr>
      <w:r>
        <w:rPr>
          <w:color w:val="1F497D"/>
        </w:rPr>
        <w:t>Andrew replied:</w:t>
      </w:r>
    </w:p>
    <w:p w:rsidR="00806A52" w:rsidRPr="006B4B2F" w:rsidRDefault="00806A52" w:rsidP="00806A52">
      <w:pPr>
        <w:ind w:left="720"/>
        <w:rPr>
          <w:i/>
          <w:color w:val="1F497D"/>
        </w:rPr>
      </w:pPr>
      <w:r w:rsidRPr="006B4B2F">
        <w:rPr>
          <w:i/>
          <w:color w:val="1F497D"/>
        </w:rPr>
        <w:t xml:space="preserve">Neat! But now I want to convert from a density in float&lt;g/cm^3&gt; to float&lt;kg/m^3&gt; (assuming base conversions g to kg and cm to m).   </w:t>
      </w:r>
    </w:p>
    <w:p w:rsidR="00806A52" w:rsidRDefault="00806A52" w:rsidP="00806A52">
      <w:pPr>
        <w:rPr>
          <w:color w:val="1F497D"/>
        </w:rPr>
      </w:pPr>
      <w:r>
        <w:rPr>
          <w:color w:val="1F497D"/>
        </w:rPr>
        <w:t xml:space="preserve">Don replied: I think this would work </w:t>
      </w:r>
    </w:p>
    <w:p w:rsidR="00806A52" w:rsidRDefault="00806A52" w:rsidP="00806A52">
      <w:pPr>
        <w:pStyle w:val="Code"/>
      </w:pPr>
      <w:proofErr w:type="gramStart"/>
      <w:r w:rsidRPr="006B4B2F">
        <w:t>let</w:t>
      </w:r>
      <w:proofErr w:type="gramEnd"/>
      <w:r>
        <w:t xml:space="preserve"> </w:t>
      </w:r>
      <w:r w:rsidRPr="006B4B2F">
        <w:t>inline</w:t>
      </w:r>
      <w:r>
        <w:t xml:space="preserve"> massToSI (x:float&lt; (^u) &gt;) = </w:t>
      </w:r>
    </w:p>
    <w:p w:rsidR="00806A52" w:rsidRDefault="00806A52" w:rsidP="00806A52">
      <w:pPr>
        <w:pStyle w:val="Code"/>
      </w:pPr>
      <w:r>
        <w:t xml:space="preserve">    </w:t>
      </w:r>
      <w:proofErr w:type="gramStart"/>
      <w:r>
        <w:t>float</w:t>
      </w:r>
      <w:proofErr w:type="gramEnd"/>
      <w:r>
        <w:t xml:space="preserve"> x * (^u : (</w:t>
      </w:r>
      <w:r w:rsidRPr="006B4B2F">
        <w:t>static</w:t>
      </w:r>
      <w:r>
        <w:t xml:space="preserve"> </w:t>
      </w:r>
      <w:r w:rsidRPr="006B4B2F">
        <w:t>member</w:t>
      </w:r>
      <w:r>
        <w:t xml:space="preserve"> MassToSI : float) (x))</w:t>
      </w:r>
    </w:p>
    <w:p w:rsidR="00806A52" w:rsidRDefault="00806A52" w:rsidP="00806A52">
      <w:pPr>
        <w:pStyle w:val="Code"/>
      </w:pPr>
    </w:p>
    <w:p w:rsidR="00806A52" w:rsidRDefault="00806A52" w:rsidP="00806A52">
      <w:pPr>
        <w:pStyle w:val="Code"/>
      </w:pPr>
      <w:proofErr w:type="gramStart"/>
      <w:r w:rsidRPr="006B4B2F">
        <w:t>let</w:t>
      </w:r>
      <w:proofErr w:type="gramEnd"/>
      <w:r>
        <w:t xml:space="preserve"> </w:t>
      </w:r>
      <w:r w:rsidRPr="006B4B2F">
        <w:t>inline</w:t>
      </w:r>
      <w:r>
        <w:t xml:space="preserve"> distanceToSI (x:float&lt; (^u) &gt;) = </w:t>
      </w:r>
    </w:p>
    <w:p w:rsidR="00806A52" w:rsidRDefault="00806A52" w:rsidP="00806A52">
      <w:pPr>
        <w:pStyle w:val="Code"/>
      </w:pPr>
      <w:r>
        <w:t xml:space="preserve">    </w:t>
      </w:r>
      <w:proofErr w:type="gramStart"/>
      <w:r>
        <w:t>float</w:t>
      </w:r>
      <w:proofErr w:type="gramEnd"/>
      <w:r>
        <w:t xml:space="preserve"> x * (^u : (</w:t>
      </w:r>
      <w:r w:rsidRPr="006B4B2F">
        <w:t>static</w:t>
      </w:r>
      <w:r>
        <w:t xml:space="preserve"> </w:t>
      </w:r>
      <w:r w:rsidRPr="006B4B2F">
        <w:t>member</w:t>
      </w:r>
      <w:r>
        <w:t xml:space="preserve"> DistanceToSI : float) (x))</w:t>
      </w:r>
    </w:p>
    <w:p w:rsidR="00806A52" w:rsidRDefault="00806A52" w:rsidP="00806A52">
      <w:pPr>
        <w:pStyle w:val="Code"/>
      </w:pPr>
    </w:p>
    <w:p w:rsidR="00806A52" w:rsidRDefault="00806A52" w:rsidP="00806A52">
      <w:pPr>
        <w:pStyle w:val="Code"/>
      </w:pPr>
      <w:proofErr w:type="gramStart"/>
      <w:r w:rsidRPr="006B4B2F">
        <w:t>let</w:t>
      </w:r>
      <w:proofErr w:type="gramEnd"/>
      <w:r>
        <w:t xml:space="preserve"> </w:t>
      </w:r>
      <w:r w:rsidRPr="006B4B2F">
        <w:t>inline</w:t>
      </w:r>
      <w:r>
        <w:t xml:space="preserve"> densityToSI (x:float&lt; ^mass / ^dist ^3 &gt;) = </w:t>
      </w:r>
    </w:p>
    <w:p w:rsidR="006343BB" w:rsidRDefault="00806A52">
      <w:pPr>
        <w:pStyle w:val="Code"/>
      </w:pPr>
      <w:r>
        <w:t xml:space="preserve">    </w:t>
      </w:r>
      <w:proofErr w:type="gramStart"/>
      <w:r>
        <w:t>float</w:t>
      </w:r>
      <w:proofErr w:type="gramEnd"/>
      <w:r>
        <w:t xml:space="preserve"> x * massToSI 1.0 / cube (distanceToSI 1.0)</w:t>
      </w:r>
    </w:p>
    <w:p w:rsidR="006343BB" w:rsidRDefault="002C520D">
      <w:pPr>
        <w:pStyle w:val="Heading2"/>
      </w:pPr>
      <w:bookmarkStart w:id="45" w:name="_Toc266534963"/>
      <w:r>
        <w:t>Scripting</w:t>
      </w:r>
      <w:bookmarkEnd w:id="45"/>
    </w:p>
    <w:p w:rsidR="002C520D" w:rsidRDefault="002C520D">
      <w:pPr>
        <w:rPr>
          <w:lang w:eastAsia="en-GB"/>
        </w:rPr>
      </w:pPr>
      <w:r>
        <w:rPr>
          <w:lang w:eastAsia="en-GB"/>
        </w:rPr>
        <w:t>The design of scripts in F# 2.0 led to many interesting design discussions.</w:t>
      </w:r>
    </w:p>
    <w:p w:rsidR="006343BB" w:rsidRDefault="002C520D">
      <w:pPr>
        <w:pStyle w:val="Heading3"/>
        <w:rPr>
          <w:lang w:eastAsia="en-GB"/>
        </w:rPr>
      </w:pPr>
      <w:bookmarkStart w:id="46" w:name="_Toc266534964"/>
      <w:r>
        <w:rPr>
          <w:lang w:eastAsia="en-GB"/>
        </w:rPr>
        <w:t>Should Scripts be “Source Code Assemblies”?</w:t>
      </w:r>
      <w:bookmarkEnd w:id="46"/>
    </w:p>
    <w:p w:rsidR="002C520D" w:rsidRPr="00D2208A" w:rsidRDefault="008F308C" w:rsidP="002C520D">
      <w:r w:rsidRPr="008F308C">
        <w:t xml:space="preserve">Some design team members (e.g. Don) felt strongly that scripts should be “source code assemblies”, e.g. </w:t>
      </w:r>
      <w:proofErr w:type="gramStart"/>
      <w:r w:rsidRPr="008F308C">
        <w:t>Could</w:t>
      </w:r>
      <w:proofErr w:type="gramEnd"/>
      <w:r w:rsidRPr="008F308C">
        <w:t xml:space="preserve"> a script be strong-named-and-signed using identical identity logic to a .NET assembly?</w:t>
      </w:r>
    </w:p>
    <w:p w:rsidR="006343BB" w:rsidRDefault="008F308C">
      <w:r w:rsidRPr="008F308C">
        <w:t>Script reference:</w:t>
      </w:r>
    </w:p>
    <w:p w:rsidR="006343BB" w:rsidRDefault="002C520D">
      <w:pPr>
        <w:ind w:firstLine="720"/>
        <w:rPr>
          <w:lang w:val="en-US"/>
        </w:rPr>
      </w:pPr>
      <w:r>
        <w:rPr>
          <w:lang w:val="en-US"/>
        </w:rPr>
        <w:t xml:space="preserve">#load @"http://code.msdn.microsoft.com/FinancialFunctions.fsx, </w:t>
      </w:r>
      <w:r>
        <w:rPr>
          <w:b/>
          <w:bCs/>
          <w:lang w:val="en-US"/>
        </w:rPr>
        <w:t>PublicKey=</w:t>
      </w:r>
      <w:r>
        <w:rPr>
          <w:rFonts w:ascii="Consolas" w:hAnsi="Consolas" w:cs="Consolas"/>
          <w:b/>
          <w:bCs/>
          <w:sz w:val="19"/>
          <w:szCs w:val="19"/>
          <w:lang w:val="en-US"/>
        </w:rPr>
        <w:t>A06AC49443C035A9…"</w:t>
      </w:r>
    </w:p>
    <w:p w:rsidR="002C520D" w:rsidRPr="00D2208A" w:rsidRDefault="008F308C">
      <w:r w:rsidRPr="008F308C">
        <w:t>The script:</w:t>
      </w:r>
    </w:p>
    <w:p w:rsidR="006343BB" w:rsidRDefault="00D2208A">
      <w:pPr>
        <w:ind w:firstLine="720"/>
        <w:rPr>
          <w:lang w:val="en-US"/>
        </w:rPr>
      </w:pPr>
      <w:r>
        <w:rPr>
          <w:lang w:val="en-US"/>
        </w:rPr>
        <w:t>#strongname "</w:t>
      </w:r>
      <w:r w:rsidR="002C520D">
        <w:rPr>
          <w:lang w:val="en-US"/>
        </w:rPr>
        <w:t>&lt;some-embedded-bytes&gt;"</w:t>
      </w:r>
    </w:p>
    <w:p w:rsidR="002C520D" w:rsidRPr="00D2208A" w:rsidRDefault="008F308C" w:rsidP="002C520D">
      <w:r w:rsidRPr="008F308C">
        <w:t>Where some build or web-delivery process embeds the bytes into the script on Luca's side? If he wanted to delay-sign he could use something like this:</w:t>
      </w:r>
    </w:p>
    <w:p w:rsidR="006343BB" w:rsidRDefault="00D2208A">
      <w:pPr>
        <w:ind w:firstLine="720"/>
        <w:rPr>
          <w:lang w:val="en-US"/>
        </w:rPr>
      </w:pPr>
      <w:r>
        <w:rPr>
          <w:lang w:val="en-US"/>
        </w:rPr>
        <w:t>#delaysign "</w:t>
      </w:r>
      <w:r w:rsidR="002C520D">
        <w:rPr>
          <w:lang w:val="en-US"/>
        </w:rPr>
        <w:t>&lt;some-embedded-bytes&gt;"</w:t>
      </w:r>
    </w:p>
    <w:p w:rsidR="002C520D" w:rsidRPr="00D2208A" w:rsidRDefault="008F308C" w:rsidP="002C520D">
      <w:r w:rsidRPr="008F308C">
        <w:t>For the version, you would then have the usual .NET choice of embedding the version in the name or not, i.e. in this case the assembly name would be "FinancialFunctions":</w:t>
      </w:r>
    </w:p>
    <w:p w:rsidR="006343BB" w:rsidRDefault="008F308C">
      <w:pPr>
        <w:pStyle w:val="Code"/>
        <w:rPr>
          <w:sz w:val="14"/>
        </w:rPr>
      </w:pPr>
      <w:r w:rsidRPr="008F308C">
        <w:rPr>
          <w:sz w:val="14"/>
        </w:rPr>
        <w:t>#load @"</w:t>
      </w:r>
      <w:hyperlink r:id="rId24" w:history="1">
        <w:r w:rsidRPr="008F308C">
          <w:rPr>
            <w:rStyle w:val="Hyperlink"/>
            <w:color w:val="auto"/>
            <w:sz w:val="14"/>
            <w:u w:val="none"/>
          </w:rPr>
          <w:t>http://code.msdn.microsoft.com/FinancialFunctions.fsx@PublicKey=</w:t>
        </w:r>
        <w:r w:rsidRPr="008F308C">
          <w:rPr>
            <w:rStyle w:val="Hyperlink"/>
            <w:color w:val="auto"/>
            <w:sz w:val="14"/>
            <w:szCs w:val="19"/>
            <w:u w:val="none"/>
          </w:rPr>
          <w:t>A06AC49443C035A9, Version=1.0.0.0</w:t>
        </w:r>
      </w:hyperlink>
      <w:r w:rsidRPr="008F308C">
        <w:rPr>
          <w:sz w:val="14"/>
          <w:szCs w:val="19"/>
        </w:rPr>
        <w:t>"</w:t>
      </w:r>
    </w:p>
    <w:p w:rsidR="002C520D" w:rsidRPr="00D2208A" w:rsidRDefault="008F308C">
      <w:r w:rsidRPr="008F308C">
        <w:t>And in this case it would be"FinancialFunctions-v2"</w:t>
      </w:r>
    </w:p>
    <w:p w:rsidR="00D2208A" w:rsidRPr="00D2208A" w:rsidRDefault="00D2208A" w:rsidP="00D2208A">
      <w:pPr>
        <w:pStyle w:val="Code"/>
        <w:rPr>
          <w:sz w:val="14"/>
        </w:rPr>
      </w:pPr>
      <w:r w:rsidRPr="00D2208A">
        <w:rPr>
          <w:sz w:val="14"/>
        </w:rPr>
        <w:t>#load @"</w:t>
      </w:r>
      <w:hyperlink r:id="rId25" w:history="1">
        <w:r w:rsidRPr="00D2208A">
          <w:rPr>
            <w:rStyle w:val="Hyperlink"/>
            <w:color w:val="auto"/>
            <w:sz w:val="14"/>
            <w:u w:val="none"/>
          </w:rPr>
          <w:t>http://code.msdn.microsoft.com/FinancialFunctions.fsx@PublicKey=</w:t>
        </w:r>
        <w:r w:rsidRPr="00D2208A">
          <w:rPr>
            <w:rStyle w:val="Hyperlink"/>
            <w:color w:val="auto"/>
            <w:sz w:val="14"/>
            <w:szCs w:val="19"/>
            <w:u w:val="none"/>
          </w:rPr>
          <w:t>A06AC49443C035A9</w:t>
        </w:r>
        <w:r>
          <w:rPr>
            <w:rStyle w:val="Hyperlink"/>
            <w:color w:val="auto"/>
            <w:sz w:val="14"/>
            <w:szCs w:val="19"/>
            <w:u w:val="none"/>
          </w:rPr>
          <w:t>, Version=2</w:t>
        </w:r>
        <w:r w:rsidRPr="00D2208A">
          <w:rPr>
            <w:rStyle w:val="Hyperlink"/>
            <w:color w:val="auto"/>
            <w:sz w:val="14"/>
            <w:szCs w:val="19"/>
            <w:u w:val="none"/>
          </w:rPr>
          <w:t>.0.0.0</w:t>
        </w:r>
      </w:hyperlink>
      <w:r w:rsidRPr="00D2208A">
        <w:rPr>
          <w:sz w:val="14"/>
          <w:szCs w:val="19"/>
        </w:rPr>
        <w:t>"</w:t>
      </w:r>
    </w:p>
    <w:p w:rsidR="006343BB" w:rsidRDefault="00D2208A">
      <w:pPr>
        <w:pStyle w:val="Heading2"/>
      </w:pPr>
      <w:bookmarkStart w:id="47" w:name="_Toc266534965"/>
      <w:r>
        <w:lastRenderedPageBreak/>
        <w:t>F# Interactive</w:t>
      </w:r>
      <w:bookmarkEnd w:id="47"/>
    </w:p>
    <w:p w:rsidR="00CC305E" w:rsidRDefault="00CC305E">
      <w:pPr>
        <w:pStyle w:val="Heading3"/>
        <w:rPr>
          <w:lang w:eastAsia="en-GB"/>
        </w:rPr>
      </w:pPr>
      <w:bookmarkStart w:id="48" w:name="_Toc266534966"/>
      <w:r>
        <w:rPr>
          <w:lang w:eastAsia="en-GB"/>
        </w:rPr>
        <w:t>F# Interactive and AssemblyResolve Event</w:t>
      </w:r>
    </w:p>
    <w:p w:rsidR="00CC305E" w:rsidRDefault="00CC305E" w:rsidP="00CC305E">
      <w:pPr>
        <w:rPr>
          <w:lang w:eastAsia="en-GB"/>
        </w:rPr>
      </w:pPr>
    </w:p>
    <w:p w:rsidR="00CC305E" w:rsidRDefault="00CC305E" w:rsidP="00CC305E">
      <w:pPr>
        <w:rPr>
          <w:lang w:eastAsia="en-GB"/>
        </w:rPr>
      </w:pPr>
      <w:r>
        <w:rPr>
          <w:lang w:eastAsia="en-GB"/>
        </w:rPr>
        <w:t xml:space="preserve">FSI.EXE changes the behaviour of AssemblyResolve </w:t>
      </w:r>
      <w:proofErr w:type="gramStart"/>
      <w:r>
        <w:rPr>
          <w:lang w:eastAsia="en-GB"/>
        </w:rPr>
        <w:t>event,</w:t>
      </w:r>
      <w:proofErr w:type="gramEnd"/>
      <w:r>
        <w:rPr>
          <w:lang w:eastAsia="en-GB"/>
        </w:rPr>
        <w:t xml:space="preserve"> and in particular on an assembly load failure it </w:t>
      </w:r>
    </w:p>
    <w:p w:rsidR="00CC305E" w:rsidRDefault="00CC305E" w:rsidP="00CC305E">
      <w:pPr>
        <w:pStyle w:val="ListParagraph"/>
        <w:numPr>
          <w:ilvl w:val="0"/>
          <w:numId w:val="82"/>
        </w:numPr>
        <w:rPr>
          <w:lang w:eastAsia="en-GB"/>
        </w:rPr>
      </w:pPr>
      <w:r>
        <w:rPr>
          <w:lang w:eastAsia="en-GB"/>
        </w:rPr>
        <w:t>prints an exception message</w:t>
      </w:r>
    </w:p>
    <w:p w:rsidR="00CC305E" w:rsidRDefault="00CC305E" w:rsidP="00CC305E">
      <w:pPr>
        <w:pStyle w:val="ListParagraph"/>
        <w:numPr>
          <w:ilvl w:val="0"/>
          <w:numId w:val="82"/>
        </w:numPr>
        <w:rPr>
          <w:lang w:eastAsia="en-GB"/>
        </w:rPr>
      </w:pPr>
      <w:r>
        <w:rPr>
          <w:lang w:eastAsia="en-GB"/>
        </w:rPr>
        <w:t>throws a different exception which can’t be caught (except by a generic exception handler)</w:t>
      </w:r>
    </w:p>
    <w:p w:rsidR="00CC305E" w:rsidRDefault="00CC305E" w:rsidP="00CC305E">
      <w:pPr>
        <w:rPr>
          <w:lang w:eastAsia="en-GB"/>
        </w:rPr>
      </w:pPr>
      <w:r>
        <w:rPr>
          <w:lang w:eastAsia="en-GB"/>
        </w:rPr>
        <w:t>This is because fsi.exe adds to the AssemblyResolve event handler. This is to support #r on paths, e.g.</w:t>
      </w:r>
    </w:p>
    <w:p w:rsidR="00CC305E" w:rsidRDefault="00CC305E" w:rsidP="00CC305E">
      <w:pPr>
        <w:rPr>
          <w:lang w:eastAsia="en-GB"/>
        </w:rPr>
      </w:pPr>
      <w:r>
        <w:rPr>
          <w:lang w:eastAsia="en-GB"/>
        </w:rPr>
        <w:t xml:space="preserve">                #r @"c:\foo\bar.dll”</w:t>
      </w:r>
    </w:p>
    <w:p w:rsidR="00CC305E" w:rsidRDefault="00CC305E" w:rsidP="00CC305E">
      <w:pPr>
        <w:rPr>
          <w:lang w:eastAsia="en-GB"/>
        </w:rPr>
      </w:pPr>
      <w:r>
        <w:rPr>
          <w:lang w:eastAsia="en-GB"/>
        </w:rPr>
        <w:t>Fsi.exe also adds a resolve handler at the end of the chain of assembly handlers that reports a good error message when an assembly load fails (a common case in fsi.exe when the assembly reference set is incomplete or reference paths have not been set up correctly). This means catching assembly load failures won’t work very well, because an error will already have been shown.</w:t>
      </w:r>
    </w:p>
    <w:p w:rsidR="006343BB" w:rsidRDefault="00D2208A">
      <w:pPr>
        <w:pStyle w:val="Heading3"/>
        <w:rPr>
          <w:lang w:eastAsia="en-GB"/>
        </w:rPr>
      </w:pPr>
      <w:r>
        <w:rPr>
          <w:lang w:eastAsia="en-GB"/>
        </w:rPr>
        <w:t>Known Limitation: F# Interactive &amp; IIS/WCF</w:t>
      </w:r>
      <w:bookmarkEnd w:id="48"/>
    </w:p>
    <w:p w:rsidR="00D2208A" w:rsidRPr="00D2208A" w:rsidRDefault="00D2208A" w:rsidP="00D2208A">
      <w:pPr>
        <w:rPr>
          <w:lang w:eastAsia="en-GB"/>
        </w:rPr>
      </w:pPr>
      <w:r>
        <w:rPr>
          <w:lang w:eastAsia="en-GB"/>
        </w:rPr>
        <w:t xml:space="preserve">There are some interesting and important scenarios where F# Interactive can’t be used in F# 2.0. </w:t>
      </w:r>
      <w:r>
        <w:t xml:space="preserve">For example, consider </w:t>
      </w:r>
      <w:r w:rsidR="008F308C" w:rsidRPr="008F308C">
        <w:t>playing around randomly with WCF types and methods from FSI. This code:</w:t>
      </w:r>
    </w:p>
    <w:p w:rsidR="006343BB" w:rsidRDefault="008F308C">
      <w:pPr>
        <w:pStyle w:val="Code"/>
      </w:pPr>
      <w:r w:rsidRPr="008F308C">
        <w:t>#r @"System.ServiceModel.dll"</w:t>
      </w:r>
    </w:p>
    <w:p w:rsidR="006343BB" w:rsidRDefault="008F308C">
      <w:pPr>
        <w:pStyle w:val="Code"/>
      </w:pPr>
      <w:proofErr w:type="gramStart"/>
      <w:r w:rsidRPr="008F308C">
        <w:t>let</w:t>
      </w:r>
      <w:proofErr w:type="gramEnd"/>
      <w:r w:rsidRPr="008F308C">
        <w:t xml:space="preserve"> factory1 = System.ServiceModel.Activation.ServiceHostFactory()</w:t>
      </w:r>
    </w:p>
    <w:p w:rsidR="006343BB" w:rsidRDefault="008F308C">
      <w:pPr>
        <w:pStyle w:val="Code"/>
      </w:pPr>
      <w:proofErr w:type="gramStart"/>
      <w:r w:rsidRPr="008F308C">
        <w:t>let</w:t>
      </w:r>
      <w:proofErr w:type="gramEnd"/>
      <w:r w:rsidRPr="008F308C">
        <w:t xml:space="preserve"> service1 = factory1.CreateServiceHost("", [| System.Uri "</w:t>
      </w:r>
      <w:hyperlink r:id="rId26" w:history="1">
        <w:r w:rsidRPr="008F308C">
          <w:rPr>
            <w:rStyle w:val="Hyperlink"/>
            <w:color w:val="auto"/>
            <w:u w:val="none"/>
          </w:rPr>
          <w:t>http://foo</w:t>
        </w:r>
      </w:hyperlink>
      <w:r w:rsidRPr="008F308C">
        <w:t>" |])</w:t>
      </w:r>
    </w:p>
    <w:p w:rsidR="006343BB" w:rsidRDefault="008F308C">
      <w:proofErr w:type="gramStart"/>
      <w:r w:rsidRPr="008F308C">
        <w:t>gives</w:t>
      </w:r>
      <w:proofErr w:type="gramEnd"/>
      <w:r w:rsidRPr="008F308C">
        <w:t>:</w:t>
      </w:r>
    </w:p>
    <w:p w:rsidR="006343BB" w:rsidRDefault="00D2208A">
      <w:pPr>
        <w:pStyle w:val="Code"/>
      </w:pPr>
      <w:r>
        <w:t>System.InvalidOperationException: 'ServiceHostFactory.CreateServiceHost' cannot be invoked within the current hosting environment. This API requires that the calling application be hosted in IIS or WAS.</w:t>
      </w:r>
    </w:p>
    <w:p w:rsidR="006343BB" w:rsidRDefault="008F308C">
      <w:r w:rsidRPr="008F308C">
        <w:t>Which immediately raises the question “can I run my instance of FSI.EXE as if it is hosted in IIS”?</w:t>
      </w:r>
      <w:r w:rsidR="00D2208A">
        <w:t xml:space="preserve"> </w:t>
      </w:r>
      <w:r w:rsidRPr="008F308C">
        <w:t>Likewise this:</w:t>
      </w:r>
    </w:p>
    <w:p w:rsidR="006343BB" w:rsidRDefault="008F308C">
      <w:pPr>
        <w:pStyle w:val="Code"/>
      </w:pPr>
      <w:proofErr w:type="gramStart"/>
      <w:r w:rsidRPr="008F308C">
        <w:t>let</w:t>
      </w:r>
      <w:proofErr w:type="gramEnd"/>
      <w:r w:rsidRPr="008F308C">
        <w:t xml:space="preserve"> factory2 = System.ServiceModel.Activation.WebScriptServiceHostFactory()    </w:t>
      </w:r>
    </w:p>
    <w:p w:rsidR="006343BB" w:rsidRDefault="008F308C">
      <w:pPr>
        <w:pStyle w:val="Code"/>
      </w:pPr>
      <w:proofErr w:type="gramStart"/>
      <w:r w:rsidRPr="008F308C">
        <w:t>let</w:t>
      </w:r>
      <w:proofErr w:type="gramEnd"/>
      <w:r w:rsidRPr="008F308C">
        <w:t xml:space="preserve"> service2 = factory2.CreateServiceHost("", [| System.Uri "</w:t>
      </w:r>
      <w:hyperlink r:id="rId27" w:history="1">
        <w:r w:rsidRPr="008F308C">
          <w:rPr>
            <w:rStyle w:val="Hyperlink"/>
            <w:color w:val="auto"/>
            <w:u w:val="none"/>
          </w:rPr>
          <w:t>http://foo</w:t>
        </w:r>
      </w:hyperlink>
      <w:r w:rsidRPr="008F308C">
        <w:t>" |])</w:t>
      </w:r>
    </w:p>
    <w:p w:rsidR="006343BB" w:rsidRDefault="008F308C">
      <w:proofErr w:type="gramStart"/>
      <w:r w:rsidRPr="008F308C">
        <w:t>gave</w:t>
      </w:r>
      <w:proofErr w:type="gramEnd"/>
      <w:r w:rsidRPr="008F308C">
        <w:t xml:space="preserve"> the same error.</w:t>
      </w:r>
    </w:p>
    <w:p w:rsidR="006343BB" w:rsidRDefault="00D2208A">
      <w:pPr>
        <w:pStyle w:val="Heading3"/>
      </w:pPr>
      <w:bookmarkStart w:id="49" w:name="_Toc266534967"/>
      <w:r>
        <w:t>Known Limitation: F# Interactive &amp; Mobile Code</w:t>
      </w:r>
      <w:bookmarkEnd w:id="49"/>
    </w:p>
    <w:p w:rsidR="00D2208A" w:rsidRDefault="00D2208A" w:rsidP="00D2208A">
      <w:r>
        <w:t xml:space="preserve">It is not possible to use interactively compiled code in other application domains or processes. For example, I was playing around with creating “remote” agents in other application domains, and </w:t>
      </w:r>
      <w:r>
        <w:rPr>
          <w:highlight w:val="yellow"/>
        </w:rPr>
        <w:t>this bit</w:t>
      </w:r>
      <w:r>
        <w:t xml:space="preserve"> fails, because the F# dynamic assembly is created in one particular app domain and is not saved to disk as a DLL.  </w:t>
      </w:r>
    </w:p>
    <w:p w:rsidR="006343BB" w:rsidRDefault="00D2208A">
      <w:r>
        <w:t xml:space="preserve">One possible direction would be to </w:t>
      </w:r>
      <w:proofErr w:type="gramStart"/>
      <w:r>
        <w:t>support a #</w:t>
      </w:r>
      <w:proofErr w:type="gramEnd"/>
      <w:r>
        <w:t xml:space="preserve">save FSI directive here. This would save the current DLL being generated and start a new dynamic DLL. The current DLL (and any past, saved DLLs) could then, I think, be used from other app domains, and serialized and sent across the wire to other processes or a cluster.  Fixing this sort of thing could potentially be part of a V1.1/V2.0 focus on applied distributed computing with F#. </w:t>
      </w:r>
    </w:p>
    <w:p w:rsidR="006343BB" w:rsidRDefault="008F308C">
      <w:pPr>
        <w:pStyle w:val="Code"/>
      </w:pPr>
      <w:proofErr w:type="gramStart"/>
      <w:r w:rsidRPr="008F308C">
        <w:t>type</w:t>
      </w:r>
      <w:proofErr w:type="gramEnd"/>
      <w:r w:rsidRPr="008F308C">
        <w:t xml:space="preserve"> Agent() = </w:t>
      </w:r>
    </w:p>
    <w:p w:rsidR="006343BB" w:rsidRDefault="008F308C">
      <w:pPr>
        <w:pStyle w:val="Code"/>
      </w:pPr>
      <w:r w:rsidRPr="008F308C">
        <w:t xml:space="preserve">    </w:t>
      </w:r>
      <w:proofErr w:type="gramStart"/>
      <w:r w:rsidRPr="008F308C">
        <w:t>inherit</w:t>
      </w:r>
      <w:proofErr w:type="gramEnd"/>
      <w:r w:rsidRPr="008F308C">
        <w:t xml:space="preserve"> System.MarshalByRefObject()</w:t>
      </w:r>
    </w:p>
    <w:p w:rsidR="006343BB" w:rsidRDefault="008F308C">
      <w:pPr>
        <w:pStyle w:val="Code"/>
      </w:pPr>
      <w:r w:rsidRPr="008F308C">
        <w:lastRenderedPageBreak/>
        <w:t xml:space="preserve">    </w:t>
      </w:r>
      <w:proofErr w:type="gramStart"/>
      <w:r w:rsidRPr="008F308C">
        <w:t>let</w:t>
      </w:r>
      <w:proofErr w:type="gramEnd"/>
      <w:r w:rsidRPr="008F308C">
        <w:t xml:space="preserve"> mbox = new MailboxProcessor&lt;_&gt;(fun mbox -&gt; </w:t>
      </w:r>
    </w:p>
    <w:p w:rsidR="006343BB" w:rsidRDefault="008F308C">
      <w:pPr>
        <w:pStyle w:val="Code"/>
      </w:pPr>
      <w:r w:rsidRPr="008F308C">
        <w:t xml:space="preserve">        </w:t>
      </w:r>
      <w:proofErr w:type="gramStart"/>
      <w:r w:rsidRPr="008F308C">
        <w:t>let</w:t>
      </w:r>
      <w:proofErr w:type="gramEnd"/>
      <w:r w:rsidRPr="008F308C">
        <w:t xml:space="preserve"> rec loop n = </w:t>
      </w:r>
    </w:p>
    <w:p w:rsidR="006343BB" w:rsidRDefault="008F308C">
      <w:pPr>
        <w:pStyle w:val="Code"/>
      </w:pPr>
      <w:r w:rsidRPr="008F308C">
        <w:t xml:space="preserve">            </w:t>
      </w:r>
      <w:proofErr w:type="gramStart"/>
      <w:r w:rsidRPr="008F308C">
        <w:t>async</w:t>
      </w:r>
      <w:proofErr w:type="gramEnd"/>
      <w:r w:rsidRPr="008F308C">
        <w:t xml:space="preserve"> {</w:t>
      </w:r>
    </w:p>
    <w:p w:rsidR="006343BB" w:rsidRDefault="008F308C">
      <w:pPr>
        <w:pStyle w:val="Code"/>
      </w:pPr>
      <w:r w:rsidRPr="008F308C">
        <w:t xml:space="preserve">                </w:t>
      </w:r>
      <w:proofErr w:type="gramStart"/>
      <w:r w:rsidRPr="008F308C">
        <w:t>printfn</w:t>
      </w:r>
      <w:proofErr w:type="gramEnd"/>
      <w:r w:rsidRPr="008F308C">
        <w:t xml:space="preserve"> "waiting..." </w:t>
      </w:r>
    </w:p>
    <w:p w:rsidR="006343BB" w:rsidRDefault="008F308C">
      <w:pPr>
        <w:pStyle w:val="Code"/>
      </w:pPr>
      <w:r w:rsidRPr="008F308C">
        <w:t xml:space="preserve">                </w:t>
      </w:r>
      <w:proofErr w:type="gramStart"/>
      <w:r w:rsidRPr="008F308C">
        <w:t>let</w:t>
      </w:r>
      <w:proofErr w:type="gramEnd"/>
      <w:r w:rsidRPr="008F308C">
        <w:t xml:space="preserve">! </w:t>
      </w:r>
      <w:proofErr w:type="gramStart"/>
      <w:r w:rsidRPr="008F308C">
        <w:t>msg</w:t>
      </w:r>
      <w:proofErr w:type="gramEnd"/>
      <w:r w:rsidRPr="008F308C">
        <w:t xml:space="preserve"> = mbox.Receive()</w:t>
      </w:r>
    </w:p>
    <w:p w:rsidR="006343BB" w:rsidRDefault="008F308C">
      <w:pPr>
        <w:pStyle w:val="Code"/>
      </w:pPr>
      <w:r w:rsidRPr="008F308C">
        <w:t xml:space="preserve">                </w:t>
      </w:r>
      <w:proofErr w:type="gramStart"/>
      <w:r w:rsidRPr="008F308C">
        <w:t>printfn</w:t>
      </w:r>
      <w:proofErr w:type="gramEnd"/>
      <w:r w:rsidRPr="008F308C">
        <w:t xml:space="preserve"> "msg = %A, n = %d" msg n</w:t>
      </w:r>
    </w:p>
    <w:p w:rsidR="006343BB" w:rsidRDefault="008F308C">
      <w:pPr>
        <w:pStyle w:val="Code"/>
      </w:pPr>
      <w:r w:rsidRPr="008F308C">
        <w:t xml:space="preserve">                </w:t>
      </w:r>
      <w:proofErr w:type="gramStart"/>
      <w:r w:rsidRPr="008F308C">
        <w:t>match</w:t>
      </w:r>
      <w:proofErr w:type="gramEnd"/>
      <w:r w:rsidRPr="008F308C">
        <w:t xml:space="preserve"> msg with </w:t>
      </w:r>
    </w:p>
    <w:p w:rsidR="006343BB" w:rsidRDefault="008F308C">
      <w:pPr>
        <w:pStyle w:val="Code"/>
      </w:pPr>
      <w:r w:rsidRPr="008F308C">
        <w:t xml:space="preserve">                | Choice1Of2 i -&gt; </w:t>
      </w:r>
    </w:p>
    <w:p w:rsidR="006343BB" w:rsidRDefault="008F308C">
      <w:pPr>
        <w:pStyle w:val="Code"/>
      </w:pPr>
      <w:r w:rsidRPr="008F308C">
        <w:t xml:space="preserve">                    </w:t>
      </w:r>
      <w:proofErr w:type="gramStart"/>
      <w:r w:rsidRPr="008F308C">
        <w:t>return</w:t>
      </w:r>
      <w:proofErr w:type="gramEnd"/>
      <w:r w:rsidRPr="008F308C">
        <w:t xml:space="preserve">! </w:t>
      </w:r>
      <w:proofErr w:type="gramStart"/>
      <w:r w:rsidRPr="008F308C">
        <w:t>loop</w:t>
      </w:r>
      <w:proofErr w:type="gramEnd"/>
      <w:r w:rsidRPr="008F308C">
        <w:t xml:space="preserve"> (n+i)</w:t>
      </w:r>
    </w:p>
    <w:p w:rsidR="006343BB" w:rsidRDefault="008F308C">
      <w:pPr>
        <w:pStyle w:val="Code"/>
      </w:pPr>
      <w:r w:rsidRPr="008F308C">
        <w:t xml:space="preserve">                | Choice2Of2 (reply: AsyncReplyChannel&lt;int&gt;) -&gt; </w:t>
      </w:r>
    </w:p>
    <w:p w:rsidR="006343BB" w:rsidRDefault="008F308C">
      <w:pPr>
        <w:pStyle w:val="Code"/>
      </w:pPr>
      <w:r w:rsidRPr="008F308C">
        <w:t xml:space="preserve">                    </w:t>
      </w:r>
      <w:proofErr w:type="gramStart"/>
      <w:r w:rsidRPr="008F308C">
        <w:t>reply.Reply</w:t>
      </w:r>
      <w:proofErr w:type="gramEnd"/>
      <w:r w:rsidRPr="008F308C">
        <w:t xml:space="preserve"> n</w:t>
      </w:r>
    </w:p>
    <w:p w:rsidR="006343BB" w:rsidRDefault="008F308C">
      <w:pPr>
        <w:pStyle w:val="Code"/>
      </w:pPr>
      <w:r w:rsidRPr="008F308C">
        <w:t xml:space="preserve">                    </w:t>
      </w:r>
      <w:proofErr w:type="gramStart"/>
      <w:r w:rsidRPr="008F308C">
        <w:t>return</w:t>
      </w:r>
      <w:proofErr w:type="gramEnd"/>
      <w:r w:rsidRPr="008F308C">
        <w:t xml:space="preserve">! </w:t>
      </w:r>
      <w:proofErr w:type="gramStart"/>
      <w:r w:rsidRPr="008F308C">
        <w:t>loop</w:t>
      </w:r>
      <w:proofErr w:type="gramEnd"/>
      <w:r w:rsidRPr="008F308C">
        <w:t xml:space="preserve"> n</w:t>
      </w:r>
    </w:p>
    <w:p w:rsidR="006343BB" w:rsidRDefault="008F308C">
      <w:pPr>
        <w:pStyle w:val="Code"/>
      </w:pPr>
      <w:r w:rsidRPr="008F308C">
        <w:t>            }</w:t>
      </w:r>
    </w:p>
    <w:p w:rsidR="006343BB" w:rsidRDefault="008F308C">
      <w:pPr>
        <w:pStyle w:val="Code"/>
      </w:pPr>
      <w:r w:rsidRPr="008F308C">
        <w:t xml:space="preserve">        </w:t>
      </w:r>
      <w:proofErr w:type="gramStart"/>
      <w:r w:rsidRPr="008F308C">
        <w:t>loop</w:t>
      </w:r>
      <w:proofErr w:type="gramEnd"/>
      <w:r w:rsidRPr="008F308C">
        <w:t xml:space="preserve"> 0)</w:t>
      </w:r>
    </w:p>
    <w:p w:rsidR="006343BB" w:rsidRDefault="008F308C">
      <w:pPr>
        <w:pStyle w:val="Code"/>
      </w:pPr>
      <w:r w:rsidRPr="008F308C">
        <w:t xml:space="preserve">    </w:t>
      </w:r>
      <w:proofErr w:type="gramStart"/>
      <w:r w:rsidRPr="008F308C">
        <w:t>do</w:t>
      </w:r>
      <w:proofErr w:type="gramEnd"/>
      <w:r w:rsidRPr="008F308C">
        <w:t xml:space="preserve"> mbox.Start()</w:t>
      </w:r>
    </w:p>
    <w:p w:rsidR="006343BB" w:rsidRDefault="008F308C">
      <w:pPr>
        <w:pStyle w:val="Code"/>
      </w:pPr>
      <w:r w:rsidRPr="008F308C">
        <w:t xml:space="preserve">        </w:t>
      </w:r>
    </w:p>
    <w:p w:rsidR="006343BB" w:rsidRDefault="008F308C">
      <w:pPr>
        <w:pStyle w:val="Code"/>
      </w:pPr>
      <w:r w:rsidRPr="008F308C">
        <w:t xml:space="preserve">    </w:t>
      </w:r>
      <w:proofErr w:type="gramStart"/>
      <w:r w:rsidRPr="008F308C">
        <w:t>member</w:t>
      </w:r>
      <w:proofErr w:type="gramEnd"/>
      <w:r w:rsidRPr="008F308C">
        <w:t xml:space="preserve"> x.Send n = mbox.Post (Choice1Of2 n)</w:t>
      </w:r>
    </w:p>
    <w:p w:rsidR="006343BB" w:rsidRDefault="008F308C">
      <w:pPr>
        <w:pStyle w:val="Code"/>
      </w:pPr>
      <w:r w:rsidRPr="008F308C">
        <w:t xml:space="preserve">    </w:t>
      </w:r>
      <w:proofErr w:type="gramStart"/>
      <w:r w:rsidRPr="008F308C">
        <w:t>member</w:t>
      </w:r>
      <w:proofErr w:type="gramEnd"/>
      <w:r w:rsidRPr="008F308C">
        <w:t xml:space="preserve"> x.AsyncGet n = mbox.PostAndAsyncReply (fun reply -&gt; Choice2Of2 reply)</w:t>
      </w:r>
    </w:p>
    <w:p w:rsidR="006343BB" w:rsidRDefault="006343BB">
      <w:pPr>
        <w:pStyle w:val="Code"/>
      </w:pPr>
    </w:p>
    <w:p w:rsidR="006343BB" w:rsidRDefault="008F308C">
      <w:pPr>
        <w:pStyle w:val="Code"/>
      </w:pPr>
      <w:r w:rsidRPr="008F308C">
        <w:t>// note: adding a #save directive may be enough to make the generated code accessible across app domains</w:t>
      </w:r>
    </w:p>
    <w:p w:rsidR="006343BB" w:rsidRDefault="008F308C">
      <w:pPr>
        <w:pStyle w:val="Code"/>
      </w:pPr>
      <w:r w:rsidRPr="008F308C">
        <w:t>// #save     </w:t>
      </w:r>
    </w:p>
    <w:p w:rsidR="006343BB" w:rsidRDefault="006343BB">
      <w:pPr>
        <w:pStyle w:val="Code"/>
      </w:pPr>
    </w:p>
    <w:p w:rsidR="006343BB" w:rsidRDefault="008F308C">
      <w:pPr>
        <w:pStyle w:val="Code"/>
      </w:pPr>
      <w:proofErr w:type="gramStart"/>
      <w:r w:rsidRPr="008F308C">
        <w:t>let</w:t>
      </w:r>
      <w:proofErr w:type="gramEnd"/>
      <w:r w:rsidRPr="008F308C">
        <w:t xml:space="preserve"> agent = Agent()</w:t>
      </w:r>
    </w:p>
    <w:p w:rsidR="006343BB" w:rsidRDefault="006343BB">
      <w:pPr>
        <w:pStyle w:val="Code"/>
      </w:pPr>
    </w:p>
    <w:p w:rsidR="006343BB" w:rsidRDefault="008F308C">
      <w:pPr>
        <w:pStyle w:val="Code"/>
      </w:pPr>
      <w:proofErr w:type="gramStart"/>
      <w:r w:rsidRPr="008F308C">
        <w:t>let</w:t>
      </w:r>
      <w:proofErr w:type="gramEnd"/>
      <w:r w:rsidRPr="008F308C">
        <w:t xml:space="preserve"> remoteDomain = System.AppDomain.CreateDomain("other domain")</w:t>
      </w:r>
    </w:p>
    <w:p w:rsidR="006343BB" w:rsidRDefault="006343BB">
      <w:pPr>
        <w:pStyle w:val="Code"/>
      </w:pPr>
    </w:p>
    <w:p w:rsidR="006343BB" w:rsidRDefault="008F308C">
      <w:pPr>
        <w:pStyle w:val="Code"/>
      </w:pPr>
      <w:proofErr w:type="gramStart"/>
      <w:r w:rsidRPr="008F308C">
        <w:t>System.Reflection.Assembly.Load(</w:t>
      </w:r>
      <w:proofErr w:type="gramEnd"/>
      <w:r w:rsidRPr="008F308C">
        <w:t>"FSI-ASSEMBLY") // succeeds</w:t>
      </w:r>
    </w:p>
    <w:p w:rsidR="006343BB" w:rsidRDefault="006343BB">
      <w:pPr>
        <w:pStyle w:val="Code"/>
      </w:pPr>
    </w:p>
    <w:p w:rsidR="006343BB" w:rsidRDefault="008F308C">
      <w:pPr>
        <w:pStyle w:val="Code"/>
      </w:pPr>
      <w:proofErr w:type="gramStart"/>
      <w:r w:rsidRPr="008F308C">
        <w:t>let</w:t>
      </w:r>
      <w:proofErr w:type="gramEnd"/>
      <w:r w:rsidRPr="008F308C">
        <w:t xml:space="preserve"> obj = remoteDomain.CreateInstanceFromAndUnwrap(</w:t>
      </w:r>
      <w:r w:rsidRPr="008F308C">
        <w:rPr>
          <w:highlight w:val="yellow"/>
        </w:rPr>
        <w:t>"FSI-ASSEMBLY"</w:t>
      </w:r>
      <w:r w:rsidRPr="008F308C">
        <w:t>, typeof&lt;Agent&gt;.Name)</w:t>
      </w:r>
    </w:p>
    <w:p w:rsidR="006343BB" w:rsidRDefault="006343BB"/>
    <w:p w:rsidR="00806A52" w:rsidRDefault="00806A52" w:rsidP="00806A52">
      <w:pPr>
        <w:pStyle w:val="Heading1"/>
      </w:pPr>
      <w:bookmarkStart w:id="50" w:name="_Toc266534968"/>
      <w:r>
        <w:lastRenderedPageBreak/>
        <w:t xml:space="preserve">FSharp.Core Design </w:t>
      </w:r>
      <w:r w:rsidR="000A42E0">
        <w:t xml:space="preserve">Notes &amp; </w:t>
      </w:r>
      <w:r>
        <w:t>FAQ</w:t>
      </w:r>
      <w:r w:rsidR="000A42E0">
        <w:t>s</w:t>
      </w:r>
      <w:bookmarkEnd w:id="50"/>
    </w:p>
    <w:p w:rsidR="00806A52" w:rsidRDefault="00806A52" w:rsidP="00806A52">
      <w:pPr>
        <w:pStyle w:val="Heading2"/>
        <w:rPr>
          <w:lang w:val="en-US"/>
        </w:rPr>
      </w:pPr>
      <w:bookmarkStart w:id="51" w:name="_Toc266534969"/>
      <w:r>
        <w:rPr>
          <w:lang w:val="en-US"/>
        </w:rPr>
        <w:t>Basic Operators</w:t>
      </w:r>
      <w:bookmarkEnd w:id="51"/>
    </w:p>
    <w:p w:rsidR="00806A52" w:rsidRDefault="00806A52" w:rsidP="00806A52">
      <w:pPr>
        <w:pStyle w:val="Heading3"/>
        <w:rPr>
          <w:lang w:val="en-US"/>
        </w:rPr>
      </w:pPr>
      <w:bookmarkStart w:id="52" w:name="_Toc266534970"/>
      <w:r>
        <w:rPr>
          <w:lang w:val="en-US"/>
        </w:rPr>
        <w:t>“</w:t>
      </w:r>
      <w:proofErr w:type="gramStart"/>
      <w:r>
        <w:rPr>
          <w:lang w:val="en-US"/>
        </w:rPr>
        <w:t>enum</w:t>
      </w:r>
      <w:proofErr w:type="gramEnd"/>
      <w:r>
        <w:rPr>
          <w:lang w:val="en-US"/>
        </w:rPr>
        <w:t>” only works on 32-bit</w:t>
      </w:r>
      <w:bookmarkEnd w:id="52"/>
    </w:p>
    <w:p w:rsidR="006343BB" w:rsidRDefault="00677BC3">
      <w:pPr>
        <w:rPr>
          <w:lang w:eastAsia="en-GB"/>
        </w:rPr>
      </w:pPr>
      <w:r>
        <w:rPr>
          <w:lang w:val="en-US"/>
        </w:rPr>
        <w:t xml:space="preserve">In F# 2.0, </w:t>
      </w:r>
      <w:r>
        <w:rPr>
          <w:lang w:eastAsia="en-GB"/>
        </w:rPr>
        <w:t>the</w:t>
      </w:r>
      <w:r w:rsidR="00806A52">
        <w:rPr>
          <w:lang w:eastAsia="en-GB"/>
        </w:rPr>
        <w:t xml:space="preserve"> 'enum' </w:t>
      </w:r>
      <w:r>
        <w:rPr>
          <w:lang w:eastAsia="en-GB"/>
        </w:rPr>
        <w:t xml:space="preserve">function only </w:t>
      </w:r>
      <w:r w:rsidR="00806A52">
        <w:rPr>
          <w:lang w:eastAsia="en-GB"/>
        </w:rPr>
        <w:t>convert</w:t>
      </w:r>
      <w:r>
        <w:rPr>
          <w:lang w:eastAsia="en-GB"/>
        </w:rPr>
        <w:t>s</w:t>
      </w:r>
      <w:r w:rsidR="00806A52">
        <w:rPr>
          <w:lang w:eastAsia="en-GB"/>
        </w:rPr>
        <w:t xml:space="preserve"> </w:t>
      </w:r>
      <w:r>
        <w:rPr>
          <w:lang w:eastAsia="en-GB"/>
        </w:rPr>
        <w:t xml:space="preserve">32-bit </w:t>
      </w:r>
      <w:r w:rsidR="00806A52">
        <w:rPr>
          <w:lang w:eastAsia="en-GB"/>
        </w:rPr>
        <w:t xml:space="preserve">enums (the common case). This was for two </w:t>
      </w:r>
      <w:proofErr w:type="gramStart"/>
      <w:r w:rsidR="00806A52">
        <w:rPr>
          <w:lang w:eastAsia="en-GB"/>
        </w:rPr>
        <w:t>reasons</w:t>
      </w:r>
      <w:r w:rsidR="00FA390E">
        <w:rPr>
          <w:lang w:eastAsia="en-GB"/>
        </w:rPr>
        <w:t>,</w:t>
      </w:r>
      <w:proofErr w:type="gramEnd"/>
      <w:r w:rsidR="00FA390E">
        <w:rPr>
          <w:lang w:eastAsia="en-GB"/>
        </w:rPr>
        <w:t xml:space="preserve"> first t</w:t>
      </w:r>
      <w:r w:rsidR="00806A52">
        <w:rPr>
          <w:lang w:eastAsia="en-GB"/>
        </w:rPr>
        <w:t xml:space="preserve">he signature of the function </w:t>
      </w:r>
      <w:r w:rsidR="00FA390E">
        <w:rPr>
          <w:lang w:eastAsia="en-GB"/>
        </w:rPr>
        <w:t xml:space="preserve">is </w:t>
      </w:r>
      <w:r w:rsidR="00806A52">
        <w:rPr>
          <w:lang w:eastAsia="en-GB"/>
        </w:rPr>
        <w:t>simpler</w:t>
      </w:r>
    </w:p>
    <w:p w:rsidR="00806A52" w:rsidRDefault="00806A52" w:rsidP="00806A52">
      <w:pPr>
        <w:pStyle w:val="Code"/>
        <w:rPr>
          <w:lang w:val="de-DE" w:eastAsia="en-GB"/>
        </w:rPr>
      </w:pPr>
      <w:r>
        <w:rPr>
          <w:lang w:eastAsia="en-GB"/>
        </w:rPr>
        <w:tab/>
      </w:r>
      <w:r w:rsidRPr="00E03F46">
        <w:rPr>
          <w:lang w:val="de-DE" w:eastAsia="en-GB"/>
        </w:rPr>
        <w:t>val enum : int32 -&gt; 'e when 'e : enum&lt;int32&gt;</w:t>
      </w:r>
    </w:p>
    <w:p w:rsidR="00806A52" w:rsidRDefault="00FA390E" w:rsidP="00806A52">
      <w:pPr>
        <w:rPr>
          <w:lang w:val="de-DE"/>
        </w:rPr>
      </w:pPr>
      <w:r>
        <w:rPr>
          <w:lang w:val="de-DE"/>
        </w:rPr>
        <w:t>c</w:t>
      </w:r>
      <w:r w:rsidR="00806A52" w:rsidRPr="00E03F46">
        <w:rPr>
          <w:lang w:val="de-DE"/>
        </w:rPr>
        <w:t>.f.</w:t>
      </w:r>
    </w:p>
    <w:p w:rsidR="00806A52" w:rsidRDefault="00806A52" w:rsidP="00806A52">
      <w:pPr>
        <w:pStyle w:val="Code"/>
        <w:rPr>
          <w:lang w:val="de-DE" w:eastAsia="en-GB"/>
        </w:rPr>
      </w:pPr>
      <w:r w:rsidRPr="00E03F46">
        <w:rPr>
          <w:lang w:val="de-DE" w:eastAsia="en-GB"/>
        </w:rPr>
        <w:tab/>
        <w:t>val enum : 'u -&gt; 'e when 'e : enum&lt;'u&gt;</w:t>
      </w:r>
    </w:p>
    <w:p w:rsidR="006343BB" w:rsidRDefault="00806A52">
      <w:pPr>
        <w:rPr>
          <w:lang w:eastAsia="en-GB"/>
        </w:rPr>
      </w:pPr>
      <w:r>
        <w:rPr>
          <w:lang w:eastAsia="en-GB"/>
        </w:rPr>
        <w:t>Here the user has no idea what this "u" thing is all about.</w:t>
      </w:r>
      <w:r w:rsidR="00FA390E">
        <w:rPr>
          <w:lang w:eastAsia="en-GB"/>
        </w:rPr>
        <w:t xml:space="preserve"> Second, it </w:t>
      </w:r>
      <w:r>
        <w:rPr>
          <w:lang w:eastAsia="en-GB"/>
        </w:rPr>
        <w:t>allows</w:t>
      </w:r>
    </w:p>
    <w:p w:rsidR="00806A52" w:rsidRDefault="00806A52" w:rsidP="00806A52">
      <w:pPr>
        <w:pStyle w:val="Code"/>
        <w:rPr>
          <w:lang w:eastAsia="en-GB"/>
        </w:rPr>
      </w:pPr>
      <w:r>
        <w:rPr>
          <w:lang w:eastAsia="en-GB"/>
        </w:rPr>
        <w:tab/>
      </w:r>
      <w:proofErr w:type="gramStart"/>
      <w:r>
        <w:rPr>
          <w:lang w:eastAsia="en-GB"/>
        </w:rPr>
        <w:t>enum&lt;</w:t>
      </w:r>
      <w:proofErr w:type="gramEnd"/>
      <w:r>
        <w:rPr>
          <w:lang w:eastAsia="en-GB"/>
        </w:rPr>
        <w:t>EnumType&gt;(3)</w:t>
      </w:r>
    </w:p>
    <w:p w:rsidR="00806A52" w:rsidRDefault="00FA390E" w:rsidP="00806A52">
      <w:proofErr w:type="gramStart"/>
      <w:r>
        <w:rPr>
          <w:lang w:eastAsia="en-GB"/>
        </w:rPr>
        <w:t>w</w:t>
      </w:r>
      <w:r w:rsidR="00806A52">
        <w:rPr>
          <w:lang w:eastAsia="en-GB"/>
        </w:rPr>
        <w:t>hich</w:t>
      </w:r>
      <w:proofErr w:type="gramEnd"/>
      <w:r w:rsidR="00806A52">
        <w:rPr>
          <w:lang w:eastAsia="en-GB"/>
        </w:rPr>
        <w:t xml:space="preserve"> is neat.</w:t>
      </w:r>
    </w:p>
    <w:p w:rsidR="00806A52" w:rsidRDefault="00806A52" w:rsidP="00806A52">
      <w:pPr>
        <w:pStyle w:val="Heading3"/>
        <w:rPr>
          <w:lang w:val="en-US" w:eastAsia="en-GB"/>
        </w:rPr>
      </w:pPr>
      <w:bookmarkStart w:id="53" w:name="_Toc266534971"/>
      <w:r>
        <w:rPr>
          <w:lang w:val="en-US" w:eastAsia="en-GB"/>
        </w:rPr>
        <w:t>Why both “**” and “pown”</w:t>
      </w:r>
      <w:bookmarkEnd w:id="53"/>
    </w:p>
    <w:p w:rsidR="00806A52" w:rsidRDefault="00806A52">
      <w:r>
        <w:t xml:space="preserve">Question: why do we support </w:t>
      </w:r>
      <w:r w:rsidR="008F308C" w:rsidRPr="008F308C">
        <w:t>both</w:t>
      </w:r>
      <w:r>
        <w:t xml:space="preserve"> of these operators?</w:t>
      </w:r>
    </w:p>
    <w:p w:rsidR="00806A52" w:rsidRPr="005F33D1" w:rsidRDefault="00806A52" w:rsidP="00806A52">
      <w:pPr>
        <w:ind w:left="720"/>
        <w:rPr>
          <w:i/>
          <w:color w:val="1F497D"/>
          <w:lang w:val="en-US"/>
        </w:rPr>
      </w:pPr>
      <w:r w:rsidRPr="005F33D1">
        <w:rPr>
          <w:i/>
          <w:color w:val="1F497D"/>
          <w:lang w:val="en-US"/>
        </w:rPr>
        <w:t xml:space="preserve">I’m just not yet convinced that the user cares about the difference between the two operators below (their internal implementation details).  They just want to be able to take the power for any reasonable set of arguments.  I don’t know of any other language/math tool which differentiates these two – none of </w:t>
      </w:r>
      <w:hyperlink r:id="rId28" w:history="1">
        <w:r w:rsidRPr="005F33D1">
          <w:rPr>
            <w:rStyle w:val="Hyperlink"/>
            <w:i/>
            <w:lang w:val="en-US"/>
          </w:rPr>
          <w:t>C#</w:t>
        </w:r>
      </w:hyperlink>
      <w:r w:rsidRPr="005F33D1">
        <w:rPr>
          <w:i/>
          <w:color w:val="1F497D"/>
          <w:lang w:val="en-US"/>
        </w:rPr>
        <w:t xml:space="preserve">, </w:t>
      </w:r>
      <w:hyperlink r:id="rId29" w:history="1">
        <w:r w:rsidRPr="005F33D1">
          <w:rPr>
            <w:rStyle w:val="Hyperlink"/>
            <w:i/>
            <w:lang w:val="en-US"/>
          </w:rPr>
          <w:t>matlab</w:t>
        </w:r>
      </w:hyperlink>
      <w:r w:rsidRPr="005F33D1">
        <w:rPr>
          <w:i/>
          <w:color w:val="1F497D"/>
          <w:lang w:val="en-US"/>
        </w:rPr>
        <w:t xml:space="preserve">, </w:t>
      </w:r>
      <w:hyperlink r:id="rId30" w:history="1">
        <w:r w:rsidRPr="005F33D1">
          <w:rPr>
            <w:rStyle w:val="Hyperlink"/>
            <w:i/>
            <w:lang w:val="en-US"/>
          </w:rPr>
          <w:t>python</w:t>
        </w:r>
      </w:hyperlink>
      <w:r w:rsidRPr="005F33D1">
        <w:rPr>
          <w:i/>
          <w:color w:val="1F497D"/>
          <w:lang w:val="en-US"/>
        </w:rPr>
        <w:t>,  </w:t>
      </w:r>
      <w:hyperlink r:id="rId31" w:history="1">
        <w:r w:rsidRPr="005F33D1">
          <w:rPr>
            <w:rStyle w:val="Hyperlink"/>
            <w:i/>
            <w:lang w:val="en-US"/>
          </w:rPr>
          <w:t>mathematica</w:t>
        </w:r>
      </w:hyperlink>
      <w:r w:rsidRPr="005F33D1">
        <w:rPr>
          <w:i/>
          <w:color w:val="1F497D"/>
          <w:lang w:val="en-US"/>
        </w:rPr>
        <w:t xml:space="preserve"> or </w:t>
      </w:r>
      <w:hyperlink r:id="rId32" w:history="1">
        <w:r w:rsidRPr="005F33D1">
          <w:rPr>
            <w:rStyle w:val="Hyperlink"/>
            <w:i/>
            <w:lang w:val="en-US"/>
          </w:rPr>
          <w:t>C++</w:t>
        </w:r>
      </w:hyperlink>
      <w:r w:rsidRPr="005F33D1">
        <w:rPr>
          <w:i/>
          <w:color w:val="1F497D"/>
          <w:lang w:val="en-US"/>
        </w:rPr>
        <w:t xml:space="preserve">  makes this distinction.  The reason we might be different than these other tools is that our type system tend to push us to making some tradeoffs for these kinds of operators.  In particular, we want type-inference to flow as strongly as possible between the arguments of our operators – which requires we have fairly strict type signatures.   My assumption is that this was what motivated Don’s original proposal.  But I doubt we have any compelling reason to be different than these tools because of actual user functionality needs.</w:t>
      </w:r>
      <w:r>
        <w:rPr>
          <w:i/>
          <w:color w:val="1F497D"/>
          <w:lang w:val="en-US"/>
        </w:rPr>
        <w:t xml:space="preserve"> </w:t>
      </w:r>
      <w:r w:rsidRPr="005F33D1">
        <w:rPr>
          <w:i/>
          <w:color w:val="1F497D"/>
          <w:lang w:val="en-US"/>
        </w:rPr>
        <w:t>Aside:  Interestingly, matlab does have a separate “pow2” function (derived from C++ “scalbn” and “ldexp”), which raises 2 to the given power.  Of course, for us this is just (1 &lt;&lt;&lt; x) and (1 &gt;&gt;&gt; x).  It also has a two argument version pow2(x</w:t>
      </w:r>
      <w:proofErr w:type="gramStart"/>
      <w:r w:rsidRPr="005F33D1">
        <w:rPr>
          <w:i/>
          <w:color w:val="1F497D"/>
          <w:lang w:val="en-US"/>
        </w:rPr>
        <w:t>,y</w:t>
      </w:r>
      <w:proofErr w:type="gramEnd"/>
      <w:r w:rsidRPr="005F33D1">
        <w:rPr>
          <w:i/>
          <w:color w:val="1F497D"/>
          <w:lang w:val="en-US"/>
        </w:rPr>
        <w:t>) which returns x*(2**y).  But I don’t expect that is critical for F#.</w:t>
      </w:r>
    </w:p>
    <w:p w:rsidR="00806A52" w:rsidRDefault="00FA390E">
      <w:r>
        <w:t xml:space="preserve">In F# 2.0 we decided to </w:t>
      </w:r>
      <w:r w:rsidR="00806A52">
        <w:t>keep both. Some rationale in the email below:</w:t>
      </w:r>
    </w:p>
    <w:p w:rsidR="00806A52" w:rsidRDefault="00806A52" w:rsidP="00806A52">
      <w:pPr>
        <w:ind w:left="720" w:firstLine="720"/>
        <w:rPr>
          <w:color w:val="1F497D"/>
        </w:rPr>
      </w:pPr>
      <w:r w:rsidRPr="005F33D1">
        <w:t xml:space="preserve"> </w:t>
      </w:r>
      <w:r>
        <w:object w:dxaOrig="1550" w:dyaOrig="991">
          <v:shape id="_x0000_i1029" type="#_x0000_t75" style="width:77.2pt;height:49.55pt" o:ole="">
            <v:imagedata r:id="rId33" o:title=""/>
          </v:shape>
          <o:OLEObject Type="Embed" ProgID="Package" ShapeID="_x0000_i1029" DrawAspect="Icon" ObjectID="_1364855740" r:id="rId34"/>
        </w:object>
      </w:r>
    </w:p>
    <w:p w:rsidR="00806A52" w:rsidRPr="005F33D1" w:rsidRDefault="00806A52" w:rsidP="00806A52">
      <w:pPr>
        <w:ind w:left="720"/>
        <w:rPr>
          <w:i/>
          <w:color w:val="1F497D"/>
        </w:rPr>
      </w:pPr>
      <w:r>
        <w:rPr>
          <w:i/>
          <w:color w:val="1F497D"/>
        </w:rPr>
        <w:t xml:space="preserve">Don says: </w:t>
      </w:r>
      <w:r w:rsidRPr="005F33D1">
        <w:rPr>
          <w:i/>
          <w:color w:val="1F497D"/>
        </w:rPr>
        <w:t>Here’s a C++ reference which basically says “there are two C++ versions of ‘pow’, both with the same semantics but one sucks and the other is actually fast when used with integer exponents”</w:t>
      </w:r>
    </w:p>
    <w:p w:rsidR="00806A52" w:rsidRPr="005F33D1" w:rsidRDefault="008D31A9" w:rsidP="00806A52">
      <w:pPr>
        <w:ind w:left="720" w:firstLine="720"/>
        <w:rPr>
          <w:i/>
          <w:color w:val="1F497D"/>
        </w:rPr>
      </w:pPr>
      <w:hyperlink r:id="rId35" w:history="1">
        <w:r w:rsidR="00806A52" w:rsidRPr="005F33D1">
          <w:rPr>
            <w:rStyle w:val="Hyperlink"/>
            <w:i/>
          </w:rPr>
          <w:t>https://twiki.cern.ch/twiki/bin/view/Atlas/CalculatingIntegerPowers</w:t>
        </w:r>
      </w:hyperlink>
    </w:p>
    <w:p w:rsidR="00806A52" w:rsidRPr="005F33D1" w:rsidRDefault="00806A52" w:rsidP="00806A52">
      <w:pPr>
        <w:ind w:left="720"/>
        <w:rPr>
          <w:i/>
          <w:color w:val="1F497D"/>
        </w:rPr>
      </w:pPr>
      <w:r w:rsidRPr="005F33D1">
        <w:rPr>
          <w:i/>
          <w:color w:val="1F497D"/>
        </w:rPr>
        <w:lastRenderedPageBreak/>
        <w:t xml:space="preserve"> “Intuitive performance expectations” is one reason why I don’t mind separating the two. Users will </w:t>
      </w:r>
      <w:r w:rsidRPr="005F33D1">
        <w:rPr>
          <w:i/>
          <w:iCs/>
          <w:color w:val="1F497D"/>
        </w:rPr>
        <w:t>intuitively</w:t>
      </w:r>
      <w:r w:rsidRPr="005F33D1">
        <w:rPr>
          <w:i/>
          <w:color w:val="1F497D"/>
        </w:rPr>
        <w:t xml:space="preserve"> expect a certain performance profile from “pown</w:t>
      </w:r>
      <w:proofErr w:type="gramStart"/>
      <w:r w:rsidRPr="005F33D1">
        <w:rPr>
          <w:i/>
          <w:color w:val="1F497D"/>
        </w:rPr>
        <w:t>  x</w:t>
      </w:r>
      <w:proofErr w:type="gramEnd"/>
      <w:r w:rsidRPr="005F33D1">
        <w:rPr>
          <w:i/>
          <w:color w:val="1F497D"/>
        </w:rPr>
        <w:t xml:space="preserve"> n”. Furthermore we should (perhaps over time) find it fairly simple to reach that performance profile without rat-holing into a mess of floating point complexities.  For example, we can just pattern-match up to n = N for some fixed N and call specialized code x*x, x*x*x etc. This means we can leave the performance spec as</w:t>
      </w:r>
    </w:p>
    <w:p w:rsidR="00806A52" w:rsidRPr="005F33D1" w:rsidRDefault="00806A52" w:rsidP="00806A52">
      <w:pPr>
        <w:ind w:left="720" w:firstLine="720"/>
        <w:rPr>
          <w:i/>
          <w:color w:val="1F497D"/>
        </w:rPr>
      </w:pPr>
      <w:r w:rsidRPr="005F33D1">
        <w:rPr>
          <w:i/>
          <w:color w:val="1F497D"/>
        </w:rPr>
        <w:t> *</w:t>
      </w:r>
      <w:proofErr w:type="gramStart"/>
      <w:r w:rsidRPr="005F33D1">
        <w:rPr>
          <w:i/>
          <w:color w:val="1F497D"/>
        </w:rPr>
        <w:t>*  =</w:t>
      </w:r>
      <w:proofErr w:type="gramEnd"/>
      <w:r w:rsidRPr="005F33D1">
        <w:rPr>
          <w:i/>
          <w:color w:val="1F497D"/>
        </w:rPr>
        <w:t xml:space="preserve"> “call System.Math.Pow and you get whatever performance .NET gives you for that”</w:t>
      </w:r>
    </w:p>
    <w:p w:rsidR="00806A52" w:rsidRDefault="00806A52" w:rsidP="00806A52">
      <w:pPr>
        <w:ind w:left="720" w:firstLine="720"/>
        <w:rPr>
          <w:i/>
          <w:color w:val="1F497D"/>
        </w:rPr>
      </w:pPr>
      <w:proofErr w:type="gramStart"/>
      <w:r w:rsidRPr="005F33D1">
        <w:rPr>
          <w:i/>
          <w:color w:val="1F497D"/>
        </w:rPr>
        <w:t>pown</w:t>
      </w:r>
      <w:proofErr w:type="gramEnd"/>
      <w:r w:rsidRPr="005F33D1">
        <w:rPr>
          <w:i/>
          <w:color w:val="1F497D"/>
        </w:rPr>
        <w:t xml:space="preserve"> = “do the obvious fairly simple optimizations for different input types/low-indices that you can find in the published F# library source code otherwise use a multiplication loop”</w:t>
      </w:r>
    </w:p>
    <w:p w:rsidR="006343BB" w:rsidRDefault="00B4325F">
      <w:pPr>
        <w:pStyle w:val="Heading3"/>
      </w:pPr>
      <w:bookmarkStart w:id="54" w:name="_Toc266534972"/>
      <w:r>
        <w:t>Dynamic Evaluation of Basic Operators</w:t>
      </w:r>
      <w:bookmarkEnd w:id="54"/>
    </w:p>
    <w:p w:rsidR="006343BB" w:rsidRDefault="008F308C">
      <w:r w:rsidRPr="008F308C">
        <w:t>Consider the evaluation of F# quotations via LINQ.</w:t>
      </w:r>
    </w:p>
    <w:p w:rsidR="006343BB" w:rsidRDefault="008F308C">
      <w:pPr>
        <w:pStyle w:val="Code"/>
      </w:pPr>
      <w:r w:rsidRPr="008F308C">
        <w:t>#r @"FSharp.PowerPack.dll"</w:t>
      </w:r>
    </w:p>
    <w:p w:rsidR="006343BB" w:rsidRDefault="008F308C">
      <w:pPr>
        <w:pStyle w:val="Code"/>
      </w:pPr>
      <w:r w:rsidRPr="008F308C">
        <w:t>#r @"System.Core.dll"</w:t>
      </w:r>
    </w:p>
    <w:p w:rsidR="006343BB" w:rsidRDefault="008F308C">
      <w:pPr>
        <w:pStyle w:val="Code"/>
      </w:pPr>
      <w:r w:rsidRPr="008F308C">
        <w:t>#r @"FSharp.PowerPack.</w:t>
      </w:r>
      <w:r w:rsidR="00B4325F">
        <w:t>Linq</w:t>
      </w:r>
      <w:r w:rsidRPr="008F308C">
        <w:t>.dll"</w:t>
      </w:r>
    </w:p>
    <w:p w:rsidR="006343BB" w:rsidRDefault="008F308C">
      <w:pPr>
        <w:pStyle w:val="Code"/>
      </w:pPr>
      <w:proofErr w:type="gramStart"/>
      <w:r w:rsidRPr="008F308C">
        <w:t>open</w:t>
      </w:r>
      <w:proofErr w:type="gramEnd"/>
      <w:r w:rsidRPr="008F308C">
        <w:t xml:space="preserve"> Microsoft.FSharp.Quotations</w:t>
      </w:r>
    </w:p>
    <w:p w:rsidR="006343BB" w:rsidRDefault="008F308C">
      <w:pPr>
        <w:pStyle w:val="Code"/>
      </w:pPr>
      <w:proofErr w:type="gramStart"/>
      <w:r w:rsidRPr="008F308C">
        <w:t>open</w:t>
      </w:r>
      <w:proofErr w:type="gramEnd"/>
      <w:r w:rsidRPr="008F308C">
        <w:t xml:space="preserve"> Microsoft.FSharp.Quotations.Linq</w:t>
      </w:r>
    </w:p>
    <w:p w:rsidR="006343BB" w:rsidRDefault="008F308C">
      <w:pPr>
        <w:pStyle w:val="Code"/>
      </w:pPr>
      <w:r w:rsidRPr="008F308C">
        <w:t xml:space="preserve">    </w:t>
      </w:r>
      <w:proofErr w:type="gramStart"/>
      <w:r w:rsidRPr="008F308C">
        <w:t>let</w:t>
      </w:r>
      <w:proofErr w:type="gramEnd"/>
      <w:r w:rsidRPr="008F308C">
        <w:t xml:space="preserve"> Eval (q: Expr&lt;_&gt;) = q.Eval()</w:t>
      </w:r>
    </w:p>
    <w:p w:rsidR="006343BB" w:rsidRDefault="008F308C">
      <w:pPr>
        <w:pStyle w:val="Code"/>
      </w:pPr>
      <w:r w:rsidRPr="008F308C">
        <w:t xml:space="preserve">    </w:t>
      </w:r>
      <w:proofErr w:type="gramStart"/>
      <w:r w:rsidRPr="008F308C">
        <w:t>let</w:t>
      </w:r>
      <w:proofErr w:type="gramEnd"/>
      <w:r w:rsidRPr="008F308C">
        <w:t xml:space="preserve"> f () = () </w:t>
      </w:r>
    </w:p>
    <w:p w:rsidR="006343BB" w:rsidRDefault="008F308C">
      <w:pPr>
        <w:pStyle w:val="Code"/>
      </w:pPr>
      <w:r w:rsidRPr="008F308C">
        <w:t>    Eval &lt;@ f ()</w:t>
      </w:r>
      <w:proofErr w:type="gramStart"/>
      <w:r w:rsidRPr="008F308C">
        <w:t>  @</w:t>
      </w:r>
      <w:proofErr w:type="gramEnd"/>
      <w:r w:rsidRPr="008F308C">
        <w:t>&gt; )</w:t>
      </w:r>
    </w:p>
    <w:p w:rsidR="006343BB" w:rsidRDefault="008F308C">
      <w:pPr>
        <w:pStyle w:val="Code"/>
      </w:pPr>
      <w:r w:rsidRPr="008F308C">
        <w:t>    Eval &lt;@ let f (x</w:t>
      </w:r>
      <w:proofErr w:type="gramStart"/>
      <w:r w:rsidRPr="008F308C">
        <w:t>:int</w:t>
      </w:r>
      <w:proofErr w:type="gramEnd"/>
      <w:r w:rsidRPr="008F308C">
        <w:t xml:space="preserve">) (y:int) = x + y in f 1 2  @&gt;) </w:t>
      </w:r>
    </w:p>
    <w:p w:rsidR="006343BB" w:rsidRDefault="008F308C">
      <w:pPr>
        <w:pStyle w:val="Code"/>
      </w:pPr>
      <w:r w:rsidRPr="008F308C">
        <w:t xml:space="preserve">    Eval &lt;@ let rec fib x = if x &lt;= 2 then 1 else fib (x-1) + fib (x-2) in fib 36 @&gt; </w:t>
      </w:r>
    </w:p>
    <w:p w:rsidR="006343BB" w:rsidRDefault="008F308C">
      <w:pPr>
        <w:pStyle w:val="Code"/>
      </w:pPr>
      <w:r w:rsidRPr="008F308C">
        <w:t>    Eval &lt;@ if true then 1 else 0</w:t>
      </w:r>
      <w:proofErr w:type="gramStart"/>
      <w:r w:rsidRPr="008F308C">
        <w:t>  @</w:t>
      </w:r>
      <w:proofErr w:type="gramEnd"/>
      <w:r w:rsidRPr="008F308C">
        <w:t>&gt;</w:t>
      </w:r>
    </w:p>
    <w:p w:rsidR="006343BB" w:rsidRDefault="008F308C">
      <w:pPr>
        <w:pStyle w:val="Code"/>
      </w:pPr>
      <w:r w:rsidRPr="008F308C">
        <w:t xml:space="preserve">    Eval &lt;@ 0x001 &amp;&amp;&amp; 0x100 @&gt;) </w:t>
      </w:r>
    </w:p>
    <w:p w:rsidR="006343BB" w:rsidRDefault="008F308C">
      <w:pPr>
        <w:pStyle w:val="Code"/>
      </w:pPr>
      <w:r w:rsidRPr="008F308C">
        <w:t xml:space="preserve">    Eval &lt;@ 0x001 ||| 0x100 @&gt;) </w:t>
      </w:r>
    </w:p>
    <w:p w:rsidR="006343BB" w:rsidRDefault="008F308C">
      <w:pPr>
        <w:pStyle w:val="Code"/>
      </w:pPr>
      <w:r w:rsidRPr="008F308C">
        <w:t xml:space="preserve">    Eval &lt;@ 0x011 ^^^ 0x110 @&gt;) </w:t>
      </w:r>
    </w:p>
    <w:p w:rsidR="006343BB" w:rsidRDefault="008F308C">
      <w:pPr>
        <w:pStyle w:val="Code"/>
      </w:pPr>
      <w:r w:rsidRPr="008F308C">
        <w:t xml:space="preserve">    Eval &lt;@ ~~~0x011 @&gt;) </w:t>
      </w:r>
    </w:p>
    <w:p w:rsidR="006343BB" w:rsidRDefault="008F308C">
      <w:pPr>
        <w:pStyle w:val="Code"/>
      </w:pPr>
      <w:r w:rsidRPr="008F308C">
        <w:t>    Eval &lt;@ System.DateTime.Now @&gt;</w:t>
      </w:r>
    </w:p>
    <w:p w:rsidR="00B4325F" w:rsidRDefault="008F308C">
      <w:r w:rsidRPr="008F308C">
        <w:t xml:space="preserve">ASIDE: the explicit performance goal for this work is NOT to achieve the same performance as compiled, optimized F# code. Rather we are happy if we’re within a factor of </w:t>
      </w:r>
      <w:proofErr w:type="gramStart"/>
      <w:r w:rsidRPr="008F308C">
        <w:t>10x</w:t>
      </w:r>
      <w:proofErr w:type="gramEnd"/>
      <w:r w:rsidRPr="008F308C">
        <w:t>.</w:t>
      </w:r>
    </w:p>
    <w:p w:rsidR="00B4325F" w:rsidRPr="00B4325F" w:rsidRDefault="008F308C">
      <w:r w:rsidRPr="008F308C">
        <w:t>This runs into problems if we’re calling inlined functions, since LINQ tries to dynamically invoke these functions. Among other things, this checkin made some progress on allowing dynamic invocations (and thus quotation-evaluation) for inlined functions. In particular, we now emit method bodies for inlined functions. However</w:t>
      </w:r>
    </w:p>
    <w:p w:rsidR="006343BB" w:rsidRDefault="008F308C">
      <w:pPr>
        <w:pStyle w:val="ListParagraph"/>
        <w:numPr>
          <w:ilvl w:val="0"/>
          <w:numId w:val="53"/>
        </w:numPr>
      </w:pPr>
      <w:r w:rsidRPr="008F308C">
        <w:t xml:space="preserve">This is difficult for functions that invoke member constraints. </w:t>
      </w:r>
      <w:r w:rsidR="00B4325F">
        <w:t xml:space="preserve">At some point we should </w:t>
      </w:r>
      <w:r w:rsidRPr="008F308C">
        <w:t>move to have these functions accept explicit MethodInfo witnesses as arguments that give the solution to the member constraint. For now, member constraint invocations raise an exception if dynamically invoked. This means</w:t>
      </w:r>
      <w:r w:rsidR="00B4325F">
        <w:t xml:space="preserve"> </w:t>
      </w:r>
      <w:r w:rsidRPr="008F308C">
        <w:t>there are a bunch of functions in our library that can’t yet be dynamically invoked (see bug 3239)</w:t>
      </w:r>
    </w:p>
    <w:p w:rsidR="006343BB" w:rsidRDefault="00B4325F">
      <w:pPr>
        <w:pStyle w:val="ListParagraph"/>
        <w:numPr>
          <w:ilvl w:val="0"/>
          <w:numId w:val="53"/>
        </w:numPr>
      </w:pPr>
      <w:r>
        <w:t>T</w:t>
      </w:r>
      <w:r w:rsidR="008F308C" w:rsidRPr="008F308C">
        <w:t xml:space="preserve">here are lots of cases where we can make this work correctly, and </w:t>
      </w:r>
      <w:r>
        <w:t>we</w:t>
      </w:r>
      <w:r w:rsidR="008F308C" w:rsidRPr="008F308C">
        <w:t xml:space="preserve">’ve implemented dynamic invocation for (+), GenericZero, DivideByInt and GenericOne when instantiated at basic types. This means that our inlined Seq.sum, Seq.average </w:t>
      </w:r>
      <w:r>
        <w:t>work correctly</w:t>
      </w:r>
    </w:p>
    <w:p w:rsidR="006343BB" w:rsidRDefault="008F308C">
      <w:pPr>
        <w:pStyle w:val="ListParagraph"/>
        <w:numPr>
          <w:ilvl w:val="0"/>
          <w:numId w:val="53"/>
        </w:numPr>
      </w:pPr>
      <w:r w:rsidRPr="008F308C">
        <w:t>Emitting member bodies for inlined functions would cause a problem when inlining is used to hide unverifiable code. As a result added one new attribute is added to mark methods where we really, really don’t want the code emitted:</w:t>
      </w:r>
    </w:p>
    <w:p w:rsidR="006343BB" w:rsidRDefault="008F308C">
      <w:pPr>
        <w:pStyle w:val="Code"/>
      </w:pPr>
      <w:r w:rsidRPr="008F308C">
        <w:t>    [&lt;System.AttributeUsage (System.AttributeTargets.All</w:t>
      </w:r>
      <w:proofErr w:type="gramStart"/>
      <w:r w:rsidRPr="008F308C">
        <w:t>,AllowMultiple</w:t>
      </w:r>
      <w:proofErr w:type="gramEnd"/>
      <w:r w:rsidRPr="008F308C">
        <w:t xml:space="preserve">=false)&gt;]  </w:t>
      </w:r>
    </w:p>
    <w:p w:rsidR="006343BB" w:rsidRDefault="008F308C">
      <w:pPr>
        <w:pStyle w:val="Code"/>
      </w:pPr>
      <w:r w:rsidRPr="008F308C">
        <w:t>    [&lt;Sealed&gt;]</w:t>
      </w:r>
    </w:p>
    <w:p w:rsidR="006343BB" w:rsidRDefault="008F308C">
      <w:pPr>
        <w:pStyle w:val="Code"/>
      </w:pPr>
      <w:r w:rsidRPr="008F308C">
        <w:t xml:space="preserve">    </w:t>
      </w:r>
      <w:proofErr w:type="gramStart"/>
      <w:r w:rsidRPr="008F308C">
        <w:t>type</w:t>
      </w:r>
      <w:proofErr w:type="gramEnd"/>
      <w:r w:rsidRPr="008F308C">
        <w:t xml:space="preserve"> NoDynamicInvocationAttribute =</w:t>
      </w:r>
    </w:p>
    <w:p w:rsidR="006343BB" w:rsidRDefault="008F308C">
      <w:pPr>
        <w:pStyle w:val="Code"/>
      </w:pPr>
      <w:r w:rsidRPr="008F308C">
        <w:t xml:space="preserve">        </w:t>
      </w:r>
      <w:proofErr w:type="gramStart"/>
      <w:r w:rsidRPr="008F308C">
        <w:t>inherit</w:t>
      </w:r>
      <w:proofErr w:type="gramEnd"/>
      <w:r w:rsidRPr="008F308C">
        <w:t xml:space="preserve"> System.Attribute</w:t>
      </w:r>
    </w:p>
    <w:p w:rsidR="006343BB" w:rsidRDefault="008F308C">
      <w:pPr>
        <w:pStyle w:val="Code"/>
      </w:pPr>
      <w:r w:rsidRPr="008F308C">
        <w:lastRenderedPageBreak/>
        <w:t xml:space="preserve">        </w:t>
      </w:r>
      <w:proofErr w:type="gramStart"/>
      <w:r w:rsidRPr="008F308C">
        <w:t>new :</w:t>
      </w:r>
      <w:proofErr w:type="gramEnd"/>
      <w:r w:rsidRPr="008F308C">
        <w:t xml:space="preserve"> unit -&gt; NoDynamicInvocationAttribute</w:t>
      </w:r>
    </w:p>
    <w:p w:rsidR="00806A52" w:rsidRDefault="00806A52" w:rsidP="00806A52">
      <w:pPr>
        <w:pStyle w:val="Heading2"/>
      </w:pPr>
      <w:bookmarkStart w:id="55" w:name="_Toc266534973"/>
      <w:r>
        <w:t>Lazy&lt;T&gt;</w:t>
      </w:r>
      <w:bookmarkEnd w:id="55"/>
      <w:r>
        <w:t xml:space="preserve"> </w:t>
      </w:r>
    </w:p>
    <w:p w:rsidR="00806A52" w:rsidRDefault="00806A52" w:rsidP="00806A52">
      <w:r>
        <w:t>The important ECMA CLI memory model rules pertaining to the design are:</w:t>
      </w:r>
    </w:p>
    <w:p w:rsidR="00806A52" w:rsidRDefault="00806A52" w:rsidP="00806A52">
      <w:pPr>
        <w:pStyle w:val="ListParagraph"/>
        <w:numPr>
          <w:ilvl w:val="0"/>
          <w:numId w:val="26"/>
        </w:numPr>
        <w:autoSpaceDE w:val="0"/>
        <w:autoSpaceDN w:val="0"/>
        <w:spacing w:after="0" w:line="240" w:lineRule="auto"/>
      </w:pPr>
      <w:r>
        <w:rPr>
          <w:rFonts w:ascii="Times New Roman" w:hAnsi="Times New Roman"/>
          <w:szCs w:val="20"/>
        </w:rPr>
        <w:t xml:space="preserve">A volatile read has “acquire semantics” meaning that the read is guaranteed to occur prior to any references to memory that occur after the read instruction in the CIL instruction sequence. </w:t>
      </w:r>
    </w:p>
    <w:p w:rsidR="00806A52" w:rsidRDefault="00806A52" w:rsidP="00806A52">
      <w:pPr>
        <w:pStyle w:val="ListParagraph"/>
        <w:numPr>
          <w:ilvl w:val="0"/>
          <w:numId w:val="26"/>
        </w:numPr>
        <w:autoSpaceDE w:val="0"/>
        <w:autoSpaceDN w:val="0"/>
        <w:spacing w:after="0" w:line="240" w:lineRule="auto"/>
      </w:pPr>
      <w:r>
        <w:rPr>
          <w:rFonts w:ascii="Times New Roman" w:hAnsi="Times New Roman"/>
          <w:szCs w:val="20"/>
        </w:rPr>
        <w:t>A volatile write has “release semantics” meaning that the write is guaranteed to happen after any memory references prior to the write instruction in the CIL instruction sequence</w:t>
      </w:r>
    </w:p>
    <w:p w:rsidR="00806A52" w:rsidRDefault="00806A52" w:rsidP="00806A52">
      <w:pPr>
        <w:pStyle w:val="ListParagraph"/>
        <w:numPr>
          <w:ilvl w:val="0"/>
          <w:numId w:val="26"/>
        </w:numPr>
        <w:autoSpaceDE w:val="0"/>
        <w:autoSpaceDN w:val="0"/>
        <w:spacing w:after="0" w:line="240" w:lineRule="auto"/>
      </w:pPr>
      <w:r>
        <w:rPr>
          <w:rFonts w:ascii="Times New Roman" w:hAnsi="Times New Roman"/>
          <w:color w:val="000000"/>
          <w:szCs w:val="20"/>
        </w:rPr>
        <w:t>Acquiring a lock (</w:t>
      </w:r>
      <w:r>
        <w:rPr>
          <w:rFonts w:ascii="Courier New" w:hAnsi="Courier New" w:cs="Courier New"/>
          <w:color w:val="000081"/>
          <w:sz w:val="16"/>
          <w:szCs w:val="16"/>
        </w:rPr>
        <w:t xml:space="preserve">System.Threading.Monitor.Enter </w:t>
      </w:r>
      <w:r>
        <w:rPr>
          <w:rFonts w:ascii="Times New Roman" w:hAnsi="Times New Roman"/>
          <w:color w:val="000000"/>
          <w:szCs w:val="20"/>
        </w:rPr>
        <w:t>or entering a synchronized method) shall implicitly perform a volatile read operation, and releasing a lock (</w:t>
      </w:r>
      <w:r>
        <w:rPr>
          <w:rFonts w:ascii="Courier New" w:hAnsi="Courier New" w:cs="Courier New"/>
          <w:color w:val="000081"/>
          <w:sz w:val="16"/>
          <w:szCs w:val="16"/>
        </w:rPr>
        <w:t xml:space="preserve">System.Threading.Monitor.Exit </w:t>
      </w:r>
      <w:r>
        <w:rPr>
          <w:rFonts w:ascii="Times New Roman" w:hAnsi="Times New Roman"/>
          <w:color w:val="000000"/>
          <w:szCs w:val="20"/>
        </w:rPr>
        <w:t>or leaving a synchronized method) shall implicitly perform a volatile write operation.</w:t>
      </w:r>
    </w:p>
    <w:p w:rsidR="00806A52" w:rsidRDefault="00806A52" w:rsidP="00806A52">
      <w:pPr>
        <w:autoSpaceDE w:val="0"/>
        <w:autoSpaceDN w:val="0"/>
      </w:pPr>
      <w:r>
        <w:t xml:space="preserve">Having those in </w:t>
      </w:r>
      <w:proofErr w:type="gramStart"/>
      <w:r>
        <w:t>mind,</w:t>
      </w:r>
      <w:proofErr w:type="gramEnd"/>
      <w:r>
        <w:t xml:space="preserve"> let us have a look at the code of Lazy (which by the way is an implementation of a classic </w:t>
      </w:r>
      <w:hyperlink r:id="rId36" w:history="1">
        <w:r>
          <w:rPr>
            <w:rStyle w:val="Hyperlink"/>
            <w:i/>
            <w:iCs/>
          </w:rPr>
          <w:t>double-checked lock</w:t>
        </w:r>
      </w:hyperlink>
      <w:r>
        <w:t xml:space="preserve"> pattern):</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type</w:t>
      </w:r>
      <w:proofErr w:type="gramEnd"/>
      <w:r w:rsidRPr="00317ED6">
        <w:rPr>
          <w:rFonts w:ascii="Consolas" w:hAnsi="Consolas"/>
          <w:sz w:val="16"/>
          <w:szCs w:val="16"/>
        </w:rPr>
        <w:t xml:space="preserve"> Lazy&lt;'T&gt;(value : 'T, funcOrException: obj) = </w:t>
      </w:r>
    </w:p>
    <w:p w:rsidR="00806A52" w:rsidRPr="00317ED6" w:rsidRDefault="00806A52" w:rsidP="00806A52">
      <w:pPr>
        <w:autoSpaceDE w:val="0"/>
        <w:autoSpaceDN w:val="0"/>
        <w:spacing w:after="0"/>
        <w:rPr>
          <w:rFonts w:ascii="Consolas" w:hAnsi="Consolas"/>
          <w:color w:val="008000"/>
          <w:sz w:val="16"/>
          <w:szCs w:val="16"/>
        </w:rPr>
      </w:pPr>
      <w:r w:rsidRPr="00317ED6">
        <w:rPr>
          <w:rFonts w:ascii="Consolas" w:hAnsi="Consolas"/>
          <w:sz w:val="16"/>
          <w:szCs w:val="16"/>
        </w:rPr>
        <w:t xml:space="preserve">        </w:t>
      </w:r>
      <w:r w:rsidRPr="00317ED6">
        <w:rPr>
          <w:rFonts w:ascii="Consolas" w:hAnsi="Consolas"/>
          <w:color w:val="008000"/>
          <w:sz w:val="16"/>
          <w:szCs w:val="16"/>
        </w:rPr>
        <w:t xml:space="preserve">/// </w:t>
      </w:r>
      <w:proofErr w:type="gramStart"/>
      <w:r w:rsidRPr="00317ED6">
        <w:rPr>
          <w:rFonts w:ascii="Consolas" w:hAnsi="Consolas"/>
          <w:color w:val="008000"/>
          <w:sz w:val="16"/>
          <w:szCs w:val="16"/>
        </w:rPr>
        <w:t>This</w:t>
      </w:r>
      <w:proofErr w:type="gramEnd"/>
      <w:r w:rsidRPr="00317ED6">
        <w:rPr>
          <w:rFonts w:ascii="Consolas" w:hAnsi="Consolas"/>
          <w:color w:val="008000"/>
          <w:sz w:val="16"/>
          <w:szCs w:val="16"/>
        </w:rPr>
        <w:t xml:space="preserve"> field holds the result of a successful computation. </w:t>
      </w:r>
      <w:proofErr w:type="gramStart"/>
      <w:r w:rsidRPr="00317ED6">
        <w:rPr>
          <w:rFonts w:ascii="Consolas" w:hAnsi="Consolas"/>
          <w:color w:val="008000"/>
          <w:sz w:val="16"/>
          <w:szCs w:val="16"/>
        </w:rPr>
        <w:t>It's</w:t>
      </w:r>
      <w:proofErr w:type="gramEnd"/>
      <w:r w:rsidRPr="00317ED6">
        <w:rPr>
          <w:rFonts w:ascii="Consolas" w:hAnsi="Consolas"/>
          <w:color w:val="008000"/>
          <w:sz w:val="16"/>
          <w:szCs w:val="16"/>
        </w:rPr>
        <w:t xml:space="preserve"> initial value is Unchecked.defaultof</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let</w:t>
      </w:r>
      <w:proofErr w:type="gramEnd"/>
      <w:r w:rsidRPr="00317ED6">
        <w:rPr>
          <w:rFonts w:ascii="Consolas" w:hAnsi="Consolas"/>
          <w:sz w:val="16"/>
          <w:szCs w:val="16"/>
        </w:rPr>
        <w:t xml:space="preserve"> </w:t>
      </w:r>
      <w:r w:rsidRPr="00317ED6">
        <w:rPr>
          <w:rFonts w:ascii="Consolas" w:hAnsi="Consolas"/>
          <w:color w:val="0000FF"/>
          <w:sz w:val="16"/>
          <w:szCs w:val="16"/>
        </w:rPr>
        <w:t>mutable</w:t>
      </w:r>
      <w:r w:rsidRPr="00317ED6">
        <w:rPr>
          <w:rFonts w:ascii="Consolas" w:hAnsi="Consolas"/>
          <w:sz w:val="16"/>
          <w:szCs w:val="16"/>
        </w:rPr>
        <w:t xml:space="preserve"> value = value </w:t>
      </w:r>
    </w:p>
    <w:p w:rsidR="00806A52" w:rsidRPr="00317ED6" w:rsidRDefault="00806A52" w:rsidP="00806A52">
      <w:pPr>
        <w:autoSpaceDE w:val="0"/>
        <w:autoSpaceDN w:val="0"/>
        <w:spacing w:after="0"/>
        <w:rPr>
          <w:rFonts w:ascii="Consolas" w:hAnsi="Consolas"/>
          <w:sz w:val="16"/>
          <w:szCs w:val="16"/>
        </w:rPr>
      </w:pPr>
    </w:p>
    <w:p w:rsidR="00806A52" w:rsidRPr="00317ED6" w:rsidRDefault="00806A52" w:rsidP="00806A52">
      <w:pPr>
        <w:autoSpaceDE w:val="0"/>
        <w:autoSpaceDN w:val="0"/>
        <w:spacing w:after="0"/>
        <w:rPr>
          <w:rFonts w:ascii="Consolas" w:hAnsi="Consolas"/>
          <w:color w:val="008000"/>
          <w:sz w:val="16"/>
          <w:szCs w:val="16"/>
        </w:rPr>
      </w:pPr>
      <w:r w:rsidRPr="00317ED6">
        <w:rPr>
          <w:rFonts w:ascii="Consolas" w:hAnsi="Consolas"/>
          <w:sz w:val="16"/>
          <w:szCs w:val="16"/>
        </w:rPr>
        <w:t xml:space="preserve">        </w:t>
      </w:r>
      <w:r w:rsidRPr="00317ED6">
        <w:rPr>
          <w:rFonts w:ascii="Consolas" w:hAnsi="Consolas"/>
          <w:color w:val="008000"/>
          <w:sz w:val="16"/>
          <w:szCs w:val="16"/>
        </w:rPr>
        <w:t xml:space="preserve">/// </w:t>
      </w:r>
      <w:proofErr w:type="gramStart"/>
      <w:r w:rsidRPr="00317ED6">
        <w:rPr>
          <w:rFonts w:ascii="Consolas" w:hAnsi="Consolas"/>
          <w:color w:val="008000"/>
          <w:sz w:val="16"/>
          <w:szCs w:val="16"/>
        </w:rPr>
        <w:t>This</w:t>
      </w:r>
      <w:proofErr w:type="gramEnd"/>
      <w:r w:rsidRPr="00317ED6">
        <w:rPr>
          <w:rFonts w:ascii="Consolas" w:hAnsi="Consolas"/>
          <w:color w:val="008000"/>
          <w:sz w:val="16"/>
          <w:szCs w:val="16"/>
        </w:rPr>
        <w:t xml:space="preserve"> field holds either the function to run or a LazyFailure object recording the exception raised </w:t>
      </w:r>
    </w:p>
    <w:p w:rsidR="00806A52" w:rsidRPr="00317ED6" w:rsidRDefault="00806A52" w:rsidP="00806A52">
      <w:pPr>
        <w:autoSpaceDE w:val="0"/>
        <w:autoSpaceDN w:val="0"/>
        <w:spacing w:after="0"/>
        <w:rPr>
          <w:rFonts w:ascii="Consolas" w:hAnsi="Consolas"/>
          <w:color w:val="008000"/>
          <w:sz w:val="16"/>
          <w:szCs w:val="16"/>
        </w:rPr>
      </w:pPr>
      <w:r w:rsidRPr="00317ED6">
        <w:rPr>
          <w:rFonts w:ascii="Consolas" w:hAnsi="Consolas"/>
          <w:sz w:val="16"/>
          <w:szCs w:val="16"/>
        </w:rPr>
        <w:t xml:space="preserve">        </w:t>
      </w:r>
      <w:proofErr w:type="gramStart"/>
      <w:r w:rsidRPr="00317ED6">
        <w:rPr>
          <w:rFonts w:ascii="Consolas" w:hAnsi="Consolas"/>
          <w:color w:val="008000"/>
          <w:sz w:val="16"/>
          <w:szCs w:val="16"/>
        </w:rPr>
        <w:t>/// from running the function.</w:t>
      </w:r>
      <w:proofErr w:type="gramEnd"/>
      <w:r w:rsidRPr="00317ED6">
        <w:rPr>
          <w:rFonts w:ascii="Consolas" w:hAnsi="Consolas"/>
          <w:color w:val="008000"/>
          <w:sz w:val="16"/>
          <w:szCs w:val="16"/>
        </w:rPr>
        <w:t xml:space="preserve"> It is null if the thunk has been evaluated successfully.</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[&lt;VolatileField&gt;]</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let</w:t>
      </w:r>
      <w:proofErr w:type="gramEnd"/>
      <w:r w:rsidRPr="00317ED6">
        <w:rPr>
          <w:rFonts w:ascii="Consolas" w:hAnsi="Consolas"/>
          <w:sz w:val="16"/>
          <w:szCs w:val="16"/>
        </w:rPr>
        <w:t xml:space="preserve"> </w:t>
      </w:r>
      <w:r w:rsidRPr="00317ED6">
        <w:rPr>
          <w:rFonts w:ascii="Consolas" w:hAnsi="Consolas"/>
          <w:color w:val="0000FF"/>
          <w:sz w:val="16"/>
          <w:szCs w:val="16"/>
        </w:rPr>
        <w:t>mutable</w:t>
      </w:r>
      <w:r w:rsidRPr="00317ED6">
        <w:rPr>
          <w:rFonts w:ascii="Consolas" w:hAnsi="Consolas"/>
          <w:sz w:val="16"/>
          <w:szCs w:val="16"/>
        </w:rPr>
        <w:t xml:space="preserve"> funcOrException = funcOrException</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member</w:t>
      </w:r>
      <w:proofErr w:type="gramEnd"/>
      <w:r w:rsidRPr="00317ED6">
        <w:rPr>
          <w:rFonts w:ascii="Consolas" w:hAnsi="Consolas"/>
          <w:sz w:val="16"/>
          <w:szCs w:val="16"/>
        </w:rPr>
        <w:t xml:space="preserve"> x.Value =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match</w:t>
      </w:r>
      <w:proofErr w:type="gramEnd"/>
      <w:r w:rsidRPr="00317ED6">
        <w:rPr>
          <w:rFonts w:ascii="Consolas" w:hAnsi="Consolas"/>
          <w:sz w:val="16"/>
          <w:szCs w:val="16"/>
        </w:rPr>
        <w:t xml:space="preserve"> </w:t>
      </w:r>
      <w:r w:rsidRPr="00317ED6">
        <w:rPr>
          <w:rFonts w:ascii="Consolas" w:hAnsi="Consolas"/>
          <w:sz w:val="16"/>
          <w:szCs w:val="16"/>
          <w:highlight w:val="green"/>
        </w:rPr>
        <w:t>funcOrException</w:t>
      </w:r>
      <w:r w:rsidRPr="00317ED6">
        <w:rPr>
          <w:rFonts w:ascii="Consolas" w:hAnsi="Consolas"/>
          <w:sz w:val="16"/>
          <w:szCs w:val="16"/>
        </w:rPr>
        <w:t xml:space="preserve"> </w:t>
      </w:r>
      <w:r w:rsidRPr="00317ED6">
        <w:rPr>
          <w:rFonts w:ascii="Consolas" w:hAnsi="Consolas"/>
          <w:color w:val="0000FF"/>
          <w:sz w:val="16"/>
          <w:szCs w:val="16"/>
        </w:rPr>
        <w:t>with</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 </w:t>
      </w:r>
      <w:proofErr w:type="gramStart"/>
      <w:r w:rsidRPr="00317ED6">
        <w:rPr>
          <w:rFonts w:ascii="Consolas" w:hAnsi="Consolas"/>
          <w:color w:val="0000FF"/>
          <w:sz w:val="16"/>
          <w:szCs w:val="16"/>
          <w:highlight w:val="green"/>
        </w:rPr>
        <w:t>null</w:t>
      </w:r>
      <w:proofErr w:type="gramEnd"/>
      <w:r w:rsidRPr="00317ED6">
        <w:rPr>
          <w:rFonts w:ascii="Consolas" w:hAnsi="Consolas"/>
          <w:sz w:val="16"/>
          <w:szCs w:val="16"/>
        </w:rPr>
        <w:t xml:space="preserve"> </w:t>
      </w:r>
      <w:r w:rsidRPr="00317ED6">
        <w:rPr>
          <w:rFonts w:ascii="Consolas" w:hAnsi="Consolas"/>
          <w:color w:val="0000FF"/>
          <w:sz w:val="16"/>
          <w:szCs w:val="16"/>
        </w:rPr>
        <w:t>-&gt;</w:t>
      </w:r>
      <w:r w:rsidRPr="00317ED6">
        <w:rPr>
          <w:rFonts w:ascii="Consolas" w:hAnsi="Consolas"/>
          <w:sz w:val="16"/>
          <w:szCs w:val="16"/>
        </w:rPr>
        <w:t xml:space="preserve"> </w:t>
      </w:r>
      <w:r w:rsidRPr="00317ED6">
        <w:rPr>
          <w:rFonts w:ascii="Consolas" w:hAnsi="Consolas"/>
          <w:sz w:val="16"/>
          <w:szCs w:val="16"/>
          <w:highlight w:val="magenta"/>
        </w:rPr>
        <w:t>value</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 _ </w:t>
      </w:r>
      <w:r w:rsidRPr="00317ED6">
        <w:rPr>
          <w:rFonts w:ascii="Consolas" w:hAnsi="Consolas"/>
          <w:color w:val="0000FF"/>
          <w:sz w:val="16"/>
          <w:szCs w:val="16"/>
        </w:rPr>
        <w:t>-&gt;</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color w:val="008000"/>
          <w:sz w:val="16"/>
          <w:szCs w:val="16"/>
        </w:rPr>
      </w:pPr>
      <w:r w:rsidRPr="00317ED6">
        <w:rPr>
          <w:rFonts w:ascii="Consolas" w:hAnsi="Consolas"/>
          <w:sz w:val="16"/>
          <w:szCs w:val="16"/>
        </w:rPr>
        <w:t xml:space="preserve">                </w:t>
      </w:r>
      <w:r w:rsidRPr="00317ED6">
        <w:rPr>
          <w:rFonts w:ascii="Consolas" w:hAnsi="Consolas"/>
          <w:color w:val="008000"/>
          <w:sz w:val="16"/>
          <w:szCs w:val="16"/>
        </w:rPr>
        <w:t xml:space="preserve">// </w:t>
      </w:r>
      <w:proofErr w:type="gramStart"/>
      <w:r w:rsidRPr="00317ED6">
        <w:rPr>
          <w:rFonts w:ascii="Consolas" w:hAnsi="Consolas"/>
          <w:color w:val="008000"/>
          <w:sz w:val="16"/>
          <w:szCs w:val="16"/>
        </w:rPr>
        <w:t>Enter</w:t>
      </w:r>
      <w:proofErr w:type="gramEnd"/>
      <w:r w:rsidRPr="00317ED6">
        <w:rPr>
          <w:rFonts w:ascii="Consolas" w:hAnsi="Consolas"/>
          <w:color w:val="008000"/>
          <w:sz w:val="16"/>
          <w:szCs w:val="16"/>
        </w:rPr>
        <w:t xml:space="preserve"> the lock in case another thread is in the process of evaluting the result</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System.Threading.Monitor.Enter(x);</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try</w:t>
      </w:r>
      <w:proofErr w:type="gramEnd"/>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match</w:t>
      </w:r>
      <w:proofErr w:type="gramEnd"/>
      <w:r w:rsidRPr="00317ED6">
        <w:rPr>
          <w:rFonts w:ascii="Consolas" w:hAnsi="Consolas"/>
          <w:sz w:val="16"/>
          <w:szCs w:val="16"/>
        </w:rPr>
        <w:t xml:space="preserve"> </w:t>
      </w:r>
      <w:r w:rsidRPr="00317ED6">
        <w:rPr>
          <w:rFonts w:ascii="Consolas" w:hAnsi="Consolas"/>
          <w:sz w:val="16"/>
          <w:szCs w:val="16"/>
          <w:highlight w:val="cyan"/>
        </w:rPr>
        <w:t>funcOrException</w:t>
      </w:r>
      <w:r w:rsidRPr="00317ED6">
        <w:rPr>
          <w:rFonts w:ascii="Consolas" w:hAnsi="Consolas"/>
          <w:sz w:val="16"/>
          <w:szCs w:val="16"/>
        </w:rPr>
        <w:t xml:space="preserve"> </w:t>
      </w:r>
      <w:r w:rsidRPr="00317ED6">
        <w:rPr>
          <w:rFonts w:ascii="Consolas" w:hAnsi="Consolas"/>
          <w:color w:val="0000FF"/>
          <w:sz w:val="16"/>
          <w:szCs w:val="16"/>
        </w:rPr>
        <w:t>with</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 </w:t>
      </w:r>
      <w:proofErr w:type="gramStart"/>
      <w:r w:rsidRPr="00317ED6">
        <w:rPr>
          <w:rFonts w:ascii="Consolas" w:hAnsi="Consolas"/>
          <w:color w:val="0000FF"/>
          <w:sz w:val="16"/>
          <w:szCs w:val="16"/>
          <w:highlight w:val="cyan"/>
        </w:rPr>
        <w:t>null</w:t>
      </w:r>
      <w:proofErr w:type="gramEnd"/>
      <w:r w:rsidRPr="00317ED6">
        <w:rPr>
          <w:rFonts w:ascii="Consolas" w:hAnsi="Consolas"/>
          <w:sz w:val="16"/>
          <w:szCs w:val="16"/>
        </w:rPr>
        <w:t xml:space="preserve"> </w:t>
      </w:r>
      <w:r w:rsidRPr="00317ED6">
        <w:rPr>
          <w:rFonts w:ascii="Consolas" w:hAnsi="Consolas"/>
          <w:color w:val="0000FF"/>
          <w:sz w:val="16"/>
          <w:szCs w:val="16"/>
        </w:rPr>
        <w:t>-&gt;</w:t>
      </w:r>
      <w:r w:rsidRPr="00317ED6">
        <w:rPr>
          <w:rFonts w:ascii="Consolas" w:hAnsi="Consolas"/>
          <w:sz w:val="16"/>
          <w:szCs w:val="16"/>
        </w:rPr>
        <w:t xml:space="preserve"> </w:t>
      </w:r>
      <w:r w:rsidRPr="00317ED6">
        <w:rPr>
          <w:rFonts w:ascii="Consolas" w:hAnsi="Consolas"/>
          <w:sz w:val="16"/>
          <w:szCs w:val="16"/>
          <w:highlight w:val="cyan"/>
        </w:rPr>
        <w:t>value</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 :? LazyFailure </w:t>
      </w:r>
      <w:r w:rsidRPr="00317ED6">
        <w:rPr>
          <w:rFonts w:ascii="Consolas" w:hAnsi="Consolas"/>
          <w:color w:val="0000FF"/>
          <w:sz w:val="16"/>
          <w:szCs w:val="16"/>
        </w:rPr>
        <w:t>as</w:t>
      </w:r>
      <w:r w:rsidRPr="00317ED6">
        <w:rPr>
          <w:rFonts w:ascii="Consolas" w:hAnsi="Consolas"/>
          <w:sz w:val="16"/>
          <w:szCs w:val="16"/>
        </w:rPr>
        <w:t xml:space="preserve"> res </w:t>
      </w:r>
      <w:r w:rsidRPr="00317ED6">
        <w:rPr>
          <w:rFonts w:ascii="Consolas" w:hAnsi="Consolas"/>
          <w:color w:val="0000FF"/>
          <w:sz w:val="16"/>
          <w:szCs w:val="16"/>
        </w:rPr>
        <w:t>-&gt;</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sz w:val="16"/>
          <w:szCs w:val="16"/>
        </w:rPr>
        <w:t>raise(</w:t>
      </w:r>
      <w:proofErr w:type="gramEnd"/>
      <w:r w:rsidRPr="00317ED6">
        <w:rPr>
          <w:rFonts w:ascii="Consolas" w:hAnsi="Consolas"/>
          <w:sz w:val="16"/>
          <w:szCs w:val="16"/>
        </w:rPr>
        <w:t>res.Exception)</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 :? (</w:t>
      </w:r>
      <w:proofErr w:type="gramStart"/>
      <w:r w:rsidRPr="00317ED6">
        <w:rPr>
          <w:rFonts w:ascii="Consolas" w:hAnsi="Consolas"/>
          <w:sz w:val="16"/>
          <w:szCs w:val="16"/>
        </w:rPr>
        <w:t>unit</w:t>
      </w:r>
      <w:proofErr w:type="gramEnd"/>
      <w:r w:rsidRPr="00317ED6">
        <w:rPr>
          <w:rFonts w:ascii="Consolas" w:hAnsi="Consolas"/>
          <w:sz w:val="16"/>
          <w:szCs w:val="16"/>
        </w:rPr>
        <w:t xml:space="preserve"> </w:t>
      </w:r>
      <w:r w:rsidRPr="00317ED6">
        <w:rPr>
          <w:rFonts w:ascii="Consolas" w:hAnsi="Consolas"/>
          <w:color w:val="0000FF"/>
          <w:sz w:val="16"/>
          <w:szCs w:val="16"/>
        </w:rPr>
        <w:t>-&gt;</w:t>
      </w:r>
      <w:r w:rsidRPr="00317ED6">
        <w:rPr>
          <w:rFonts w:ascii="Consolas" w:hAnsi="Consolas"/>
          <w:sz w:val="16"/>
          <w:szCs w:val="16"/>
        </w:rPr>
        <w:t xml:space="preserve"> 'T) </w:t>
      </w:r>
      <w:r w:rsidRPr="00317ED6">
        <w:rPr>
          <w:rFonts w:ascii="Consolas" w:hAnsi="Consolas"/>
          <w:color w:val="0000FF"/>
          <w:sz w:val="16"/>
          <w:szCs w:val="16"/>
        </w:rPr>
        <w:t>as</w:t>
      </w:r>
      <w:r w:rsidRPr="00317ED6">
        <w:rPr>
          <w:rFonts w:ascii="Consolas" w:hAnsi="Consolas"/>
          <w:sz w:val="16"/>
          <w:szCs w:val="16"/>
        </w:rPr>
        <w:t xml:space="preserve"> f </w:t>
      </w:r>
      <w:r w:rsidRPr="00317ED6">
        <w:rPr>
          <w:rFonts w:ascii="Consolas" w:hAnsi="Consolas"/>
          <w:color w:val="0000FF"/>
          <w:sz w:val="16"/>
          <w:szCs w:val="16"/>
        </w:rPr>
        <w:t>-&gt;</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sz w:val="16"/>
          <w:szCs w:val="16"/>
        </w:rPr>
        <w:t>funcOrException</w:t>
      </w:r>
      <w:proofErr w:type="gramEnd"/>
      <w:r w:rsidRPr="00317ED6">
        <w:rPr>
          <w:rFonts w:ascii="Consolas" w:hAnsi="Consolas"/>
          <w:sz w:val="16"/>
          <w:szCs w:val="16"/>
        </w:rPr>
        <w:t xml:space="preserve"> &lt;- box(LazyFailure.Undefined)</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try</w:t>
      </w:r>
      <w:proofErr w:type="gramEnd"/>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let</w:t>
      </w:r>
      <w:proofErr w:type="gramEnd"/>
      <w:r w:rsidRPr="00317ED6">
        <w:rPr>
          <w:rFonts w:ascii="Consolas" w:hAnsi="Consolas"/>
          <w:sz w:val="16"/>
          <w:szCs w:val="16"/>
        </w:rPr>
        <w:t xml:space="preserve"> res = f () </w:t>
      </w:r>
    </w:p>
    <w:p w:rsidR="00806A52" w:rsidRPr="00317ED6" w:rsidRDefault="00806A52" w:rsidP="00806A52">
      <w:pPr>
        <w:autoSpaceDE w:val="0"/>
        <w:autoSpaceDN w:val="0"/>
        <w:spacing w:after="0"/>
        <w:rPr>
          <w:rFonts w:ascii="Consolas" w:hAnsi="Consolas"/>
          <w:sz w:val="16"/>
          <w:szCs w:val="16"/>
          <w:highlight w:val="yellow"/>
        </w:rPr>
      </w:pPr>
      <w:r w:rsidRPr="00317ED6">
        <w:rPr>
          <w:rFonts w:ascii="Consolas" w:hAnsi="Consolas"/>
          <w:sz w:val="16"/>
          <w:szCs w:val="16"/>
        </w:rPr>
        <w:t xml:space="preserve">                              </w:t>
      </w:r>
      <w:proofErr w:type="gramStart"/>
      <w:r w:rsidRPr="00317ED6">
        <w:rPr>
          <w:rFonts w:ascii="Consolas" w:hAnsi="Consolas"/>
          <w:sz w:val="16"/>
          <w:szCs w:val="16"/>
          <w:highlight w:val="yellow"/>
        </w:rPr>
        <w:t>value</w:t>
      </w:r>
      <w:proofErr w:type="gramEnd"/>
      <w:r w:rsidRPr="00317ED6">
        <w:rPr>
          <w:rFonts w:ascii="Consolas" w:hAnsi="Consolas"/>
          <w:sz w:val="16"/>
          <w:szCs w:val="16"/>
          <w:highlight w:val="yellow"/>
        </w:rPr>
        <w:t xml:space="preserve"> &lt;- res;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highlight w:val="yellow"/>
        </w:rPr>
        <w:t xml:space="preserve">                              </w:t>
      </w:r>
      <w:proofErr w:type="gramStart"/>
      <w:r w:rsidRPr="00317ED6">
        <w:rPr>
          <w:rFonts w:ascii="Consolas" w:hAnsi="Consolas"/>
          <w:sz w:val="16"/>
          <w:szCs w:val="16"/>
          <w:highlight w:val="yellow"/>
        </w:rPr>
        <w:t>funcOrException</w:t>
      </w:r>
      <w:proofErr w:type="gramEnd"/>
      <w:r w:rsidRPr="00317ED6">
        <w:rPr>
          <w:rFonts w:ascii="Consolas" w:hAnsi="Consolas"/>
          <w:sz w:val="16"/>
          <w:szCs w:val="16"/>
          <w:highlight w:val="yellow"/>
        </w:rPr>
        <w:t xml:space="preserve"> &lt;- </w:t>
      </w:r>
      <w:r w:rsidRPr="00317ED6">
        <w:rPr>
          <w:rFonts w:ascii="Consolas" w:hAnsi="Consolas"/>
          <w:color w:val="0000FF"/>
          <w:sz w:val="16"/>
          <w:szCs w:val="16"/>
          <w:highlight w:val="yellow"/>
        </w:rPr>
        <w:t>null</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sz w:val="16"/>
          <w:szCs w:val="16"/>
        </w:rPr>
        <w:t>res</w:t>
      </w:r>
      <w:proofErr w:type="gramEnd"/>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with</w:t>
      </w:r>
      <w:proofErr w:type="gramEnd"/>
      <w:r w:rsidRPr="00317ED6">
        <w:rPr>
          <w:rFonts w:ascii="Consolas" w:hAnsi="Consolas"/>
          <w:sz w:val="16"/>
          <w:szCs w:val="16"/>
        </w:rPr>
        <w:t xml:space="preserve"> e </w:t>
      </w:r>
      <w:r w:rsidRPr="00317ED6">
        <w:rPr>
          <w:rFonts w:ascii="Consolas" w:hAnsi="Consolas"/>
          <w:color w:val="0000FF"/>
          <w:sz w:val="16"/>
          <w:szCs w:val="16"/>
        </w:rPr>
        <w:t>-&gt;</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sz w:val="16"/>
          <w:szCs w:val="16"/>
        </w:rPr>
        <w:t>funcOrException</w:t>
      </w:r>
      <w:proofErr w:type="gramEnd"/>
      <w:r w:rsidRPr="00317ED6">
        <w:rPr>
          <w:rFonts w:ascii="Consolas" w:hAnsi="Consolas"/>
          <w:sz w:val="16"/>
          <w:szCs w:val="16"/>
        </w:rPr>
        <w:t xml:space="preserve"> &lt;- box(</w:t>
      </w:r>
      <w:r w:rsidRPr="00317ED6">
        <w:rPr>
          <w:rFonts w:ascii="Consolas" w:hAnsi="Consolas"/>
          <w:color w:val="0000FF"/>
          <w:sz w:val="16"/>
          <w:szCs w:val="16"/>
        </w:rPr>
        <w:t>new</w:t>
      </w:r>
      <w:r w:rsidRPr="00317ED6">
        <w:rPr>
          <w:rFonts w:ascii="Consolas" w:hAnsi="Consolas"/>
          <w:sz w:val="16"/>
          <w:szCs w:val="16"/>
        </w:rPr>
        <w:t xml:space="preserve"> LazyFailure(e)); </w:t>
      </w:r>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w:t>
      </w:r>
      <w:proofErr w:type="gramStart"/>
      <w:r w:rsidRPr="00317ED6">
        <w:rPr>
          <w:rFonts w:ascii="Consolas" w:hAnsi="Consolas"/>
          <w:sz w:val="16"/>
          <w:szCs w:val="16"/>
        </w:rPr>
        <w:t>reraise()</w:t>
      </w:r>
      <w:proofErr w:type="gramEnd"/>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xml:space="preserve">                    | _ </w:t>
      </w:r>
      <w:r w:rsidRPr="00317ED6">
        <w:rPr>
          <w:rFonts w:ascii="Consolas" w:hAnsi="Consolas"/>
          <w:color w:val="0000FF"/>
          <w:sz w:val="16"/>
          <w:szCs w:val="16"/>
        </w:rPr>
        <w:t>-&gt;</w:t>
      </w:r>
      <w:r w:rsidRPr="00317ED6">
        <w:rPr>
          <w:rFonts w:ascii="Consolas" w:hAnsi="Consolas"/>
          <w:sz w:val="16"/>
          <w:szCs w:val="16"/>
        </w:rPr>
        <w:t xml:space="preserve"> </w:t>
      </w:r>
    </w:p>
    <w:p w:rsidR="00806A52" w:rsidRPr="00317ED6" w:rsidRDefault="00806A52" w:rsidP="00806A52">
      <w:pPr>
        <w:autoSpaceDE w:val="0"/>
        <w:autoSpaceDN w:val="0"/>
        <w:spacing w:after="0"/>
        <w:rPr>
          <w:rFonts w:ascii="Consolas" w:hAnsi="Consolas"/>
          <w:color w:val="800000"/>
          <w:sz w:val="16"/>
          <w:szCs w:val="16"/>
        </w:rPr>
      </w:pPr>
      <w:r w:rsidRPr="00317ED6">
        <w:rPr>
          <w:rFonts w:ascii="Consolas" w:hAnsi="Consolas"/>
          <w:sz w:val="16"/>
          <w:szCs w:val="16"/>
        </w:rPr>
        <w:t xml:space="preserve">                        </w:t>
      </w:r>
      <w:proofErr w:type="gramStart"/>
      <w:r w:rsidRPr="00317ED6">
        <w:rPr>
          <w:rFonts w:ascii="Consolas" w:hAnsi="Consolas"/>
          <w:sz w:val="16"/>
          <w:szCs w:val="16"/>
        </w:rPr>
        <w:t>failwith</w:t>
      </w:r>
      <w:proofErr w:type="gramEnd"/>
      <w:r w:rsidRPr="00317ED6">
        <w:rPr>
          <w:rFonts w:ascii="Consolas" w:hAnsi="Consolas"/>
          <w:sz w:val="16"/>
          <w:szCs w:val="16"/>
        </w:rPr>
        <w:t xml:space="preserve"> </w:t>
      </w:r>
      <w:r w:rsidRPr="00317ED6">
        <w:rPr>
          <w:rFonts w:ascii="Consolas" w:hAnsi="Consolas"/>
          <w:color w:val="800000"/>
          <w:sz w:val="16"/>
          <w:szCs w:val="16"/>
        </w:rPr>
        <w:t>"unreachable"</w:t>
      </w:r>
    </w:p>
    <w:p w:rsidR="00806A52" w:rsidRPr="00317ED6" w:rsidRDefault="00806A52" w:rsidP="00806A52">
      <w:pPr>
        <w:autoSpaceDE w:val="0"/>
        <w:autoSpaceDN w:val="0"/>
        <w:spacing w:after="0"/>
        <w:rPr>
          <w:rFonts w:ascii="Consolas" w:hAnsi="Consolas"/>
          <w:color w:val="0000FF"/>
          <w:sz w:val="16"/>
          <w:szCs w:val="16"/>
        </w:rPr>
      </w:pPr>
      <w:r w:rsidRPr="00317ED6">
        <w:rPr>
          <w:rFonts w:ascii="Consolas" w:hAnsi="Consolas"/>
          <w:sz w:val="16"/>
          <w:szCs w:val="16"/>
        </w:rPr>
        <w:t xml:space="preserve">                </w:t>
      </w:r>
      <w:proofErr w:type="gramStart"/>
      <w:r w:rsidRPr="00317ED6">
        <w:rPr>
          <w:rFonts w:ascii="Consolas" w:hAnsi="Consolas"/>
          <w:color w:val="0000FF"/>
          <w:sz w:val="16"/>
          <w:szCs w:val="16"/>
        </w:rPr>
        <w:t>finally</w:t>
      </w:r>
      <w:proofErr w:type="gramEnd"/>
    </w:p>
    <w:p w:rsidR="00806A52" w:rsidRPr="00317ED6" w:rsidRDefault="00806A52" w:rsidP="00806A52">
      <w:pPr>
        <w:autoSpaceDE w:val="0"/>
        <w:autoSpaceDN w:val="0"/>
        <w:spacing w:after="0"/>
        <w:rPr>
          <w:rFonts w:ascii="Consolas" w:hAnsi="Consolas"/>
          <w:sz w:val="16"/>
          <w:szCs w:val="16"/>
        </w:rPr>
      </w:pPr>
      <w:r w:rsidRPr="00317ED6">
        <w:rPr>
          <w:rFonts w:ascii="Consolas" w:hAnsi="Consolas"/>
          <w:sz w:val="16"/>
          <w:szCs w:val="16"/>
        </w:rPr>
        <w:t>                    System.Threading.Monitor.Exit(x)</w:t>
      </w:r>
    </w:p>
    <w:p w:rsidR="00806A52" w:rsidRDefault="00806A52" w:rsidP="00806A52">
      <w:pPr>
        <w:pStyle w:val="ListParagraph"/>
        <w:numPr>
          <w:ilvl w:val="0"/>
          <w:numId w:val="27"/>
        </w:numPr>
        <w:autoSpaceDE w:val="0"/>
        <w:autoSpaceDN w:val="0"/>
        <w:spacing w:after="0" w:line="240" w:lineRule="auto"/>
        <w:rPr>
          <w:rFonts w:ascii="Calibri" w:hAnsi="Calibri"/>
          <w:sz w:val="22"/>
        </w:rPr>
      </w:pPr>
      <w:r>
        <w:t xml:space="preserve">The crucial bit of implementation is </w:t>
      </w:r>
      <w:r>
        <w:rPr>
          <w:highlight w:val="yellow"/>
        </w:rPr>
        <w:t>here</w:t>
      </w:r>
      <w:r>
        <w:t xml:space="preserve">: since funcOrException is volatile, memory model guarantees that all the stores, including a </w:t>
      </w:r>
      <w:r>
        <w:rPr>
          <w:rFonts w:ascii="Consolas" w:hAnsi="Consolas"/>
          <w:szCs w:val="20"/>
          <w:highlight w:val="yellow"/>
        </w:rPr>
        <w:t xml:space="preserve">value &lt;- </w:t>
      </w:r>
      <w:proofErr w:type="gramStart"/>
      <w:r>
        <w:rPr>
          <w:rFonts w:ascii="Consolas" w:hAnsi="Consolas"/>
          <w:szCs w:val="20"/>
          <w:highlight w:val="yellow"/>
        </w:rPr>
        <w:t>res</w:t>
      </w:r>
      <w:r>
        <w:t xml:space="preserve">  store</w:t>
      </w:r>
      <w:proofErr w:type="gramEnd"/>
      <w:r>
        <w:t xml:space="preserve">, will “happen before” funcOrException is set to null. “Happen before” has a very special sense here: it means that if any </w:t>
      </w:r>
      <w:r>
        <w:lastRenderedPageBreak/>
        <w:t xml:space="preserve">other thread looks into funcOrException and sees null, </w:t>
      </w:r>
      <w:r>
        <w:rPr>
          <w:i/>
          <w:iCs/>
        </w:rPr>
        <w:t>and then</w:t>
      </w:r>
      <w:r>
        <w:t xml:space="preserve"> looks into value, it will see a res there.</w:t>
      </w:r>
    </w:p>
    <w:p w:rsidR="00806A52" w:rsidRDefault="00806A52" w:rsidP="00806A52">
      <w:pPr>
        <w:autoSpaceDE w:val="0"/>
        <w:autoSpaceDN w:val="0"/>
      </w:pPr>
    </w:p>
    <w:p w:rsidR="00806A52" w:rsidRDefault="00806A52" w:rsidP="00806A52">
      <w:pPr>
        <w:pStyle w:val="ListParagraph"/>
        <w:numPr>
          <w:ilvl w:val="0"/>
          <w:numId w:val="27"/>
        </w:numPr>
        <w:autoSpaceDE w:val="0"/>
        <w:autoSpaceDN w:val="0"/>
        <w:spacing w:after="0" w:line="240" w:lineRule="auto"/>
      </w:pPr>
      <w:r>
        <w:t xml:space="preserve">Let us </w:t>
      </w:r>
      <w:proofErr w:type="gramStart"/>
      <w:r>
        <w:t>examine a “</w:t>
      </w:r>
      <w:proofErr w:type="gramEnd"/>
      <w:r>
        <w:t xml:space="preserve">double-check” logic of the implementation. We first check the value of funcOrException </w:t>
      </w:r>
      <w:r>
        <w:rPr>
          <w:highlight w:val="green"/>
        </w:rPr>
        <w:t>here</w:t>
      </w:r>
      <w:r>
        <w:t xml:space="preserve">. Per point 1, if we see a null in funcOrException, and </w:t>
      </w:r>
      <w:r>
        <w:rPr>
          <w:i/>
          <w:iCs/>
        </w:rPr>
        <w:t>after we saw null there</w:t>
      </w:r>
      <w:r>
        <w:t xml:space="preserve"> we </w:t>
      </w:r>
      <w:r>
        <w:rPr>
          <w:highlight w:val="magenta"/>
        </w:rPr>
        <w:t>read the value</w:t>
      </w:r>
      <w:r>
        <w:t xml:space="preserve">, we will get a res back as written by </w:t>
      </w:r>
      <w:r>
        <w:rPr>
          <w:highlight w:val="yellow"/>
        </w:rPr>
        <w:t>yellow piece of code</w:t>
      </w:r>
      <w:r>
        <w:t xml:space="preserve">. It is crucial that </w:t>
      </w:r>
      <w:proofErr w:type="gramStart"/>
      <w:r>
        <w:rPr>
          <w:highlight w:val="green"/>
        </w:rPr>
        <w:t xml:space="preserve">read </w:t>
      </w:r>
      <w:r>
        <w:t> of</w:t>
      </w:r>
      <w:proofErr w:type="gramEnd"/>
      <w:r>
        <w:t xml:space="preserve"> funcOrException occurs before we read the </w:t>
      </w:r>
      <w:r>
        <w:rPr>
          <w:highlight w:val="magenta"/>
        </w:rPr>
        <w:t>value</w:t>
      </w:r>
      <w:r>
        <w:t xml:space="preserve"> during the actual program execution. We must not allow processor (or code after compiler optimizations, or code after jit optimizations) prefetch the value of ‘value’, then do the read of funcOrException and then return the prefetched value of ‘value’ – because that prefetched value may still be null! </w:t>
      </w:r>
      <w:r>
        <w:br/>
        <w:t xml:space="preserve">But since funcOrException is volatile, we have a “volatile read” semantics </w:t>
      </w:r>
      <w:r>
        <w:rPr>
          <w:highlight w:val="green"/>
        </w:rPr>
        <w:t>here</w:t>
      </w:r>
      <w:r>
        <w:t>, therefore the dangerous pre-fetching is not allowed.</w:t>
      </w:r>
    </w:p>
    <w:p w:rsidR="00806A52" w:rsidRDefault="00806A52" w:rsidP="00806A52">
      <w:pPr>
        <w:pStyle w:val="ListParagraph"/>
      </w:pPr>
    </w:p>
    <w:p w:rsidR="00806A52" w:rsidRDefault="00806A52" w:rsidP="00806A52">
      <w:pPr>
        <w:pStyle w:val="ListParagraph"/>
        <w:numPr>
          <w:ilvl w:val="0"/>
          <w:numId w:val="27"/>
        </w:numPr>
        <w:autoSpaceDE w:val="0"/>
        <w:autoSpaceDN w:val="0"/>
        <w:spacing w:after="0" w:line="240" w:lineRule="auto"/>
      </w:pPr>
      <w:r>
        <w:t>If we see a non-null in funcOrException, we need to produce a value out of it – and this is a slow path of a Lazy.Value, so we immediately take a lock. Now of course between our read of funcOrException some other thread may have written into funcOrException, so we do our second check, again in the right order: first we read funcOrException, and only then we read a value, and we are again protected against dangerous reorderings by “volatile read” semantics.</w:t>
      </w:r>
    </w:p>
    <w:p w:rsidR="00806A52" w:rsidRDefault="00806A52" w:rsidP="00806A52">
      <w:pPr>
        <w:pStyle w:val="ListParagraph"/>
      </w:pPr>
    </w:p>
    <w:p w:rsidR="00806A52" w:rsidRDefault="00806A52" w:rsidP="00806A52">
      <w:pPr>
        <w:pStyle w:val="ListParagraph"/>
        <w:numPr>
          <w:ilvl w:val="0"/>
          <w:numId w:val="27"/>
        </w:numPr>
        <w:autoSpaceDE w:val="0"/>
        <w:autoSpaceDN w:val="0"/>
        <w:spacing w:after="0" w:line="240" w:lineRule="auto"/>
      </w:pPr>
      <w:r>
        <w:t>Other racy operations in Lazy.Value happen under lock, so we are safe. The important invariant to maintain is that when we access a pair of (non-volatile value, volatile funcOrException) we should write to them in that order, and read them in reverse order.</w:t>
      </w:r>
    </w:p>
    <w:p w:rsidR="00806A52" w:rsidRDefault="00806A52" w:rsidP="00806A52">
      <w:pPr>
        <w:pStyle w:val="ListParagraph"/>
      </w:pPr>
    </w:p>
    <w:p w:rsidR="00806A52" w:rsidRDefault="00806A52" w:rsidP="00806A52">
      <w:pPr>
        <w:autoSpaceDE w:val="0"/>
        <w:autoSpaceDN w:val="0"/>
      </w:pPr>
      <w:r>
        <w:rPr>
          <w:i/>
          <w:iCs/>
        </w:rPr>
        <w:t>Final point about CLR memory model:</w:t>
      </w:r>
      <w:r>
        <w:t xml:space="preserve"> CLR memory model is of course a strict subset of ECMA CLI memory model, and the difference concerning us here is that in CLR memory models, </w:t>
      </w:r>
      <w:r>
        <w:rPr>
          <w:i/>
          <w:iCs/>
        </w:rPr>
        <w:t>all writes</w:t>
      </w:r>
      <w:r>
        <w:t xml:space="preserve"> has “release semantics”, i.e. all writes behave as ECMA CLI volatile writes. However non-volatile reads can be freely reordered (as long a sequential execution data dependencies are maintained of course). For us that means that even under CLR memory model we still must declare funcOrException volatile, to ensure the correct ordering when we read funcOrException and the value </w:t>
      </w:r>
      <w:r>
        <w:rPr>
          <w:highlight w:val="green"/>
        </w:rPr>
        <w:t>here</w:t>
      </w:r>
      <w:r>
        <w:t xml:space="preserve"> and </w:t>
      </w:r>
      <w:r>
        <w:rPr>
          <w:highlight w:val="cyan"/>
        </w:rPr>
        <w:t>here</w:t>
      </w:r>
      <w:r>
        <w:t>.</w:t>
      </w:r>
    </w:p>
    <w:p w:rsidR="00806A52" w:rsidRDefault="00806A52" w:rsidP="00806A52">
      <w:pPr>
        <w:rPr>
          <w:lang w:val="en-US"/>
        </w:rPr>
      </w:pPr>
    </w:p>
    <w:p w:rsidR="00806A52" w:rsidRDefault="00806A52" w:rsidP="00806A52">
      <w:pPr>
        <w:pStyle w:val="Heading2"/>
        <w:rPr>
          <w:lang w:val="en-US"/>
        </w:rPr>
      </w:pPr>
      <w:bookmarkStart w:id="56" w:name="_Toc266534974"/>
      <w:r>
        <w:rPr>
          <w:lang w:val="en-US"/>
        </w:rPr>
        <w:t>List, Array, Option, Seq</w:t>
      </w:r>
      <w:bookmarkEnd w:id="56"/>
    </w:p>
    <w:p w:rsidR="00806A52" w:rsidRDefault="00806A52" w:rsidP="00806A52">
      <w:pPr>
        <w:pStyle w:val="Heading3"/>
        <w:rPr>
          <w:lang w:val="en-US"/>
        </w:rPr>
      </w:pPr>
      <w:bookmarkStart w:id="57" w:name="_Toc266534975"/>
      <w:r>
        <w:rPr>
          <w:lang w:val="en-US"/>
        </w:rPr>
        <w:t xml:space="preserve">Should List.sum etc. </w:t>
      </w:r>
      <w:proofErr w:type="gramStart"/>
      <w:r>
        <w:rPr>
          <w:lang w:val="en-US"/>
        </w:rPr>
        <w:t>be</w:t>
      </w:r>
      <w:proofErr w:type="gramEnd"/>
      <w:r>
        <w:rPr>
          <w:lang w:val="en-US"/>
        </w:rPr>
        <w:t xml:space="preserve"> checked or unchecked?</w:t>
      </w:r>
      <w:bookmarkEnd w:id="57"/>
    </w:p>
    <w:p w:rsidR="00806A52" w:rsidRDefault="00806A52" w:rsidP="00806A52">
      <w:pPr>
        <w:rPr>
          <w:color w:val="1F497D"/>
          <w:lang w:val="en-US"/>
        </w:rPr>
      </w:pPr>
      <w:r>
        <w:rPr>
          <w:color w:val="1F497D"/>
          <w:lang w:val="en-US"/>
        </w:rPr>
        <w:t>This is an FSharp.Core.dll library design issue:</w:t>
      </w:r>
    </w:p>
    <w:p w:rsidR="00806A52" w:rsidRPr="00FE5423" w:rsidRDefault="00806A52" w:rsidP="00806A52">
      <w:pPr>
        <w:ind w:left="431"/>
        <w:rPr>
          <w:i/>
          <w:color w:val="1F497D"/>
          <w:lang w:val="en-US"/>
        </w:rPr>
      </w:pPr>
      <w:r w:rsidRPr="00FE5423">
        <w:rPr>
          <w:i/>
          <w:color w:val="1F497D"/>
          <w:lang w:val="en-US"/>
        </w:rPr>
        <w:t>Because of the way checked is implemented in F#, can’t we actually have our operators throw an exception only in checked? We just have different versions of the operators and auto-open the checked version.</w:t>
      </w:r>
    </w:p>
    <w:p w:rsidR="00806A52" w:rsidRDefault="00806A52" w:rsidP="00806A52">
      <w:pPr>
        <w:rPr>
          <w:color w:val="1F497D"/>
        </w:rPr>
      </w:pPr>
      <w:r>
        <w:rPr>
          <w:color w:val="1F497D"/>
        </w:rPr>
        <w:t>Decision:</w:t>
      </w:r>
    </w:p>
    <w:p w:rsidR="00806A52" w:rsidRPr="00FE5423" w:rsidRDefault="00806A52" w:rsidP="00806A52">
      <w:pPr>
        <w:ind w:left="720"/>
        <w:rPr>
          <w:i/>
          <w:color w:val="1F497D"/>
        </w:rPr>
      </w:pPr>
      <w:r w:rsidRPr="00FE5423">
        <w:rPr>
          <w:i/>
          <w:color w:val="1F497D"/>
        </w:rPr>
        <w:t>It’s hard for us to go down this route. For example, it’s hard for us to get</w:t>
      </w:r>
    </w:p>
    <w:p w:rsidR="00806A52" w:rsidRPr="00FE5423" w:rsidRDefault="00806A52" w:rsidP="00806A52">
      <w:pPr>
        <w:ind w:left="720" w:firstLine="720"/>
        <w:rPr>
          <w:i/>
          <w:color w:val="1F497D"/>
        </w:rPr>
      </w:pPr>
      <w:proofErr w:type="gramStart"/>
      <w:r w:rsidRPr="00FE5423">
        <w:rPr>
          <w:i/>
          <w:color w:val="1F497D"/>
        </w:rPr>
        <w:t>open</w:t>
      </w:r>
      <w:proofErr w:type="gramEnd"/>
      <w:r w:rsidRPr="00FE5423">
        <w:rPr>
          <w:i/>
          <w:color w:val="1F497D"/>
        </w:rPr>
        <w:t xml:space="preserve"> Microsoft.FSharp.Operators.Checked</w:t>
      </w:r>
    </w:p>
    <w:p w:rsidR="00806A52" w:rsidRDefault="00806A52" w:rsidP="00806A52">
      <w:pPr>
        <w:ind w:left="720"/>
        <w:rPr>
          <w:i/>
          <w:color w:val="1F497D"/>
        </w:rPr>
      </w:pPr>
      <w:proofErr w:type="gramStart"/>
      <w:r w:rsidRPr="00FE5423">
        <w:rPr>
          <w:i/>
          <w:color w:val="1F497D"/>
        </w:rPr>
        <w:t>to</w:t>
      </w:r>
      <w:proofErr w:type="gramEnd"/>
      <w:r w:rsidRPr="00FE5423">
        <w:rPr>
          <w:i/>
          <w:color w:val="1F497D"/>
        </w:rPr>
        <w:t xml:space="preserve"> change the meaning of List.sum.</w:t>
      </w:r>
    </w:p>
    <w:p w:rsidR="00806A52" w:rsidRDefault="00806A52" w:rsidP="00806A52">
      <w:pPr>
        <w:pStyle w:val="Heading3"/>
      </w:pPr>
      <w:bookmarkStart w:id="58" w:name="_Toc266534976"/>
      <w:r>
        <w:t>Design suggestion on “Seq.pairwise” and “Seq.windowed”</w:t>
      </w:r>
      <w:bookmarkEnd w:id="58"/>
    </w:p>
    <w:p w:rsidR="00806A52" w:rsidRDefault="00806A52" w:rsidP="00806A52">
      <w:proofErr w:type="gramStart"/>
      <w:r>
        <w:t>Captured in the email thread below.</w:t>
      </w:r>
      <w:proofErr w:type="gramEnd"/>
      <w:r>
        <w:t xml:space="preserve"> Quote for the day:</w:t>
      </w:r>
    </w:p>
    <w:p w:rsidR="00806A52" w:rsidRDefault="00806A52" w:rsidP="00806A52">
      <w:pPr>
        <w:ind w:firstLine="578"/>
        <w:rPr>
          <w:i/>
          <w:color w:val="1F497D"/>
        </w:rPr>
      </w:pPr>
      <w:r w:rsidRPr="00E03F46">
        <w:rPr>
          <w:i/>
          <w:color w:val="1F497D"/>
        </w:rPr>
        <w:lastRenderedPageBreak/>
        <w:t xml:space="preserve">But can a team from Microsoft seriously ship a library with a function called “windows”? </w:t>
      </w:r>
    </w:p>
    <w:p w:rsidR="00806A52" w:rsidRDefault="00806A52" w:rsidP="00806A52"/>
    <w:p w:rsidR="006343BB" w:rsidRDefault="00806A52">
      <w:r>
        <w:object w:dxaOrig="1550" w:dyaOrig="991">
          <v:shape id="_x0000_i1030" type="#_x0000_t75" style="width:77.2pt;height:49.55pt" o:ole="">
            <v:imagedata r:id="rId37" o:title=""/>
          </v:shape>
          <o:OLEObject Type="Embed" ProgID="Package" ShapeID="_x0000_i1030" DrawAspect="Icon" ObjectID="_1364855741" r:id="rId38"/>
        </w:object>
      </w:r>
    </w:p>
    <w:p w:rsidR="00806A52" w:rsidRDefault="00806A52" w:rsidP="00806A52">
      <w:pPr>
        <w:pStyle w:val="Heading2"/>
      </w:pPr>
      <w:bookmarkStart w:id="59" w:name="_Toc266534977"/>
      <w:r>
        <w:t>Microsoft.FSharp.Reflection</w:t>
      </w:r>
      <w:bookmarkEnd w:id="59"/>
    </w:p>
    <w:p w:rsidR="00806A52" w:rsidRDefault="00806A52" w:rsidP="00806A52">
      <w:pPr>
        <w:pStyle w:val="Heading3"/>
      </w:pPr>
      <w:bookmarkStart w:id="60" w:name="_Toc266534978"/>
      <w:r>
        <w:rPr>
          <w:lang w:eastAsia="en-GB"/>
        </w:rPr>
        <w:t>Why do we need “BindingFlags”?</w:t>
      </w:r>
      <w:bookmarkEnd w:id="60"/>
    </w:p>
    <w:p w:rsidR="00806A52" w:rsidRDefault="00806A52" w:rsidP="00806A52">
      <w:r>
        <w:t xml:space="preserve">We need to take BindingFlags into account in the reflection API. The simple fact is that in F# record and union representations can be private, even if the type itself is public. I’ve come to realize that we should be using BindingFlags.Public and BindingFlags.NonPublic to account for this. This affects the style of the reflection API, and is driving some changes.   In future releases of F# </w:t>
      </w:r>
      <w:proofErr w:type="gramStart"/>
      <w:r>
        <w:t>it’s</w:t>
      </w:r>
      <w:proofErr w:type="gramEnd"/>
      <w:r>
        <w:t xml:space="preserve"> possible individual record fields could be made private. </w:t>
      </w:r>
    </w:p>
    <w:p w:rsidR="00806A52" w:rsidRDefault="00806A52" w:rsidP="00806A52">
      <w:r>
        <w:t>The guiding principle is simple:</w:t>
      </w:r>
    </w:p>
    <w:p w:rsidR="00806A52" w:rsidRDefault="00806A52" w:rsidP="00806A52">
      <w:pPr>
        <w:pStyle w:val="ListParagraph"/>
        <w:numPr>
          <w:ilvl w:val="0"/>
          <w:numId w:val="34"/>
        </w:numPr>
        <w:spacing w:after="0" w:line="240" w:lineRule="auto"/>
        <w:rPr>
          <w:b/>
          <w:bCs/>
        </w:rPr>
      </w:pPr>
      <w:r>
        <w:rPr>
          <w:b/>
          <w:bCs/>
        </w:rPr>
        <w:t>If the user doesn’t specify BindingFlags.NonPublic then they won’t discover private record and union representations</w:t>
      </w:r>
    </w:p>
    <w:p w:rsidR="00806A52" w:rsidRDefault="00806A52" w:rsidP="00806A52">
      <w:pPr>
        <w:pStyle w:val="ListParagraph"/>
        <w:numPr>
          <w:ilvl w:val="0"/>
          <w:numId w:val="34"/>
        </w:numPr>
        <w:spacing w:after="0" w:line="240" w:lineRule="auto"/>
        <w:rPr>
          <w:b/>
          <w:bCs/>
        </w:rPr>
      </w:pPr>
      <w:r>
        <w:rPr>
          <w:b/>
          <w:bCs/>
        </w:rPr>
        <w:t>If the user specifies BindingFlags.NonPublic then they will be able to see and access private record and union representations</w:t>
      </w:r>
    </w:p>
    <w:p w:rsidR="00806A52" w:rsidRDefault="00806A52" w:rsidP="00806A52"/>
    <w:p w:rsidR="00806A52" w:rsidRDefault="00806A52" w:rsidP="00806A52">
      <w:r>
        <w:t>We looked at four different API designs. In the end we chose to implement with BindingFlags optional and BindingFlags.Public the default.</w:t>
      </w:r>
    </w:p>
    <w:p w:rsidR="000A42E0" w:rsidRDefault="000A42E0" w:rsidP="00806A52">
      <w:pPr>
        <w:pStyle w:val="Heading2"/>
      </w:pPr>
      <w:bookmarkStart w:id="61" w:name="_Toc266534979"/>
      <w:r>
        <w:t>Microsoft.FSharp.Contorl</w:t>
      </w:r>
      <w:bookmarkEnd w:id="61"/>
    </w:p>
    <w:p w:rsidR="000A42E0" w:rsidRDefault="000A42E0">
      <w:pPr>
        <w:pStyle w:val="Heading3"/>
        <w:rPr>
          <w:lang w:eastAsia="en-GB"/>
        </w:rPr>
      </w:pPr>
      <w:bookmarkStart w:id="62" w:name="_Toc266534980"/>
      <w:r w:rsidRPr="000A42E0">
        <w:rPr>
          <w:lang w:eastAsia="en-GB"/>
        </w:rPr>
        <w:t>F# Async Design Overview and Principles</w:t>
      </w:r>
      <w:bookmarkEnd w:id="62"/>
    </w:p>
    <w:p w:rsidR="000A42E0" w:rsidRDefault="000A42E0" w:rsidP="000A42E0">
      <w:r>
        <w:t xml:space="preserve">For F# V1, the overriding aim of “async” is to provide a simple, language-integrated way of writing program fragments that do not block .NET/OS threads at synchronization points, which run efficiently as fully compiled code, and which are controlled in their introduction and use of multi-OS-thread concurrency.  The mechanism is characterized by the presence of “async </w:t>
      </w:r>
      <w:proofErr w:type="gramStart"/>
      <w:r>
        <w:t>{ ...</w:t>
      </w:r>
      <w:proofErr w:type="gramEnd"/>
      <w:r>
        <w:t xml:space="preserve"> }” expressions in user code.</w:t>
      </w:r>
    </w:p>
    <w:p w:rsidR="000A42E0" w:rsidRDefault="000A42E0" w:rsidP="000A42E0">
      <w:r>
        <w:t>Except in simple cases, the mechanism is a general workhorse that is embedded in some larger reactive/concurrent/parallel design pattern or architecture. Some sample intended applications of the mechanism are:</w:t>
      </w:r>
    </w:p>
    <w:p w:rsidR="000A42E0" w:rsidRDefault="000A42E0" w:rsidP="000A42E0">
      <w:pPr>
        <w:pStyle w:val="ListParagraph"/>
        <w:numPr>
          <w:ilvl w:val="0"/>
          <w:numId w:val="55"/>
        </w:numPr>
        <w:spacing w:after="0" w:line="240" w:lineRule="auto"/>
      </w:pPr>
      <w:r>
        <w:t xml:space="preserve">Introductory asynchronous and parallel samples </w:t>
      </w:r>
    </w:p>
    <w:p w:rsidR="000A42E0" w:rsidRDefault="000A42E0" w:rsidP="000A42E0">
      <w:pPr>
        <w:pStyle w:val="ListParagraph"/>
        <w:numPr>
          <w:ilvl w:val="0"/>
          <w:numId w:val="55"/>
        </w:numPr>
        <w:spacing w:after="0" w:line="240" w:lineRule="auto"/>
      </w:pPr>
      <w:r>
        <w:t>Fork-join</w:t>
      </w:r>
    </w:p>
    <w:p w:rsidR="000A42E0" w:rsidRDefault="000A42E0" w:rsidP="000A42E0">
      <w:pPr>
        <w:pStyle w:val="ListParagraph"/>
        <w:numPr>
          <w:ilvl w:val="0"/>
          <w:numId w:val="55"/>
        </w:numPr>
        <w:spacing w:after="0" w:line="240" w:lineRule="auto"/>
      </w:pPr>
      <w:r>
        <w:t>Background workers (e.g. a spell checker)</w:t>
      </w:r>
    </w:p>
    <w:p w:rsidR="000A42E0" w:rsidRDefault="000A42E0" w:rsidP="000A42E0">
      <w:pPr>
        <w:pStyle w:val="ListParagraph"/>
        <w:numPr>
          <w:ilvl w:val="0"/>
          <w:numId w:val="55"/>
        </w:numPr>
        <w:spacing w:after="0" w:line="240" w:lineRule="auto"/>
      </w:pPr>
      <w:r>
        <w:t>CPU-bound parallel computations (e.g. a scientific algorithm)</w:t>
      </w:r>
    </w:p>
    <w:p w:rsidR="000A42E0" w:rsidRDefault="000A42E0" w:rsidP="000A42E0">
      <w:pPr>
        <w:pStyle w:val="ListParagraph"/>
        <w:numPr>
          <w:ilvl w:val="0"/>
          <w:numId w:val="55"/>
        </w:numPr>
        <w:spacing w:after="0" w:line="240" w:lineRule="auto"/>
      </w:pPr>
      <w:r>
        <w:t>Computational applications making use of asynchronous IO (e.g. a web crawler/aggregator)</w:t>
      </w:r>
    </w:p>
    <w:p w:rsidR="000A42E0" w:rsidRDefault="000A42E0" w:rsidP="000A42E0">
      <w:pPr>
        <w:pStyle w:val="ListParagraph"/>
        <w:numPr>
          <w:ilvl w:val="0"/>
          <w:numId w:val="55"/>
        </w:numPr>
        <w:spacing w:after="0" w:line="240" w:lineRule="auto"/>
      </w:pPr>
      <w:r>
        <w:t>GUI components making use of asynchronous I/O (e.g. a silverlight component)</w:t>
      </w:r>
    </w:p>
    <w:p w:rsidR="000A42E0" w:rsidRDefault="000A42E0" w:rsidP="000A42E0">
      <w:pPr>
        <w:pStyle w:val="ListParagraph"/>
        <w:numPr>
          <w:ilvl w:val="0"/>
          <w:numId w:val="55"/>
        </w:numPr>
        <w:spacing w:after="0" w:line="240" w:lineRule="auto"/>
      </w:pPr>
      <w:r>
        <w:t>Active objects and actors (e.g. any in-process Erlang algorithm)</w:t>
      </w:r>
    </w:p>
    <w:p w:rsidR="000A42E0" w:rsidRDefault="000A42E0" w:rsidP="000A42E0">
      <w:pPr>
        <w:pStyle w:val="ListParagraph"/>
        <w:numPr>
          <w:ilvl w:val="0"/>
          <w:numId w:val="55"/>
        </w:numPr>
        <w:spacing w:after="0" w:line="240" w:lineRule="auto"/>
      </w:pPr>
      <w:r>
        <w:lastRenderedPageBreak/>
        <w:t>Other combinators and “design patterns” that introduce reactive agents or manage concurrent and parallel execution</w:t>
      </w:r>
    </w:p>
    <w:p w:rsidR="000A42E0" w:rsidRDefault="000A42E0" w:rsidP="000A42E0"/>
    <w:p w:rsidR="000A42E0" w:rsidRDefault="000A42E0" w:rsidP="000A42E0">
      <w:r>
        <w:t>The aim is to make a mechanism where the defaults are to “do the right thing” and to make reasoning about your program relatively simple in common user cases. At a high level, the async mechanism gives the user:</w:t>
      </w:r>
    </w:p>
    <w:p w:rsidR="006343BB" w:rsidRDefault="008F308C">
      <w:pPr>
        <w:pStyle w:val="ListParagraph"/>
        <w:numPr>
          <w:ilvl w:val="0"/>
          <w:numId w:val="77"/>
        </w:numPr>
        <w:spacing w:after="0" w:line="240" w:lineRule="auto"/>
      </w:pPr>
      <w:r w:rsidRPr="008F308C">
        <w:rPr>
          <w:b/>
          <w:bCs/>
        </w:rPr>
        <w:t xml:space="preserve">Language supported continuation management. </w:t>
      </w:r>
      <w:r w:rsidR="000A42E0">
        <w:t xml:space="preserve">The process of taking the continuation of an operation, waiting for an event and invoking the continuation when the operation returns is implicit at let! </w:t>
      </w:r>
      <w:proofErr w:type="gramStart"/>
      <w:r w:rsidR="000A42E0">
        <w:t>and</w:t>
      </w:r>
      <w:proofErr w:type="gramEnd"/>
      <w:r w:rsidR="000A42E0">
        <w:t xml:space="preserve"> other binding points within the program.</w:t>
      </w:r>
      <w:r w:rsidRPr="008F308C">
        <w:rPr>
          <w:b/>
          <w:bCs/>
        </w:rPr>
        <w:t xml:space="preserve"> </w:t>
      </w:r>
      <w:r w:rsidR="000A42E0">
        <w:t>Try/finally and other error recovery mechanisms can be used in async program. It is the responsibility of the overall design pattern in which the construct is embedded to ensure cancellation conditions are set.</w:t>
      </w:r>
    </w:p>
    <w:p w:rsidR="000A42E0" w:rsidRDefault="000A42E0"/>
    <w:p w:rsidR="006343BB" w:rsidRDefault="008F308C">
      <w:pPr>
        <w:pStyle w:val="ListParagraph"/>
        <w:numPr>
          <w:ilvl w:val="0"/>
          <w:numId w:val="77"/>
        </w:numPr>
        <w:spacing w:after="0" w:line="240" w:lineRule="auto"/>
      </w:pPr>
      <w:r w:rsidRPr="008F308C">
        <w:rPr>
          <w:b/>
          <w:bCs/>
        </w:rPr>
        <w:t xml:space="preserve">Simple introduction of explicit parallelism. </w:t>
      </w:r>
      <w:r w:rsidR="000A42E0">
        <w:t>You must introduce parallelism explicitly using Async.Parallel, Async.Start, Async.StartChild, MailboxProcessor, etc.</w:t>
      </w:r>
    </w:p>
    <w:p w:rsidR="000A42E0" w:rsidRDefault="000A42E0"/>
    <w:p w:rsidR="006343BB" w:rsidRDefault="008F308C">
      <w:pPr>
        <w:pStyle w:val="ListParagraph"/>
        <w:numPr>
          <w:ilvl w:val="0"/>
          <w:numId w:val="77"/>
        </w:numPr>
        <w:spacing w:after="0" w:line="240" w:lineRule="auto"/>
      </w:pPr>
      <w:r w:rsidRPr="008F308C">
        <w:rPr>
          <w:b/>
          <w:bCs/>
        </w:rPr>
        <w:t xml:space="preserve">A foundation for writing components that encapsulate common parallel, reactive and asynchronous design patterns. </w:t>
      </w:r>
      <w:r w:rsidR="000A42E0">
        <w:t>e.g. MailboxProcessor</w:t>
      </w:r>
    </w:p>
    <w:p w:rsidR="000A42E0" w:rsidRDefault="000A42E0"/>
    <w:p w:rsidR="006343BB" w:rsidRDefault="008F308C">
      <w:pPr>
        <w:pStyle w:val="ListParagraph"/>
        <w:numPr>
          <w:ilvl w:val="0"/>
          <w:numId w:val="77"/>
        </w:numPr>
        <w:spacing w:after="0" w:line="240" w:lineRule="auto"/>
      </w:pPr>
      <w:r w:rsidRPr="008F308C">
        <w:rPr>
          <w:b/>
          <w:bCs/>
        </w:rPr>
        <w:t xml:space="preserve">Controlled introduction of multiple OS threads. </w:t>
      </w:r>
      <w:r w:rsidR="000A42E0">
        <w:t xml:space="preserve">You can reason about which OS thread your code executes on, and API operations that introduce additional OS threads or change execution to the .NET thread pool can be easily identified. The API makes it simple to write async I/O programs where no user code executes in the .NET thread pool. </w:t>
      </w:r>
    </w:p>
    <w:p w:rsidR="000A42E0" w:rsidRDefault="000A42E0"/>
    <w:p w:rsidR="006343BB" w:rsidRDefault="008F308C">
      <w:pPr>
        <w:pStyle w:val="ListParagraph"/>
        <w:numPr>
          <w:ilvl w:val="0"/>
          <w:numId w:val="77"/>
        </w:numPr>
        <w:spacing w:after="0" w:line="240" w:lineRule="auto"/>
      </w:pPr>
      <w:r w:rsidRPr="008F308C">
        <w:rPr>
          <w:b/>
          <w:bCs/>
        </w:rPr>
        <w:t xml:space="preserve">Integration and interoperability with .NET 4.0 computation tasks. </w:t>
      </w:r>
      <w:r w:rsidR="000A42E0">
        <w:t>Async values can be executed as .NET 4.0 tasks, and can synchronize with the completion of these tasks.</w:t>
      </w:r>
      <w:r w:rsidRPr="008F308C">
        <w:rPr>
          <w:b/>
          <w:bCs/>
        </w:rPr>
        <w:t xml:space="preserve"> </w:t>
      </w:r>
    </w:p>
    <w:p w:rsidR="00F43319" w:rsidRDefault="00F43319"/>
    <w:p w:rsidR="000A42E0" w:rsidRPr="000A42E0" w:rsidRDefault="008F308C">
      <w:r w:rsidRPr="008F308C">
        <w:t>Terminological</w:t>
      </w:r>
      <w:r w:rsidR="000A42E0">
        <w:t xml:space="preserve"> clarifications:</w:t>
      </w:r>
    </w:p>
    <w:p w:rsidR="006343BB" w:rsidRDefault="000A42E0">
      <w:pPr>
        <w:ind w:left="720"/>
      </w:pPr>
      <w:proofErr w:type="gramStart"/>
      <w:r>
        <w:rPr>
          <w:b/>
          <w:bCs/>
        </w:rPr>
        <w:t>Async</w:t>
      </w:r>
      <w:r>
        <w:t>.</w:t>
      </w:r>
      <w:proofErr w:type="gramEnd"/>
      <w:r>
        <w:t xml:space="preserve"> Wherever we use the word “Async” we mean “potentially asynchronous at the level of OS threads”. We need to be very consistent about that</w:t>
      </w:r>
    </w:p>
    <w:p w:rsidR="000A42E0" w:rsidRDefault="000A42E0">
      <w:pPr>
        <w:ind w:left="720"/>
      </w:pPr>
      <w:proofErr w:type="gramStart"/>
      <w:r>
        <w:rPr>
          <w:b/>
          <w:bCs/>
        </w:rPr>
        <w:t>Synchronization Context.</w:t>
      </w:r>
      <w:proofErr w:type="gramEnd"/>
      <w:r>
        <w:t xml:space="preserve"> When used in official documentation this means System.Threading.SynchronizationContext.Current. In our own discussions we can use it informally to mean the distinction between “GUI thread”, “background thread”, “thread pool”, “GPU”, “cloud”</w:t>
      </w:r>
      <w:proofErr w:type="gramStart"/>
      <w:r>
        <w:t>, ...</w:t>
      </w:r>
      <w:proofErr w:type="gramEnd"/>
    </w:p>
    <w:p w:rsidR="000A42E0" w:rsidRDefault="000A42E0" w:rsidP="000A42E0">
      <w:pPr>
        <w:ind w:left="720"/>
      </w:pPr>
      <w:r>
        <w:rPr>
          <w:b/>
          <w:bCs/>
        </w:rPr>
        <w:t xml:space="preserve">Multi-threaded, shared-memory, preemptive concurrent </w:t>
      </w:r>
      <w:proofErr w:type="gramStart"/>
      <w:r>
        <w:rPr>
          <w:b/>
          <w:bCs/>
        </w:rPr>
        <w:t xml:space="preserve">execution </w:t>
      </w:r>
      <w:r>
        <w:t> (</w:t>
      </w:r>
      <w:proofErr w:type="gramEnd"/>
      <w:r>
        <w:t>also “Background concurrency” or “Nasty concurrency”)</w:t>
      </w:r>
    </w:p>
    <w:p w:rsidR="000A42E0" w:rsidRDefault="000A42E0" w:rsidP="000A42E0">
      <w:pPr>
        <w:ind w:left="720"/>
      </w:pPr>
      <w:r>
        <w:t xml:space="preserve">== </w:t>
      </w:r>
      <w:proofErr w:type="gramStart"/>
      <w:r>
        <w:t>any</w:t>
      </w:r>
      <w:proofErr w:type="gramEnd"/>
      <w:r>
        <w:t xml:space="preserve"> execution that involves multiple OS threads executing user code which may access mutable shared memory or other non-concurrency-safe objects concurrently</w:t>
      </w:r>
    </w:p>
    <w:p w:rsidR="000A42E0" w:rsidRDefault="000A42E0">
      <w:pPr>
        <w:ind w:left="720"/>
      </w:pPr>
      <w:r>
        <w:t xml:space="preserve">== </w:t>
      </w:r>
      <w:proofErr w:type="gramStart"/>
      <w:r>
        <w:t>specifically</w:t>
      </w:r>
      <w:proofErr w:type="gramEnd"/>
      <w:r>
        <w:t xml:space="preserve"> .NET/OS thread pool or new .NET/OS thread running user code that is not the initial thread of an application.</w:t>
      </w:r>
    </w:p>
    <w:p w:rsidR="006343BB" w:rsidRDefault="000A42E0">
      <w:pPr>
        <w:ind w:left="720"/>
      </w:pPr>
      <w:proofErr w:type="gramStart"/>
      <w:r>
        <w:rPr>
          <w:b/>
          <w:bCs/>
        </w:rPr>
        <w:t>Event</w:t>
      </w:r>
      <w:r>
        <w:t>.</w:t>
      </w:r>
      <w:proofErr w:type="gramEnd"/>
      <w:r>
        <w:t xml:space="preserve"> A GUI-thread event, including Winforms events, other .NET event declaration (all of which are GUI events), F# first class event values (when used in a way that follows the discipline that event handlers are triggered on the GUI thread), WPF events “revealed” as a .NET event declaration</w:t>
      </w:r>
    </w:p>
    <w:p w:rsidR="006343BB" w:rsidRDefault="000A42E0">
      <w:r>
        <w:t xml:space="preserve">We assume that users of the async </w:t>
      </w:r>
      <w:proofErr w:type="gramStart"/>
      <w:r>
        <w:t>{ ..</w:t>
      </w:r>
      <w:proofErr w:type="gramEnd"/>
      <w:r>
        <w:t xml:space="preserve"> } mechanism will </w:t>
      </w:r>
    </w:p>
    <w:p w:rsidR="000A42E0" w:rsidRDefault="000A42E0" w:rsidP="000A42E0">
      <w:pPr>
        <w:pStyle w:val="ListParagraph"/>
        <w:numPr>
          <w:ilvl w:val="0"/>
          <w:numId w:val="57"/>
        </w:numPr>
        <w:spacing w:after="0" w:line="240" w:lineRule="auto"/>
        <w:ind w:left="1440"/>
      </w:pPr>
      <w:r>
        <w:lastRenderedPageBreak/>
        <w:t>Be able to take a sample of one of the above design patterns and adjust it for their needs</w:t>
      </w:r>
    </w:p>
    <w:p w:rsidR="000A42E0" w:rsidRDefault="000A42E0" w:rsidP="000A42E0">
      <w:pPr>
        <w:pStyle w:val="ListParagraph"/>
        <w:numPr>
          <w:ilvl w:val="0"/>
          <w:numId w:val="57"/>
        </w:numPr>
        <w:spacing w:after="0" w:line="240" w:lineRule="auto"/>
        <w:ind w:left="1440"/>
      </w:pPr>
      <w:r>
        <w:t>Understand the basic principles of an asynchronous I/O request and a callback</w:t>
      </w:r>
    </w:p>
    <w:p w:rsidR="000A42E0" w:rsidRDefault="000A42E0" w:rsidP="000A42E0">
      <w:pPr>
        <w:pStyle w:val="ListParagraph"/>
        <w:numPr>
          <w:ilvl w:val="0"/>
          <w:numId w:val="57"/>
        </w:numPr>
        <w:spacing w:after="0" w:line="240" w:lineRule="auto"/>
        <w:ind w:left="1440"/>
      </w:pPr>
      <w:r>
        <w:t>Understand what an OS thread is</w:t>
      </w:r>
    </w:p>
    <w:p w:rsidR="000A42E0" w:rsidRDefault="000A42E0" w:rsidP="000A42E0">
      <w:pPr>
        <w:pStyle w:val="ListParagraph"/>
        <w:numPr>
          <w:ilvl w:val="0"/>
          <w:numId w:val="57"/>
        </w:numPr>
        <w:spacing w:after="0" w:line="240" w:lineRule="auto"/>
        <w:ind w:left="1440"/>
      </w:pPr>
      <w:r>
        <w:t>Understand that an async program fragment is not the same as an OS thread</w:t>
      </w:r>
    </w:p>
    <w:p w:rsidR="000A42E0" w:rsidRDefault="000A42E0" w:rsidP="000A42E0">
      <w:pPr>
        <w:pStyle w:val="ListParagraph"/>
        <w:numPr>
          <w:ilvl w:val="0"/>
          <w:numId w:val="57"/>
        </w:numPr>
        <w:spacing w:after="0" w:line="240" w:lineRule="auto"/>
        <w:ind w:left="1440"/>
      </w:pPr>
      <w:r>
        <w:t>Understand that the aim of “async” is to not block OS threads</w:t>
      </w:r>
    </w:p>
    <w:p w:rsidR="000A42E0" w:rsidRDefault="000A42E0" w:rsidP="000A42E0">
      <w:pPr>
        <w:pStyle w:val="ListParagraph"/>
        <w:numPr>
          <w:ilvl w:val="0"/>
          <w:numId w:val="57"/>
        </w:numPr>
        <w:spacing w:after="0" w:line="240" w:lineRule="auto"/>
        <w:ind w:left="1440"/>
      </w:pPr>
      <w:r>
        <w:t>Understand that a typical concurrent or reactive design pattern uses OS threads in various ways</w:t>
      </w:r>
    </w:p>
    <w:p w:rsidR="000A42E0" w:rsidRDefault="000A42E0" w:rsidP="000A42E0">
      <w:pPr>
        <w:pStyle w:val="ListParagraph"/>
        <w:numPr>
          <w:ilvl w:val="0"/>
          <w:numId w:val="57"/>
        </w:numPr>
        <w:spacing w:after="0" w:line="240" w:lineRule="auto"/>
        <w:ind w:left="1440"/>
      </w:pPr>
      <w:r>
        <w:t>Understand the dangers of using shared memory concurrency and try to avoid it except where needed</w:t>
      </w:r>
    </w:p>
    <w:p w:rsidR="000A42E0" w:rsidRDefault="000A42E0" w:rsidP="000A42E0">
      <w:pPr>
        <w:pStyle w:val="ListParagraph"/>
        <w:numPr>
          <w:ilvl w:val="0"/>
          <w:numId w:val="57"/>
        </w:numPr>
        <w:spacing w:after="0" w:line="240" w:lineRule="auto"/>
        <w:ind w:left="1440"/>
      </w:pPr>
      <w:r>
        <w:t>Understand that some operations in a .NET API may block the current OS thread and that these should be avoided in async blocks</w:t>
      </w:r>
    </w:p>
    <w:p w:rsidR="000A42E0" w:rsidRDefault="000A42E0" w:rsidP="000A42E0">
      <w:pPr>
        <w:pStyle w:val="ListParagraph"/>
        <w:numPr>
          <w:ilvl w:val="0"/>
          <w:numId w:val="57"/>
        </w:numPr>
        <w:spacing w:after="0" w:line="240" w:lineRule="auto"/>
        <w:ind w:left="1440"/>
      </w:pPr>
      <w:r>
        <w:t>When programming a GUI or Silverlight</w:t>
      </w:r>
    </w:p>
    <w:p w:rsidR="000A42E0" w:rsidRDefault="000A42E0" w:rsidP="000A42E0">
      <w:pPr>
        <w:pStyle w:val="ListParagraph"/>
        <w:numPr>
          <w:ilvl w:val="1"/>
          <w:numId w:val="57"/>
        </w:numPr>
        <w:spacing w:after="0" w:line="240" w:lineRule="auto"/>
        <w:ind w:left="2160"/>
      </w:pPr>
      <w:r>
        <w:t>understand the need to keep response computations relatively short</w:t>
      </w:r>
    </w:p>
    <w:p w:rsidR="000A42E0" w:rsidRDefault="000A42E0" w:rsidP="000A42E0">
      <w:pPr>
        <w:pStyle w:val="ListParagraph"/>
        <w:numPr>
          <w:ilvl w:val="1"/>
          <w:numId w:val="57"/>
        </w:numPr>
        <w:spacing w:after="0" w:line="240" w:lineRule="auto"/>
        <w:ind w:left="2160"/>
      </w:pPr>
      <w:r>
        <w:t>understand the need to avoid the use of background concurrency except where needed</w:t>
      </w:r>
    </w:p>
    <w:p w:rsidR="000A42E0" w:rsidRDefault="000A42E0" w:rsidP="000A42E0">
      <w:pPr>
        <w:pStyle w:val="ListParagraph"/>
        <w:numPr>
          <w:ilvl w:val="1"/>
          <w:numId w:val="57"/>
        </w:numPr>
        <w:spacing w:after="0" w:line="240" w:lineRule="auto"/>
        <w:ind w:left="2160"/>
      </w:pPr>
      <w:r>
        <w:t>if they use nasty concurrency, understand that GUI objects are not safe for concurrent access, and are owned by the GUI thread, and must only be accessed by code running on the GUI thread</w:t>
      </w:r>
    </w:p>
    <w:p w:rsidR="000A42E0" w:rsidRDefault="000A42E0" w:rsidP="000A42E0">
      <w:pPr>
        <w:pStyle w:val="ListParagraph"/>
        <w:numPr>
          <w:ilvl w:val="1"/>
          <w:numId w:val="57"/>
        </w:numPr>
        <w:spacing w:after="0" w:line="240" w:lineRule="auto"/>
        <w:ind w:left="2160"/>
      </w:pPr>
      <w:r>
        <w:t>understand the principle of single-threaded ownership of other mutable objects</w:t>
      </w:r>
    </w:p>
    <w:p w:rsidR="000A42E0" w:rsidRDefault="000A42E0" w:rsidP="000A42E0">
      <w:pPr>
        <w:ind w:left="720"/>
      </w:pPr>
    </w:p>
    <w:p w:rsidR="000A42E0" w:rsidRDefault="000A42E0">
      <w:pPr>
        <w:ind w:left="720"/>
      </w:pPr>
      <w:r>
        <w:t>We assume that experts who write new combinators or design patterns will</w:t>
      </w:r>
    </w:p>
    <w:p w:rsidR="000A42E0" w:rsidRDefault="000A42E0" w:rsidP="000A42E0">
      <w:pPr>
        <w:pStyle w:val="ListParagraph"/>
        <w:numPr>
          <w:ilvl w:val="0"/>
          <w:numId w:val="57"/>
        </w:numPr>
        <w:spacing w:after="0" w:line="240" w:lineRule="auto"/>
        <w:ind w:left="1440"/>
      </w:pPr>
      <w:r>
        <w:t>Have a very good understanding of all of the above topics</w:t>
      </w:r>
    </w:p>
    <w:p w:rsidR="000A42E0" w:rsidRDefault="000A42E0" w:rsidP="000A42E0">
      <w:pPr>
        <w:pStyle w:val="ListParagraph"/>
        <w:numPr>
          <w:ilvl w:val="0"/>
          <w:numId w:val="57"/>
        </w:numPr>
        <w:spacing w:after="0" w:line="240" w:lineRule="auto"/>
        <w:ind w:left="1440"/>
      </w:pPr>
      <w:r>
        <w:t>Understand the notion of a “synchronization context”</w:t>
      </w:r>
    </w:p>
    <w:p w:rsidR="000A42E0" w:rsidRDefault="000A42E0" w:rsidP="000A42E0">
      <w:pPr>
        <w:pStyle w:val="ListParagraph"/>
        <w:numPr>
          <w:ilvl w:val="0"/>
          <w:numId w:val="57"/>
        </w:numPr>
        <w:spacing w:after="0" w:line="240" w:lineRule="auto"/>
        <w:ind w:left="1440"/>
      </w:pPr>
      <w:r>
        <w:t>Understand what operations in .NET APIs block the current thread</w:t>
      </w:r>
    </w:p>
    <w:p w:rsidR="000A42E0" w:rsidRDefault="000A42E0" w:rsidP="000A42E0">
      <w:pPr>
        <w:pStyle w:val="ListParagraph"/>
        <w:numPr>
          <w:ilvl w:val="0"/>
          <w:numId w:val="57"/>
        </w:numPr>
        <w:spacing w:after="0" w:line="240" w:lineRule="auto"/>
        <w:ind w:left="1440"/>
      </w:pPr>
      <w:r>
        <w:t>Understand design patterns such as APM</w:t>
      </w:r>
    </w:p>
    <w:p w:rsidR="006343BB" w:rsidRDefault="000A42E0">
      <w:pPr>
        <w:pStyle w:val="ListParagraph"/>
        <w:numPr>
          <w:ilvl w:val="0"/>
          <w:numId w:val="57"/>
        </w:numPr>
        <w:spacing w:after="0" w:line="240" w:lineRule="auto"/>
        <w:ind w:left="1440"/>
      </w:pPr>
      <w:r>
        <w:t>Understand .NET GUI events</w:t>
      </w:r>
    </w:p>
    <w:p w:rsidR="000A42E0" w:rsidRDefault="000A42E0" w:rsidP="000A42E0">
      <w:pPr>
        <w:rPr>
          <w:b/>
          <w:bCs/>
        </w:rPr>
      </w:pPr>
    </w:p>
    <w:p w:rsidR="006343BB" w:rsidRDefault="00913006">
      <w:pPr>
        <w:pStyle w:val="Heading3"/>
      </w:pPr>
      <w:bookmarkStart w:id="63" w:name="_Toc266534981"/>
      <w:r>
        <w:t>Async “</w:t>
      </w:r>
      <w:r w:rsidR="000A42E0">
        <w:t>Stay In Context</w:t>
      </w:r>
      <w:r>
        <w:t>”</w:t>
      </w:r>
      <w:bookmarkEnd w:id="63"/>
    </w:p>
    <w:p w:rsidR="006343BB" w:rsidRDefault="008F308C">
      <w:r w:rsidRPr="008F308C">
        <w:rPr>
          <w:b/>
          <w:bCs/>
        </w:rPr>
        <w:t xml:space="preserve">Async Operations Stay In Their Synchronization Context </w:t>
      </w:r>
      <w:proofErr w:type="gramStart"/>
      <w:r w:rsidRPr="008F308C">
        <w:rPr>
          <w:b/>
          <w:bCs/>
        </w:rPr>
        <w:t>By</w:t>
      </w:r>
      <w:proofErr w:type="gramEnd"/>
      <w:r w:rsidRPr="008F308C">
        <w:rPr>
          <w:b/>
          <w:bCs/>
        </w:rPr>
        <w:t xml:space="preserve"> Default (unless something explicit tells you otherwise)</w:t>
      </w:r>
      <w:r w:rsidR="000A42E0">
        <w:t xml:space="preserve">. That is, unless explicitly documented otherwise, all API operations (e.g. FromBeginEnd, StartChild, AsyncRead, </w:t>
      </w:r>
      <w:proofErr w:type="gramStart"/>
      <w:r w:rsidR="000A42E0">
        <w:t>Async.Parallel</w:t>
      </w:r>
      <w:proofErr w:type="gramEnd"/>
      <w:r w:rsidR="000A42E0">
        <w:t xml:space="preserve">) run </w:t>
      </w:r>
      <w:r w:rsidRPr="008F308C">
        <w:rPr>
          <w:b/>
          <w:bCs/>
        </w:rPr>
        <w:t>constituent user computations</w:t>
      </w:r>
      <w:r w:rsidR="000A42E0">
        <w:t xml:space="preserve"> and any </w:t>
      </w:r>
      <w:r w:rsidRPr="008F308C">
        <w:rPr>
          <w:b/>
          <w:bCs/>
        </w:rPr>
        <w:t>continuation</w:t>
      </w:r>
      <w:r w:rsidR="000A42E0">
        <w:t xml:space="preserve"> via the sync context active when the execution of the async computation starts. This means that when these operations are started from a GUI thread, then any constituent user computations will also be run on the GUI thread. If there is no sync context then the .NET thread pool is used.</w:t>
      </w:r>
    </w:p>
    <w:p w:rsidR="006343BB" w:rsidRDefault="000A42E0">
      <w:r>
        <w:t>The only ways to get to another sync context are:</w:t>
      </w:r>
    </w:p>
    <w:p w:rsidR="000A42E0" w:rsidRDefault="000A42E0" w:rsidP="000A42E0">
      <w:pPr>
        <w:pStyle w:val="ListParagraph"/>
        <w:numPr>
          <w:ilvl w:val="0"/>
          <w:numId w:val="58"/>
        </w:numPr>
        <w:spacing w:after="0" w:line="240" w:lineRule="auto"/>
        <w:ind w:left="2160"/>
      </w:pPr>
      <w:r>
        <w:t xml:space="preserve">explicit use of a background component such as MailboxProcessor or BackgroundWorker </w:t>
      </w:r>
    </w:p>
    <w:p w:rsidR="000A42E0" w:rsidRDefault="000A42E0" w:rsidP="000A42E0">
      <w:pPr>
        <w:pStyle w:val="ListParagraph"/>
        <w:numPr>
          <w:ilvl w:val="0"/>
          <w:numId w:val="58"/>
        </w:numPr>
        <w:spacing w:after="0" w:line="240" w:lineRule="auto"/>
        <w:ind w:left="2160"/>
      </w:pPr>
      <w:r>
        <w:t xml:space="preserve">explicit use of operations taking a </w:t>
      </w:r>
      <w:r>
        <w:rPr>
          <w:rFonts w:ascii="Consolas" w:hAnsi="Consolas" w:cs="Consolas"/>
        </w:rPr>
        <w:t>startInThreadPool</w:t>
      </w:r>
      <w:r>
        <w:t xml:space="preserve"> =true </w:t>
      </w:r>
    </w:p>
    <w:p w:rsidR="000A42E0" w:rsidRDefault="000A42E0" w:rsidP="000A42E0">
      <w:pPr>
        <w:pStyle w:val="ListParagraph"/>
        <w:numPr>
          <w:ilvl w:val="0"/>
          <w:numId w:val="58"/>
        </w:numPr>
        <w:spacing w:after="0" w:line="240" w:lineRule="auto"/>
        <w:ind w:left="2160"/>
      </w:pPr>
      <w:r>
        <w:t xml:space="preserve">explicit API calls such as SwitchTo* </w:t>
      </w:r>
    </w:p>
    <w:p w:rsidR="000A42E0" w:rsidRDefault="000A42E0" w:rsidP="000A42E0">
      <w:pPr>
        <w:pStyle w:val="ListParagraph"/>
        <w:numPr>
          <w:ilvl w:val="0"/>
          <w:numId w:val="58"/>
        </w:numPr>
        <w:spacing w:after="0" w:line="240" w:lineRule="auto"/>
        <w:ind w:left="2160"/>
      </w:pPr>
      <w:r>
        <w:t>explicit use of RunSynchronously, which has an implied SwitchToThreadPool</w:t>
      </w:r>
    </w:p>
    <w:p w:rsidR="000A42E0" w:rsidRDefault="000A42E0" w:rsidP="000A42E0">
      <w:pPr>
        <w:ind w:left="360"/>
      </w:pPr>
    </w:p>
    <w:p w:rsidR="006343BB" w:rsidRDefault="000A42E0">
      <w:r>
        <w:t>By implication, if you do not use any of the above, then no multi-OS-threaded concurrency is introduced to a GUI or Silverlight application. Note that in some contexts, such as Midori, no multi-OS-threaded concurrency is permitted at all.</w:t>
      </w:r>
    </w:p>
    <w:p w:rsidR="006343BB" w:rsidRDefault="000A42E0">
      <w:r>
        <w:t>When Async.RunSynchronously is used from a thread with a synchronization context (e.g. from F# Interactive, or from a GUI application where a button deliberately starts a blocking computation), an immediate SwitchToThreadPool is executed to ensure the GUI thread is not blocked.  </w:t>
      </w:r>
    </w:p>
    <w:p w:rsidR="000A42E0" w:rsidRDefault="000A42E0" w:rsidP="000A42E0">
      <w:pPr>
        <w:ind w:left="360"/>
      </w:pPr>
    </w:p>
    <w:p w:rsidR="006343BB" w:rsidRDefault="000A42E0">
      <w:r>
        <w:lastRenderedPageBreak/>
        <w:t>Note: Since the initial design discussions on this topic, I’ve been reviewing various bits of async code for GUI-thread correctness, and overall I am genuinely surprised how hard it is to reason about the current OS thread of an Async using our current API: very innocuous asyncs such as AsyncPostAndReply run their continuation in the thread pool even when started on the GUI thread. This is just very dangerous. We really have to either ban the use of “async” on threads with a sync context, or adopt the above rule. So I do think this design change is very important.</w:t>
      </w:r>
    </w:p>
    <w:p w:rsidR="00806A52" w:rsidRDefault="00806A52" w:rsidP="00806A52">
      <w:pPr>
        <w:pStyle w:val="Heading3"/>
        <w:rPr>
          <w:lang w:eastAsia="en-GB"/>
        </w:rPr>
      </w:pPr>
      <w:bookmarkStart w:id="64" w:name="_Toc266534982"/>
      <w:r>
        <w:rPr>
          <w:lang w:eastAsia="en-GB"/>
        </w:rPr>
        <w:t>Trampolines</w:t>
      </w:r>
      <w:bookmarkEnd w:id="64"/>
    </w:p>
    <w:p w:rsidR="00806A52" w:rsidRDefault="00806A52" w:rsidP="00806A52">
      <w:r>
        <w:t>Since async code is essentially an inversion-of-control framework, we rely a lot on tail calls to our continuations. Unfortunately .NET 2.0 x64 JIT has a bug that sometimes make the compiler emit the regular call instead of the tail call, and that makes our async stuff stack-dive. So our async library implements a simple trampolining scheme to circumvent the issue.</w:t>
      </w:r>
    </w:p>
    <w:p w:rsidR="00806A52" w:rsidRDefault="00806A52" w:rsidP="00806A52">
      <w:r>
        <w:t>We add two classes:</w:t>
      </w:r>
    </w:p>
    <w:p w:rsidR="00806A52" w:rsidRDefault="00806A52" w:rsidP="00806A52">
      <w:pPr>
        <w:pStyle w:val="Code"/>
      </w:pPr>
      <w:r>
        <w:t>    [&lt;AllowNullLiteral&gt;]</w:t>
      </w:r>
    </w:p>
    <w:p w:rsidR="00806A52" w:rsidRDefault="00806A52" w:rsidP="00806A52">
      <w:pPr>
        <w:pStyle w:val="Code"/>
      </w:pPr>
      <w:r>
        <w:t xml:space="preserve">    </w:t>
      </w:r>
      <w:proofErr w:type="gramStart"/>
      <w:r w:rsidRPr="00F91F8B">
        <w:t>type</w:t>
      </w:r>
      <w:proofErr w:type="gramEnd"/>
      <w:r>
        <w:t xml:space="preserve"> Trampoline() =     </w:t>
      </w:r>
    </w:p>
    <w:p w:rsidR="00806A52" w:rsidRDefault="00806A52" w:rsidP="00806A52">
      <w:pPr>
        <w:pStyle w:val="Code"/>
      </w:pPr>
      <w:r>
        <w:t xml:space="preserve">        </w:t>
      </w:r>
      <w:proofErr w:type="gramStart"/>
      <w:r w:rsidRPr="00F91F8B">
        <w:t>let</w:t>
      </w:r>
      <w:proofErr w:type="gramEnd"/>
      <w:r>
        <w:t xml:space="preserve"> </w:t>
      </w:r>
      <w:r w:rsidRPr="00F91F8B">
        <w:t>mutable</w:t>
      </w:r>
      <w:r>
        <w:t xml:space="preserve"> cont : (unit -&gt; unit) option = None    </w:t>
      </w:r>
    </w:p>
    <w:p w:rsidR="00806A52" w:rsidRDefault="00806A52" w:rsidP="00806A52">
      <w:pPr>
        <w:pStyle w:val="Code"/>
      </w:pPr>
      <w:r>
        <w:t xml:space="preserve">        </w:t>
      </w:r>
      <w:proofErr w:type="gramStart"/>
      <w:r w:rsidRPr="00F91F8B">
        <w:t>let</w:t>
      </w:r>
      <w:proofErr w:type="gramEnd"/>
      <w:r>
        <w:t xml:space="preserve"> </w:t>
      </w:r>
      <w:r w:rsidRPr="00F91F8B">
        <w:t>mutable</w:t>
      </w:r>
      <w:r>
        <w:t xml:space="preserve"> bindCount = 0    </w:t>
      </w:r>
    </w:p>
    <w:p w:rsidR="00806A52" w:rsidRDefault="00806A52" w:rsidP="00806A52">
      <w:pPr>
        <w:pStyle w:val="Code"/>
      </w:pPr>
      <w:r>
        <w:t xml:space="preserve">        </w:t>
      </w:r>
      <w:proofErr w:type="gramStart"/>
      <w:r w:rsidRPr="00F91F8B">
        <w:t>member</w:t>
      </w:r>
      <w:proofErr w:type="gramEnd"/>
      <w:r>
        <w:t xml:space="preserve"> this.ExecuteAction (firstAction : unit </w:t>
      </w:r>
      <w:r w:rsidRPr="00F91F8B">
        <w:t>-&gt;</w:t>
      </w:r>
      <w:r>
        <w:t xml:space="preserve"> unit) =</w:t>
      </w:r>
    </w:p>
    <w:p w:rsidR="00806A52" w:rsidRPr="00F91F8B" w:rsidRDefault="00806A52" w:rsidP="00806A52">
      <w:pPr>
        <w:pStyle w:val="Code"/>
      </w:pPr>
      <w:r>
        <w:t xml:space="preserve">              ... </w:t>
      </w:r>
      <w:r w:rsidRPr="00F91F8B">
        <w:t xml:space="preserve">// execute action and then cont while cont is not </w:t>
      </w:r>
      <w:proofErr w:type="gramStart"/>
      <w:r w:rsidRPr="00F91F8B">
        <w:t>None</w:t>
      </w:r>
      <w:proofErr w:type="gramEnd"/>
      <w:r w:rsidRPr="00F91F8B">
        <w:t xml:space="preserve"> </w:t>
      </w:r>
    </w:p>
    <w:p w:rsidR="00806A52" w:rsidRDefault="00806A52" w:rsidP="00806A52">
      <w:pPr>
        <w:pStyle w:val="Code"/>
      </w:pPr>
      <w:r>
        <w:t xml:space="preserve">        </w:t>
      </w:r>
      <w:proofErr w:type="gramStart"/>
      <w:r w:rsidRPr="00F91F8B">
        <w:t>member</w:t>
      </w:r>
      <w:proofErr w:type="gramEnd"/>
      <w:r>
        <w:t xml:space="preserve"> this.IncrementBindCount() = …        </w:t>
      </w:r>
    </w:p>
    <w:p w:rsidR="00806A52" w:rsidRDefault="00806A52" w:rsidP="00806A52">
      <w:pPr>
        <w:pStyle w:val="Code"/>
      </w:pPr>
      <w:r>
        <w:t xml:space="preserve">        </w:t>
      </w:r>
      <w:proofErr w:type="gramStart"/>
      <w:r w:rsidRPr="00F91F8B">
        <w:t>member</w:t>
      </w:r>
      <w:proofErr w:type="gramEnd"/>
      <w:r>
        <w:t xml:space="preserve"> this.Set action = cont &lt;- action</w:t>
      </w:r>
    </w:p>
    <w:p w:rsidR="00806A52" w:rsidRPr="00F91F8B" w:rsidRDefault="00806A52" w:rsidP="00806A52">
      <w:pPr>
        <w:pStyle w:val="Code"/>
      </w:pPr>
    </w:p>
    <w:p w:rsidR="00806A52" w:rsidRDefault="00806A52" w:rsidP="00806A52">
      <w:pPr>
        <w:pStyle w:val="Code"/>
      </w:pPr>
      <w:r>
        <w:t xml:space="preserve">    </w:t>
      </w:r>
      <w:proofErr w:type="gramStart"/>
      <w:r w:rsidRPr="00F91F8B">
        <w:t>type</w:t>
      </w:r>
      <w:proofErr w:type="gramEnd"/>
      <w:r>
        <w:t xml:space="preserve"> TrampolineHolder() =</w:t>
      </w:r>
    </w:p>
    <w:p w:rsidR="00806A52" w:rsidRPr="00F91F8B" w:rsidRDefault="00806A52" w:rsidP="00806A52">
      <w:pPr>
        <w:pStyle w:val="Code"/>
      </w:pPr>
      <w:r>
        <w:t xml:space="preserve">        </w:t>
      </w:r>
      <w:proofErr w:type="gramStart"/>
      <w:r w:rsidRPr="00F91F8B">
        <w:t>let</w:t>
      </w:r>
      <w:proofErr w:type="gramEnd"/>
      <w:r>
        <w:t xml:space="preserve"> </w:t>
      </w:r>
      <w:r w:rsidRPr="00F91F8B">
        <w:t>mutable</w:t>
      </w:r>
      <w:r>
        <w:t xml:space="preserve"> trampoline = </w:t>
      </w:r>
      <w:r w:rsidRPr="00F91F8B">
        <w:t>null</w:t>
      </w:r>
      <w:r>
        <w:t xml:space="preserve">        </w:t>
      </w:r>
    </w:p>
    <w:p w:rsidR="00806A52" w:rsidRDefault="00806A52" w:rsidP="00806A52">
      <w:pPr>
        <w:pStyle w:val="Code"/>
      </w:pPr>
      <w:r>
        <w:t xml:space="preserve">        </w:t>
      </w:r>
      <w:proofErr w:type="gramStart"/>
      <w:r w:rsidRPr="00F91F8B">
        <w:t>member</w:t>
      </w:r>
      <w:proofErr w:type="gramEnd"/>
      <w:r>
        <w:t xml:space="preserve"> this.Protect firstAction =</w:t>
      </w:r>
    </w:p>
    <w:p w:rsidR="00806A52" w:rsidRDefault="00806A52" w:rsidP="00806A52">
      <w:pPr>
        <w:pStyle w:val="Code"/>
      </w:pPr>
      <w:r>
        <w:t xml:space="preserve">            </w:t>
      </w:r>
      <w:proofErr w:type="gramStart"/>
      <w:r>
        <w:t>trampoline</w:t>
      </w:r>
      <w:proofErr w:type="gramEnd"/>
      <w:r>
        <w:t xml:space="preserve"> &lt;- </w:t>
      </w:r>
      <w:r w:rsidRPr="00F91F8B">
        <w:t>new</w:t>
      </w:r>
      <w:r>
        <w:t xml:space="preserve"> Trampoline()</w:t>
      </w:r>
    </w:p>
    <w:p w:rsidR="00806A52" w:rsidRDefault="00806A52" w:rsidP="00806A52">
      <w:pPr>
        <w:pStyle w:val="Code"/>
      </w:pPr>
      <w:r>
        <w:t xml:space="preserve">            </w:t>
      </w:r>
      <w:proofErr w:type="gramStart"/>
      <w:r>
        <w:t>trampoline.ExecuteAction(</w:t>
      </w:r>
      <w:proofErr w:type="gramEnd"/>
      <w:r>
        <w:t>firstAction)</w:t>
      </w:r>
    </w:p>
    <w:p w:rsidR="00806A52" w:rsidRDefault="00806A52" w:rsidP="00806A52">
      <w:pPr>
        <w:pStyle w:val="Code"/>
      </w:pPr>
      <w:r>
        <w:t xml:space="preserve">            </w:t>
      </w:r>
    </w:p>
    <w:p w:rsidR="00806A52" w:rsidRDefault="00806A52" w:rsidP="00806A52">
      <w:pPr>
        <w:pStyle w:val="Code"/>
      </w:pPr>
      <w:r>
        <w:t xml:space="preserve">        </w:t>
      </w:r>
      <w:proofErr w:type="gramStart"/>
      <w:r w:rsidRPr="00F91F8B">
        <w:t>member</w:t>
      </w:r>
      <w:proofErr w:type="gramEnd"/>
      <w:r>
        <w:t xml:space="preserve"> this.Trampoline = trampoline</w:t>
      </w:r>
    </w:p>
    <w:p w:rsidR="00806A52" w:rsidRDefault="00806A52" w:rsidP="00806A52">
      <w:pPr>
        <w:rPr>
          <w:rFonts w:ascii="Calibri" w:hAnsi="Calibri"/>
          <w:sz w:val="22"/>
        </w:rPr>
      </w:pPr>
    </w:p>
    <w:p w:rsidR="00806A52" w:rsidRDefault="00806A52" w:rsidP="00806A52">
      <w:r>
        <w:t>And AsyncParams have a trampoline holder:</w:t>
      </w:r>
    </w:p>
    <w:p w:rsidR="00806A52" w:rsidRDefault="00806A52" w:rsidP="00806A52">
      <w:pPr>
        <w:pStyle w:val="Code"/>
      </w:pPr>
      <w:r>
        <w:t xml:space="preserve">    </w:t>
      </w:r>
      <w:proofErr w:type="gramStart"/>
      <w:r w:rsidRPr="00F91F8B">
        <w:t>type</w:t>
      </w:r>
      <w:proofErr w:type="gramEnd"/>
      <w:r>
        <w:t xml:space="preserve"> AsyncParams&lt;’T&gt; ={ ...; currentTrampolineHolder : TrampolineHolder }</w:t>
      </w:r>
    </w:p>
    <w:p w:rsidR="00806A52" w:rsidRDefault="00806A52" w:rsidP="00806A52">
      <w:pPr>
        <w:rPr>
          <w:rFonts w:ascii="Calibri" w:hAnsi="Calibri"/>
          <w:sz w:val="22"/>
        </w:rPr>
      </w:pPr>
      <w:r>
        <w:t>Bind installs the continuation to a current trampoline in trampoline holder:</w:t>
      </w:r>
    </w:p>
    <w:p w:rsidR="00806A52" w:rsidRDefault="00806A52" w:rsidP="00806A52">
      <w:pPr>
        <w:pStyle w:val="Code"/>
      </w:pPr>
      <w:r>
        <w:t xml:space="preserve">                    </w:t>
      </w:r>
      <w:proofErr w:type="gramStart"/>
      <w:r w:rsidRPr="00F91F8B">
        <w:t>let</w:t>
      </w:r>
      <w:proofErr w:type="gramEnd"/>
      <w:r>
        <w:t xml:space="preserve"> trampoline = args.currentTrampolineHolder.Trampoline</w:t>
      </w:r>
    </w:p>
    <w:p w:rsidR="00806A52" w:rsidRPr="00F91F8B" w:rsidRDefault="00806A52" w:rsidP="00806A52">
      <w:pPr>
        <w:pStyle w:val="Code"/>
      </w:pPr>
      <w:r>
        <w:t xml:space="preserve">                    </w:t>
      </w:r>
      <w:proofErr w:type="gramStart"/>
      <w:r w:rsidRPr="00F91F8B">
        <w:t>if</w:t>
      </w:r>
      <w:proofErr w:type="gramEnd"/>
      <w:r>
        <w:t xml:space="preserve"> trampoline.IncrementBindCount() </w:t>
      </w:r>
      <w:r w:rsidRPr="00F91F8B">
        <w:t>then</w:t>
      </w:r>
    </w:p>
    <w:p w:rsidR="00806A52" w:rsidRDefault="00806A52" w:rsidP="00806A52">
      <w:pPr>
        <w:pStyle w:val="Code"/>
      </w:pPr>
      <w:r>
        <w:t xml:space="preserve">                        </w:t>
      </w:r>
      <w:proofErr w:type="gramStart"/>
      <w:r>
        <w:t>trampoline.Set(</w:t>
      </w:r>
      <w:proofErr w:type="gramEnd"/>
      <w:r w:rsidRPr="00F91F8B">
        <w:t>fun</w:t>
      </w:r>
      <w:r>
        <w:t xml:space="preserve"> () </w:t>
      </w:r>
      <w:r w:rsidRPr="00F91F8B">
        <w:t>-&gt;</w:t>
      </w:r>
      <w:r>
        <w:t xml:space="preserve"> invokeA p1 args |&gt; unfake); FakeUnit                        </w:t>
      </w:r>
    </w:p>
    <w:p w:rsidR="00806A52" w:rsidRPr="00F91F8B" w:rsidRDefault="00806A52" w:rsidP="00806A52">
      <w:pPr>
        <w:pStyle w:val="Code"/>
      </w:pPr>
      <w:r>
        <w:t xml:space="preserve">                    </w:t>
      </w:r>
      <w:proofErr w:type="gramStart"/>
      <w:r w:rsidRPr="00F91F8B">
        <w:t>else</w:t>
      </w:r>
      <w:proofErr w:type="gramEnd"/>
      <w:r>
        <w:t xml:space="preserve"> invokeA p1 args</w:t>
      </w:r>
    </w:p>
    <w:p w:rsidR="00806A52" w:rsidRDefault="00806A52" w:rsidP="00806A52">
      <w:pPr>
        <w:rPr>
          <w:rFonts w:ascii="Calibri" w:hAnsi="Calibri"/>
          <w:sz w:val="22"/>
        </w:rPr>
      </w:pPr>
      <w:r>
        <w:t>Now whenever we switch threads/escape the trampoline that is on stack (Async.SwitchToThreadPool, Async.SwitchToSyncContext and all others), we call args.currentTrampolineHolder.Protect, and this creates a new trampoline that will protect the continuation executing on this new thread:</w:t>
      </w:r>
    </w:p>
    <w:p w:rsidR="00806A52" w:rsidRDefault="00806A52" w:rsidP="00806A52">
      <w:pPr>
        <w:pStyle w:val="Code"/>
      </w:pPr>
      <w:r>
        <w:t xml:space="preserve">// </w:t>
      </w:r>
      <w:proofErr w:type="gramStart"/>
      <w:r>
        <w:t>This</w:t>
      </w:r>
      <w:proofErr w:type="gramEnd"/>
      <w:r>
        <w:t xml:space="preserve"> should be the only call to QueueUserWorkItem in this library. We must always install a trampoline.</w:t>
      </w:r>
    </w:p>
    <w:p w:rsidR="00806A52" w:rsidRDefault="00806A52" w:rsidP="00806A52">
      <w:pPr>
        <w:pStyle w:val="Code"/>
      </w:pPr>
      <w:proofErr w:type="gramStart"/>
      <w:r w:rsidRPr="00F91F8B">
        <w:t>let</w:t>
      </w:r>
      <w:proofErr w:type="gramEnd"/>
      <w:r>
        <w:t xml:space="preserve"> queueWorkItemWithTrampoline (currentTrampolineHolder:TrampolineHolder) f =</w:t>
      </w:r>
    </w:p>
    <w:p w:rsidR="00806A52" w:rsidRPr="00F91F8B" w:rsidRDefault="00806A52" w:rsidP="00806A52">
      <w:pPr>
        <w:pStyle w:val="Code"/>
      </w:pPr>
      <w:r w:rsidRPr="00F91F8B">
        <w:t xml:space="preserve">    </w:t>
      </w:r>
      <w:proofErr w:type="gramStart"/>
      <w:r w:rsidRPr="00F91F8B">
        <w:t>if</w:t>
      </w:r>
      <w:proofErr w:type="gramEnd"/>
      <w:r>
        <w:t xml:space="preserve"> not (ThreadPool.QueueUserWorkItem(</w:t>
      </w:r>
      <w:r w:rsidRPr="00F91F8B">
        <w:t>fun</w:t>
      </w:r>
      <w:r>
        <w:t xml:space="preserve"> _ </w:t>
      </w:r>
      <w:r w:rsidRPr="00F91F8B">
        <w:t>-&gt;</w:t>
      </w:r>
      <w:r>
        <w:t xml:space="preserve"> currentTrampolineHolder.Protect f)) </w:t>
      </w:r>
      <w:r w:rsidRPr="00F91F8B">
        <w:t>then</w:t>
      </w:r>
    </w:p>
    <w:p w:rsidR="00806A52" w:rsidRPr="00F91F8B" w:rsidRDefault="00806A52" w:rsidP="00806A52">
      <w:pPr>
        <w:pStyle w:val="Code"/>
      </w:pPr>
      <w:r>
        <w:t xml:space="preserve">       </w:t>
      </w:r>
      <w:proofErr w:type="gramStart"/>
      <w:r>
        <w:t>failwith</w:t>
      </w:r>
      <w:proofErr w:type="gramEnd"/>
      <w:r>
        <w:t xml:space="preserve"> </w:t>
      </w:r>
      <w:r w:rsidRPr="00F91F8B">
        <w:t>"failed to queue user work item"</w:t>
      </w:r>
    </w:p>
    <w:p w:rsidR="00806A52" w:rsidRDefault="00806A52" w:rsidP="00806A52">
      <w:pPr>
        <w:pStyle w:val="Code"/>
      </w:pPr>
      <w:proofErr w:type="gramStart"/>
      <w:r w:rsidRPr="00F91F8B">
        <w:t>let</w:t>
      </w:r>
      <w:proofErr w:type="gramEnd"/>
      <w:r>
        <w:t xml:space="preserve"> switchToThreadPool() : Async&lt;unit&gt; =</w:t>
      </w:r>
    </w:p>
    <w:p w:rsidR="00806A52" w:rsidRDefault="00806A52" w:rsidP="00806A52">
      <w:pPr>
        <w:pStyle w:val="Code"/>
      </w:pPr>
      <w:r>
        <w:t xml:space="preserve">    </w:t>
      </w:r>
      <w:proofErr w:type="gramStart"/>
      <w:r>
        <w:t>protectedPrimitive(</w:t>
      </w:r>
      <w:proofErr w:type="gramEnd"/>
      <w:r w:rsidRPr="00F91F8B">
        <w:t>fun</w:t>
      </w:r>
      <w:r>
        <w:t xml:space="preserve"> args </w:t>
      </w:r>
      <w:r w:rsidRPr="00F91F8B">
        <w:t>-&gt;</w:t>
      </w:r>
      <w:r>
        <w:t xml:space="preserve"> </w:t>
      </w:r>
    </w:p>
    <w:p w:rsidR="00806A52" w:rsidRDefault="00806A52" w:rsidP="00806A52">
      <w:pPr>
        <w:pStyle w:val="Code"/>
      </w:pPr>
      <w:r>
        <w:t xml:space="preserve">        </w:t>
      </w:r>
      <w:proofErr w:type="gramStart"/>
      <w:r>
        <w:t>queueWorkItemWithTrampoline</w:t>
      </w:r>
      <w:proofErr w:type="gramEnd"/>
      <w:r>
        <w:t xml:space="preserve"> args.currentTrampolineHolder (</w:t>
      </w:r>
      <w:r w:rsidRPr="00F91F8B">
        <w:t>fun</w:t>
      </w:r>
      <w:r>
        <w:t xml:space="preserve"> () </w:t>
      </w:r>
      <w:r w:rsidRPr="00F91F8B">
        <w:t>-&gt;</w:t>
      </w:r>
      <w:r>
        <w:t xml:space="preserve"> args.cont () |&gt; unfake) |&gt; fake)</w:t>
      </w:r>
    </w:p>
    <w:p w:rsidR="00806A52" w:rsidRDefault="00806A52" w:rsidP="00806A52"/>
    <w:p w:rsidR="00806A52" w:rsidRDefault="00806A52" w:rsidP="00806A52">
      <w:pPr>
        <w:pStyle w:val="Heading3"/>
        <w:rPr>
          <w:lang w:eastAsia="en-GB"/>
        </w:rPr>
      </w:pPr>
      <w:bookmarkStart w:id="65" w:name="_Toc266534983"/>
      <w:r>
        <w:rPr>
          <w:lang w:eastAsia="en-GB"/>
        </w:rPr>
        <w:lastRenderedPageBreak/>
        <w:t>Bind hijacking check</w:t>
      </w:r>
      <w:bookmarkEnd w:id="65"/>
    </w:p>
    <w:p w:rsidR="00806A52" w:rsidRDefault="00806A52" w:rsidP="00806A52">
      <w:pPr>
        <w:rPr>
          <w:lang w:eastAsia="en-GB"/>
        </w:rPr>
      </w:pPr>
      <w:r>
        <w:rPr>
          <w:lang w:eastAsia="en-GB"/>
        </w:rPr>
        <w:t>Bind hijacking check is there to prevent the stack growing unbounded in case JIT does not respect tail calls. This may happen in:</w:t>
      </w:r>
    </w:p>
    <w:p w:rsidR="00806A52" w:rsidRDefault="00806A52" w:rsidP="00806A52">
      <w:pPr>
        <w:pStyle w:val="ListParagraph"/>
        <w:numPr>
          <w:ilvl w:val="0"/>
          <w:numId w:val="19"/>
        </w:numPr>
        <w:rPr>
          <w:lang w:eastAsia="en-GB"/>
        </w:rPr>
      </w:pPr>
      <w:r>
        <w:rPr>
          <w:lang w:eastAsia="en-GB"/>
        </w:rPr>
        <w:t>While or for loops inside an async { ... }</w:t>
      </w:r>
    </w:p>
    <w:p w:rsidR="00806A52" w:rsidRDefault="00806A52" w:rsidP="00806A52">
      <w:pPr>
        <w:pStyle w:val="ListParagraph"/>
        <w:numPr>
          <w:ilvl w:val="0"/>
          <w:numId w:val="19"/>
        </w:numPr>
        <w:rPr>
          <w:lang w:eastAsia="en-GB"/>
        </w:rPr>
      </w:pPr>
      <w:r>
        <w:rPr>
          <w:lang w:eastAsia="en-GB"/>
        </w:rPr>
        <w:t xml:space="preserve">Recursive async definitions of form “let rec a = async </w:t>
      </w:r>
      <w:proofErr w:type="gramStart"/>
      <w:r>
        <w:rPr>
          <w:lang w:eastAsia="en-GB"/>
        </w:rPr>
        <w:t>{ ....</w:t>
      </w:r>
      <w:proofErr w:type="gramEnd"/>
      <w:r>
        <w:rPr>
          <w:lang w:eastAsia="en-GB"/>
        </w:rPr>
        <w:t xml:space="preserve"> a ... }</w:t>
      </w:r>
    </w:p>
    <w:p w:rsidR="00806A52" w:rsidRDefault="00806A52" w:rsidP="00806A52">
      <w:pPr>
        <w:rPr>
          <w:lang w:eastAsia="en-GB"/>
        </w:rPr>
      </w:pPr>
      <w:r>
        <w:rPr>
          <w:lang w:eastAsia="en-GB"/>
        </w:rPr>
        <w:t>Current implementation of asyncs has hijack</w:t>
      </w:r>
      <w:r w:rsidRPr="007E2C94">
        <w:rPr>
          <w:lang w:val="en-US"/>
        </w:rPr>
        <w:t xml:space="preserve"> checks</w:t>
      </w:r>
      <w:r>
        <w:rPr>
          <w:lang w:eastAsia="en-GB"/>
        </w:rPr>
        <w:t xml:space="preserve"> in async.Bind, async.For, async.While and async.Delay primitives. This covers any asyncs that can be created with async </w:t>
      </w:r>
      <w:proofErr w:type="gramStart"/>
      <w:r>
        <w:rPr>
          <w:lang w:eastAsia="en-GB"/>
        </w:rPr>
        <w:t>{ ...</w:t>
      </w:r>
      <w:proofErr w:type="gramEnd"/>
      <w:r>
        <w:rPr>
          <w:lang w:eastAsia="en-GB"/>
        </w:rPr>
        <w:t xml:space="preserve"> } syntax. It is still possible to create asyncs that stack-dive using raw primitives, e.g.:</w:t>
      </w:r>
    </w:p>
    <w:p w:rsidR="00806A52" w:rsidRDefault="00806A52" w:rsidP="00806A52">
      <w:pPr>
        <w:pStyle w:val="Code"/>
      </w:pPr>
      <w:proofErr w:type="gramStart"/>
      <w:r>
        <w:t>let</w:t>
      </w:r>
      <w:proofErr w:type="gramEnd"/>
      <w:r>
        <w:t xml:space="preserve"> rec a : Async&lt;unit&gt; = async.Using((null : System.IDisposable), fun _ -&gt; a)</w:t>
      </w:r>
    </w:p>
    <w:p w:rsidR="00806A52" w:rsidRDefault="00806A52" w:rsidP="00806A52">
      <w:pPr>
        <w:rPr>
          <w:lang w:eastAsia="en-GB"/>
        </w:rPr>
      </w:pPr>
    </w:p>
    <w:p w:rsidR="00806A52" w:rsidRDefault="00806A52" w:rsidP="00806A52">
      <w:pPr>
        <w:pStyle w:val="Heading3"/>
        <w:rPr>
          <w:lang w:eastAsia="en-GB"/>
        </w:rPr>
      </w:pPr>
      <w:bookmarkStart w:id="66" w:name="_Toc266534984"/>
      <w:r>
        <w:rPr>
          <w:lang w:eastAsia="en-GB"/>
        </w:rPr>
        <w:t>Splitting up of AsyncParams</w:t>
      </w:r>
      <w:bookmarkEnd w:id="66"/>
    </w:p>
    <w:p w:rsidR="00806A52" w:rsidRDefault="00806A52" w:rsidP="00806A52">
      <w:pPr>
        <w:rPr>
          <w:color w:val="1F497D"/>
        </w:rPr>
      </w:pPr>
      <w:r>
        <w:rPr>
          <w:color w:val="1F497D"/>
        </w:rPr>
        <w:t xml:space="preserve">I have played a bit more with this stuff, and I guess I have found the best solution </w:t>
      </w:r>
      <w:r>
        <w:rPr>
          <w:rFonts w:ascii="Wingdings" w:hAnsi="Wingdings"/>
          <w:color w:val="1F497D"/>
        </w:rPr>
        <w:t></w:t>
      </w:r>
    </w:p>
    <w:p w:rsidR="00806A52" w:rsidRDefault="00806A52" w:rsidP="00806A52">
      <w:pPr>
        <w:rPr>
          <w:color w:val="1F497D"/>
        </w:rPr>
      </w:pPr>
      <w:r>
        <w:rPr>
          <w:color w:val="1F497D"/>
        </w:rPr>
        <w:t>Remember that I am attacking this inefficiency in bind:</w:t>
      </w:r>
    </w:p>
    <w:p w:rsidR="00806A52" w:rsidRDefault="00806A52" w:rsidP="00806A52">
      <w:pPr>
        <w:pStyle w:val="Code"/>
      </w:pPr>
      <w:proofErr w:type="gramStart"/>
      <w:r w:rsidRPr="00F91F8B">
        <w:t>let</w:t>
      </w:r>
      <w:proofErr w:type="gramEnd"/>
      <w:r>
        <w:t xml:space="preserve"> bindA p1 f  =</w:t>
      </w:r>
    </w:p>
    <w:p w:rsidR="00806A52" w:rsidRPr="00F91F8B" w:rsidRDefault="00806A52" w:rsidP="00806A52">
      <w:pPr>
        <w:pStyle w:val="Code"/>
      </w:pPr>
      <w:r>
        <w:t xml:space="preserve">    </w:t>
      </w:r>
      <w:proofErr w:type="gramStart"/>
      <w:r>
        <w:t>unprotectedPrimitive</w:t>
      </w:r>
      <w:proofErr w:type="gramEnd"/>
      <w:r>
        <w:t xml:space="preserve"> (</w:t>
      </w:r>
      <w:r w:rsidRPr="00F91F8B">
        <w:t>fun</w:t>
      </w:r>
      <w:r>
        <w:t xml:space="preserve"> args </w:t>
      </w:r>
      <w:r w:rsidRPr="00F91F8B">
        <w:t>-&gt;</w:t>
      </w:r>
    </w:p>
    <w:p w:rsidR="00806A52" w:rsidRPr="00F91F8B" w:rsidRDefault="00806A52" w:rsidP="00806A52">
      <w:pPr>
        <w:pStyle w:val="Code"/>
      </w:pPr>
      <w:r>
        <w:t xml:space="preserve">        </w:t>
      </w:r>
      <w:proofErr w:type="gramStart"/>
      <w:r w:rsidRPr="00F91F8B">
        <w:t>if</w:t>
      </w:r>
      <w:proofErr w:type="gramEnd"/>
      <w:r>
        <w:t xml:space="preserve"> args.token.IsCancellationRequested </w:t>
      </w:r>
      <w:r w:rsidRPr="00F91F8B">
        <w:t>then</w:t>
      </w:r>
    </w:p>
    <w:p w:rsidR="00806A52" w:rsidRDefault="00806A52" w:rsidP="00806A52">
      <w:pPr>
        <w:pStyle w:val="Code"/>
      </w:pPr>
      <w:r>
        <w:t>            ...</w:t>
      </w:r>
    </w:p>
    <w:p w:rsidR="00806A52" w:rsidRDefault="00806A52" w:rsidP="00806A52">
      <w:pPr>
        <w:pStyle w:val="Code"/>
      </w:pPr>
      <w:r>
        <w:t xml:space="preserve">        </w:t>
      </w:r>
      <w:proofErr w:type="gramStart"/>
      <w:r>
        <w:t>else</w:t>
      </w:r>
      <w:proofErr w:type="gramEnd"/>
    </w:p>
    <w:p w:rsidR="00806A52" w:rsidRDefault="00806A52" w:rsidP="00806A52">
      <w:pPr>
        <w:pStyle w:val="Code"/>
      </w:pPr>
      <w:r>
        <w:t xml:space="preserve">            </w:t>
      </w:r>
      <w:proofErr w:type="gramStart"/>
      <w:r w:rsidRPr="00F91F8B">
        <w:t>let</w:t>
      </w:r>
      <w:proofErr w:type="gramEnd"/>
      <w:r>
        <w:t xml:space="preserve"> args =</w:t>
      </w:r>
    </w:p>
    <w:p w:rsidR="00806A52" w:rsidRDefault="00806A52" w:rsidP="00806A52">
      <w:pPr>
        <w:pStyle w:val="Code"/>
      </w:pPr>
      <w:r>
        <w:t xml:space="preserve">                </w:t>
      </w:r>
      <w:proofErr w:type="gramStart"/>
      <w:r w:rsidRPr="00F91F8B">
        <w:t>let</w:t>
      </w:r>
      <w:proofErr w:type="gramEnd"/>
      <w:r>
        <w:t xml:space="preserve"> cont a = protect args.econt f a (</w:t>
      </w:r>
      <w:r w:rsidRPr="00F91F8B">
        <w:t>fun</w:t>
      </w:r>
      <w:r>
        <w:t xml:space="preserve"> p2 </w:t>
      </w:r>
      <w:r w:rsidRPr="00F91F8B">
        <w:t>-&gt;</w:t>
      </w:r>
      <w:r>
        <w:t xml:space="preserve"> invokeA p2 args)</w:t>
      </w:r>
    </w:p>
    <w:p w:rsidR="00806A52" w:rsidRDefault="00806A52" w:rsidP="00806A52">
      <w:pPr>
        <w:pStyle w:val="Code"/>
      </w:pPr>
      <w:r>
        <w:t xml:space="preserve">                </w:t>
      </w:r>
      <w:proofErr w:type="gramStart"/>
      <w:r>
        <w:t>{ cont</w:t>
      </w:r>
      <w:proofErr w:type="gramEnd"/>
      <w:r>
        <w:t>=cont;</w:t>
      </w:r>
    </w:p>
    <w:p w:rsidR="00806A52" w:rsidRDefault="00806A52" w:rsidP="00806A52">
      <w:pPr>
        <w:pStyle w:val="Code"/>
      </w:pPr>
      <w:r>
        <w:t xml:space="preserve">                  </w:t>
      </w:r>
      <w:proofErr w:type="gramStart"/>
      <w:r>
        <w:t>ccont=</w:t>
      </w:r>
      <w:proofErr w:type="gramEnd"/>
      <w:r>
        <w:t>args.ccont;</w:t>
      </w:r>
    </w:p>
    <w:p w:rsidR="00806A52" w:rsidRDefault="00806A52" w:rsidP="00806A52">
      <w:pPr>
        <w:pStyle w:val="Code"/>
      </w:pPr>
      <w:r>
        <w:t xml:space="preserve">                  </w:t>
      </w:r>
      <w:proofErr w:type="gramStart"/>
      <w:r>
        <w:t>econt=</w:t>
      </w:r>
      <w:proofErr w:type="gramEnd"/>
      <w:r>
        <w:t>args.econt;</w:t>
      </w:r>
    </w:p>
    <w:p w:rsidR="00806A52" w:rsidRDefault="00806A52" w:rsidP="00806A52">
      <w:pPr>
        <w:pStyle w:val="Code"/>
      </w:pPr>
      <w:r>
        <w:t xml:space="preserve">                  </w:t>
      </w:r>
      <w:proofErr w:type="gramStart"/>
      <w:r>
        <w:t>blocked=</w:t>
      </w:r>
      <w:proofErr w:type="gramEnd"/>
      <w:r>
        <w:t>args.blocked;</w:t>
      </w:r>
    </w:p>
    <w:p w:rsidR="00806A52" w:rsidRDefault="00806A52" w:rsidP="00806A52">
      <w:pPr>
        <w:pStyle w:val="Code"/>
      </w:pPr>
      <w:r>
        <w:t xml:space="preserve">                  </w:t>
      </w:r>
      <w:proofErr w:type="gramStart"/>
      <w:r>
        <w:t>token=</w:t>
      </w:r>
      <w:proofErr w:type="gramEnd"/>
      <w:r>
        <w:t xml:space="preserve">args.token </w:t>
      </w:r>
    </w:p>
    <w:p w:rsidR="00806A52" w:rsidRDefault="00806A52" w:rsidP="00806A52">
      <w:pPr>
        <w:pStyle w:val="Code"/>
      </w:pPr>
      <w:r>
        <w:t xml:space="preserve">                  </w:t>
      </w:r>
      <w:proofErr w:type="gramStart"/>
      <w:r>
        <w:t>currentTrampolineHolder</w:t>
      </w:r>
      <w:proofErr w:type="gramEnd"/>
      <w:r>
        <w:t xml:space="preserve"> = args.currentTrampolineHolder</w:t>
      </w:r>
    </w:p>
    <w:p w:rsidR="00806A52" w:rsidRDefault="00806A52" w:rsidP="00806A52">
      <w:pPr>
        <w:pStyle w:val="Code"/>
      </w:pPr>
      <w:r>
        <w:t>                }</w:t>
      </w:r>
    </w:p>
    <w:p w:rsidR="00806A52" w:rsidRPr="00F91F8B" w:rsidRDefault="00806A52" w:rsidP="00806A52">
      <w:pPr>
        <w:pStyle w:val="Code"/>
      </w:pPr>
      <w:r>
        <w:t>            ...</w:t>
      </w:r>
    </w:p>
    <w:p w:rsidR="00806A52" w:rsidRDefault="00806A52" w:rsidP="00806A52">
      <w:pPr>
        <w:rPr>
          <w:color w:val="1F497D"/>
        </w:rPr>
      </w:pPr>
    </w:p>
    <w:p w:rsidR="00806A52" w:rsidRDefault="00806A52" w:rsidP="00806A52">
      <w:pPr>
        <w:rPr>
          <w:color w:val="1F497D"/>
        </w:rPr>
      </w:pPr>
      <w:r>
        <w:rPr>
          <w:color w:val="1F497D"/>
        </w:rPr>
        <w:t>Bind recreates args structure on every invocation although it only changes one field of it.</w:t>
      </w:r>
    </w:p>
    <w:p w:rsidR="00806A52" w:rsidRDefault="00806A52" w:rsidP="00806A52">
      <w:pPr>
        <w:rPr>
          <w:color w:val="1F497D"/>
        </w:rPr>
      </w:pPr>
      <w:r>
        <w:rPr>
          <w:color w:val="1F497D"/>
        </w:rPr>
        <w:t>In</w:t>
      </w:r>
      <w:proofErr w:type="gramStart"/>
      <w:r>
        <w:rPr>
          <w:color w:val="1F497D"/>
        </w:rPr>
        <w:t>  the</w:t>
      </w:r>
      <w:proofErr w:type="gramEnd"/>
      <w:r>
        <w:rPr>
          <w:color w:val="1F497D"/>
        </w:rPr>
        <w:t xml:space="preserve"> previous episodes we:</w:t>
      </w:r>
    </w:p>
    <w:p w:rsidR="00806A52" w:rsidRDefault="00806A52" w:rsidP="00806A52">
      <w:pPr>
        <w:pStyle w:val="ListParagraph"/>
        <w:numPr>
          <w:ilvl w:val="0"/>
          <w:numId w:val="28"/>
        </w:numPr>
        <w:spacing w:after="0" w:line="240" w:lineRule="auto"/>
        <w:rPr>
          <w:color w:val="1F497D"/>
        </w:rPr>
      </w:pPr>
      <w:r>
        <w:rPr>
          <w:color w:val="1F497D"/>
        </w:rPr>
        <w:t>Split the args structure into cont parameter and “rest of args” parameter:</w:t>
      </w:r>
    </w:p>
    <w:p w:rsidR="00806A52" w:rsidRDefault="00806A52" w:rsidP="00806A52">
      <w:pPr>
        <w:pStyle w:val="Code"/>
      </w:pPr>
      <w:proofErr w:type="gramStart"/>
      <w:r w:rsidRPr="00F91F8B">
        <w:t>let</w:t>
      </w:r>
      <w:proofErr w:type="gramEnd"/>
      <w:r>
        <w:t xml:space="preserve"> bindA p1 f  =</w:t>
      </w:r>
    </w:p>
    <w:p w:rsidR="00806A52" w:rsidRPr="00F91F8B" w:rsidRDefault="00806A52" w:rsidP="00806A52">
      <w:pPr>
        <w:pStyle w:val="Code"/>
      </w:pPr>
      <w:r>
        <w:t xml:space="preserve">    </w:t>
      </w:r>
      <w:proofErr w:type="gramStart"/>
      <w:r>
        <w:t>unprotectedPrimitive</w:t>
      </w:r>
      <w:proofErr w:type="gramEnd"/>
      <w:r>
        <w:t xml:space="preserve"> (</w:t>
      </w:r>
      <w:r w:rsidRPr="00F91F8B">
        <w:t>fun</w:t>
      </w:r>
      <w:r>
        <w:t xml:space="preserve"> cont args </w:t>
      </w:r>
      <w:r w:rsidRPr="00F91F8B">
        <w:t>-&gt;</w:t>
      </w:r>
    </w:p>
    <w:p w:rsidR="00806A52" w:rsidRPr="00F91F8B" w:rsidRDefault="00806A52" w:rsidP="00806A52">
      <w:pPr>
        <w:pStyle w:val="Code"/>
      </w:pPr>
      <w:r>
        <w:t xml:space="preserve">        </w:t>
      </w:r>
      <w:proofErr w:type="gramStart"/>
      <w:r w:rsidRPr="00F91F8B">
        <w:t>if</w:t>
      </w:r>
      <w:proofErr w:type="gramEnd"/>
      <w:r>
        <w:t xml:space="preserve"> args.token.IsCancellationRequested </w:t>
      </w:r>
      <w:r w:rsidRPr="00F91F8B">
        <w:t>then</w:t>
      </w:r>
    </w:p>
    <w:p w:rsidR="00806A52" w:rsidRDefault="00806A52" w:rsidP="00806A52">
      <w:pPr>
        <w:pStyle w:val="Code"/>
      </w:pPr>
      <w:r>
        <w:t>            ...</w:t>
      </w:r>
    </w:p>
    <w:p w:rsidR="00806A52" w:rsidRDefault="00806A52" w:rsidP="00806A52">
      <w:pPr>
        <w:pStyle w:val="Code"/>
      </w:pPr>
      <w:r>
        <w:t xml:space="preserve">        </w:t>
      </w:r>
      <w:proofErr w:type="gramStart"/>
      <w:r>
        <w:t>else</w:t>
      </w:r>
      <w:proofErr w:type="gramEnd"/>
    </w:p>
    <w:p w:rsidR="00806A52" w:rsidRDefault="00806A52" w:rsidP="00806A52">
      <w:pPr>
        <w:pStyle w:val="Code"/>
      </w:pPr>
      <w:r>
        <w:t xml:space="preserve">            </w:t>
      </w:r>
      <w:proofErr w:type="gramStart"/>
      <w:r w:rsidRPr="00F91F8B">
        <w:t>let</w:t>
      </w:r>
      <w:proofErr w:type="gramEnd"/>
      <w:r>
        <w:t xml:space="preserve"> cont a = protect args.econt f a (</w:t>
      </w:r>
      <w:r w:rsidRPr="00F91F8B">
        <w:t>fun</w:t>
      </w:r>
      <w:r>
        <w:t xml:space="preserve"> p2 </w:t>
      </w:r>
      <w:r w:rsidRPr="00F91F8B">
        <w:t>-&gt;</w:t>
      </w:r>
      <w:r>
        <w:t xml:space="preserve"> invokeA p2 cont args)</w:t>
      </w:r>
    </w:p>
    <w:p w:rsidR="00806A52" w:rsidRDefault="00806A52" w:rsidP="00806A52">
      <w:pPr>
        <w:pStyle w:val="Code"/>
      </w:pPr>
      <w:r>
        <w:t>...</w:t>
      </w:r>
    </w:p>
    <w:p w:rsidR="00806A52" w:rsidRPr="00FA390E" w:rsidRDefault="00806A52" w:rsidP="00806A52">
      <w:pPr>
        <w:ind w:firstLine="720"/>
        <w:rPr>
          <w:rFonts w:ascii="Calibri" w:hAnsi="Calibri"/>
          <w:sz w:val="22"/>
        </w:rPr>
      </w:pPr>
      <w:proofErr w:type="gramStart"/>
      <w:r>
        <w:rPr>
          <w:color w:val="1F497D"/>
        </w:rPr>
        <w:t>Gave us much less GCs but slower performance due to extra parameter passing.</w:t>
      </w:r>
      <w:proofErr w:type="gramEnd"/>
    </w:p>
    <w:p w:rsidR="00806A52" w:rsidRPr="00FA390E" w:rsidRDefault="00806A52" w:rsidP="00806A52">
      <w:pPr>
        <w:ind w:firstLine="720"/>
        <w:rPr>
          <w:color w:val="1F497D"/>
        </w:rPr>
      </w:pPr>
    </w:p>
    <w:p w:rsidR="00806A52" w:rsidRDefault="00806A52" w:rsidP="00806A52">
      <w:pPr>
        <w:pStyle w:val="ListParagraph"/>
        <w:numPr>
          <w:ilvl w:val="0"/>
          <w:numId w:val="28"/>
        </w:numPr>
        <w:spacing w:after="0" w:line="240" w:lineRule="auto"/>
        <w:rPr>
          <w:color w:val="1F497D"/>
        </w:rPr>
      </w:pPr>
      <w:r>
        <w:rPr>
          <w:color w:val="1F497D"/>
        </w:rPr>
        <w:t>Made the cont field of AsyncParams mutable. Gave us less GCs, faster performance but we have lost static typing.</w:t>
      </w:r>
    </w:p>
    <w:p w:rsidR="00806A52" w:rsidRDefault="00806A52" w:rsidP="00806A52">
      <w:pPr>
        <w:rPr>
          <w:color w:val="1F497D"/>
        </w:rPr>
      </w:pPr>
    </w:p>
    <w:p w:rsidR="00806A52" w:rsidRDefault="00806A52" w:rsidP="00806A52">
      <w:pPr>
        <w:rPr>
          <w:color w:val="1F497D"/>
        </w:rPr>
      </w:pPr>
      <w:r>
        <w:rPr>
          <w:color w:val="1F497D"/>
        </w:rPr>
        <w:t>It occurred to me that it is possible to go the third way – do the restructuring suggested in 1) but keep cont a field of a record:</w:t>
      </w:r>
    </w:p>
    <w:p w:rsidR="00806A52" w:rsidRDefault="00806A52" w:rsidP="00806A52">
      <w:pPr>
        <w:pStyle w:val="Code"/>
      </w:pPr>
      <w:r>
        <w:lastRenderedPageBreak/>
        <w:t>    [&lt;NoEquality; NoComparison&gt;]</w:t>
      </w:r>
    </w:p>
    <w:p w:rsidR="00806A52" w:rsidRDefault="00806A52" w:rsidP="00806A52">
      <w:pPr>
        <w:pStyle w:val="Code"/>
      </w:pPr>
      <w:r>
        <w:t>    [&lt;</w:t>
      </w:r>
      <w:proofErr w:type="gramStart"/>
      <w:r>
        <w:t>AutoSerializable(</w:t>
      </w:r>
      <w:proofErr w:type="gramEnd"/>
      <w:r w:rsidRPr="00F91F8B">
        <w:t>false</w:t>
      </w:r>
      <w:r>
        <w:t>)&gt;]</w:t>
      </w:r>
    </w:p>
    <w:p w:rsidR="00806A52" w:rsidRDefault="00806A52" w:rsidP="00806A52">
      <w:pPr>
        <w:pStyle w:val="Code"/>
      </w:pPr>
      <w:r>
        <w:t xml:space="preserve">    </w:t>
      </w:r>
      <w:proofErr w:type="gramStart"/>
      <w:r w:rsidRPr="00F91F8B">
        <w:t>type</w:t>
      </w:r>
      <w:proofErr w:type="gramEnd"/>
      <w:r>
        <w:t xml:space="preserve"> AsyncParamsAux =</w:t>
      </w:r>
    </w:p>
    <w:p w:rsidR="00806A52" w:rsidRDefault="00806A52" w:rsidP="00806A52">
      <w:pPr>
        <w:pStyle w:val="Code"/>
      </w:pPr>
      <w:r>
        <w:t xml:space="preserve">        </w:t>
      </w:r>
      <w:proofErr w:type="gramStart"/>
      <w:r>
        <w:t>{ token</w:t>
      </w:r>
      <w:proofErr w:type="gramEnd"/>
      <w:r>
        <w:t xml:space="preserve"> : CancellationToken;</w:t>
      </w:r>
    </w:p>
    <w:p w:rsidR="00806A52" w:rsidRDefault="00806A52" w:rsidP="00806A52">
      <w:pPr>
        <w:pStyle w:val="Code"/>
      </w:pPr>
      <w:r>
        <w:t xml:space="preserve">          </w:t>
      </w:r>
      <w:proofErr w:type="gramStart"/>
      <w:r>
        <w:t>econt :</w:t>
      </w:r>
      <w:proofErr w:type="gramEnd"/>
      <w:r>
        <w:t xml:space="preserve"> econt;</w:t>
      </w:r>
    </w:p>
    <w:p w:rsidR="00806A52" w:rsidRDefault="00806A52" w:rsidP="00806A52">
      <w:pPr>
        <w:pStyle w:val="Code"/>
      </w:pPr>
      <w:r>
        <w:t xml:space="preserve">          </w:t>
      </w:r>
      <w:proofErr w:type="gramStart"/>
      <w:r>
        <w:t>ccont :</w:t>
      </w:r>
      <w:proofErr w:type="gramEnd"/>
      <w:r>
        <w:t xml:space="preserve"> ccont;</w:t>
      </w:r>
    </w:p>
    <w:p w:rsidR="00806A52" w:rsidRDefault="00806A52" w:rsidP="00806A52">
      <w:pPr>
        <w:pStyle w:val="Code"/>
      </w:pPr>
      <w:r>
        <w:t xml:space="preserve">          </w:t>
      </w:r>
      <w:proofErr w:type="gramStart"/>
      <w:r>
        <w:t>blocked :</w:t>
      </w:r>
      <w:proofErr w:type="gramEnd"/>
      <w:r>
        <w:t xml:space="preserve"> System.Threading.Thread; </w:t>
      </w:r>
    </w:p>
    <w:p w:rsidR="00806A52" w:rsidRDefault="00806A52" w:rsidP="00806A52">
      <w:pPr>
        <w:pStyle w:val="Code"/>
      </w:pPr>
      <w:r>
        <w:t xml:space="preserve">          </w:t>
      </w:r>
      <w:proofErr w:type="gramStart"/>
      <w:r>
        <w:t>currentTrampolineHolder :</w:t>
      </w:r>
      <w:proofErr w:type="gramEnd"/>
      <w:r>
        <w:t xml:space="preserve"> TrampolineHolder</w:t>
      </w:r>
    </w:p>
    <w:p w:rsidR="00806A52" w:rsidRDefault="00806A52" w:rsidP="00806A52">
      <w:pPr>
        <w:pStyle w:val="Code"/>
      </w:pPr>
      <w:r>
        <w:t>        }</w:t>
      </w:r>
    </w:p>
    <w:p w:rsidR="00806A52" w:rsidRDefault="00806A52" w:rsidP="00806A52">
      <w:pPr>
        <w:pStyle w:val="Code"/>
      </w:pPr>
      <w:r>
        <w:t xml:space="preserve">    </w:t>
      </w:r>
    </w:p>
    <w:p w:rsidR="00806A52" w:rsidRDefault="00806A52" w:rsidP="00806A52">
      <w:pPr>
        <w:pStyle w:val="Code"/>
      </w:pPr>
      <w:r>
        <w:t>    [&lt;NoEquality; NoComparison&gt;]</w:t>
      </w:r>
    </w:p>
    <w:p w:rsidR="00806A52" w:rsidRDefault="00806A52" w:rsidP="00806A52">
      <w:pPr>
        <w:pStyle w:val="Code"/>
      </w:pPr>
      <w:r>
        <w:t>    [&lt;</w:t>
      </w:r>
      <w:proofErr w:type="gramStart"/>
      <w:r>
        <w:t>AutoSerializable(</w:t>
      </w:r>
      <w:proofErr w:type="gramEnd"/>
      <w:r w:rsidRPr="00F91F8B">
        <w:t>false</w:t>
      </w:r>
      <w:r>
        <w:t>)&gt;]</w:t>
      </w:r>
    </w:p>
    <w:p w:rsidR="00806A52" w:rsidRDefault="00806A52" w:rsidP="00806A52">
      <w:pPr>
        <w:pStyle w:val="Code"/>
      </w:pPr>
      <w:r>
        <w:t xml:space="preserve">    </w:t>
      </w:r>
      <w:proofErr w:type="gramStart"/>
      <w:r w:rsidRPr="00F91F8B">
        <w:t>type</w:t>
      </w:r>
      <w:proofErr w:type="gramEnd"/>
      <w:r>
        <w:t xml:space="preserve"> AsyncParams&lt;'T&gt; =</w:t>
      </w:r>
    </w:p>
    <w:p w:rsidR="00806A52" w:rsidRDefault="00806A52" w:rsidP="00806A52">
      <w:pPr>
        <w:pStyle w:val="Code"/>
      </w:pPr>
      <w:r>
        <w:t xml:space="preserve">        </w:t>
      </w:r>
      <w:proofErr w:type="gramStart"/>
      <w:r>
        <w:t>{ cont</w:t>
      </w:r>
      <w:proofErr w:type="gramEnd"/>
      <w:r>
        <w:t xml:space="preserve"> : cont&lt;'T&gt;</w:t>
      </w:r>
    </w:p>
    <w:p w:rsidR="00806A52" w:rsidRDefault="00806A52" w:rsidP="00806A52">
      <w:pPr>
        <w:pStyle w:val="Code"/>
      </w:pPr>
      <w:r>
        <w:t xml:space="preserve">          </w:t>
      </w:r>
      <w:proofErr w:type="gramStart"/>
      <w:r>
        <w:t>aux :</w:t>
      </w:r>
      <w:proofErr w:type="gramEnd"/>
      <w:r>
        <w:t xml:space="preserve"> AsyncParamsAux</w:t>
      </w:r>
    </w:p>
    <w:p w:rsidR="00806A52" w:rsidRDefault="00806A52" w:rsidP="00806A52">
      <w:pPr>
        <w:pStyle w:val="Code"/>
      </w:pPr>
      <w:r>
        <w:t>        }</w:t>
      </w:r>
    </w:p>
    <w:p w:rsidR="00806A52" w:rsidRPr="00FA390E" w:rsidRDefault="00806A52" w:rsidP="00806A52">
      <w:pPr>
        <w:rPr>
          <w:rFonts w:ascii="Calibri" w:hAnsi="Calibri"/>
          <w:sz w:val="22"/>
        </w:rPr>
      </w:pPr>
      <w:r>
        <w:rPr>
          <w:color w:val="1F497D"/>
        </w:rPr>
        <w:t>Now bind only reallocates the smaller AsyncParams record, keeping the “mostly immutable” part of it intact:</w:t>
      </w:r>
    </w:p>
    <w:p w:rsidR="00806A52" w:rsidRDefault="00806A52" w:rsidP="00806A52">
      <w:pPr>
        <w:pStyle w:val="Code"/>
      </w:pPr>
      <w:r>
        <w:t xml:space="preserve">        </w:t>
      </w:r>
      <w:proofErr w:type="gramStart"/>
      <w:r w:rsidRPr="00F91F8B">
        <w:t>let</w:t>
      </w:r>
      <w:proofErr w:type="gramEnd"/>
      <w:r>
        <w:t xml:space="preserve"> bindA p1 f  =</w:t>
      </w:r>
    </w:p>
    <w:p w:rsidR="00806A52" w:rsidRPr="00F91F8B" w:rsidRDefault="00806A52" w:rsidP="00806A52">
      <w:pPr>
        <w:pStyle w:val="Code"/>
      </w:pPr>
      <w:r>
        <w:t xml:space="preserve">            </w:t>
      </w:r>
      <w:proofErr w:type="gramStart"/>
      <w:r>
        <w:t>unprotectedPrimitive</w:t>
      </w:r>
      <w:proofErr w:type="gramEnd"/>
      <w:r>
        <w:t xml:space="preserve"> (</w:t>
      </w:r>
      <w:r w:rsidRPr="00F91F8B">
        <w:t>fun</w:t>
      </w:r>
      <w:r>
        <w:t xml:space="preserve"> ({ aux = aux } </w:t>
      </w:r>
      <w:r w:rsidRPr="00F91F8B">
        <w:t>as</w:t>
      </w:r>
      <w:r>
        <w:t xml:space="preserve"> args) </w:t>
      </w:r>
      <w:r w:rsidRPr="00F91F8B">
        <w:t>-&gt;</w:t>
      </w:r>
    </w:p>
    <w:p w:rsidR="00806A52" w:rsidRPr="00F91F8B" w:rsidRDefault="00806A52" w:rsidP="00806A52">
      <w:pPr>
        <w:pStyle w:val="Code"/>
      </w:pPr>
      <w:r>
        <w:t xml:space="preserve">                </w:t>
      </w:r>
      <w:proofErr w:type="gramStart"/>
      <w:r w:rsidRPr="00F91F8B">
        <w:t>if</w:t>
      </w:r>
      <w:proofErr w:type="gramEnd"/>
      <w:r>
        <w:t xml:space="preserve"> aux.token.IsCancellationRequested </w:t>
      </w:r>
      <w:r w:rsidRPr="00F91F8B">
        <w:t>then</w:t>
      </w:r>
    </w:p>
    <w:p w:rsidR="00806A52" w:rsidRDefault="00806A52" w:rsidP="00806A52">
      <w:pPr>
        <w:pStyle w:val="Code"/>
      </w:pPr>
      <w:r>
        <w:t xml:space="preserve">                    </w:t>
      </w:r>
      <w:proofErr w:type="gramStart"/>
      <w:r>
        <w:t>cancelT</w:t>
      </w:r>
      <w:proofErr w:type="gramEnd"/>
      <w:r>
        <w:t xml:space="preserve"> args</w:t>
      </w:r>
    </w:p>
    <w:p w:rsidR="00806A52" w:rsidRDefault="00806A52" w:rsidP="00806A52">
      <w:pPr>
        <w:pStyle w:val="Code"/>
      </w:pPr>
      <w:r>
        <w:t xml:space="preserve">                </w:t>
      </w:r>
      <w:proofErr w:type="gramStart"/>
      <w:r>
        <w:t>else</w:t>
      </w:r>
      <w:proofErr w:type="gramEnd"/>
    </w:p>
    <w:p w:rsidR="00806A52" w:rsidRDefault="00806A52" w:rsidP="00806A52">
      <w:pPr>
        <w:pStyle w:val="Code"/>
      </w:pPr>
      <w:r>
        <w:t xml:space="preserve">                    </w:t>
      </w:r>
      <w:proofErr w:type="gramStart"/>
      <w:r w:rsidRPr="00F91F8B">
        <w:t>let</w:t>
      </w:r>
      <w:proofErr w:type="gramEnd"/>
      <w:r>
        <w:t xml:space="preserve"> args =</w:t>
      </w:r>
    </w:p>
    <w:p w:rsidR="00806A52" w:rsidRDefault="00806A52" w:rsidP="00806A52">
      <w:pPr>
        <w:pStyle w:val="Code"/>
      </w:pPr>
      <w:r>
        <w:t xml:space="preserve">                        </w:t>
      </w:r>
      <w:proofErr w:type="gramStart"/>
      <w:r w:rsidRPr="00F91F8B">
        <w:t>let</w:t>
      </w:r>
      <w:proofErr w:type="gramEnd"/>
      <w:r>
        <w:t xml:space="preserve"> cont a = protect args.aux.econt f a (</w:t>
      </w:r>
      <w:r w:rsidRPr="00F91F8B">
        <w:t>fun</w:t>
      </w:r>
      <w:r>
        <w:t xml:space="preserve"> p2 </w:t>
      </w:r>
      <w:r w:rsidRPr="00F91F8B">
        <w:t>-&gt;</w:t>
      </w:r>
      <w:r>
        <w:t xml:space="preserve"> invokeA p2 args)</w:t>
      </w:r>
    </w:p>
    <w:p w:rsidR="00806A52" w:rsidRDefault="00806A52" w:rsidP="00806A52">
      <w:pPr>
        <w:pStyle w:val="Code"/>
      </w:pPr>
      <w:r>
        <w:t xml:space="preserve">                        </w:t>
      </w:r>
      <w:proofErr w:type="gramStart"/>
      <w:r>
        <w:t>{ cont</w:t>
      </w:r>
      <w:proofErr w:type="gramEnd"/>
      <w:r>
        <w:t>=cont;</w:t>
      </w:r>
    </w:p>
    <w:p w:rsidR="00806A52" w:rsidRDefault="00806A52" w:rsidP="00806A52">
      <w:pPr>
        <w:pStyle w:val="Code"/>
      </w:pPr>
      <w:r>
        <w:t xml:space="preserve">                          </w:t>
      </w:r>
      <w:proofErr w:type="gramStart"/>
      <w:r>
        <w:t>aux</w:t>
      </w:r>
      <w:proofErr w:type="gramEnd"/>
      <w:r>
        <w:t xml:space="preserve"> = aux</w:t>
      </w:r>
    </w:p>
    <w:p w:rsidR="00806A52" w:rsidRDefault="00806A52" w:rsidP="00806A52">
      <w:pPr>
        <w:pStyle w:val="Code"/>
      </w:pPr>
      <w:r>
        <w:t>                        }</w:t>
      </w:r>
    </w:p>
    <w:p w:rsidR="00806A52" w:rsidRPr="00F91F8B" w:rsidRDefault="00806A52" w:rsidP="00806A52">
      <w:pPr>
        <w:pStyle w:val="Code"/>
      </w:pPr>
      <w:r w:rsidRPr="00F91F8B">
        <w:t>                                                …</w:t>
      </w:r>
    </w:p>
    <w:p w:rsidR="00806A52" w:rsidRDefault="00806A52" w:rsidP="00806A52">
      <w:pPr>
        <w:rPr>
          <w:color w:val="1F497D"/>
        </w:rPr>
      </w:pPr>
      <w:r>
        <w:rPr>
          <w:color w:val="1F497D"/>
        </w:rPr>
        <w:t>This works beautifully. Here are my results:</w:t>
      </w:r>
    </w:p>
    <w:p w:rsidR="00806A52" w:rsidRDefault="00806A52" w:rsidP="00806A52">
      <w:pPr>
        <w:pStyle w:val="Code"/>
      </w:pPr>
      <w:r>
        <w:t>c:\work\asyncPerf&gt;runTest baseline</w:t>
      </w:r>
    </w:p>
    <w:p w:rsidR="00806A52" w:rsidRPr="007D34C1" w:rsidRDefault="00806A52" w:rsidP="00806A52">
      <w:pPr>
        <w:pStyle w:val="Code"/>
        <w:rPr>
          <w:lang w:val="de-DE"/>
        </w:rPr>
      </w:pPr>
      <w:r w:rsidRPr="007D34C1">
        <w:rPr>
          <w:lang w:val="de-DE"/>
        </w:rPr>
        <w:t>Real: 00:00:28.557, CPU: 00:00:27.783, GC gen0: 16801, gen1: 2, gen2: 0</w:t>
      </w:r>
    </w:p>
    <w:p w:rsidR="00806A52" w:rsidRPr="007D34C1" w:rsidRDefault="00806A52" w:rsidP="00806A52">
      <w:pPr>
        <w:pStyle w:val="Code"/>
        <w:rPr>
          <w:lang w:val="de-DE"/>
        </w:rPr>
      </w:pPr>
    </w:p>
    <w:p w:rsidR="00806A52" w:rsidRDefault="00806A52" w:rsidP="00806A52">
      <w:pPr>
        <w:pStyle w:val="Code"/>
      </w:pPr>
      <w:r>
        <w:t>c:\work\asyncPerf&gt;runTest newTrampolines</w:t>
      </w:r>
    </w:p>
    <w:p w:rsidR="00806A52" w:rsidRPr="007D34C1" w:rsidRDefault="00806A52" w:rsidP="00806A52">
      <w:pPr>
        <w:pStyle w:val="Code"/>
      </w:pPr>
      <w:r w:rsidRPr="007D34C1">
        <w:t>Real: 00:00:22.604, CPU: 00:00:22.386, GC gen0: 17565, gen1: 2, gen2: 0</w:t>
      </w:r>
    </w:p>
    <w:p w:rsidR="00806A52" w:rsidRPr="007D34C1" w:rsidRDefault="00806A52" w:rsidP="00806A52">
      <w:pPr>
        <w:pStyle w:val="Code"/>
      </w:pPr>
    </w:p>
    <w:p w:rsidR="00806A52" w:rsidRDefault="00806A52" w:rsidP="00806A52">
      <w:pPr>
        <w:pStyle w:val="Code"/>
      </w:pPr>
      <w:r>
        <w:t>c:\work\asyncPerf&gt;runTest newTrampolinesMutableParams</w:t>
      </w:r>
    </w:p>
    <w:p w:rsidR="00806A52" w:rsidRPr="00806A52" w:rsidRDefault="008F308C" w:rsidP="00806A52">
      <w:pPr>
        <w:pStyle w:val="Code"/>
        <w:rPr>
          <w:lang w:val="de-DE"/>
        </w:rPr>
      </w:pPr>
      <w:r w:rsidRPr="008F308C">
        <w:rPr>
          <w:lang w:val="de-DE"/>
        </w:rPr>
        <w:t>Real: 00:00:25.111, CPU: 00:00:24.882, GC gen0: 12224, gen1: 2, gen2: 0</w:t>
      </w:r>
    </w:p>
    <w:p w:rsidR="00806A52" w:rsidRPr="00806A52" w:rsidRDefault="00806A52" w:rsidP="00806A52">
      <w:pPr>
        <w:pStyle w:val="Code"/>
        <w:rPr>
          <w:lang w:val="de-DE"/>
        </w:rPr>
      </w:pPr>
    </w:p>
    <w:p w:rsidR="00806A52" w:rsidRDefault="00806A52" w:rsidP="00806A52">
      <w:pPr>
        <w:pStyle w:val="Code"/>
      </w:pPr>
      <w:r>
        <w:t>c:\work\asyncPerf&gt;runTest newTrampolinesSplitInMem2</w:t>
      </w:r>
    </w:p>
    <w:p w:rsidR="00806A52" w:rsidRDefault="00806A52" w:rsidP="00806A52">
      <w:pPr>
        <w:pStyle w:val="Code"/>
      </w:pPr>
      <w:r>
        <w:t>Real: 00:00:21.426, CPU: 00:00:21.278, GC gen0: 14514, gen1: 2, gen2: 0</w:t>
      </w:r>
    </w:p>
    <w:p w:rsidR="00806A52" w:rsidRDefault="00806A52" w:rsidP="00806A52">
      <w:pPr>
        <w:rPr>
          <w:rFonts w:ascii="Calibri" w:hAnsi="Calibri"/>
          <w:color w:val="1F497D"/>
        </w:rPr>
      </w:pPr>
    </w:p>
    <w:p w:rsidR="00806A52" w:rsidRPr="00F43319" w:rsidRDefault="008F308C">
      <w:r w:rsidRPr="008F308C">
        <w:t>This new approach:</w:t>
      </w:r>
    </w:p>
    <w:p w:rsidR="006343BB" w:rsidRDefault="008F308C">
      <w:pPr>
        <w:pStyle w:val="ListParagraph"/>
        <w:numPr>
          <w:ilvl w:val="0"/>
          <w:numId w:val="80"/>
        </w:numPr>
      </w:pPr>
      <w:r w:rsidRPr="008F308C">
        <w:t>Keeps static typing in async implementation</w:t>
      </w:r>
    </w:p>
    <w:p w:rsidR="006343BB" w:rsidRDefault="008F308C">
      <w:pPr>
        <w:pStyle w:val="ListParagraph"/>
        <w:numPr>
          <w:ilvl w:val="0"/>
          <w:numId w:val="80"/>
        </w:numPr>
      </w:pPr>
      <w:r w:rsidRPr="008F308C">
        <w:t>Lowers GC pressure significantly compared either with current sources or with trampolines</w:t>
      </w:r>
    </w:p>
    <w:p w:rsidR="006343BB" w:rsidRDefault="008F308C">
      <w:pPr>
        <w:pStyle w:val="ListParagraph"/>
        <w:numPr>
          <w:ilvl w:val="0"/>
          <w:numId w:val="80"/>
        </w:numPr>
      </w:pPr>
      <w:r w:rsidRPr="008F308C">
        <w:t>Gives better raw performance than “mutable AsyncParams” version (although higher GC pressure).  </w:t>
      </w:r>
    </w:p>
    <w:p w:rsidR="00806A52" w:rsidRDefault="008F308C">
      <w:r w:rsidRPr="008F308C">
        <w:t>I suspect two reasons for c). Primo, there are up- and down-casts going on in mutable async version. Secundo, with mutable AsyncParams, args record becomes an extremely long-lived gen2 object, and we are constantly updating its field with a reference to gen0 object (continuation closure). This is an expensive operation (GC needs to mark the card for inter-gen pointer on every assignment and then scan the card on every gen0 GC).</w:t>
      </w:r>
    </w:p>
    <w:p w:rsidR="006343BB" w:rsidRDefault="00C245CB">
      <w:pPr>
        <w:pStyle w:val="Heading2"/>
      </w:pPr>
      <w:bookmarkStart w:id="67" w:name="_Toc266534985"/>
      <w:r>
        <w:lastRenderedPageBreak/>
        <w:t>Microsoft.FSharp.Linq</w:t>
      </w:r>
      <w:bookmarkEnd w:id="67"/>
    </w:p>
    <w:p w:rsidR="006343BB" w:rsidRDefault="00C245CB">
      <w:pPr>
        <w:pStyle w:val="Heading3"/>
        <w:rPr>
          <w:lang w:eastAsia="en-GB"/>
        </w:rPr>
      </w:pPr>
      <w:bookmarkStart w:id="68" w:name="_Toc266534986"/>
      <w:r>
        <w:rPr>
          <w:lang w:eastAsia="en-GB"/>
        </w:rPr>
        <w:t>Query design</w:t>
      </w:r>
      <w:bookmarkEnd w:id="68"/>
    </w:p>
    <w:p w:rsidR="006343BB" w:rsidRDefault="00C245CB">
      <w:pPr>
        <w:rPr>
          <w:lang w:eastAsia="en-GB"/>
        </w:rPr>
      </w:pPr>
      <w:r>
        <w:rPr>
          <w:lang w:eastAsia="en-GB"/>
        </w:rPr>
        <w:t xml:space="preserve">General library support for queries is provided by </w:t>
      </w:r>
      <w:r w:rsidR="00405D00">
        <w:rPr>
          <w:lang w:eastAsia="en-GB"/>
        </w:rPr>
        <w:t>query operator:</w:t>
      </w:r>
    </w:p>
    <w:p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Evaluate the quotation expression by first converting to a LINQ expression tree</w:t>
      </w:r>
    </w:p>
    <w:p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making use of IQueryable operators and then executing expression tree</w:t>
      </w:r>
    </w:p>
    <w:p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w:t>
      </w:r>
    </w:p>
    <w:p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Exceptions: &lt;c&gt;InvalidArgumentException&lt;/c&gt; will be raised if the input expression is</w:t>
      </w:r>
    </w:p>
    <w:p w:rsidR="00405D00" w:rsidRPr="00405D00" w:rsidRDefault="008F308C" w:rsidP="00405D00">
      <w:pPr>
        <w:autoSpaceDE w:val="0"/>
        <w:autoSpaceDN w:val="0"/>
        <w:adjustRightInd w:val="0"/>
        <w:spacing w:after="0" w:line="240" w:lineRule="auto"/>
        <w:rPr>
          <w:rFonts w:ascii="Consolas" w:hAnsi="Consolas" w:cs="Consolas"/>
          <w:sz w:val="18"/>
          <w:szCs w:val="18"/>
          <w:lang w:val="en-US"/>
        </w:rPr>
      </w:pPr>
      <w:r w:rsidRPr="008F308C">
        <w:rPr>
          <w:rFonts w:ascii="Consolas" w:hAnsi="Consolas" w:cs="Consolas"/>
          <w:color w:val="008000"/>
          <w:sz w:val="18"/>
          <w:szCs w:val="18"/>
          <w:lang w:val="en-US"/>
        </w:rPr>
        <w:t>/// not in the subset that can be converted to a LINQ expression tree</w:t>
      </w:r>
    </w:p>
    <w:p w:rsidR="00405D00" w:rsidRDefault="008F308C" w:rsidP="00405D00">
      <w:pPr>
        <w:autoSpaceDE w:val="0"/>
        <w:autoSpaceDN w:val="0"/>
        <w:adjustRightInd w:val="0"/>
        <w:spacing w:after="0" w:line="240" w:lineRule="auto"/>
        <w:rPr>
          <w:rFonts w:ascii="Consolas" w:hAnsi="Consolas" w:cs="Consolas"/>
          <w:sz w:val="19"/>
          <w:szCs w:val="19"/>
          <w:lang w:val="en-US"/>
        </w:rPr>
      </w:pPr>
      <w:proofErr w:type="gramStart"/>
      <w:r w:rsidRPr="008F308C">
        <w:rPr>
          <w:rFonts w:ascii="Consolas" w:hAnsi="Consolas" w:cs="Consolas"/>
          <w:color w:val="0000FF"/>
          <w:sz w:val="18"/>
          <w:szCs w:val="18"/>
          <w:lang w:val="en-US"/>
        </w:rPr>
        <w:t>val</w:t>
      </w:r>
      <w:proofErr w:type="gramEnd"/>
      <w:r w:rsidRPr="008F308C">
        <w:rPr>
          <w:rFonts w:ascii="Consolas" w:hAnsi="Consolas" w:cs="Consolas"/>
          <w:sz w:val="18"/>
          <w:szCs w:val="18"/>
          <w:lang w:val="en-US"/>
        </w:rPr>
        <w:t xml:space="preserve"> query : Quotations.Expr&lt;'T&gt; </w:t>
      </w:r>
      <w:r w:rsidRPr="008F308C">
        <w:rPr>
          <w:rFonts w:ascii="Consolas" w:hAnsi="Consolas" w:cs="Consolas"/>
          <w:color w:val="0000FF"/>
          <w:sz w:val="18"/>
          <w:szCs w:val="18"/>
          <w:lang w:val="en-US"/>
        </w:rPr>
        <w:t>-&gt;</w:t>
      </w:r>
      <w:r w:rsidRPr="008F308C">
        <w:rPr>
          <w:rFonts w:ascii="Consolas" w:hAnsi="Consolas" w:cs="Consolas"/>
          <w:sz w:val="18"/>
          <w:szCs w:val="18"/>
          <w:lang w:val="en-US"/>
        </w:rPr>
        <w:t xml:space="preserve"> 'T</w:t>
      </w:r>
    </w:p>
    <w:p w:rsidR="006343BB" w:rsidRDefault="006343BB">
      <w:pPr>
        <w:rPr>
          <w:lang w:val="en-US" w:eastAsia="en-GB"/>
        </w:rPr>
      </w:pPr>
    </w:p>
    <w:p w:rsidR="006343BB" w:rsidRDefault="00405D00">
      <w:pPr>
        <w:rPr>
          <w:lang w:eastAsia="en-GB"/>
        </w:rPr>
      </w:pPr>
      <w:r>
        <w:rPr>
          <w:lang w:eastAsia="en-GB"/>
        </w:rPr>
        <w:t>Typical use is this:</w:t>
      </w:r>
    </w:p>
    <w:p w:rsidR="00405D00" w:rsidRDefault="001F7ACD" w:rsidP="001F7ACD">
      <w:pPr>
        <w:autoSpaceDE w:val="0"/>
        <w:autoSpaceDN w:val="0"/>
        <w:adjustRightInd w:val="0"/>
        <w:spacing w:after="0" w:line="240" w:lineRule="auto"/>
        <w:rPr>
          <w:rFonts w:ascii="Consolas" w:hAnsi="Consolas" w:cs="Consolas"/>
          <w:sz w:val="19"/>
          <w:szCs w:val="19"/>
          <w:lang w:val="en-US"/>
        </w:rPr>
      </w:pPr>
      <w:proofErr w:type="gramStart"/>
      <w:r>
        <w:rPr>
          <w:rFonts w:ascii="Consolas" w:hAnsi="Consolas" w:cs="Consolas"/>
          <w:sz w:val="19"/>
          <w:szCs w:val="19"/>
          <w:lang w:val="en-US"/>
        </w:rPr>
        <w:t>query</w:t>
      </w:r>
      <w:proofErr w:type="gramEnd"/>
      <w:r>
        <w:rPr>
          <w:rFonts w:ascii="Consolas" w:hAnsi="Consolas" w:cs="Consolas"/>
          <w:sz w:val="19"/>
          <w:szCs w:val="19"/>
          <w:lang w:val="en-US"/>
        </w:rPr>
        <w:t xml:space="preserve"> &lt;@ seq { </w:t>
      </w:r>
      <w:r>
        <w:rPr>
          <w:rFonts w:ascii="Consolas" w:hAnsi="Consolas" w:cs="Consolas"/>
          <w:color w:val="0000FF"/>
          <w:sz w:val="19"/>
          <w:szCs w:val="19"/>
          <w:lang w:val="en-US"/>
        </w:rPr>
        <w:t>for</w:t>
      </w:r>
      <w:r>
        <w:rPr>
          <w:rFonts w:ascii="Consolas" w:hAnsi="Consolas" w:cs="Consolas"/>
          <w:sz w:val="19"/>
          <w:szCs w:val="19"/>
          <w:lang w:val="en-US"/>
        </w:rPr>
        <w:t xml:space="preserve"> c </w:t>
      </w:r>
      <w:r>
        <w:rPr>
          <w:rFonts w:ascii="Consolas" w:hAnsi="Consolas" w:cs="Consolas"/>
          <w:color w:val="0000FF"/>
          <w:sz w:val="19"/>
          <w:szCs w:val="19"/>
          <w:lang w:val="en-US"/>
        </w:rPr>
        <w:t>in</w:t>
      </w:r>
      <w:r>
        <w:rPr>
          <w:rFonts w:ascii="Consolas" w:hAnsi="Consolas" w:cs="Consolas"/>
          <w:sz w:val="19"/>
          <w:szCs w:val="19"/>
          <w:lang w:val="en-US"/>
        </w:rPr>
        <w:t xml:space="preserve"> db.Employees </w:t>
      </w:r>
      <w:r>
        <w:rPr>
          <w:rFonts w:ascii="Consolas" w:hAnsi="Consolas" w:cs="Consolas"/>
          <w:color w:val="0000FF"/>
          <w:sz w:val="19"/>
          <w:szCs w:val="19"/>
          <w:lang w:val="en-US"/>
        </w:rPr>
        <w:t>do</w:t>
      </w:r>
      <w:r>
        <w:rPr>
          <w:rFonts w:ascii="Consolas" w:hAnsi="Consolas" w:cs="Consolas"/>
          <w:sz w:val="19"/>
          <w:szCs w:val="19"/>
          <w:lang w:val="en-US"/>
        </w:rPr>
        <w:t xml:space="preserve"> </w:t>
      </w:r>
      <w:r>
        <w:rPr>
          <w:rFonts w:ascii="Consolas" w:hAnsi="Consolas" w:cs="Consolas"/>
          <w:color w:val="0000FF"/>
          <w:sz w:val="19"/>
          <w:szCs w:val="19"/>
          <w:lang w:val="en-US"/>
        </w:rPr>
        <w:t>if</w:t>
      </w:r>
      <w:r>
        <w:rPr>
          <w:rFonts w:ascii="Consolas" w:hAnsi="Consolas" w:cs="Consolas"/>
          <w:sz w:val="19"/>
          <w:szCs w:val="19"/>
          <w:lang w:val="en-US"/>
        </w:rPr>
        <w:t xml:space="preserve"> c.EmployeeID &lt; 0 </w:t>
      </w:r>
      <w:r>
        <w:rPr>
          <w:rFonts w:ascii="Consolas" w:hAnsi="Consolas" w:cs="Consolas"/>
          <w:color w:val="0000FF"/>
          <w:sz w:val="19"/>
          <w:szCs w:val="19"/>
          <w:lang w:val="en-US"/>
        </w:rPr>
        <w:t>then</w:t>
      </w:r>
      <w:r>
        <w:rPr>
          <w:rFonts w:ascii="Consolas" w:hAnsi="Consolas" w:cs="Consolas"/>
          <w:sz w:val="19"/>
          <w:szCs w:val="19"/>
          <w:lang w:val="en-US"/>
        </w:rPr>
        <w:t xml:space="preserve"> </w:t>
      </w:r>
      <w:r>
        <w:rPr>
          <w:rFonts w:ascii="Consolas" w:hAnsi="Consolas" w:cs="Consolas"/>
          <w:color w:val="0000FF"/>
          <w:sz w:val="19"/>
          <w:szCs w:val="19"/>
          <w:lang w:val="en-US"/>
        </w:rPr>
        <w:t>yield</w:t>
      </w:r>
      <w:r>
        <w:rPr>
          <w:rFonts w:ascii="Consolas" w:hAnsi="Consolas" w:cs="Consolas"/>
          <w:sz w:val="19"/>
          <w:szCs w:val="19"/>
          <w:lang w:val="en-US"/>
        </w:rPr>
        <w:t xml:space="preserve"> c  } </w:t>
      </w:r>
      <w:r w:rsidR="00405D00">
        <w:rPr>
          <w:rFonts w:ascii="Consolas" w:hAnsi="Consolas" w:cs="Consolas"/>
          <w:sz w:val="19"/>
          <w:szCs w:val="19"/>
          <w:lang w:val="en-US"/>
        </w:rPr>
        <w:t xml:space="preserve">@&gt; </w:t>
      </w:r>
    </w:p>
    <w:p w:rsidR="006343BB" w:rsidRDefault="00405D00">
      <w:pPr>
        <w:rPr>
          <w:rFonts w:ascii="Times New Roman" w:hAnsi="Times New Roman" w:cs="Times New Roman"/>
          <w:lang w:val="en-US" w:eastAsia="en-GB"/>
        </w:rPr>
      </w:pPr>
      <w:r>
        <w:rPr>
          <w:lang w:val="en-US" w:eastAsia="en-GB"/>
        </w:rPr>
        <w:t xml:space="preserve">The quotation passed to query operator is in terms of sequences of (queryable) data. Query operator first translates that quotation into another quotation </w:t>
      </w:r>
      <w:r>
        <w:rPr>
          <w:rFonts w:ascii="Times New Roman" w:hAnsi="Times New Roman" w:cs="Times New Roman"/>
          <w:lang w:val="en-US" w:eastAsia="en-GB"/>
        </w:rPr>
        <w:t>that uses LINQ-pattern methods, so that the above will become</w:t>
      </w:r>
      <w:r w:rsidR="001F7ACD">
        <w:rPr>
          <w:rFonts w:ascii="Times New Roman" w:hAnsi="Times New Roman" w:cs="Times New Roman"/>
          <w:lang w:val="en-US" w:eastAsia="en-GB"/>
        </w:rPr>
        <w:t xml:space="preserve"> </w:t>
      </w:r>
      <w:r w:rsidR="008F308C" w:rsidRPr="008F308C">
        <w:rPr>
          <w:rFonts w:ascii="Times New Roman" w:hAnsi="Times New Roman" w:cs="Times New Roman"/>
          <w:i/>
          <w:lang w:val="en-US" w:eastAsia="en-GB"/>
        </w:rPr>
        <w:t>something like</w:t>
      </w:r>
      <w:r>
        <w:rPr>
          <w:rFonts w:ascii="Times New Roman" w:hAnsi="Times New Roman" w:cs="Times New Roman"/>
          <w:lang w:val="en-US" w:eastAsia="en-GB"/>
        </w:rPr>
        <w:t>:</w:t>
      </w:r>
    </w:p>
    <w:p w:rsidR="001F7ACD" w:rsidRDefault="001F7ACD" w:rsidP="001F7AC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&lt;@ </w:t>
      </w:r>
      <w:proofErr w:type="gramStart"/>
      <w:r>
        <w:rPr>
          <w:rFonts w:ascii="Consolas" w:hAnsi="Consolas" w:cs="Consolas"/>
          <w:sz w:val="19"/>
          <w:szCs w:val="19"/>
          <w:lang w:val="en-US"/>
        </w:rPr>
        <w:t>db.Employees.Where(</w:t>
      </w:r>
      <w:proofErr w:type="gramEnd"/>
      <w:r>
        <w:rPr>
          <w:rFonts w:ascii="Consolas" w:hAnsi="Consolas" w:cs="Consolas"/>
          <w:color w:val="0000FF"/>
          <w:sz w:val="19"/>
          <w:szCs w:val="19"/>
          <w:lang w:val="en-US"/>
        </w:rPr>
        <w:t>fun</w:t>
      </w:r>
      <w:r>
        <w:rPr>
          <w:rFonts w:ascii="Consolas" w:hAnsi="Consolas" w:cs="Consolas"/>
          <w:sz w:val="19"/>
          <w:szCs w:val="19"/>
          <w:lang w:val="en-US"/>
        </w:rPr>
        <w:t xml:space="preserve"> c </w:t>
      </w:r>
      <w:r>
        <w:rPr>
          <w:rFonts w:ascii="Consolas" w:hAnsi="Consolas" w:cs="Consolas"/>
          <w:color w:val="0000FF"/>
          <w:sz w:val="19"/>
          <w:szCs w:val="19"/>
          <w:lang w:val="en-US"/>
        </w:rPr>
        <w:t>-&gt;</w:t>
      </w:r>
      <w:r>
        <w:rPr>
          <w:rFonts w:ascii="Consolas" w:hAnsi="Consolas" w:cs="Consolas"/>
          <w:sz w:val="19"/>
          <w:szCs w:val="19"/>
          <w:lang w:val="en-US"/>
        </w:rPr>
        <w:t xml:space="preserve"> c.EmployeeID &lt; 0).Select(</w:t>
      </w:r>
      <w:r>
        <w:rPr>
          <w:rFonts w:ascii="Consolas" w:hAnsi="Consolas" w:cs="Consolas"/>
          <w:color w:val="0000FF"/>
          <w:sz w:val="19"/>
          <w:szCs w:val="19"/>
          <w:lang w:val="en-US"/>
        </w:rPr>
        <w:t>fun</w:t>
      </w:r>
      <w:r>
        <w:rPr>
          <w:rFonts w:ascii="Consolas" w:hAnsi="Consolas" w:cs="Consolas"/>
          <w:sz w:val="19"/>
          <w:szCs w:val="19"/>
          <w:lang w:val="en-US"/>
        </w:rPr>
        <w:t xml:space="preserve"> e </w:t>
      </w:r>
      <w:r>
        <w:rPr>
          <w:rFonts w:ascii="Consolas" w:hAnsi="Consolas" w:cs="Consolas"/>
          <w:color w:val="0000FF"/>
          <w:sz w:val="19"/>
          <w:szCs w:val="19"/>
          <w:lang w:val="en-US"/>
        </w:rPr>
        <w:t>-&gt;</w:t>
      </w:r>
      <w:r>
        <w:rPr>
          <w:rFonts w:ascii="Consolas" w:hAnsi="Consolas" w:cs="Consolas"/>
          <w:sz w:val="19"/>
          <w:szCs w:val="19"/>
          <w:lang w:val="en-US"/>
        </w:rPr>
        <w:t xml:space="preserve"> e) @&gt;</w:t>
      </w:r>
    </w:p>
    <w:p w:rsidR="006343BB" w:rsidRDefault="006343BB">
      <w:pPr>
        <w:rPr>
          <w:rFonts w:ascii="Times New Roman" w:hAnsi="Times New Roman" w:cs="Times New Roman"/>
          <w:lang w:val="en-US" w:eastAsia="en-GB"/>
        </w:rPr>
      </w:pPr>
    </w:p>
    <w:p w:rsidR="006343BB" w:rsidRDefault="001F7ACD">
      <w:pPr>
        <w:rPr>
          <w:rFonts w:ascii="Times New Roman" w:hAnsi="Times New Roman" w:cs="Times New Roman"/>
          <w:lang w:val="en-US" w:eastAsia="en-GB"/>
        </w:rPr>
      </w:pPr>
      <w:r>
        <w:rPr>
          <w:rFonts w:ascii="Times New Roman" w:hAnsi="Times New Roman" w:cs="Times New Roman"/>
          <w:lang w:val="en-US" w:eastAsia="en-GB"/>
        </w:rPr>
        <w:t>Then the resulting quotation is translated into expression tree and compiled.</w:t>
      </w:r>
    </w:p>
    <w:p w:rsidR="006343BB" w:rsidRDefault="00C245CB">
      <w:pPr>
        <w:pStyle w:val="Heading3"/>
        <w:rPr>
          <w:lang w:eastAsia="en-GB"/>
        </w:rPr>
      </w:pPr>
      <w:bookmarkStart w:id="69" w:name="_Toc266534987"/>
      <w:r>
        <w:rPr>
          <w:lang w:eastAsia="en-GB"/>
        </w:rPr>
        <w:t xml:space="preserve">Equality and comparison in </w:t>
      </w:r>
      <w:r w:rsidR="001F7ACD">
        <w:rPr>
          <w:lang w:eastAsia="en-GB"/>
        </w:rPr>
        <w:t>queries</w:t>
      </w:r>
      <w:bookmarkEnd w:id="69"/>
    </w:p>
    <w:p w:rsidR="006343BB" w:rsidRDefault="006B51FC">
      <w:pPr>
        <w:rPr>
          <w:lang w:eastAsia="en-GB"/>
        </w:rPr>
      </w:pPr>
      <w:r>
        <w:rPr>
          <w:lang w:eastAsia="en-GB"/>
        </w:rPr>
        <w:t xml:space="preserve">When F# quotation is translated into expression tree, equality/comparison </w:t>
      </w:r>
      <w:proofErr w:type="gramStart"/>
      <w:r>
        <w:rPr>
          <w:lang w:eastAsia="en-GB"/>
        </w:rPr>
        <w:t>operators  are</w:t>
      </w:r>
      <w:proofErr w:type="gramEnd"/>
      <w:r>
        <w:rPr>
          <w:lang w:eastAsia="en-GB"/>
        </w:rPr>
        <w:t xml:space="preserve"> translated according to F# rules, and </w:t>
      </w:r>
      <w:r w:rsidR="008F308C" w:rsidRPr="008F308C">
        <w:rPr>
          <w:rFonts w:ascii="Consolas" w:hAnsi="Consolas" w:cs="Consolas"/>
          <w:lang w:eastAsia="en-GB"/>
        </w:rPr>
        <w:t>&lt;@ foo &lt; bar @&gt;</w:t>
      </w:r>
      <w:r>
        <w:rPr>
          <w:lang w:eastAsia="en-GB"/>
        </w:rPr>
        <w:t xml:space="preserve"> becomes </w:t>
      </w:r>
    </w:p>
    <w:p w:rsidR="006343BB" w:rsidRDefault="008F308C">
      <w:pPr>
        <w:rPr>
          <w:rFonts w:ascii="Consolas" w:hAnsi="Consolas" w:cs="Consolas"/>
          <w:lang w:eastAsia="en-GB"/>
        </w:rPr>
      </w:pPr>
      <w:proofErr w:type="gramStart"/>
      <w:r w:rsidRPr="008F308C">
        <w:rPr>
          <w:rFonts w:ascii="Consolas" w:hAnsi="Consolas" w:cs="Consolas"/>
          <w:lang w:eastAsia="en-GB"/>
        </w:rPr>
        <w:t>Expression.</w:t>
      </w:r>
      <w:r w:rsidR="006B51FC">
        <w:rPr>
          <w:rFonts w:ascii="Consolas" w:hAnsi="Consolas" w:cs="Consolas"/>
          <w:lang w:eastAsia="en-GB"/>
        </w:rPr>
        <w:t>LessThan</w:t>
      </w:r>
      <w:r w:rsidRPr="008F308C">
        <w:rPr>
          <w:rFonts w:ascii="Consolas" w:hAnsi="Consolas" w:cs="Consolas"/>
          <w:lang w:eastAsia="en-GB"/>
        </w:rPr>
        <w:t>(</w:t>
      </w:r>
      <w:proofErr w:type="gramEnd"/>
      <w:r w:rsidRPr="008F308C">
        <w:rPr>
          <w:rFonts w:ascii="Consolas" w:hAnsi="Consolas" w:cs="Consolas"/>
          <w:lang w:eastAsia="en-GB"/>
        </w:rPr>
        <w:t>&lt;foo&gt;, &lt;bar&gt;, false, &lt;</w:t>
      </w:r>
      <w:r w:rsidRPr="008F308C">
        <w:rPr>
          <w:rFonts w:asciiTheme="minorHAnsi" w:hAnsiTheme="minorHAnsi" w:cstheme="minorHAnsi"/>
          <w:i/>
          <w:lang w:eastAsia="en-GB"/>
        </w:rPr>
        <w:t>minfo for F# equality operator</w:t>
      </w:r>
      <w:r w:rsidRPr="008F308C">
        <w:rPr>
          <w:rFonts w:ascii="Consolas" w:hAnsi="Consolas" w:cs="Consolas"/>
          <w:lang w:eastAsia="en-GB"/>
        </w:rPr>
        <w:t>&gt;)</w:t>
      </w:r>
    </w:p>
    <w:p w:rsidR="006343BB" w:rsidRDefault="006B51FC">
      <w:pPr>
        <w:rPr>
          <w:i/>
          <w:lang w:eastAsia="en-GB"/>
        </w:rPr>
      </w:pPr>
      <w:r>
        <w:rPr>
          <w:lang w:eastAsia="en-GB"/>
        </w:rPr>
        <w:t xml:space="preserve">However Linq providers refuse to translate it into e.g. SQL less-than operator. Therefore two different quoatation-to-expression-tree translation modes are implemeneted. </w:t>
      </w:r>
      <w:r w:rsidR="008F308C" w:rsidRPr="008F308C">
        <w:rPr>
          <w:i/>
          <w:lang w:eastAsia="en-GB"/>
        </w:rPr>
        <w:t>Design issue:</w:t>
      </w:r>
      <w:r>
        <w:rPr>
          <w:lang w:eastAsia="en-GB"/>
        </w:rPr>
        <w:t xml:space="preserve"> </w:t>
      </w:r>
      <w:r w:rsidR="008F308C" w:rsidRPr="008F308C">
        <w:rPr>
          <w:i/>
          <w:lang w:eastAsia="en-GB"/>
        </w:rPr>
        <w:t xml:space="preserve">will it be possible to reconcile </w:t>
      </w:r>
      <w:r>
        <w:rPr>
          <w:i/>
          <w:lang w:eastAsia="en-GB"/>
        </w:rPr>
        <w:t>those two translation modes?</w:t>
      </w:r>
    </w:p>
    <w:p w:rsidR="006343BB" w:rsidRDefault="006B51FC">
      <w:pPr>
        <w:rPr>
          <w:lang w:eastAsia="en-GB"/>
        </w:rPr>
      </w:pPr>
      <w:r>
        <w:rPr>
          <w:lang w:eastAsia="en-GB"/>
        </w:rPr>
        <w:t xml:space="preserve">Also, comparisons with System.Nullable&lt;&gt; types are not implemeneted. The above code would fail to compile if EmployeeID was a Nullable&lt;int&gt;. Current workaround is to write </w:t>
      </w:r>
    </w:p>
    <w:p w:rsidR="006343BB" w:rsidRDefault="006B51FC">
      <w:pPr>
        <w:rPr>
          <w:rFonts w:ascii="Consolas" w:hAnsi="Consolas" w:cs="Consolas"/>
          <w:sz w:val="19"/>
          <w:szCs w:val="19"/>
          <w:lang w:val="en-US"/>
        </w:rPr>
      </w:pPr>
      <w:proofErr w:type="gramStart"/>
      <w:r>
        <w:rPr>
          <w:rFonts w:ascii="Consolas" w:hAnsi="Consolas" w:cs="Consolas"/>
          <w:color w:val="0000FF"/>
          <w:sz w:val="19"/>
          <w:szCs w:val="19"/>
          <w:lang w:val="en-US"/>
        </w:rPr>
        <w:t>fun</w:t>
      </w:r>
      <w:proofErr w:type="gramEnd"/>
      <w:r>
        <w:rPr>
          <w:rFonts w:ascii="Consolas" w:hAnsi="Consolas" w:cs="Consolas"/>
          <w:sz w:val="19"/>
          <w:szCs w:val="19"/>
          <w:lang w:val="en-US"/>
        </w:rPr>
        <w:t xml:space="preserve"> c </w:t>
      </w:r>
      <w:r>
        <w:rPr>
          <w:rFonts w:ascii="Consolas" w:hAnsi="Consolas" w:cs="Consolas"/>
          <w:color w:val="0000FF"/>
          <w:sz w:val="19"/>
          <w:szCs w:val="19"/>
          <w:lang w:val="en-US"/>
        </w:rPr>
        <w:t>-&gt;</w:t>
      </w:r>
      <w:r>
        <w:rPr>
          <w:rFonts w:ascii="Consolas" w:hAnsi="Consolas" w:cs="Consolas"/>
          <w:sz w:val="19"/>
          <w:szCs w:val="19"/>
          <w:lang w:val="en-US"/>
        </w:rPr>
        <w:t xml:space="preserve"> c.EmployeeID.HasValue &amp;&amp; c.EmployeeID.Value &lt; 0</w:t>
      </w:r>
    </w:p>
    <w:p w:rsidR="006343BB" w:rsidRDefault="006343BB">
      <w:pPr>
        <w:rPr>
          <w:lang w:val="en-US" w:eastAsia="en-GB"/>
        </w:rPr>
      </w:pPr>
    </w:p>
    <w:p w:rsidR="00EC36BB" w:rsidRDefault="00E802C2" w:rsidP="00EC36BB">
      <w:pPr>
        <w:pStyle w:val="Heading1"/>
      </w:pPr>
      <w:bookmarkStart w:id="70" w:name="_Toc266534988"/>
      <w:r>
        <w:lastRenderedPageBreak/>
        <w:t>Library-only Language Features</w:t>
      </w:r>
      <w:bookmarkEnd w:id="70"/>
    </w:p>
    <w:p w:rsidR="00E802C2" w:rsidRPr="00E802C2" w:rsidRDefault="00E802C2" w:rsidP="00E802C2">
      <w:pPr>
        <w:pStyle w:val="Heading2"/>
      </w:pPr>
      <w:bookmarkStart w:id="71" w:name="_Toc266534989"/>
      <w:r>
        <w:t>Static Optimizations</w:t>
      </w:r>
      <w:bookmarkEnd w:id="71"/>
    </w:p>
    <w:p w:rsidR="00C52230" w:rsidRDefault="00C52230" w:rsidP="00C52230">
      <w:pPr>
        <w:rPr>
          <w:lang w:eastAsia="en-GB"/>
        </w:rPr>
      </w:pPr>
      <w:r>
        <w:rPr>
          <w:lang w:eastAsia="en-GB"/>
        </w:rPr>
        <w:t xml:space="preserve">The F# compiler implements a “static optimization” when </w:t>
      </w:r>
      <w:r w:rsidRPr="00C52230">
        <w:rPr>
          <w:b/>
          <w:lang w:eastAsia="en-GB"/>
        </w:rPr>
        <w:t>--compiling-fslib</w:t>
      </w:r>
      <w:r>
        <w:rPr>
          <w:lang w:eastAsia="en-GB"/>
        </w:rPr>
        <w:t xml:space="preserve"> is enbled. This is used in FSharp.Core.dll. The grammar is:</w:t>
      </w:r>
    </w:p>
    <w:p w:rsidR="00C52230" w:rsidRDefault="00C52230" w:rsidP="00C52230">
      <w:pPr>
        <w:ind w:left="720"/>
        <w:rPr>
          <w:rFonts w:ascii="Courier New" w:hAnsi="Courier New" w:cs="Courier New"/>
          <w:sz w:val="18"/>
          <w:lang w:eastAsia="en-GB"/>
        </w:rPr>
      </w:pPr>
      <w:r>
        <w:rPr>
          <w:rFonts w:ascii="Courier New" w:hAnsi="Courier New" w:cs="Courier New"/>
          <w:sz w:val="18"/>
          <w:lang w:eastAsia="en-GB"/>
        </w:rPr>
        <w:t>&lt;</w:t>
      </w:r>
      <w:proofErr w:type="gramStart"/>
      <w:r w:rsidRPr="00C52230">
        <w:rPr>
          <w:rFonts w:ascii="Courier New" w:hAnsi="Courier New" w:cs="Courier New"/>
          <w:sz w:val="18"/>
          <w:lang w:eastAsia="en-GB"/>
        </w:rPr>
        <w:t>expr</w:t>
      </w:r>
      <w:proofErr w:type="gramEnd"/>
      <w:r>
        <w:rPr>
          <w:rFonts w:ascii="Courier New" w:hAnsi="Courier New" w:cs="Courier New"/>
          <w:sz w:val="18"/>
          <w:lang w:eastAsia="en-GB"/>
        </w:rPr>
        <w:t>&gt;</w:t>
      </w:r>
      <w:r w:rsidRPr="00C52230">
        <w:rPr>
          <w:rFonts w:ascii="Courier New" w:hAnsi="Courier New" w:cs="Courier New"/>
          <w:sz w:val="18"/>
          <w:lang w:eastAsia="en-GB"/>
        </w:rPr>
        <w:t xml:space="preserve"> :=</w:t>
      </w:r>
      <w:r w:rsidRPr="00C52230">
        <w:rPr>
          <w:rFonts w:ascii="Courier New" w:hAnsi="Courier New" w:cs="Courier New"/>
          <w:sz w:val="18"/>
          <w:lang w:eastAsia="en-GB"/>
        </w:rPr>
        <w:tab/>
      </w:r>
      <w:r>
        <w:rPr>
          <w:rFonts w:ascii="Courier New" w:hAnsi="Courier New" w:cs="Courier New"/>
          <w:sz w:val="18"/>
          <w:lang w:eastAsia="en-GB"/>
        </w:rPr>
        <w:t>&lt;</w:t>
      </w:r>
      <w:r w:rsidRPr="00C52230">
        <w:rPr>
          <w:rFonts w:ascii="Courier New" w:hAnsi="Courier New" w:cs="Courier New"/>
          <w:sz w:val="18"/>
          <w:lang w:eastAsia="en-GB"/>
        </w:rPr>
        <w:t>expr</w:t>
      </w:r>
      <w:r>
        <w:rPr>
          <w:rFonts w:ascii="Courier New" w:hAnsi="Courier New" w:cs="Courier New"/>
          <w:sz w:val="18"/>
          <w:lang w:eastAsia="en-GB"/>
        </w:rPr>
        <w:t>&gt;</w:t>
      </w:r>
      <w:r w:rsidRPr="00C52230">
        <w:rPr>
          <w:rFonts w:ascii="Courier New" w:hAnsi="Courier New" w:cs="Courier New"/>
          <w:sz w:val="18"/>
          <w:lang w:eastAsia="en-GB"/>
        </w:rPr>
        <w:t xml:space="preserve"> &lt;static-optimization&gt; and ... and &lt;static-optimization&gt;</w:t>
      </w:r>
    </w:p>
    <w:p w:rsidR="00C52230" w:rsidRDefault="00C52230" w:rsidP="00C52230">
      <w:pPr>
        <w:ind w:left="720"/>
        <w:rPr>
          <w:rFonts w:ascii="Courier New" w:hAnsi="Courier New" w:cs="Courier New"/>
          <w:sz w:val="18"/>
          <w:lang w:eastAsia="en-GB"/>
        </w:rPr>
      </w:pPr>
      <w:r w:rsidRPr="00C52230">
        <w:rPr>
          <w:rFonts w:ascii="Courier New" w:hAnsi="Courier New" w:cs="Courier New"/>
          <w:sz w:val="18"/>
          <w:lang w:eastAsia="en-GB"/>
        </w:rPr>
        <w:t>&lt;static-optimization</w:t>
      </w:r>
      <w:proofErr w:type="gramStart"/>
      <w:r w:rsidRPr="00C52230">
        <w:rPr>
          <w:rFonts w:ascii="Courier New" w:hAnsi="Courier New" w:cs="Courier New"/>
          <w:sz w:val="18"/>
          <w:lang w:eastAsia="en-GB"/>
        </w:rPr>
        <w:t>&gt;</w:t>
      </w:r>
      <w:r>
        <w:rPr>
          <w:rFonts w:ascii="Courier New" w:hAnsi="Courier New" w:cs="Courier New"/>
          <w:sz w:val="18"/>
          <w:lang w:eastAsia="en-GB"/>
        </w:rPr>
        <w:t xml:space="preserve"> :</w:t>
      </w:r>
      <w:proofErr w:type="gramEnd"/>
      <w:r>
        <w:rPr>
          <w:rFonts w:ascii="Courier New" w:hAnsi="Courier New" w:cs="Courier New"/>
          <w:sz w:val="18"/>
          <w:lang w:eastAsia="en-GB"/>
        </w:rPr>
        <w:t xml:space="preserve">= when </w:t>
      </w:r>
      <w:r w:rsidRPr="00C52230">
        <w:rPr>
          <w:rFonts w:ascii="Courier New" w:hAnsi="Courier New" w:cs="Courier New"/>
          <w:sz w:val="18"/>
          <w:lang w:eastAsia="en-GB"/>
        </w:rPr>
        <w:t>&lt;static-</w:t>
      </w:r>
      <w:r>
        <w:rPr>
          <w:rFonts w:ascii="Courier New" w:hAnsi="Courier New" w:cs="Courier New"/>
          <w:sz w:val="18"/>
          <w:lang w:eastAsia="en-GB"/>
        </w:rPr>
        <w:t>condition</w:t>
      </w:r>
      <w:r w:rsidRPr="00C52230">
        <w:rPr>
          <w:rFonts w:ascii="Courier New" w:hAnsi="Courier New" w:cs="Courier New"/>
          <w:sz w:val="18"/>
          <w:lang w:eastAsia="en-GB"/>
        </w:rPr>
        <w:t>&gt;</w:t>
      </w:r>
      <w:r>
        <w:rPr>
          <w:rFonts w:ascii="Courier New" w:hAnsi="Courier New" w:cs="Courier New"/>
          <w:sz w:val="18"/>
          <w:lang w:eastAsia="en-GB"/>
        </w:rPr>
        <w:t xml:space="preserve"> = &lt;expr&gt;</w:t>
      </w:r>
    </w:p>
    <w:p w:rsidR="00C52230" w:rsidRDefault="00C52230" w:rsidP="00C52230">
      <w:pPr>
        <w:ind w:left="720"/>
        <w:rPr>
          <w:rFonts w:ascii="Courier New" w:hAnsi="Courier New" w:cs="Courier New"/>
          <w:sz w:val="18"/>
          <w:lang w:eastAsia="en-GB"/>
        </w:rPr>
      </w:pPr>
      <w:r w:rsidRPr="00C52230">
        <w:rPr>
          <w:rFonts w:ascii="Courier New" w:hAnsi="Courier New" w:cs="Courier New"/>
          <w:sz w:val="18"/>
          <w:lang w:eastAsia="en-GB"/>
        </w:rPr>
        <w:t>&lt;static-</w:t>
      </w:r>
      <w:r>
        <w:rPr>
          <w:rFonts w:ascii="Courier New" w:hAnsi="Courier New" w:cs="Courier New"/>
          <w:sz w:val="18"/>
          <w:lang w:eastAsia="en-GB"/>
        </w:rPr>
        <w:t>condition</w:t>
      </w:r>
      <w:proofErr w:type="gramStart"/>
      <w:r w:rsidRPr="00C52230">
        <w:rPr>
          <w:rFonts w:ascii="Courier New" w:hAnsi="Courier New" w:cs="Courier New"/>
          <w:sz w:val="18"/>
          <w:lang w:eastAsia="en-GB"/>
        </w:rPr>
        <w:t>&gt;</w:t>
      </w:r>
      <w:r>
        <w:rPr>
          <w:rFonts w:ascii="Courier New" w:hAnsi="Courier New" w:cs="Courier New"/>
          <w:sz w:val="18"/>
          <w:lang w:eastAsia="en-GB"/>
        </w:rPr>
        <w:t xml:space="preserve"> :</w:t>
      </w:r>
      <w:proofErr w:type="gramEnd"/>
      <w:r>
        <w:rPr>
          <w:rFonts w:ascii="Courier New" w:hAnsi="Courier New" w:cs="Courier New"/>
          <w:sz w:val="18"/>
          <w:lang w:eastAsia="en-GB"/>
        </w:rPr>
        <w:t xml:space="preserve">= </w:t>
      </w:r>
    </w:p>
    <w:p w:rsidR="00C52230" w:rsidRP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&lt;</w:t>
      </w:r>
      <w:proofErr w:type="gramStart"/>
      <w:r>
        <w:rPr>
          <w:rFonts w:ascii="Courier New" w:hAnsi="Courier New" w:cs="Courier New"/>
          <w:sz w:val="18"/>
          <w:lang w:eastAsia="en-GB"/>
        </w:rPr>
        <w:t>typar</w:t>
      </w:r>
      <w:proofErr w:type="gramEnd"/>
      <w:r>
        <w:rPr>
          <w:rFonts w:ascii="Courier New" w:hAnsi="Courier New" w:cs="Courier New"/>
          <w:sz w:val="18"/>
          <w:lang w:eastAsia="en-GB"/>
        </w:rPr>
        <w:t>&gt; : &lt;type&gt;</w:t>
      </w:r>
    </w:p>
    <w:p w:rsid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&lt;</w:t>
      </w:r>
      <w:proofErr w:type="gramStart"/>
      <w:r>
        <w:rPr>
          <w:rFonts w:ascii="Courier New" w:hAnsi="Courier New" w:cs="Courier New"/>
          <w:sz w:val="18"/>
          <w:lang w:eastAsia="en-GB"/>
        </w:rPr>
        <w:t>typar</w:t>
      </w:r>
      <w:proofErr w:type="gramEnd"/>
      <w:r>
        <w:rPr>
          <w:rFonts w:ascii="Courier New" w:hAnsi="Courier New" w:cs="Courier New"/>
          <w:sz w:val="18"/>
          <w:lang w:eastAsia="en-GB"/>
        </w:rPr>
        <w:t>&gt; struct</w:t>
      </w:r>
    </w:p>
    <w:p w:rsidR="00C52230" w:rsidRPr="00C52230" w:rsidRDefault="00C52230" w:rsidP="00C52230">
      <w:pPr>
        <w:ind w:left="720"/>
        <w:rPr>
          <w:rFonts w:ascii="Courier New" w:hAnsi="Courier New" w:cs="Courier New"/>
          <w:sz w:val="18"/>
          <w:lang w:eastAsia="en-GB"/>
        </w:rPr>
      </w:pPr>
      <w:r>
        <w:rPr>
          <w:rFonts w:ascii="Courier New" w:hAnsi="Courier New" w:cs="Courier New"/>
          <w:sz w:val="18"/>
          <w:lang w:eastAsia="en-GB"/>
        </w:rPr>
        <w:t xml:space="preserve">     </w:t>
      </w:r>
      <w:proofErr w:type="gramStart"/>
      <w:r>
        <w:rPr>
          <w:rFonts w:ascii="Courier New" w:hAnsi="Courier New" w:cs="Courier New"/>
          <w:sz w:val="18"/>
          <w:lang w:eastAsia="en-GB"/>
        </w:rPr>
        <w:t>true</w:t>
      </w:r>
      <w:proofErr w:type="gramEnd"/>
    </w:p>
    <w:p w:rsidR="00C52230" w:rsidRDefault="00C52230" w:rsidP="00C52230">
      <w:pPr>
        <w:rPr>
          <w:lang w:eastAsia="en-GB"/>
        </w:rPr>
      </w:pPr>
      <w:r>
        <w:rPr>
          <w:lang w:eastAsia="en-GB"/>
        </w:rPr>
        <w:t xml:space="preserve">Static optimizations are alternative versions of an expression. The alternative version is used whenever the expression is inlined and the static condition resolves to true. The alternative version must have </w:t>
      </w:r>
      <w:r w:rsidRPr="00C52230">
        <w:rPr>
          <w:b/>
          <w:lang w:eastAsia="en-GB"/>
        </w:rPr>
        <w:t>identical</w:t>
      </w:r>
      <w:r>
        <w:rPr>
          <w:lang w:eastAsia="en-GB"/>
        </w:rPr>
        <w:t xml:space="preserve"> semantics to the “main” version, and hence the feature is </w:t>
      </w:r>
      <w:r w:rsidRPr="00C52230">
        <w:rPr>
          <w:b/>
          <w:lang w:eastAsia="en-GB"/>
        </w:rPr>
        <w:t>very dangerous</w:t>
      </w:r>
      <w:r>
        <w:rPr>
          <w:lang w:eastAsia="en-GB"/>
        </w:rPr>
        <w:t xml:space="preserve"> to use.</w:t>
      </w:r>
    </w:p>
    <w:p w:rsidR="00C52230" w:rsidRDefault="00C52230" w:rsidP="00C52230">
      <w:pPr>
        <w:rPr>
          <w:lang w:eastAsia="en-GB"/>
        </w:rPr>
      </w:pPr>
      <w:r>
        <w:rPr>
          <w:lang w:eastAsia="en-GB"/>
        </w:rPr>
        <w:t>The three conditions resolve as follows:</w:t>
      </w:r>
    </w:p>
    <w:p w:rsidR="00C52230" w:rsidRDefault="00C52230" w:rsidP="00C52230">
      <w:pPr>
        <w:pStyle w:val="ListParagraph"/>
        <w:numPr>
          <w:ilvl w:val="0"/>
          <w:numId w:val="17"/>
        </w:numPr>
        <w:rPr>
          <w:lang w:eastAsia="en-GB"/>
        </w:rPr>
      </w:pPr>
      <w:r>
        <w:rPr>
          <w:rFonts w:ascii="Courier New" w:hAnsi="Courier New" w:cs="Courier New"/>
          <w:sz w:val="18"/>
          <w:lang w:eastAsia="en-GB"/>
        </w:rPr>
        <w:t>&lt;</w:t>
      </w:r>
      <w:proofErr w:type="gramStart"/>
      <w:r>
        <w:rPr>
          <w:rFonts w:ascii="Courier New" w:hAnsi="Courier New" w:cs="Courier New"/>
          <w:sz w:val="18"/>
          <w:lang w:eastAsia="en-GB"/>
        </w:rPr>
        <w:t>typar</w:t>
      </w:r>
      <w:proofErr w:type="gramEnd"/>
      <w:r>
        <w:rPr>
          <w:rFonts w:ascii="Courier New" w:hAnsi="Courier New" w:cs="Courier New"/>
          <w:sz w:val="18"/>
          <w:lang w:eastAsia="en-GB"/>
        </w:rPr>
        <w:t xml:space="preserve">&gt; : &lt;type&gt; </w:t>
      </w:r>
      <w:r w:rsidR="00400E29">
        <w:rPr>
          <w:lang w:eastAsia="en-GB"/>
        </w:rPr>
        <w:t>is true if, after instantiation, the</w:t>
      </w:r>
      <w:r>
        <w:rPr>
          <w:lang w:eastAsia="en-GB"/>
        </w:rPr>
        <w:t xml:space="preserve"> </w:t>
      </w:r>
      <w:r w:rsidR="00400E29">
        <w:rPr>
          <w:b/>
          <w:lang w:eastAsia="en-GB"/>
        </w:rPr>
        <w:t>head</w:t>
      </w:r>
      <w:r w:rsidR="00400E29" w:rsidRPr="00400E29">
        <w:rPr>
          <w:b/>
          <w:lang w:eastAsia="en-GB"/>
        </w:rPr>
        <w:t xml:space="preserve"> types</w:t>
      </w:r>
      <w:r w:rsidR="00400E29">
        <w:rPr>
          <w:lang w:eastAsia="en-GB"/>
        </w:rPr>
        <w:t xml:space="preserve"> are equivalent (i.e. List&lt;int&gt; = List&lt;string&gt;) . It is not, despite appearances, equivalence of </w:t>
      </w:r>
      <w:r w:rsidR="00400E29" w:rsidRPr="00400E29">
        <w:rPr>
          <w:b/>
          <w:lang w:eastAsia="en-GB"/>
        </w:rPr>
        <w:t>types</w:t>
      </w:r>
      <w:r w:rsidR="00400E29">
        <w:rPr>
          <w:lang w:eastAsia="en-GB"/>
        </w:rPr>
        <w:t xml:space="preserve">. In practice the &lt;type&gt; is </w:t>
      </w:r>
      <w:r w:rsidR="00400E29" w:rsidRPr="00400E29">
        <w:rPr>
          <w:b/>
          <w:lang w:eastAsia="en-GB"/>
        </w:rPr>
        <w:t>always</w:t>
      </w:r>
      <w:r w:rsidR="00400E29">
        <w:rPr>
          <w:lang w:eastAsia="en-GB"/>
        </w:rPr>
        <w:t xml:space="preserve"> a non-generic type.</w:t>
      </w:r>
    </w:p>
    <w:p w:rsidR="00400E29" w:rsidRDefault="00400E29" w:rsidP="00400E29">
      <w:pPr>
        <w:pStyle w:val="ListParagraph"/>
        <w:numPr>
          <w:ilvl w:val="0"/>
          <w:numId w:val="17"/>
        </w:numPr>
        <w:rPr>
          <w:lang w:eastAsia="en-GB"/>
        </w:rPr>
      </w:pPr>
      <w:r>
        <w:rPr>
          <w:rFonts w:ascii="Courier New" w:hAnsi="Courier New" w:cs="Courier New"/>
          <w:sz w:val="18"/>
          <w:lang w:eastAsia="en-GB"/>
        </w:rPr>
        <w:t>&lt;</w:t>
      </w:r>
      <w:proofErr w:type="gramStart"/>
      <w:r>
        <w:rPr>
          <w:rFonts w:ascii="Courier New" w:hAnsi="Courier New" w:cs="Courier New"/>
          <w:sz w:val="18"/>
          <w:lang w:eastAsia="en-GB"/>
        </w:rPr>
        <w:t>typar</w:t>
      </w:r>
      <w:proofErr w:type="gramEnd"/>
      <w:r>
        <w:rPr>
          <w:rFonts w:ascii="Courier New" w:hAnsi="Courier New" w:cs="Courier New"/>
          <w:sz w:val="18"/>
          <w:lang w:eastAsia="en-GB"/>
        </w:rPr>
        <w:t xml:space="preserve">&gt; : &lt;typar&gt; </w:t>
      </w:r>
      <w:r>
        <w:rPr>
          <w:lang w:eastAsia="en-GB"/>
        </w:rPr>
        <w:t xml:space="preserve">is used to represent a condition which is “false” for non-inlined code and “true” for inlined code. </w:t>
      </w:r>
      <w:proofErr w:type="gramStart"/>
      <w:r>
        <w:rPr>
          <w:lang w:eastAsia="en-GB"/>
        </w:rPr>
        <w:t>The allows</w:t>
      </w:r>
      <w:proofErr w:type="gramEnd"/>
      <w:r>
        <w:rPr>
          <w:lang w:eastAsia="en-GB"/>
        </w:rPr>
        <w:t xml:space="preserve"> FSharp.Core to bake slow, reflective implementations of some functions (e.g. addition).</w:t>
      </w:r>
    </w:p>
    <w:p w:rsidR="006343BB" w:rsidRDefault="00400E29">
      <w:pPr>
        <w:pStyle w:val="ListParagraph"/>
        <w:numPr>
          <w:ilvl w:val="0"/>
          <w:numId w:val="17"/>
        </w:numPr>
        <w:rPr>
          <w:lang w:eastAsia="en-GB"/>
        </w:rPr>
      </w:pPr>
      <w:r>
        <w:rPr>
          <w:rFonts w:ascii="Courier New" w:hAnsi="Courier New" w:cs="Courier New"/>
          <w:sz w:val="18"/>
          <w:lang w:eastAsia="en-GB"/>
        </w:rPr>
        <w:t>&lt;</w:t>
      </w:r>
      <w:proofErr w:type="gramStart"/>
      <w:r>
        <w:rPr>
          <w:rFonts w:ascii="Courier New" w:hAnsi="Courier New" w:cs="Courier New"/>
          <w:sz w:val="18"/>
          <w:lang w:eastAsia="en-GB"/>
        </w:rPr>
        <w:t>typar</w:t>
      </w:r>
      <w:proofErr w:type="gramEnd"/>
      <w:r>
        <w:rPr>
          <w:rFonts w:ascii="Courier New" w:hAnsi="Courier New" w:cs="Courier New"/>
          <w:sz w:val="18"/>
          <w:lang w:eastAsia="en-GB"/>
        </w:rPr>
        <w:t xml:space="preserve">&gt; struct </w:t>
      </w:r>
      <w:r>
        <w:rPr>
          <w:lang w:eastAsia="en-GB"/>
        </w:rPr>
        <w:t>is true if, after instantiation, the type parameter is a struct type.</w:t>
      </w:r>
    </w:p>
    <w:p w:rsidR="00C52230" w:rsidRDefault="00C52230" w:rsidP="00C52230">
      <w:pPr>
        <w:rPr>
          <w:lang w:eastAsia="en-GB"/>
        </w:rPr>
      </w:pPr>
      <w:r>
        <w:rPr>
          <w:lang w:eastAsia="en-GB"/>
        </w:rPr>
        <w:t>It is common to get user requests to enable this as a first class language feature. Here is a typical response:</w:t>
      </w:r>
    </w:p>
    <w:p w:rsidR="00C52230" w:rsidRPr="00C52230" w:rsidRDefault="00C52230" w:rsidP="00400E29">
      <w:pPr>
        <w:ind w:left="720"/>
        <w:rPr>
          <w:rFonts w:ascii="Calibri" w:hAnsi="Calibri"/>
          <w:i/>
          <w:color w:val="1F497D"/>
          <w:sz w:val="18"/>
        </w:rPr>
      </w:pPr>
      <w:r w:rsidRPr="00C52230">
        <w:rPr>
          <w:rFonts w:ascii="Calibri" w:hAnsi="Calibri"/>
          <w:i/>
          <w:color w:val="1F497D"/>
          <w:sz w:val="18"/>
        </w:rPr>
        <w:t>While we understand the power of this feature, we feel it is not yet ready for prime-time in the productized version of F#. The history here is that it was added to the library for a very specific purpose – expressing a series of code generation optimizations that we would otherwise have had to add to the F# compiler itself.  Having the optimizations expressed in library source allowed us to avoid that complexity. However the feature suffers from numerous edge conditions and should, in principle, be tied to some kind of static typing discipline, rather than adding an additional form of adhoc overloading to the language.</w:t>
      </w:r>
    </w:p>
    <w:p w:rsidR="00C52230" w:rsidRPr="00C52230" w:rsidRDefault="00C52230" w:rsidP="00C52230">
      <w:pPr>
        <w:ind w:left="720"/>
        <w:rPr>
          <w:rFonts w:ascii="Calibri" w:hAnsi="Calibri"/>
          <w:i/>
          <w:color w:val="1F497D"/>
          <w:sz w:val="18"/>
        </w:rPr>
      </w:pPr>
      <w:r w:rsidRPr="00C52230">
        <w:rPr>
          <w:rFonts w:ascii="Calibri" w:hAnsi="Calibri"/>
          <w:i/>
          <w:color w:val="1F497D"/>
          <w:sz w:val="18"/>
        </w:rPr>
        <w:t xml:space="preserve">If there is code that you absolutely can't make performant without this feature, after taking into account some reasonable code changes, then please do let us know. </w:t>
      </w:r>
    </w:p>
    <w:p w:rsidR="00C52230" w:rsidRDefault="00C52230" w:rsidP="00C52230">
      <w:pPr>
        <w:rPr>
          <w:lang w:eastAsia="en-GB"/>
        </w:rPr>
      </w:pPr>
    </w:p>
    <w:p w:rsidR="00E802C2" w:rsidRDefault="00E802C2" w:rsidP="00E802C2">
      <w:pPr>
        <w:pStyle w:val="Heading2"/>
      </w:pPr>
      <w:bookmarkStart w:id="72" w:name="_Toc266534990"/>
      <w:r>
        <w:lastRenderedPageBreak/>
        <w:t>Mutating tail-cons of lists</w:t>
      </w:r>
      <w:bookmarkEnd w:id="72"/>
      <w:r>
        <w:t xml:space="preserve"> </w:t>
      </w:r>
    </w:p>
    <w:p w:rsidR="00E802C2" w:rsidRDefault="00E802C2" w:rsidP="00E802C2">
      <w:pPr>
        <w:rPr>
          <w:lang w:eastAsia="en-GB"/>
        </w:rPr>
      </w:pPr>
      <w:r>
        <w:rPr>
          <w:lang w:eastAsia="en-GB"/>
        </w:rPr>
        <w:t>The F# compiler implements a library only construct that allows you to mutate the tail cons of a list:</w:t>
      </w:r>
    </w:p>
    <w:p w:rsidR="006343BB" w:rsidRDefault="008F308C">
      <w:pPr>
        <w:pStyle w:val="Code"/>
      </w:pPr>
      <w:r w:rsidRPr="008F308C">
        <w:t xml:space="preserve">        </w:t>
      </w:r>
      <w:proofErr w:type="gramStart"/>
      <w:r w:rsidRPr="008F308C">
        <w:t>let</w:t>
      </w:r>
      <w:proofErr w:type="gramEnd"/>
      <w:r w:rsidRPr="008F308C">
        <w:t xml:space="preserve"> setFreshConsTail cons t = </w:t>
      </w:r>
    </w:p>
    <w:p w:rsidR="006343BB" w:rsidRDefault="008F308C">
      <w:pPr>
        <w:pStyle w:val="Code"/>
        <w:rPr>
          <w:lang w:eastAsia="en-GB"/>
        </w:rPr>
      </w:pPr>
      <w:r w:rsidRPr="008F308C">
        <w:t xml:space="preserve">            cons</w:t>
      </w:r>
      <w:proofErr w:type="gramStart"/>
      <w:r w:rsidRPr="008F308C">
        <w:t>.(</w:t>
      </w:r>
      <w:proofErr w:type="gramEnd"/>
      <w:r w:rsidRPr="008F308C">
        <w:t>::).1 &lt;- t</w:t>
      </w:r>
    </w:p>
    <w:p w:rsidR="00E802C2" w:rsidRDefault="00E802C2" w:rsidP="00E802C2">
      <w:pPr>
        <w:rPr>
          <w:lang w:eastAsia="en-GB"/>
        </w:rPr>
      </w:pPr>
      <w:r>
        <w:rPr>
          <w:lang w:eastAsia="en-GB"/>
        </w:rPr>
        <w:t>This is used to mutate the tail cons of “fresh”, i.e. unpublished, unaliased cons cells, e.g.</w:t>
      </w:r>
    </w:p>
    <w:p w:rsidR="006343BB" w:rsidRDefault="008F308C">
      <w:pPr>
        <w:pStyle w:val="Code"/>
        <w:rPr>
          <w:noProof/>
          <w:sz w:val="14"/>
        </w:rPr>
      </w:pPr>
      <w:r w:rsidRPr="008F308C">
        <w:rPr>
          <w:noProof/>
          <w:sz w:val="14"/>
        </w:rPr>
        <w:t xml:space="preserve">        let rec appendToFreshConsTail cons xs = </w:t>
      </w:r>
    </w:p>
    <w:p w:rsidR="006343BB" w:rsidRDefault="008F308C">
      <w:pPr>
        <w:pStyle w:val="Code"/>
        <w:rPr>
          <w:noProof/>
          <w:sz w:val="14"/>
        </w:rPr>
      </w:pPr>
      <w:r w:rsidRPr="008F308C">
        <w:rPr>
          <w:noProof/>
          <w:sz w:val="14"/>
        </w:rPr>
        <w:t xml:space="preserve">            match xs with </w:t>
      </w:r>
    </w:p>
    <w:p w:rsidR="006343BB" w:rsidRDefault="008F308C">
      <w:pPr>
        <w:pStyle w:val="Code"/>
        <w:rPr>
          <w:noProof/>
          <w:sz w:val="14"/>
        </w:rPr>
      </w:pPr>
      <w:r w:rsidRPr="008F308C">
        <w:rPr>
          <w:noProof/>
          <w:sz w:val="14"/>
        </w:rPr>
        <w:t xml:space="preserve">            | [] -&gt; cons</w:t>
      </w:r>
    </w:p>
    <w:p w:rsidR="006343BB" w:rsidRDefault="008F308C">
      <w:pPr>
        <w:pStyle w:val="Code"/>
        <w:rPr>
          <w:noProof/>
          <w:sz w:val="14"/>
        </w:rPr>
      </w:pPr>
      <w:r w:rsidRPr="008F308C">
        <w:rPr>
          <w:noProof/>
          <w:sz w:val="14"/>
        </w:rPr>
        <w:t xml:space="preserve">            | h::t -&gt; </w:t>
      </w:r>
    </w:p>
    <w:p w:rsidR="006343BB" w:rsidRDefault="008F308C">
      <w:pPr>
        <w:pStyle w:val="Code"/>
        <w:rPr>
          <w:noProof/>
          <w:sz w:val="14"/>
        </w:rPr>
      </w:pPr>
      <w:r w:rsidRPr="008F308C">
        <w:rPr>
          <w:noProof/>
          <w:sz w:val="14"/>
        </w:rPr>
        <w:t xml:space="preserve">                let cons2 = [h]</w:t>
      </w:r>
    </w:p>
    <w:p w:rsidR="006343BB" w:rsidRDefault="008F308C">
      <w:pPr>
        <w:pStyle w:val="Code"/>
        <w:rPr>
          <w:noProof/>
          <w:sz w:val="14"/>
        </w:rPr>
      </w:pPr>
      <w:r w:rsidRPr="008F308C">
        <w:rPr>
          <w:noProof/>
          <w:sz w:val="14"/>
        </w:rPr>
        <w:t xml:space="preserve">                setFreshConsTail cons cons2</w:t>
      </w:r>
    </w:p>
    <w:p w:rsidR="006343BB" w:rsidRDefault="008F308C">
      <w:pPr>
        <w:pStyle w:val="Code"/>
        <w:rPr>
          <w:noProof/>
          <w:sz w:val="14"/>
        </w:rPr>
      </w:pPr>
      <w:r w:rsidRPr="008F308C">
        <w:rPr>
          <w:noProof/>
          <w:sz w:val="14"/>
        </w:rPr>
        <w:t xml:space="preserve">                appendToFreshConsTail cons2 t</w:t>
      </w:r>
    </w:p>
    <w:p w:rsidR="00E802C2" w:rsidRDefault="00E802C2" w:rsidP="00E802C2">
      <w:pPr>
        <w:rPr>
          <w:lang w:eastAsia="en-GB"/>
        </w:rPr>
      </w:pPr>
    </w:p>
    <w:p w:rsidR="008A3A58" w:rsidRDefault="008A3A58" w:rsidP="00E802C2">
      <w:pPr>
        <w:pStyle w:val="Heading2"/>
      </w:pPr>
      <w:bookmarkStart w:id="73" w:name="_Toc266534991"/>
      <w:r>
        <w:t>Embedded IL</w:t>
      </w:r>
      <w:bookmarkEnd w:id="73"/>
      <w:r>
        <w:t xml:space="preserve"> </w:t>
      </w:r>
    </w:p>
    <w:p w:rsidR="008A3A58" w:rsidRDefault="00C52230" w:rsidP="008A3A58">
      <w:pPr>
        <w:rPr>
          <w:lang w:eastAsia="en-GB"/>
        </w:rPr>
      </w:pPr>
      <w:r>
        <w:rPr>
          <w:lang w:eastAsia="en-GB"/>
        </w:rPr>
        <w:t xml:space="preserve">The </w:t>
      </w:r>
      <w:proofErr w:type="gramStart"/>
      <w:r w:rsidR="008A3A58">
        <w:rPr>
          <w:lang w:eastAsia="en-GB"/>
        </w:rPr>
        <w:t xml:space="preserve">F# </w:t>
      </w:r>
      <w:r>
        <w:rPr>
          <w:lang w:eastAsia="en-GB"/>
        </w:rPr>
        <w:t xml:space="preserve">compiler implements </w:t>
      </w:r>
      <w:r w:rsidR="008A3A58">
        <w:rPr>
          <w:lang w:eastAsia="en-GB"/>
        </w:rPr>
        <w:t>two “embedded IL” constructs</w:t>
      </w:r>
      <w:proofErr w:type="gramEnd"/>
      <w:r>
        <w:rPr>
          <w:lang w:eastAsia="en-GB"/>
        </w:rPr>
        <w:t xml:space="preserve"> when </w:t>
      </w:r>
      <w:r w:rsidRPr="00C52230">
        <w:rPr>
          <w:b/>
          <w:lang w:eastAsia="en-GB"/>
        </w:rPr>
        <w:t>--compiling-fslib</w:t>
      </w:r>
      <w:r>
        <w:rPr>
          <w:lang w:eastAsia="en-GB"/>
        </w:rPr>
        <w:t xml:space="preserve"> is enbled. This </w:t>
      </w:r>
      <w:proofErr w:type="gramStart"/>
      <w:r>
        <w:rPr>
          <w:lang w:eastAsia="en-GB"/>
        </w:rPr>
        <w:t xml:space="preserve">is  </w:t>
      </w:r>
      <w:r w:rsidR="008A3A58">
        <w:rPr>
          <w:lang w:eastAsia="en-GB"/>
        </w:rPr>
        <w:t>used</w:t>
      </w:r>
      <w:proofErr w:type="gramEnd"/>
      <w:r w:rsidR="008A3A58">
        <w:rPr>
          <w:lang w:eastAsia="en-GB"/>
        </w:rPr>
        <w:t xml:space="preserve"> in </w:t>
      </w:r>
      <w:r w:rsidR="00EC36BB">
        <w:rPr>
          <w:lang w:eastAsia="en-GB"/>
        </w:rPr>
        <w:t>FSharp.Core.dll</w:t>
      </w:r>
      <w:r>
        <w:rPr>
          <w:lang w:eastAsia="en-GB"/>
        </w:rPr>
        <w:t>. These enables:</w:t>
      </w:r>
    </w:p>
    <w:p w:rsidR="008A3A58" w:rsidRDefault="008A3A58" w:rsidP="008A3A58">
      <w:pPr>
        <w:pStyle w:val="ListParagraph"/>
        <w:numPr>
          <w:ilvl w:val="0"/>
          <w:numId w:val="11"/>
        </w:numPr>
        <w:rPr>
          <w:lang w:eastAsia="en-GB"/>
        </w:rPr>
      </w:pPr>
      <w:r>
        <w:rPr>
          <w:lang w:eastAsia="en-GB"/>
        </w:rPr>
        <w:t>Embedded instructions</w:t>
      </w:r>
    </w:p>
    <w:p w:rsidR="008A3A58" w:rsidRDefault="008A3A58" w:rsidP="008A3A58">
      <w:pPr>
        <w:pStyle w:val="ListParagraph"/>
        <w:numPr>
          <w:ilvl w:val="0"/>
          <w:numId w:val="11"/>
        </w:numPr>
        <w:rPr>
          <w:lang w:eastAsia="en-GB"/>
        </w:rPr>
      </w:pPr>
      <w:r>
        <w:rPr>
          <w:lang w:eastAsia="en-GB"/>
        </w:rPr>
        <w:t>Embedded types</w:t>
      </w:r>
    </w:p>
    <w:p w:rsidR="00EC36BB" w:rsidRDefault="008A3A58" w:rsidP="00EC36BB">
      <w:pPr>
        <w:rPr>
          <w:lang w:eastAsia="en-GB"/>
        </w:rPr>
      </w:pPr>
      <w:r>
        <w:rPr>
          <w:lang w:eastAsia="en-GB"/>
        </w:rPr>
        <w:t xml:space="preserve">Historically the number of constructs accepted as embedded IL was very large (e.g. it included the full range of method calls, field accesses, branching instructions etc. that make up Common IL). However in practice only a much smaller and simpler subset of embedded IL constructs are used in FSharp.Core.dll. </w:t>
      </w:r>
    </w:p>
    <w:p w:rsidR="008A3A58" w:rsidRDefault="008A3A58" w:rsidP="00EC36BB">
      <w:pPr>
        <w:rPr>
          <w:lang w:eastAsia="en-GB"/>
        </w:rPr>
      </w:pPr>
      <w:r>
        <w:rPr>
          <w:lang w:eastAsia="en-GB"/>
        </w:rPr>
        <w:t>Uses of embedded IL such as (# "conv.i4" #) leak through to the external specification of F# because these end up appearing in the binary optimization metadata of F# assemblies such as FSharp.Core.dll. Hence it is important to at audit the use of these constructs, specify their binary representations and eliminate old code related to processing unused portions of the formats. Also, prior to V1, it is useful to seek to reduce the use of embedded IL.</w:t>
      </w:r>
    </w:p>
    <w:p w:rsidR="00EC36BB" w:rsidRDefault="00EC36BB" w:rsidP="00EC36BB">
      <w:pPr>
        <w:rPr>
          <w:lang w:eastAsia="en-GB"/>
        </w:rPr>
      </w:pPr>
      <w:r>
        <w:rPr>
          <w:lang w:eastAsia="en-GB"/>
        </w:rPr>
        <w:t>Notes:</w:t>
      </w:r>
    </w:p>
    <w:p w:rsidR="008A3A58" w:rsidRDefault="008A3A58" w:rsidP="008A3A58">
      <w:pPr>
        <w:pStyle w:val="ListParagraph"/>
        <w:numPr>
          <w:ilvl w:val="0"/>
          <w:numId w:val="11"/>
        </w:numPr>
        <w:rPr>
          <w:lang w:eastAsia="en-GB"/>
        </w:rPr>
      </w:pPr>
      <w:r>
        <w:rPr>
          <w:lang w:eastAsia="en-GB"/>
        </w:rPr>
        <w:t>Embedded IL includes some “fake” IL instructions representing operations on multi-dimensional arrays, among other things.</w:t>
      </w:r>
    </w:p>
    <w:p w:rsidR="008A3A58" w:rsidRDefault="008A3A58" w:rsidP="008A3A58">
      <w:pPr>
        <w:pStyle w:val="ListParagraph"/>
        <w:numPr>
          <w:ilvl w:val="0"/>
          <w:numId w:val="11"/>
        </w:numPr>
        <w:rPr>
          <w:lang w:eastAsia="en-GB"/>
        </w:rPr>
      </w:pPr>
      <w:r>
        <w:rPr>
          <w:lang w:eastAsia="en-GB"/>
        </w:rPr>
        <w:t xml:space="preserve">A small number of additional embedded IL constructs are generated through the process of type checking F# code. These may </w:t>
      </w:r>
      <w:r w:rsidR="00EC36BB">
        <w:rPr>
          <w:lang w:eastAsia="en-GB"/>
        </w:rPr>
        <w:t>appear in the F# binary formats. These include</w:t>
      </w:r>
    </w:p>
    <w:p w:rsidR="00EC36BB" w:rsidRDefault="00EC36BB" w:rsidP="00EC36BB">
      <w:pPr>
        <w:pStyle w:val="ListParagraph"/>
        <w:numPr>
          <w:ilvl w:val="1"/>
          <w:numId w:val="11"/>
        </w:numPr>
        <w:rPr>
          <w:lang w:eastAsia="en-GB"/>
        </w:rPr>
      </w:pPr>
      <w:r w:rsidRPr="00ED73B6">
        <w:rPr>
          <w:b/>
          <w:lang w:eastAsia="en-GB"/>
        </w:rPr>
        <w:t>ldfld</w:t>
      </w:r>
      <w:r>
        <w:rPr>
          <w:lang w:eastAsia="en-GB"/>
        </w:rPr>
        <w:t>/</w:t>
      </w:r>
      <w:r w:rsidRPr="00ED73B6">
        <w:rPr>
          <w:b/>
          <w:lang w:eastAsia="en-GB"/>
        </w:rPr>
        <w:t>stfld</w:t>
      </w:r>
      <w:r>
        <w:rPr>
          <w:lang w:eastAsia="en-GB"/>
        </w:rPr>
        <w:t>/</w:t>
      </w:r>
      <w:r w:rsidRPr="00ED73B6">
        <w:rPr>
          <w:b/>
          <w:lang w:eastAsia="en-GB"/>
        </w:rPr>
        <w:t>ldflda</w:t>
      </w:r>
      <w:r>
        <w:rPr>
          <w:lang w:eastAsia="en-GB"/>
        </w:rPr>
        <w:t>/</w:t>
      </w:r>
      <w:r w:rsidRPr="00ED73B6">
        <w:rPr>
          <w:b/>
          <w:lang w:eastAsia="en-GB"/>
        </w:rPr>
        <w:t>ldsfld</w:t>
      </w:r>
      <w:r>
        <w:rPr>
          <w:lang w:eastAsia="en-GB"/>
        </w:rPr>
        <w:t>/</w:t>
      </w:r>
      <w:r w:rsidRPr="00ED73B6">
        <w:rPr>
          <w:b/>
          <w:lang w:eastAsia="en-GB"/>
        </w:rPr>
        <w:t>ldsflda</w:t>
      </w:r>
      <w:r>
        <w:rPr>
          <w:lang w:eastAsia="en-GB"/>
        </w:rPr>
        <w:t>, used in the elaborated form of accesses to IL fields</w:t>
      </w:r>
    </w:p>
    <w:p w:rsidR="00EC36BB" w:rsidRDefault="00EC36BB" w:rsidP="00EC36BB">
      <w:pPr>
        <w:pStyle w:val="ListParagraph"/>
        <w:numPr>
          <w:ilvl w:val="1"/>
          <w:numId w:val="11"/>
        </w:numPr>
        <w:rPr>
          <w:lang w:eastAsia="en-GB"/>
        </w:rPr>
      </w:pPr>
      <w:r w:rsidRPr="00ED73B6">
        <w:rPr>
          <w:b/>
          <w:lang w:eastAsia="en-GB"/>
        </w:rPr>
        <w:t>ldvirtftn</w:t>
      </w:r>
      <w:r>
        <w:rPr>
          <w:lang w:eastAsia="en-GB"/>
        </w:rPr>
        <w:t>, used as a way to implement a “non-null” check that triggers a NullReferenceException is an object references is null</w:t>
      </w:r>
    </w:p>
    <w:p w:rsidR="003A325D" w:rsidRDefault="003A325D" w:rsidP="00EC36BB">
      <w:pPr>
        <w:pStyle w:val="ListParagraph"/>
        <w:numPr>
          <w:ilvl w:val="1"/>
          <w:numId w:val="11"/>
        </w:numPr>
        <w:rPr>
          <w:lang w:eastAsia="en-GB"/>
        </w:rPr>
      </w:pPr>
      <w:r w:rsidRPr="00ED73B6">
        <w:rPr>
          <w:b/>
          <w:lang w:eastAsia="en-GB"/>
        </w:rPr>
        <w:t>nop</w:t>
      </w:r>
      <w:r>
        <w:rPr>
          <w:lang w:eastAsia="en-GB"/>
        </w:rPr>
        <w:t>, used as an F#-compiler internal marker</w:t>
      </w:r>
    </w:p>
    <w:p w:rsidR="008A3A58" w:rsidRDefault="008A3A58" w:rsidP="008A3A58">
      <w:r>
        <w:t>28/9/2009: Here is a dump of the embedded IL we use in FSharp.Core</w:t>
      </w:r>
    </w:p>
    <w:p w:rsidR="008A3A58" w:rsidRPr="00501DDE" w:rsidRDefault="008A3A58" w:rsidP="008A3A58">
      <w:r>
        <w:rPr>
          <w:noProof/>
        </w:rPr>
        <w:t>TYPES:</w:t>
      </w:r>
    </w:p>
    <w:p w:rsidR="006343BB" w:rsidRDefault="008F308C">
      <w:pPr>
        <w:pStyle w:val="Code"/>
      </w:pPr>
      <w:r w:rsidRPr="008F308C">
        <w:t>!0[]</w:t>
      </w:r>
    </w:p>
    <w:p w:rsidR="006343BB" w:rsidRDefault="008F308C">
      <w:pPr>
        <w:pStyle w:val="Code"/>
      </w:pPr>
      <w:r w:rsidRPr="008F308C">
        <w:t>!0[0 ...</w:t>
      </w:r>
      <w:proofErr w:type="gramStart"/>
      <w:r w:rsidRPr="008F308C">
        <w:t>,0</w:t>
      </w:r>
      <w:proofErr w:type="gramEnd"/>
      <w:r w:rsidRPr="008F308C">
        <w:t xml:space="preserve"> ...]</w:t>
      </w:r>
    </w:p>
    <w:p w:rsidR="006343BB" w:rsidRDefault="008F308C">
      <w:pPr>
        <w:pStyle w:val="Code"/>
      </w:pPr>
      <w:r w:rsidRPr="008F308C">
        <w:t>!0[0 ...</w:t>
      </w:r>
      <w:proofErr w:type="gramStart"/>
      <w:r w:rsidRPr="008F308C">
        <w:t>,0</w:t>
      </w:r>
      <w:proofErr w:type="gramEnd"/>
      <w:r w:rsidRPr="008F308C">
        <w:t xml:space="preserve"> ...,0 ...]</w:t>
      </w:r>
    </w:p>
    <w:p w:rsidR="006343BB" w:rsidRDefault="008F308C">
      <w:pPr>
        <w:pStyle w:val="Code"/>
      </w:pPr>
      <w:r w:rsidRPr="008F308C">
        <w:lastRenderedPageBreak/>
        <w:t>!0[0 ...</w:t>
      </w:r>
      <w:proofErr w:type="gramStart"/>
      <w:r w:rsidRPr="008F308C">
        <w:t>,0</w:t>
      </w:r>
      <w:proofErr w:type="gramEnd"/>
      <w:r w:rsidRPr="008F308C">
        <w:t xml:space="preserve"> ...,0 ...,0 ...]</w:t>
      </w:r>
    </w:p>
    <w:p w:rsidR="006343BB" w:rsidRDefault="008F308C">
      <w:pPr>
        <w:pStyle w:val="Code"/>
      </w:pPr>
      <w:r w:rsidRPr="008F308C">
        <w:t>!0&amp;</w:t>
      </w:r>
    </w:p>
    <w:p w:rsidR="006343BB" w:rsidRDefault="008F308C">
      <w:pPr>
        <w:pStyle w:val="Code"/>
      </w:pPr>
      <w:proofErr w:type="gramStart"/>
      <w:r w:rsidRPr="008F308C">
        <w:t>native</w:t>
      </w:r>
      <w:proofErr w:type="gramEnd"/>
      <w:r w:rsidRPr="008F308C">
        <w:t xml:space="preserve"> int</w:t>
      </w:r>
    </w:p>
    <w:p w:rsidR="006343BB" w:rsidRDefault="008F308C">
      <w:pPr>
        <w:pStyle w:val="Code"/>
      </w:pPr>
      <w:r w:rsidRPr="008F308C">
        <w:t>!0*</w:t>
      </w:r>
    </w:p>
    <w:p w:rsidR="008A3A58" w:rsidRPr="00501DDE" w:rsidRDefault="008A3A58" w:rsidP="008A3A58">
      <w:pPr>
        <w:rPr>
          <w:noProof/>
        </w:rPr>
      </w:pPr>
      <w:r w:rsidRPr="00501DDE">
        <w:t>INSTRUCTIONS</w:t>
      </w:r>
      <w:r>
        <w:rPr>
          <w:noProof/>
        </w:rPr>
        <w:t>:</w:t>
      </w:r>
    </w:p>
    <w:p w:rsidR="006343BB" w:rsidRDefault="008F308C">
      <w:pPr>
        <w:pStyle w:val="Code"/>
      </w:pPr>
      <w:r w:rsidRPr="008F308C">
        <w:t>ldlen.multi, ldelem.multi, stelem.multi, newarr.multi, ldelema.multi</w:t>
      </w:r>
    </w:p>
    <w:p w:rsidR="006343BB" w:rsidRDefault="008F308C">
      <w:pPr>
        <w:pStyle w:val="Code"/>
      </w:pPr>
      <w:proofErr w:type="gramStart"/>
      <w:r w:rsidRPr="008F308C">
        <w:t>ldlen</w:t>
      </w:r>
      <w:proofErr w:type="gramEnd"/>
      <w:r w:rsidRPr="008F308C">
        <w:t>, ldelem.any, stelem.any, newarr, ldelema</w:t>
      </w:r>
    </w:p>
    <w:p w:rsidR="006343BB" w:rsidRDefault="006343BB">
      <w:pPr>
        <w:pStyle w:val="Code"/>
      </w:pPr>
    </w:p>
    <w:p w:rsidR="006343BB" w:rsidRDefault="008F308C">
      <w:pPr>
        <w:pStyle w:val="Code"/>
      </w:pPr>
      <w:proofErr w:type="gramStart"/>
      <w:r w:rsidRPr="008F308C">
        <w:t>isinst</w:t>
      </w:r>
      <w:proofErr w:type="gramEnd"/>
      <w:r w:rsidRPr="008F308C">
        <w:t>, castclass, box, unbox.any, sizeof, ldnull</w:t>
      </w:r>
    </w:p>
    <w:p w:rsidR="006343BB" w:rsidRDefault="008F308C">
      <w:pPr>
        <w:pStyle w:val="Code"/>
      </w:pPr>
      <w:proofErr w:type="gramStart"/>
      <w:r w:rsidRPr="008F308C">
        <w:t>ldobj</w:t>
      </w:r>
      <w:proofErr w:type="gramEnd"/>
      <w:r w:rsidRPr="008F308C">
        <w:t>, stobj, sizeof, localloc</w:t>
      </w:r>
    </w:p>
    <w:p w:rsidR="006343BB" w:rsidRDefault="008F308C">
      <w:pPr>
        <w:pStyle w:val="Code"/>
      </w:pPr>
      <w:proofErr w:type="gramStart"/>
      <w:r w:rsidRPr="008F308C">
        <w:t>ceq</w:t>
      </w:r>
      <w:proofErr w:type="gramEnd"/>
      <w:r w:rsidRPr="008F308C">
        <w:t>, clt, cgt, clt.un, cgt.un</w:t>
      </w:r>
    </w:p>
    <w:p w:rsidR="006343BB" w:rsidRDefault="008F308C">
      <w:pPr>
        <w:pStyle w:val="Code"/>
      </w:pPr>
      <w:proofErr w:type="gramStart"/>
      <w:r w:rsidRPr="008F308C">
        <w:t>add</w:t>
      </w:r>
      <w:proofErr w:type="gramEnd"/>
      <w:r w:rsidRPr="008F308C">
        <w:t>, sub, div, mul, add.ovf, add.ovf.un, sub.ovf, sub.ovf.un, mul.ovf, mul.ovf.un, div.un, rem, rem.un, neg</w:t>
      </w:r>
    </w:p>
    <w:p w:rsidR="006343BB" w:rsidRDefault="008F308C">
      <w:pPr>
        <w:pStyle w:val="Code"/>
      </w:pPr>
      <w:proofErr w:type="gramStart"/>
      <w:r w:rsidRPr="008F308C">
        <w:t>and</w:t>
      </w:r>
      <w:proofErr w:type="gramEnd"/>
      <w:r w:rsidRPr="008F308C">
        <w:t>, or, shl, xor, shr, shr.un, not</w:t>
      </w:r>
    </w:p>
    <w:p w:rsidR="006343BB" w:rsidRDefault="008F308C">
      <w:pPr>
        <w:pStyle w:val="Code"/>
      </w:pPr>
      <w:proofErr w:type="gramStart"/>
      <w:r w:rsidRPr="008F308C">
        <w:t>throw</w:t>
      </w:r>
      <w:proofErr w:type="gramEnd"/>
      <w:r w:rsidRPr="008F308C">
        <w:t>, rethrow</w:t>
      </w:r>
    </w:p>
    <w:p w:rsidR="006343BB" w:rsidRDefault="008F308C">
      <w:pPr>
        <w:pStyle w:val="Code"/>
      </w:pPr>
      <w:r w:rsidRPr="008F308C">
        <w:t>conv.i1, conv.i2, conv.i4, conv.i8, conv.i, conv.u1, conv.u2, conv.u4, conv.u8, conv.u, conv.r4, conv.r8, conv.r.un, conv.ovf.i1, conv.ovf.u1, conv.ovf.u2, conv.ovf.i2, conv.ovf.i, conv.ovf.u, conv.ovf.u1.un, conv.ovf.u2.un, conv.ovf.u8, conv.ovf.u8.un, conv.ovf.i8, conv.ovf.i8.un, conv.ovf.u, conv.ovf.u.un, conv.ovf.i, conv.ovf.i.un</w:t>
      </w:r>
    </w:p>
    <w:p w:rsidR="006343BB" w:rsidRDefault="008F308C">
      <w:pPr>
        <w:pStyle w:val="Code"/>
      </w:pPr>
      <w:proofErr w:type="gramStart"/>
      <w:r w:rsidRPr="008F308C">
        <w:t>ldtoken</w:t>
      </w:r>
      <w:proofErr w:type="gramEnd"/>
    </w:p>
    <w:p w:rsidR="006343BB" w:rsidRDefault="008F308C">
      <w:pPr>
        <w:pStyle w:val="Code"/>
      </w:pPr>
      <w:proofErr w:type="gramStart"/>
      <w:r w:rsidRPr="008F308C">
        <w:t>ilzero</w:t>
      </w:r>
      <w:proofErr w:type="gramEnd"/>
    </w:p>
    <w:p w:rsidR="006343BB" w:rsidRDefault="006343BB">
      <w:pPr>
        <w:pStyle w:val="Code"/>
      </w:pPr>
    </w:p>
    <w:p w:rsidR="006343BB" w:rsidRDefault="008F308C">
      <w:pPr>
        <w:pStyle w:val="Code"/>
      </w:pPr>
      <w:proofErr w:type="gramStart"/>
      <w:r w:rsidRPr="008F308C">
        <w:t>call</w:t>
      </w:r>
      <w:proofErr w:type="gramEnd"/>
      <w:r w:rsidRPr="008F308C">
        <w:t xml:space="preserve"> "call instance int32 [mscorlib]System.String:: GetHashCode()"</w:t>
      </w:r>
    </w:p>
    <w:p w:rsidR="00C52230" w:rsidRDefault="00C52230" w:rsidP="00C52230">
      <w:pPr>
        <w:pStyle w:val="Heading1"/>
      </w:pPr>
      <w:bookmarkStart w:id="74" w:name="_Toc266534992"/>
      <w:r>
        <w:lastRenderedPageBreak/>
        <w:t>Binary Formats (Notes)</w:t>
      </w:r>
      <w:bookmarkEnd w:id="74"/>
    </w:p>
    <w:p w:rsidR="00C52230" w:rsidRDefault="00C52230" w:rsidP="00C52230">
      <w:r w:rsidRPr="0005660C">
        <w:t xml:space="preserve">F# </w:t>
      </w:r>
      <w:r>
        <w:t>uses 4 binary formats in its compiled DLLs</w:t>
      </w:r>
    </w:p>
    <w:p w:rsidR="00C52230" w:rsidRDefault="00C52230" w:rsidP="00C52230">
      <w:pPr>
        <w:pStyle w:val="ListParagraph"/>
        <w:numPr>
          <w:ilvl w:val="0"/>
          <w:numId w:val="16"/>
        </w:numPr>
        <w:spacing w:after="200" w:line="276" w:lineRule="auto"/>
        <w:contextualSpacing/>
      </w:pPr>
      <w:r>
        <w:t>The F# signature resource</w:t>
      </w:r>
    </w:p>
    <w:p w:rsidR="00C52230" w:rsidRDefault="00C52230" w:rsidP="00C52230">
      <w:pPr>
        <w:pStyle w:val="ListParagraph"/>
        <w:numPr>
          <w:ilvl w:val="0"/>
          <w:numId w:val="16"/>
        </w:numPr>
        <w:spacing w:after="200" w:line="276" w:lineRule="auto"/>
        <w:contextualSpacing/>
      </w:pPr>
      <w:r>
        <w:t>The F# optimization resource</w:t>
      </w:r>
    </w:p>
    <w:p w:rsidR="00C52230" w:rsidRDefault="00C52230" w:rsidP="00C52230">
      <w:pPr>
        <w:pStyle w:val="ListParagraph"/>
        <w:numPr>
          <w:ilvl w:val="0"/>
          <w:numId w:val="16"/>
        </w:numPr>
        <w:spacing w:after="200" w:line="276" w:lineRule="auto"/>
        <w:contextualSpacing/>
      </w:pPr>
      <w:r>
        <w:t>The F# quotation resource for ReflectedDefinition literals</w:t>
      </w:r>
    </w:p>
    <w:p w:rsidR="00C52230" w:rsidRDefault="00C52230" w:rsidP="00C52230">
      <w:pPr>
        <w:pStyle w:val="ListParagraph"/>
        <w:numPr>
          <w:ilvl w:val="0"/>
          <w:numId w:val="16"/>
        </w:numPr>
        <w:spacing w:after="200" w:line="276" w:lineRule="auto"/>
        <w:contextualSpacing/>
      </w:pPr>
      <w:r>
        <w:t>The F# quotation byte arrays for quotation literals</w:t>
      </w:r>
    </w:p>
    <w:p w:rsidR="00C52230" w:rsidRDefault="00C52230" w:rsidP="00C52230">
      <w:pPr>
        <w:spacing w:after="200" w:line="276" w:lineRule="auto"/>
        <w:contextualSpacing/>
      </w:pPr>
      <w:r>
        <w:t xml:space="preserve">See also the </w:t>
      </w:r>
      <w:r w:rsidRPr="00C52230">
        <w:rPr>
          <w:b/>
        </w:rPr>
        <w:t>separate binary formats specification</w:t>
      </w:r>
      <w:r>
        <w:t>.</w:t>
      </w:r>
    </w:p>
    <w:p w:rsidR="00C52230" w:rsidRDefault="00C52230" w:rsidP="00C52230">
      <w:pPr>
        <w:spacing w:after="200" w:line="276" w:lineRule="auto"/>
        <w:contextualSpacing/>
      </w:pPr>
    </w:p>
    <w:p w:rsidR="00C52230" w:rsidRDefault="00C52230" w:rsidP="00C52230">
      <w:pPr>
        <w:rPr>
          <w:b/>
        </w:rPr>
      </w:pPr>
      <w:r>
        <w:rPr>
          <w:b/>
        </w:rPr>
        <w:t>Review Action Items</w:t>
      </w:r>
    </w:p>
    <w:p w:rsidR="00C52230" w:rsidRDefault="00C52230" w:rsidP="00C52230">
      <w:pPr>
        <w:pStyle w:val="ListParagraph"/>
        <w:numPr>
          <w:ilvl w:val="0"/>
          <w:numId w:val="16"/>
        </w:numPr>
        <w:spacing w:after="200" w:line="276" w:lineRule="auto"/>
        <w:contextualSpacing/>
      </w:pPr>
      <w:r>
        <w:t>[dev/architect] Do we really need to store byte arrays for quotation literals? Could they be indexes into a table in the F# quotation resource? This would reduce the format count to 3 at the cost of requiring that the table be read the first time a quotation literal is used. However it could also be used to amortize the cost of quotation literals.</w:t>
      </w:r>
    </w:p>
    <w:p w:rsidR="00C52230" w:rsidRDefault="00C52230" w:rsidP="00C52230">
      <w:pPr>
        <w:pStyle w:val="ListParagraph"/>
        <w:numPr>
          <w:ilvl w:val="0"/>
          <w:numId w:val="0"/>
        </w:numPr>
        <w:ind w:left="1437"/>
      </w:pPr>
    </w:p>
    <w:p w:rsidR="00C52230" w:rsidRDefault="00C52230" w:rsidP="00C52230">
      <w:pPr>
        <w:pStyle w:val="ListParagraph"/>
        <w:numPr>
          <w:ilvl w:val="0"/>
          <w:numId w:val="16"/>
        </w:numPr>
        <w:spacing w:after="200" w:line="276" w:lineRule="auto"/>
        <w:contextualSpacing/>
      </w:pPr>
      <w:r>
        <w:t xml:space="preserve">[dev/architect] Investigate embedding references to AssemblyRef/TypeRef/TypeDef etc. tokens directly into the F# signature, optimization and quotation formats. </w:t>
      </w:r>
    </w:p>
    <w:p w:rsidR="00C52230" w:rsidRDefault="00C52230" w:rsidP="00C52230">
      <w:pPr>
        <w:pStyle w:val="ListParagraph"/>
        <w:numPr>
          <w:ilvl w:val="0"/>
          <w:numId w:val="0"/>
        </w:numPr>
        <w:ind w:left="1437"/>
      </w:pPr>
    </w:p>
    <w:p w:rsidR="00C52230" w:rsidRDefault="00C52230" w:rsidP="00C52230">
      <w:pPr>
        <w:pStyle w:val="ListParagraph"/>
        <w:numPr>
          <w:ilvl w:val="0"/>
          <w:numId w:val="16"/>
        </w:numPr>
        <w:spacing w:after="200" w:line="276" w:lineRule="auto"/>
        <w:contextualSpacing/>
      </w:pPr>
      <w:r>
        <w:t>[dev/architect] We store both "public path" and "compilation path" data and this looks wasteful and too complex. Can we simplify here?</w:t>
      </w:r>
    </w:p>
    <w:p w:rsidR="00C52230" w:rsidRDefault="00C52230" w:rsidP="00C52230">
      <w:pPr>
        <w:pStyle w:val="ListParagraph"/>
        <w:numPr>
          <w:ilvl w:val="0"/>
          <w:numId w:val="0"/>
        </w:numPr>
        <w:ind w:left="1437"/>
      </w:pPr>
    </w:p>
    <w:p w:rsidR="00C52230" w:rsidRDefault="00C52230" w:rsidP="00C52230">
      <w:pPr>
        <w:pStyle w:val="ListParagraph"/>
        <w:numPr>
          <w:ilvl w:val="0"/>
          <w:numId w:val="16"/>
        </w:numPr>
        <w:spacing w:after="200" w:line="276" w:lineRule="auto"/>
        <w:contextualSpacing/>
      </w:pPr>
      <w:r>
        <w:t>[ Don/Luke/Chris ] – walk over the entire binary format and write a draft specification</w:t>
      </w:r>
    </w:p>
    <w:p w:rsidR="00C52230" w:rsidRDefault="00C52230" w:rsidP="00C52230">
      <w:pPr>
        <w:pStyle w:val="ListParagraph"/>
        <w:numPr>
          <w:ilvl w:val="0"/>
          <w:numId w:val="0"/>
        </w:numPr>
        <w:ind w:left="1437"/>
      </w:pPr>
    </w:p>
    <w:p w:rsidR="00C52230" w:rsidRDefault="00C52230" w:rsidP="00C52230">
      <w:pPr>
        <w:pStyle w:val="ListParagraph"/>
        <w:numPr>
          <w:ilvl w:val="0"/>
          <w:numId w:val="16"/>
        </w:numPr>
        <w:spacing w:after="200" w:line="276" w:lineRule="auto"/>
        <w:contextualSpacing/>
      </w:pPr>
      <w:r>
        <w:t>[ dev/architect ] Think through what it would mean to replace uses of Derserialize with Expression-tree-like calls to construct the literals using the quotation API</w:t>
      </w:r>
    </w:p>
    <w:p w:rsidR="00C52230" w:rsidRPr="0005660C" w:rsidRDefault="00C52230" w:rsidP="00C52230">
      <w:pPr>
        <w:pStyle w:val="ListParagraph"/>
        <w:numPr>
          <w:ilvl w:val="0"/>
          <w:numId w:val="0"/>
        </w:numPr>
        <w:ind w:left="1437"/>
      </w:pPr>
    </w:p>
    <w:p w:rsidR="00C52230" w:rsidRDefault="00C52230" w:rsidP="00C52230">
      <w:pPr>
        <w:rPr>
          <w:b/>
        </w:rPr>
      </w:pPr>
      <w:r>
        <w:rPr>
          <w:b/>
        </w:rPr>
        <w:t>Some Example Problems of the Current Format</w:t>
      </w:r>
    </w:p>
    <w:p w:rsidR="00C52230" w:rsidRDefault="00C52230" w:rsidP="00C52230">
      <w:pPr>
        <w:pStyle w:val="ListParagraph"/>
        <w:numPr>
          <w:ilvl w:val="0"/>
          <w:numId w:val="15"/>
        </w:numPr>
        <w:spacing w:after="200" w:line="276" w:lineRule="auto"/>
        <w:contextualSpacing/>
      </w:pPr>
      <w:r>
        <w:t>size</w:t>
      </w:r>
    </w:p>
    <w:p w:rsidR="00C52230" w:rsidRDefault="00C52230" w:rsidP="00C52230">
      <w:pPr>
        <w:pStyle w:val="ListParagraph"/>
        <w:numPr>
          <w:ilvl w:val="0"/>
          <w:numId w:val="15"/>
        </w:numPr>
        <w:spacing w:after="200" w:line="276" w:lineRule="auto"/>
        <w:contextualSpacing/>
      </w:pPr>
      <w:r>
        <w:t>metadata rewriting problem</w:t>
      </w:r>
    </w:p>
    <w:p w:rsidR="00C52230" w:rsidRDefault="00C52230" w:rsidP="00C52230">
      <w:pPr>
        <w:pStyle w:val="ListParagraph"/>
        <w:numPr>
          <w:ilvl w:val="1"/>
          <w:numId w:val="15"/>
        </w:numPr>
        <w:spacing w:after="200" w:line="276" w:lineRule="auto"/>
        <w:contextualSpacing/>
      </w:pPr>
      <w:r>
        <w:t>.NET metadata rewriting tools won't work with this stuff</w:t>
      </w:r>
    </w:p>
    <w:p w:rsidR="00C52230" w:rsidRDefault="00C52230" w:rsidP="00C52230">
      <w:pPr>
        <w:pStyle w:val="ListParagraph"/>
        <w:numPr>
          <w:ilvl w:val="1"/>
          <w:numId w:val="15"/>
        </w:numPr>
        <w:spacing w:after="200" w:line="276" w:lineRule="auto"/>
        <w:contextualSpacing/>
      </w:pPr>
      <w:r>
        <w:t>Downsides: slight increase in complexity for generating this blob</w:t>
      </w:r>
    </w:p>
    <w:p w:rsidR="00C52230" w:rsidRDefault="00C52230" w:rsidP="00C52230">
      <w:pPr>
        <w:pStyle w:val="ListParagraph"/>
        <w:numPr>
          <w:ilvl w:val="1"/>
          <w:numId w:val="15"/>
        </w:numPr>
        <w:spacing w:after="200" w:line="276" w:lineRule="auto"/>
        <w:contextualSpacing/>
      </w:pPr>
      <w:r>
        <w:t>Downsides: slight increase in complexity for reading this blob</w:t>
      </w:r>
    </w:p>
    <w:p w:rsidR="00C52230" w:rsidRDefault="00C52230" w:rsidP="00C52230">
      <w:pPr>
        <w:ind w:left="30"/>
      </w:pPr>
    </w:p>
    <w:p w:rsidR="00C52230" w:rsidRPr="00447420" w:rsidRDefault="00C52230" w:rsidP="00C52230">
      <w:pPr>
        <w:rPr>
          <w:lang w:eastAsia="en-GB"/>
        </w:rPr>
      </w:pPr>
    </w:p>
    <w:p w:rsidR="00806A52" w:rsidRDefault="00806A52" w:rsidP="00806A52">
      <w:pPr>
        <w:pStyle w:val="Heading1"/>
      </w:pPr>
      <w:bookmarkStart w:id="75" w:name="_Toc266534993"/>
      <w:r>
        <w:lastRenderedPageBreak/>
        <w:t>F# and Serialization</w:t>
      </w:r>
      <w:bookmarkEnd w:id="75"/>
    </w:p>
    <w:p w:rsidR="00806A52" w:rsidRDefault="00806A52" w:rsidP="00806A52">
      <w:r>
        <w:t>The .NET Framework includes at least 5 serializers and about 10 serialization “programming models” (i.e. ways of declaring what data should be serialized and what results). This document describes the current status of the interaction of these technologies with F#.</w:t>
      </w:r>
    </w:p>
    <w:p w:rsidR="00806A52" w:rsidRPr="005E4FDA" w:rsidRDefault="00806A52" w:rsidP="00806A52">
      <w:r w:rsidRPr="005E4FDA">
        <w:t xml:space="preserve">We want, over time, to have a simple and clear message about serialization with F#.  One part of what I wrote was a walkthrough + recommendations for using JSON serialization. There is something </w:t>
      </w:r>
      <w:r w:rsidRPr="005E4FDA">
        <w:rPr>
          <w:b/>
          <w:bCs/>
        </w:rPr>
        <w:t>wonderfully simple</w:t>
      </w:r>
      <w:r w:rsidRPr="005E4FDA">
        <w:t xml:space="preserve"> about the JSON format and it fits very well with the F# mindset – </w:t>
      </w:r>
      <w:r w:rsidRPr="005E4FDA">
        <w:rPr>
          <w:b/>
          <w:bCs/>
        </w:rPr>
        <w:t>the data looks so simple, just like F# data</w:t>
      </w:r>
      <w:r w:rsidRPr="005E4FDA">
        <w:t xml:space="preserve">. I would encourage everyone to play with using the JSON serializer, partly to mentally flush out the horror of XML as an object serialization </w:t>
      </w:r>
      <w:proofErr w:type="gramStart"/>
      <w:r w:rsidRPr="005E4FDA">
        <w:t>format  from</w:t>
      </w:r>
      <w:proofErr w:type="gramEnd"/>
      <w:r w:rsidRPr="005E4FDA">
        <w:t xml:space="preserve"> your mind. I’ve included the walkthrough below. At or around RTM we can publish this as a blog, adjusting for whether we get the remaining issues cleared up</w:t>
      </w:r>
    </w:p>
    <w:p w:rsidR="00806A52" w:rsidRPr="005E4FDA" w:rsidRDefault="00806A52" w:rsidP="00806A52">
      <w:r>
        <w:t xml:space="preserve">The </w:t>
      </w:r>
      <w:r w:rsidRPr="005E4FDA">
        <w:t>problems we have are, in priority order:</w:t>
      </w:r>
    </w:p>
    <w:p w:rsidR="006343BB" w:rsidRDefault="00806A52">
      <w:pPr>
        <w:numPr>
          <w:ilvl w:val="0"/>
          <w:numId w:val="25"/>
        </w:numPr>
      </w:pPr>
      <w:r w:rsidRPr="005E4FDA">
        <w:t xml:space="preserve">Union types require a funky KnownTypes declaration to enable serialization. </w:t>
      </w:r>
      <w:r w:rsidRPr="005E4FDA">
        <w:rPr>
          <w:b/>
          <w:bCs/>
        </w:rPr>
        <w:t>Fundamentally nothing we can do about this</w:t>
      </w:r>
      <w:r>
        <w:rPr>
          <w:b/>
          <w:bCs/>
        </w:rPr>
        <w:t xml:space="preserve">. </w:t>
      </w:r>
      <w:r w:rsidRPr="005E4FDA">
        <w:rPr>
          <w:b/>
          <w:bCs/>
        </w:rPr>
        <w:t>Examples shown further below.</w:t>
      </w:r>
      <w:r>
        <w:rPr>
          <w:b/>
          <w:bCs/>
        </w:rPr>
        <w:t xml:space="preserve"> </w:t>
      </w:r>
    </w:p>
    <w:p w:rsidR="006343BB" w:rsidRDefault="00806A52">
      <w:pPr>
        <w:numPr>
          <w:ilvl w:val="0"/>
          <w:numId w:val="25"/>
        </w:numPr>
      </w:pPr>
      <w:r w:rsidRPr="005E4FDA">
        <w:t xml:space="preserve">DataContracts can’t be applied to union values because we can’t apply attributes to union fields. </w:t>
      </w:r>
      <w:r w:rsidRPr="005E4FDA">
        <w:rPr>
          <w:b/>
          <w:bCs/>
        </w:rPr>
        <w:t>This is actually easy to fix and could go in an SP.</w:t>
      </w:r>
    </w:p>
    <w:p w:rsidR="00806A52" w:rsidRPr="005E4FDA" w:rsidRDefault="00901BBF" w:rsidP="00806A52">
      <w:pPr>
        <w:numPr>
          <w:ilvl w:val="0"/>
          <w:numId w:val="25"/>
        </w:numPr>
      </w:pPr>
      <w:r>
        <w:t>I</w:t>
      </w:r>
      <w:r w:rsidR="00806A52" w:rsidRPr="005E4FDA">
        <w:t xml:space="preserve">mmutable values are not serializable in partial trust, e.g. F# tuples, list, option, set, map, union values. </w:t>
      </w:r>
      <w:r w:rsidR="00806A52" w:rsidRPr="005E4FDA">
        <w:rPr>
          <w:b/>
          <w:bCs/>
        </w:rPr>
        <w:t xml:space="preserve">Nothing we can do about this </w:t>
      </w:r>
      <w:r>
        <w:rPr>
          <w:b/>
          <w:bCs/>
        </w:rPr>
        <w:t>without CLR changes</w:t>
      </w:r>
    </w:p>
    <w:p w:rsidR="00806A52" w:rsidRPr="005E4FDA" w:rsidRDefault="00806A52" w:rsidP="00806A52">
      <w:pPr>
        <w:numPr>
          <w:ilvl w:val="0"/>
          <w:numId w:val="25"/>
        </w:numPr>
      </w:pPr>
      <w:r w:rsidRPr="005E4FDA">
        <w:t>We need clear user guidance and documentation from the F# perspective – it’s very easy to get lost in this space. But if you stick to a charted path, the results can be quite pleasing. The walkthrough below is a good first step.</w:t>
      </w:r>
    </w:p>
    <w:p w:rsidR="00806A52" w:rsidRDefault="00806A52" w:rsidP="00806A52">
      <w:pPr>
        <w:pStyle w:val="Heading3"/>
      </w:pPr>
      <w:bookmarkStart w:id="76" w:name="_Toc266534994"/>
      <w:r>
        <w:t>Requirement: Relevant Serializers</w:t>
      </w:r>
      <w:bookmarkEnd w:id="76"/>
    </w:p>
    <w:p w:rsidR="00806A52" w:rsidRDefault="00806A52" w:rsidP="00806A52">
      <w:r>
        <w:t>The most relevant serializers are:</w:t>
      </w:r>
    </w:p>
    <w:p w:rsidR="00806A52" w:rsidRDefault="00806A52" w:rsidP="00806A52">
      <w:pPr>
        <w:ind w:firstLine="578"/>
        <w:rPr>
          <w:rFonts w:ascii="Consolas" w:hAnsi="Consolas" w:cs="Consolas"/>
          <w:noProof/>
        </w:rPr>
      </w:pPr>
      <w:r>
        <w:rPr>
          <w:rFonts w:ascii="Consolas" w:hAnsi="Consolas" w:cs="Consolas"/>
          <w:noProof/>
        </w:rPr>
        <w:t>System.Runtime.Serialization.Json.DataContractJsonSerialization</w:t>
      </w:r>
    </w:p>
    <w:p w:rsidR="00806A52" w:rsidRDefault="00806A52" w:rsidP="00806A52">
      <w:pPr>
        <w:ind w:firstLine="578"/>
        <w:rPr>
          <w:rFonts w:ascii="Consolas" w:hAnsi="Consolas" w:cs="Consolas"/>
          <w:noProof/>
        </w:rPr>
      </w:pPr>
      <w:r>
        <w:rPr>
          <w:rFonts w:ascii="Consolas" w:hAnsi="Consolas" w:cs="Consolas"/>
          <w:noProof/>
        </w:rPr>
        <w:t>System.Runtime.Serialization.DataContractSerialization (XML)</w:t>
      </w:r>
    </w:p>
    <w:p w:rsidR="00806A52" w:rsidRDefault="00806A52" w:rsidP="00806A52">
      <w:pPr>
        <w:ind w:firstLine="578"/>
        <w:rPr>
          <w:rFonts w:ascii="Consolas" w:hAnsi="Consolas" w:cs="Consolas"/>
          <w:noProof/>
        </w:rPr>
      </w:pPr>
      <w:r>
        <w:rPr>
          <w:rFonts w:ascii="Consolas" w:hAnsi="Consolas" w:cs="Consolas"/>
          <w:noProof/>
        </w:rPr>
        <w:t>System.Runtime.Serialization.Formatters.Binary.BinaryFormatter</w:t>
      </w:r>
    </w:p>
    <w:p w:rsidR="00806A52" w:rsidRDefault="00806A52" w:rsidP="00806A52">
      <w:r>
        <w:t>Two less relevant serializers are:</w:t>
      </w:r>
    </w:p>
    <w:p w:rsidR="00806A52" w:rsidRDefault="00806A52" w:rsidP="00806A52">
      <w:pPr>
        <w:ind w:firstLine="578"/>
        <w:rPr>
          <w:rFonts w:ascii="Consolas" w:hAnsi="Consolas" w:cs="Consolas"/>
          <w:noProof/>
        </w:rPr>
      </w:pPr>
      <w:r>
        <w:rPr>
          <w:rFonts w:ascii="Consolas" w:hAnsi="Consolas" w:cs="Consolas"/>
          <w:noProof/>
        </w:rPr>
        <w:t>System.Runtime.Serialization.Formatters.Soap.SoapFormatter</w:t>
      </w:r>
    </w:p>
    <w:p w:rsidR="00806A52" w:rsidRDefault="00806A52" w:rsidP="00806A52">
      <w:pPr>
        <w:ind w:firstLine="578"/>
        <w:rPr>
          <w:rFonts w:ascii="Consolas" w:hAnsi="Consolas" w:cs="Consolas"/>
          <w:noProof/>
        </w:rPr>
      </w:pPr>
      <w:r>
        <w:rPr>
          <w:rFonts w:ascii="Consolas" w:hAnsi="Consolas" w:cs="Consolas"/>
          <w:noProof/>
        </w:rPr>
        <w:t>System.Xml.Serialization.XmlSerializer</w:t>
      </w:r>
    </w:p>
    <w:p w:rsidR="00806A52" w:rsidRDefault="00806A52" w:rsidP="00806A52">
      <w:r>
        <w:t>Note: These serializers can be used directly from F#</w:t>
      </w:r>
      <w:proofErr w:type="gramStart"/>
      <w:r>
        <w:t>,</w:t>
      </w:r>
      <w:proofErr w:type="gramEnd"/>
      <w:r>
        <w:t xml:space="preserve"> many samples are given in the rest of this document. For testing, work directly with the serializers rather than working with some upstream technology.</w:t>
      </w:r>
    </w:p>
    <w:p w:rsidR="00806A52" w:rsidRDefault="00806A52" w:rsidP="00806A52">
      <w:pPr>
        <w:pStyle w:val="Heading3"/>
      </w:pPr>
      <w:bookmarkStart w:id="77" w:name="_Toc266534995"/>
      <w:r>
        <w:t>Requirement: Stability of serialization formats</w:t>
      </w:r>
      <w:bookmarkEnd w:id="77"/>
    </w:p>
    <w:p w:rsidR="00806A52" w:rsidRDefault="00806A52" w:rsidP="00806A52">
      <w:r>
        <w:t>Serialization formats for F# types or any types interacting with F# programming must be stable and documented.</w:t>
      </w:r>
    </w:p>
    <w:p w:rsidR="00806A52" w:rsidRDefault="00806A52" w:rsidP="00806A52">
      <w:pPr>
        <w:pStyle w:val="Heading3"/>
      </w:pPr>
      <w:bookmarkStart w:id="78" w:name="_Toc266534996"/>
      <w:r>
        <w:lastRenderedPageBreak/>
        <w:t>Requirement: Interaction with Partial Trust and Security Transparency</w:t>
      </w:r>
      <w:bookmarkEnd w:id="78"/>
    </w:p>
    <w:p w:rsidR="00806A52" w:rsidRDefault="00806A52" w:rsidP="00806A52">
      <w:r>
        <w:t xml:space="preserve">Serialization should, where possible, be “neutral” w.r.t. partial trust </w:t>
      </w:r>
    </w:p>
    <w:p w:rsidR="00806A52" w:rsidRDefault="00806A52" w:rsidP="00806A52">
      <w:pPr>
        <w:pStyle w:val="ListParagraph"/>
        <w:numPr>
          <w:ilvl w:val="0"/>
          <w:numId w:val="9"/>
        </w:numPr>
      </w:pPr>
      <w:r>
        <w:t>more things may be enabled and start working with full trust</w:t>
      </w:r>
    </w:p>
    <w:p w:rsidR="00806A52" w:rsidRDefault="00806A52" w:rsidP="00806A52">
      <w:pPr>
        <w:pStyle w:val="ListParagraph"/>
        <w:numPr>
          <w:ilvl w:val="0"/>
          <w:numId w:val="9"/>
        </w:numPr>
      </w:pPr>
      <w:r>
        <w:t>serialization formats must not change between full and partial trust</w:t>
      </w:r>
    </w:p>
    <w:p w:rsidR="00806A52" w:rsidRDefault="00806A52" w:rsidP="00806A52">
      <w:pPr>
        <w:pStyle w:val="ListParagraph"/>
        <w:numPr>
          <w:ilvl w:val="0"/>
          <w:numId w:val="9"/>
        </w:numPr>
      </w:pPr>
      <w:proofErr w:type="gramStart"/>
      <w:r>
        <w:t>where</w:t>
      </w:r>
      <w:proofErr w:type="gramEnd"/>
      <w:r>
        <w:t xml:space="preserve"> possible, the overall F# programming model should not be influenced by partial/full trust decisions. However, this is problematic for serialization, where strong restrictions do apply in partial trust.</w:t>
      </w:r>
    </w:p>
    <w:p w:rsidR="00806A52" w:rsidRDefault="00806A52" w:rsidP="00806A52">
      <w:r>
        <w:t xml:space="preserve">Some ways of declaring types to be serializable are only available to non-transparent code, e.g. implementing ISerializable. FSharp.Core.dll is a transparent assembly. </w:t>
      </w:r>
    </w:p>
    <w:p w:rsidR="00806A52" w:rsidRDefault="00806A52" w:rsidP="00806A52">
      <w:r w:rsidRPr="00EC7B51">
        <w:rPr>
          <w:b/>
        </w:rPr>
        <w:t>Note: we should be careful before giving end users advice which only applies to non-transparent assemblies.</w:t>
      </w:r>
      <w:r>
        <w:rPr>
          <w:b/>
        </w:rPr>
        <w:t xml:space="preserve"> Where possible we want F# users to be completely oblivious to partial trust/full trust, which means they should be writing transparent code.</w:t>
      </w:r>
      <w:r>
        <w:t xml:space="preserve"> </w:t>
      </w:r>
    </w:p>
    <w:p w:rsidR="00806A52" w:rsidRDefault="00806A52" w:rsidP="00806A52">
      <w:pPr>
        <w:pStyle w:val="Heading3"/>
      </w:pPr>
      <w:bookmarkStart w:id="79" w:name="_Toc266534997"/>
      <w:r>
        <w:t>Requirement: Stability across platforms</w:t>
      </w:r>
      <w:bookmarkEnd w:id="79"/>
    </w:p>
    <w:p w:rsidR="00806A52" w:rsidRDefault="00806A52" w:rsidP="00806A52">
      <w:r>
        <w:t>Serialization should be “stable” across platforms, e.g. .NET CF and Silverlight. That is, the modes of access, the wire formats etc. must be stable, and we must know the state of seerialization support on each platform.</w:t>
      </w:r>
    </w:p>
    <w:p w:rsidR="00806A52" w:rsidRDefault="00806A52" w:rsidP="00806A52">
      <w:pPr>
        <w:pStyle w:val="Heading2"/>
      </w:pPr>
      <w:bookmarkStart w:id="80" w:name="_Toc266534998"/>
      <w:r>
        <w:t>Overview of Serializers</w:t>
      </w:r>
      <w:bookmarkEnd w:id="80"/>
    </w:p>
    <w:p w:rsidR="00806A52" w:rsidRDefault="00806A52" w:rsidP="00806A52">
      <w:pPr>
        <w:pStyle w:val="Heading3"/>
        <w:rPr>
          <w:noProof/>
        </w:rPr>
      </w:pPr>
      <w:bookmarkStart w:id="81" w:name="_Toc266534999"/>
      <w:r>
        <w:rPr>
          <w:noProof/>
        </w:rPr>
        <w:t>System.Runtime.Serialization.Formatters.Binary.BinaryFormatter</w:t>
      </w:r>
      <w:bookmarkEnd w:id="81"/>
    </w:p>
    <w:p w:rsidR="006343BB" w:rsidRDefault="00806A52">
      <w:r>
        <w:t xml:space="preserve">This </w:t>
      </w:r>
      <w:r w:rsidR="008F308C" w:rsidRPr="008F308C">
        <w:t>uses</w:t>
      </w:r>
      <w:r>
        <w:t xml:space="preserve"> the “all fields” programming model:</w:t>
      </w:r>
    </w:p>
    <w:p w:rsidR="00806A52" w:rsidRDefault="00806A52" w:rsidP="00806A52">
      <w:pPr>
        <w:spacing w:after="0" w:line="240" w:lineRule="auto"/>
      </w:pPr>
    </w:p>
    <w:p w:rsidR="006343BB" w:rsidRDefault="00806A52">
      <w:pPr>
        <w:pStyle w:val="ListParagraph"/>
        <w:numPr>
          <w:ilvl w:val="0"/>
          <w:numId w:val="81"/>
        </w:numPr>
      </w:pPr>
      <w:r>
        <w:t xml:space="preserve">Requires “Serializable” bit in the IL type, compilers set this </w:t>
      </w:r>
    </w:p>
    <w:p w:rsidR="00806A52" w:rsidRDefault="00806A52" w:rsidP="00806A52">
      <w:pPr>
        <w:pStyle w:val="ListParagraph"/>
        <w:numPr>
          <w:ilvl w:val="1"/>
          <w:numId w:val="19"/>
        </w:numPr>
        <w:spacing w:after="0" w:line="240" w:lineRule="auto"/>
      </w:pPr>
      <w:r>
        <w:t>C# does this when seeing the [Serializable] attribute</w:t>
      </w:r>
    </w:p>
    <w:p w:rsidR="00806A52" w:rsidRDefault="00806A52" w:rsidP="00806A52">
      <w:pPr>
        <w:pStyle w:val="ListParagraph"/>
        <w:numPr>
          <w:ilvl w:val="1"/>
          <w:numId w:val="19"/>
        </w:numPr>
        <w:spacing w:after="0" w:line="240" w:lineRule="auto"/>
      </w:pPr>
      <w:r>
        <w:t>F# does this all the time</w:t>
      </w:r>
    </w:p>
    <w:p w:rsidR="006343BB" w:rsidRDefault="00806A52">
      <w:pPr>
        <w:pStyle w:val="ListParagraph"/>
        <w:numPr>
          <w:ilvl w:val="0"/>
          <w:numId w:val="19"/>
        </w:numPr>
      </w:pPr>
      <w:r>
        <w:t>Defaults to serialize all the fields, public and private</w:t>
      </w:r>
    </w:p>
    <w:p w:rsidR="00806A52" w:rsidRDefault="00806A52" w:rsidP="00806A52">
      <w:pPr>
        <w:pStyle w:val="ListParagraph"/>
        <w:numPr>
          <w:ilvl w:val="0"/>
          <w:numId w:val="19"/>
        </w:numPr>
        <w:spacing w:after="0" w:line="240" w:lineRule="auto"/>
      </w:pPr>
      <w:r>
        <w:t>Can mark fields as NonSerializable</w:t>
      </w:r>
    </w:p>
    <w:p w:rsidR="00806A52" w:rsidRDefault="00806A52" w:rsidP="00806A52">
      <w:pPr>
        <w:pStyle w:val="ListParagraph"/>
        <w:numPr>
          <w:ilvl w:val="0"/>
          <w:numId w:val="19"/>
        </w:numPr>
        <w:spacing w:after="0" w:line="240" w:lineRule="auto"/>
      </w:pPr>
      <w:r>
        <w:t>Customize serialization with ISerializable, but can’t do that in a transparent assembly</w:t>
      </w:r>
    </w:p>
    <w:p w:rsidR="00806A52" w:rsidRDefault="00806A52" w:rsidP="00806A52">
      <w:pPr>
        <w:pStyle w:val="ListParagraph"/>
        <w:numPr>
          <w:ilvl w:val="0"/>
          <w:numId w:val="19"/>
        </w:numPr>
        <w:spacing w:after="0" w:line="240" w:lineRule="auto"/>
      </w:pPr>
      <w:r>
        <w:t>Customize serialization with serialization events (OnSerialization, OnDeserialization, ...)</w:t>
      </w:r>
    </w:p>
    <w:p w:rsidR="00806A52" w:rsidRDefault="00806A52" w:rsidP="00806A52">
      <w:pPr>
        <w:spacing w:after="0" w:line="240" w:lineRule="auto"/>
      </w:pPr>
    </w:p>
    <w:p w:rsidR="00806A52" w:rsidRDefault="00806A52" w:rsidP="00806A52">
      <w:pPr>
        <w:spacing w:after="0" w:line="240" w:lineRule="auto"/>
      </w:pPr>
      <w:r>
        <w:t>The output of BinaryFormatter is “tightly coupled”</w:t>
      </w:r>
    </w:p>
    <w:p w:rsidR="00806A52" w:rsidRDefault="00806A52" w:rsidP="00806A52">
      <w:pPr>
        <w:pStyle w:val="ListParagraph"/>
        <w:numPr>
          <w:ilvl w:val="0"/>
          <w:numId w:val="19"/>
        </w:numPr>
        <w:spacing w:after="0" w:line="240" w:lineRule="auto"/>
      </w:pPr>
      <w:r>
        <w:t>Writes the type name, assembly name, assembly version</w:t>
      </w:r>
    </w:p>
    <w:p w:rsidR="00806A52" w:rsidRDefault="00806A52" w:rsidP="00806A52">
      <w:pPr>
        <w:pStyle w:val="ListParagraph"/>
        <w:numPr>
          <w:ilvl w:val="0"/>
          <w:numId w:val="19"/>
        </w:numPr>
        <w:spacing w:after="0" w:line="240" w:lineRule="auto"/>
      </w:pPr>
      <w:r>
        <w:t>Needs the same assembly on deserialization. This is a bad requirement that leads to extreme fragility of serialized data.</w:t>
      </w:r>
    </w:p>
    <w:p w:rsidR="006343BB" w:rsidRDefault="006343BB">
      <w:pPr>
        <w:ind w:left="431"/>
      </w:pPr>
    </w:p>
    <w:p w:rsidR="00806A52" w:rsidRDefault="00806A52" w:rsidP="00806A52">
      <w:pPr>
        <w:spacing w:after="0" w:line="240" w:lineRule="auto"/>
      </w:pPr>
      <w:r>
        <w:t>BinaryFormatter is highly dependent on desktop CLR</w:t>
      </w:r>
    </w:p>
    <w:p w:rsidR="00806A52" w:rsidRDefault="00806A52" w:rsidP="00806A52">
      <w:pPr>
        <w:pStyle w:val="ListParagraph"/>
        <w:numPr>
          <w:ilvl w:val="0"/>
          <w:numId w:val="19"/>
        </w:numPr>
        <w:spacing w:after="0" w:line="240" w:lineRule="auto"/>
      </w:pPr>
      <w:r>
        <w:t xml:space="preserve">not on Silverlight </w:t>
      </w:r>
    </w:p>
    <w:p w:rsidR="00806A52" w:rsidRDefault="00806A52" w:rsidP="00806A52">
      <w:pPr>
        <w:pStyle w:val="ListParagraph"/>
        <w:numPr>
          <w:ilvl w:val="0"/>
          <w:numId w:val="19"/>
        </w:numPr>
        <w:spacing w:after="0" w:line="240" w:lineRule="auto"/>
      </w:pPr>
      <w:r>
        <w:t xml:space="preserve">not on CF </w:t>
      </w:r>
    </w:p>
    <w:p w:rsidR="00806A52" w:rsidRDefault="00806A52" w:rsidP="00806A52">
      <w:pPr>
        <w:pStyle w:val="ListParagraph"/>
        <w:numPr>
          <w:ilvl w:val="0"/>
          <w:numId w:val="19"/>
        </w:numPr>
        <w:spacing w:after="0" w:line="240" w:lineRule="auto"/>
      </w:pPr>
      <w:proofErr w:type="gramStart"/>
      <w:r>
        <w:t>if</w:t>
      </w:r>
      <w:proofErr w:type="gramEnd"/>
      <w:r>
        <w:t xml:space="preserve"> on Mono, certainly not the same serialization format.</w:t>
      </w:r>
    </w:p>
    <w:p w:rsidR="00806A52" w:rsidRDefault="00806A52" w:rsidP="00806A52">
      <w:pPr>
        <w:pStyle w:val="Heading3"/>
        <w:rPr>
          <w:noProof/>
        </w:rPr>
      </w:pPr>
      <w:bookmarkStart w:id="82" w:name="_Toc266535000"/>
      <w:r>
        <w:rPr>
          <w:noProof/>
        </w:rPr>
        <w:lastRenderedPageBreak/>
        <w:t>System.</w:t>
      </w:r>
      <w:r w:rsidRPr="00EC7B51">
        <w:t xml:space="preserve"> </w:t>
      </w:r>
      <w:r w:rsidRPr="00EC7B51">
        <w:rPr>
          <w:noProof/>
        </w:rPr>
        <w:t>Runtime.Serialization.DataContractSerialization</w:t>
      </w:r>
      <w:r>
        <w:rPr>
          <w:noProof/>
        </w:rPr>
        <w:t xml:space="preserve"> and System.</w:t>
      </w:r>
      <w:r w:rsidRPr="00EC7B51">
        <w:t xml:space="preserve"> </w:t>
      </w:r>
      <w:r w:rsidRPr="00EC7B51">
        <w:rPr>
          <w:noProof/>
        </w:rPr>
        <w:t>Runtime.Serialization.</w:t>
      </w:r>
      <w:r>
        <w:rPr>
          <w:noProof/>
        </w:rPr>
        <w:t>Json.</w:t>
      </w:r>
      <w:r w:rsidRPr="00EC7B51">
        <w:rPr>
          <w:noProof/>
        </w:rPr>
        <w:t>DataContract</w:t>
      </w:r>
      <w:r>
        <w:rPr>
          <w:noProof/>
        </w:rPr>
        <w:t>JsonSerializer</w:t>
      </w:r>
      <w:bookmarkEnd w:id="82"/>
    </w:p>
    <w:p w:rsidR="00806A52" w:rsidRDefault="00806A52" w:rsidP="00806A52">
      <w:r w:rsidRPr="00EC7B51">
        <w:rPr>
          <w:noProof/>
        </w:rPr>
        <w:t>DataContract</w:t>
      </w:r>
      <w:r>
        <w:rPr>
          <w:noProof/>
        </w:rPr>
        <w:t>Serializer</w:t>
      </w:r>
      <w:r>
        <w:t xml:space="preserve"> is a contract-based serializer which writes XML.  The JSON serializer is functionally very similar to</w:t>
      </w:r>
      <w:r w:rsidRPr="00EC7B51">
        <w:rPr>
          <w:noProof/>
        </w:rPr>
        <w:t xml:space="preserve"> DataContract</w:t>
      </w:r>
      <w:r>
        <w:rPr>
          <w:noProof/>
        </w:rPr>
        <w:t>Serializer, except it writes JSON instead of XML</w:t>
      </w:r>
    </w:p>
    <w:p w:rsidR="00806A52" w:rsidRDefault="00806A52" w:rsidP="00806A52">
      <w:r>
        <w:t>Charcteristics of a contract-based serializer:</w:t>
      </w:r>
    </w:p>
    <w:p w:rsidR="00806A52" w:rsidRPr="00EC7B51" w:rsidRDefault="00806A52" w:rsidP="00806A52">
      <w:pPr>
        <w:pStyle w:val="ListParagraph"/>
        <w:numPr>
          <w:ilvl w:val="0"/>
          <w:numId w:val="19"/>
        </w:numPr>
      </w:pPr>
      <w:r>
        <w:t xml:space="preserve">The user </w:t>
      </w:r>
      <w:r w:rsidRPr="00EC7B51">
        <w:t>provide a System.Type which is the root type of the object graph being serialized and deserialized</w:t>
      </w:r>
    </w:p>
    <w:p w:rsidR="00806A52" w:rsidRDefault="00806A52" w:rsidP="00806A52">
      <w:pPr>
        <w:pStyle w:val="ListParagraph"/>
        <w:numPr>
          <w:ilvl w:val="0"/>
          <w:numId w:val="19"/>
        </w:numPr>
      </w:pPr>
      <w:r>
        <w:t>Uses a very information-minimal format on the wire. Most information is left implicit. The same formatted data can match many types.</w:t>
      </w:r>
    </w:p>
    <w:p w:rsidR="00806A52" w:rsidRDefault="00806A52" w:rsidP="00806A52">
      <w:pPr>
        <w:pStyle w:val="ListParagraph"/>
        <w:numPr>
          <w:ilvl w:val="0"/>
          <w:numId w:val="19"/>
        </w:numPr>
      </w:pPr>
      <w:r>
        <w:t>Each type can declare a set of “known types” (KnownTypeAttribute)</w:t>
      </w:r>
    </w:p>
    <w:p w:rsidR="00806A52" w:rsidRDefault="00806A52" w:rsidP="00806A52">
      <w:pPr>
        <w:pStyle w:val="ListParagraph"/>
        <w:numPr>
          <w:ilvl w:val="0"/>
          <w:numId w:val="19"/>
        </w:numPr>
      </w:pPr>
      <w:r>
        <w:t>It will not write assembly name for known types (?)</w:t>
      </w:r>
    </w:p>
    <w:p w:rsidR="00806A52" w:rsidRDefault="00806A52" w:rsidP="00806A52">
      <w:pPr>
        <w:pStyle w:val="ListParagraph"/>
        <w:numPr>
          <w:ilvl w:val="0"/>
          <w:numId w:val="19"/>
        </w:numPr>
      </w:pPr>
      <w:r>
        <w:t>It will write type names for unknown types.</w:t>
      </w:r>
    </w:p>
    <w:p w:rsidR="00806A52" w:rsidRDefault="00806A52" w:rsidP="00806A52">
      <w:pPr>
        <w:pStyle w:val="ListParagraph"/>
        <w:numPr>
          <w:ilvl w:val="0"/>
          <w:numId w:val="19"/>
        </w:numPr>
      </w:pPr>
      <w:r>
        <w:t xml:space="preserve">Known types can also be specified when constructing the serializer/deserializer  </w:t>
      </w:r>
    </w:p>
    <w:p w:rsidR="00806A52" w:rsidRDefault="00806A52" w:rsidP="00806A52">
      <w:pPr>
        <w:pStyle w:val="ListParagraph"/>
        <w:numPr>
          <w:ilvl w:val="0"/>
          <w:numId w:val="19"/>
        </w:numPr>
      </w:pPr>
      <w:r>
        <w:t>Known types can be declared on classes. These apply during the processing of the subgraph for that class</w:t>
      </w:r>
    </w:p>
    <w:p w:rsidR="00806A52" w:rsidRDefault="00806A52" w:rsidP="00806A52">
      <w:pPr>
        <w:spacing w:after="0" w:line="240" w:lineRule="auto"/>
      </w:pPr>
      <w:r>
        <w:t>This serializer does not require a public default constructor, and there is no way to tell the serializer to use the default constructor. Instead the following “back door” is used to construct objects as uninitialized:</w:t>
      </w:r>
    </w:p>
    <w:p w:rsidR="00806A52" w:rsidRDefault="00806A52" w:rsidP="00806A52">
      <w:pPr>
        <w:spacing w:after="0" w:line="240" w:lineRule="auto"/>
      </w:pPr>
    </w:p>
    <w:p w:rsidR="00806A52" w:rsidRDefault="00806A52" w:rsidP="00806A52">
      <w:pPr>
        <w:pStyle w:val="ListParagraph"/>
        <w:numPr>
          <w:ilvl w:val="0"/>
          <w:numId w:val="19"/>
        </w:numPr>
        <w:spacing w:after="0" w:line="240" w:lineRule="auto"/>
      </w:pPr>
      <w:r w:rsidRPr="00EC7B51">
        <w:rPr>
          <w:rFonts w:ascii="Consolas" w:hAnsi="Consolas" w:cs="Consolas"/>
          <w:noProof/>
        </w:rPr>
        <w:t>System.Runtime.Serialization.FormatterServices.GetUninitializedObject</w:t>
      </w:r>
      <w:r>
        <w:rPr>
          <w:rFonts w:ascii="Consolas" w:hAnsi="Consolas" w:cs="Consolas"/>
          <w:noProof/>
        </w:rPr>
        <w:t xml:space="preserve">. </w:t>
      </w:r>
      <w:r>
        <w:t xml:space="preserve">Other the other “back door” hooks in that class may also be used in the implementation – this is not entirely clear, e.g. </w:t>
      </w:r>
      <w:r w:rsidRPr="00F516AB">
        <w:rPr>
          <w:rFonts w:ascii="Consolas" w:hAnsi="Consolas" w:cs="Consolas"/>
          <w:noProof/>
        </w:rPr>
        <w:t>System.Runtime.Serialization.FormatterServices.GetSafeUninitializedObject</w:t>
      </w:r>
    </w:p>
    <w:p w:rsidR="00806A52" w:rsidRDefault="00806A52" w:rsidP="00806A52"/>
    <w:p w:rsidR="00806A52" w:rsidRDefault="00806A52" w:rsidP="00806A52">
      <w:r>
        <w:t>However in patial trust the serializer does require a public default constructor.</w:t>
      </w:r>
    </w:p>
    <w:p w:rsidR="00806A52" w:rsidRDefault="00806A52" w:rsidP="00806A52">
      <w:pPr>
        <w:pStyle w:val="Heading3"/>
        <w:rPr>
          <w:noProof/>
        </w:rPr>
      </w:pPr>
      <w:bookmarkStart w:id="83" w:name="_Toc266535001"/>
      <w:r>
        <w:rPr>
          <w:noProof/>
        </w:rPr>
        <w:t>System.Runtime.Serialization.Formatters.Soap.SoapFormatter</w:t>
      </w:r>
      <w:bookmarkEnd w:id="83"/>
    </w:p>
    <w:p w:rsidR="00806A52" w:rsidRDefault="00806A52" w:rsidP="00806A52">
      <w:r>
        <w:t xml:space="preserve">SoapFormatter is marked </w:t>
      </w:r>
      <w:proofErr w:type="gramStart"/>
      <w:r>
        <w:t>obsolete .</w:t>
      </w:r>
      <w:proofErr w:type="gramEnd"/>
      <w:r>
        <w:t xml:space="preserve"> It uses a similar model as BinaryFormatter</w:t>
      </w:r>
    </w:p>
    <w:p w:rsidR="00806A52" w:rsidRDefault="00806A52" w:rsidP="00806A52">
      <w:pPr>
        <w:pStyle w:val="ListParagraph"/>
        <w:numPr>
          <w:ilvl w:val="0"/>
          <w:numId w:val="19"/>
        </w:numPr>
        <w:spacing w:after="0" w:line="240" w:lineRule="auto"/>
      </w:pPr>
      <w:r>
        <w:t>Will hit it in “old remoting scenarios”</w:t>
      </w:r>
    </w:p>
    <w:p w:rsidR="00806A52" w:rsidRDefault="00806A52" w:rsidP="00806A52">
      <w:pPr>
        <w:pStyle w:val="ListParagraph"/>
        <w:numPr>
          <w:ilvl w:val="0"/>
          <w:numId w:val="19"/>
        </w:numPr>
        <w:spacing w:after="0" w:line="240" w:lineRule="auto"/>
      </w:pPr>
      <w:r>
        <w:t>Even for .NET remoting we recommend to use binary formatter</w:t>
      </w:r>
    </w:p>
    <w:p w:rsidR="00806A52" w:rsidRDefault="00806A52" w:rsidP="00806A52">
      <w:pPr>
        <w:pStyle w:val="ListParagraph"/>
        <w:numPr>
          <w:ilvl w:val="0"/>
          <w:numId w:val="19"/>
        </w:numPr>
        <w:spacing w:after="0" w:line="240" w:lineRule="auto"/>
      </w:pPr>
      <w:r>
        <w:t>Obsolete message tells you to use binary formatter</w:t>
      </w:r>
    </w:p>
    <w:p w:rsidR="00806A52" w:rsidRDefault="00806A52" w:rsidP="00806A52">
      <w:pPr>
        <w:pStyle w:val="ListParagraph"/>
        <w:numPr>
          <w:ilvl w:val="0"/>
          <w:numId w:val="19"/>
        </w:numPr>
        <w:spacing w:after="0" w:line="240" w:lineRule="auto"/>
      </w:pPr>
      <w:r>
        <w:t>not on Silverlight</w:t>
      </w:r>
    </w:p>
    <w:p w:rsidR="00806A52" w:rsidRDefault="00806A52" w:rsidP="00806A52">
      <w:pPr>
        <w:pStyle w:val="ListParagraph"/>
        <w:numPr>
          <w:ilvl w:val="0"/>
          <w:numId w:val="19"/>
        </w:numPr>
        <w:spacing w:after="0" w:line="240" w:lineRule="auto"/>
      </w:pPr>
      <w:proofErr w:type="gramStart"/>
      <w:r>
        <w:t>not</w:t>
      </w:r>
      <w:proofErr w:type="gramEnd"/>
      <w:r>
        <w:t xml:space="preserve"> on CF (???)</w:t>
      </w:r>
    </w:p>
    <w:p w:rsidR="00806A52" w:rsidRDefault="00806A52" w:rsidP="00806A52">
      <w:pPr>
        <w:pStyle w:val="Heading3"/>
        <w:rPr>
          <w:noProof/>
        </w:rPr>
      </w:pPr>
      <w:bookmarkStart w:id="84" w:name="_Toc266535002"/>
      <w:r>
        <w:rPr>
          <w:noProof/>
        </w:rPr>
        <w:t>System.Xml.Serialization.XmlSerializer</w:t>
      </w:r>
      <w:bookmarkEnd w:id="84"/>
    </w:p>
    <w:p w:rsidR="00806A52" w:rsidRDefault="00806A52" w:rsidP="00806A52">
      <w:pPr>
        <w:spacing w:after="0" w:line="240" w:lineRule="auto"/>
      </w:pPr>
      <w:r>
        <w:t>Note: this serializer is harder to use from F#, because of the requirement for a parameterless constructor.</w:t>
      </w:r>
    </w:p>
    <w:p w:rsidR="00806A52" w:rsidRDefault="00806A52" w:rsidP="00806A52">
      <w:pPr>
        <w:spacing w:after="0" w:line="240" w:lineRule="auto"/>
      </w:pPr>
    </w:p>
    <w:p w:rsidR="00806A52" w:rsidRDefault="00806A52" w:rsidP="00806A52">
      <w:pPr>
        <w:spacing w:after="0" w:line="240" w:lineRule="auto"/>
      </w:pPr>
      <w:r>
        <w:t>This is a contract based serializer.This means</w:t>
      </w:r>
    </w:p>
    <w:p w:rsidR="00806A52" w:rsidRDefault="00806A52" w:rsidP="00806A52">
      <w:pPr>
        <w:pStyle w:val="ListParagraph"/>
        <w:numPr>
          <w:ilvl w:val="0"/>
          <w:numId w:val="19"/>
        </w:numPr>
        <w:spacing w:after="0" w:line="240" w:lineRule="auto"/>
      </w:pPr>
      <w:r>
        <w:t xml:space="preserve">Will not write assembly name or type name for known types. </w:t>
      </w:r>
    </w:p>
    <w:p w:rsidR="00806A52" w:rsidRDefault="00806A52" w:rsidP="00806A52">
      <w:pPr>
        <w:pStyle w:val="ListParagraph"/>
        <w:numPr>
          <w:ilvl w:val="0"/>
          <w:numId w:val="19"/>
        </w:numPr>
        <w:spacing w:after="0" w:line="240" w:lineRule="auto"/>
      </w:pPr>
      <w:r>
        <w:t>Will write type names for unknown types.</w:t>
      </w:r>
    </w:p>
    <w:p w:rsidR="00806A52" w:rsidRDefault="00806A52" w:rsidP="00806A52">
      <w:pPr>
        <w:pStyle w:val="ListParagraph"/>
        <w:numPr>
          <w:ilvl w:val="0"/>
          <w:numId w:val="19"/>
        </w:numPr>
        <w:spacing w:after="0" w:line="240" w:lineRule="auto"/>
      </w:pPr>
      <w:r>
        <w:t>Each type can declare a set of “known types” (XmlIncludeAttribute)</w:t>
      </w:r>
    </w:p>
    <w:p w:rsidR="00806A52" w:rsidRDefault="00806A52" w:rsidP="00806A52">
      <w:pPr>
        <w:pStyle w:val="ListParagraph"/>
        <w:numPr>
          <w:ilvl w:val="0"/>
          <w:numId w:val="19"/>
        </w:numPr>
        <w:spacing w:after="0" w:line="240" w:lineRule="auto"/>
      </w:pPr>
      <w:r>
        <w:t xml:space="preserve">Known types can also be specified when constructing the serialzier/deserializer  </w:t>
      </w:r>
    </w:p>
    <w:p w:rsidR="00806A52" w:rsidRDefault="00806A52" w:rsidP="00806A52">
      <w:pPr>
        <w:pStyle w:val="ListParagraph"/>
        <w:numPr>
          <w:ilvl w:val="0"/>
          <w:numId w:val="19"/>
        </w:numPr>
        <w:spacing w:after="0" w:line="240" w:lineRule="auto"/>
      </w:pPr>
      <w:r>
        <w:t>Known types can be declared on classes. These apply during the processing of the subgraph for that class</w:t>
      </w:r>
    </w:p>
    <w:p w:rsidR="00806A52" w:rsidRDefault="00806A52" w:rsidP="00806A52">
      <w:r>
        <w:t xml:space="preserve"> </w:t>
      </w:r>
    </w:p>
    <w:p w:rsidR="00806A52" w:rsidRDefault="00806A52" w:rsidP="00806A52">
      <w:pPr>
        <w:pStyle w:val="ListParagraph"/>
        <w:numPr>
          <w:ilvl w:val="0"/>
          <w:numId w:val="19"/>
        </w:numPr>
        <w:spacing w:after="0" w:line="240" w:lineRule="auto"/>
      </w:pPr>
      <w:r>
        <w:lastRenderedPageBreak/>
        <w:t>must provide a System.Type which is the root type of the object graph being serialized and deserialized</w:t>
      </w:r>
    </w:p>
    <w:p w:rsidR="00806A52" w:rsidRDefault="00806A52" w:rsidP="00806A52">
      <w:pPr>
        <w:pStyle w:val="ListParagraph"/>
        <w:numPr>
          <w:ilvl w:val="0"/>
          <w:numId w:val="19"/>
        </w:numPr>
        <w:spacing w:after="0" w:line="240" w:lineRule="auto"/>
      </w:pPr>
      <w:r>
        <w:t>will only serialize public fields and properties of public types</w:t>
      </w:r>
    </w:p>
    <w:p w:rsidR="00806A52" w:rsidRDefault="00806A52" w:rsidP="00806A52">
      <w:pPr>
        <w:pStyle w:val="ListParagraph"/>
        <w:numPr>
          <w:ilvl w:val="0"/>
          <w:numId w:val="19"/>
        </w:numPr>
        <w:spacing w:after="0" w:line="240" w:lineRule="auto"/>
      </w:pPr>
      <w:r>
        <w:t>Deliberate schema compat between</w:t>
      </w:r>
    </w:p>
    <w:p w:rsidR="00806A52" w:rsidRDefault="00806A52" w:rsidP="00806A52">
      <w:pPr>
        <w:pStyle w:val="ListParagraph"/>
        <w:numPr>
          <w:ilvl w:val="1"/>
          <w:numId w:val="19"/>
        </w:numPr>
        <w:spacing w:after="0" w:line="240" w:lineRule="auto"/>
      </w:pPr>
      <w:r>
        <w:t>List&lt;T&gt; and T[] and everything else that looks like IEnumerable</w:t>
      </w:r>
    </w:p>
    <w:p w:rsidR="00806A52" w:rsidRDefault="00806A52" w:rsidP="00806A52">
      <w:pPr>
        <w:pStyle w:val="ListParagraph"/>
        <w:numPr>
          <w:ilvl w:val="1"/>
          <w:numId w:val="19"/>
        </w:numPr>
        <w:spacing w:after="0" w:line="240" w:lineRule="auto"/>
      </w:pPr>
      <w:r>
        <w:t>Dictionaries will all “look alike”</w:t>
      </w:r>
    </w:p>
    <w:p w:rsidR="00806A52" w:rsidRDefault="00806A52" w:rsidP="00806A52"/>
    <w:p w:rsidR="00806A52" w:rsidRDefault="00806A52" w:rsidP="00806A52">
      <w:pPr>
        <w:pStyle w:val="ListParagraph"/>
        <w:numPr>
          <w:ilvl w:val="0"/>
          <w:numId w:val="19"/>
        </w:numPr>
        <w:spacing w:after="0" w:line="240" w:lineRule="auto"/>
      </w:pPr>
      <w:r>
        <w:t>requires a public default constructor, no way to tell the serializer to use the default constructor</w:t>
      </w:r>
    </w:p>
    <w:p w:rsidR="00806A52" w:rsidRDefault="00806A52" w:rsidP="00806A52">
      <w:pPr>
        <w:pStyle w:val="ListParagraph"/>
        <w:numPr>
          <w:ilvl w:val="0"/>
          <w:numId w:val="19"/>
        </w:numPr>
        <w:spacing w:after="0" w:line="240" w:lineRule="auto"/>
      </w:pPr>
      <w:r>
        <w:t>requires setters on properties</w:t>
      </w:r>
    </w:p>
    <w:p w:rsidR="00806A52" w:rsidRDefault="00806A52" w:rsidP="00806A52">
      <w:pPr>
        <w:pStyle w:val="ListParagraph"/>
        <w:numPr>
          <w:ilvl w:val="0"/>
          <w:numId w:val="19"/>
        </w:numPr>
        <w:spacing w:after="0" w:line="240" w:lineRule="auto"/>
      </w:pPr>
      <w:proofErr w:type="gramStart"/>
      <w:r>
        <w:t>to</w:t>
      </w:r>
      <w:proofErr w:type="gramEnd"/>
      <w:r>
        <w:t xml:space="preserve"> customize, use XmlElementAttribute, XmlTypeAttribute, .. These are designed to control exactly how things appear on the wire.</w:t>
      </w:r>
    </w:p>
    <w:p w:rsidR="00806A52" w:rsidRDefault="00806A52" w:rsidP="00806A52">
      <w:pPr>
        <w:pStyle w:val="ListParagraph"/>
        <w:numPr>
          <w:ilvl w:val="0"/>
          <w:numId w:val="19"/>
        </w:numPr>
        <w:spacing w:after="0" w:line="240" w:lineRule="auto"/>
      </w:pPr>
      <w:r>
        <w:t>Comes with tools for XML/Object mapping, i.e.</w:t>
      </w:r>
    </w:p>
    <w:p w:rsidR="00806A52" w:rsidRDefault="00806A52" w:rsidP="00806A52">
      <w:pPr>
        <w:pStyle w:val="ListParagraph"/>
        <w:numPr>
          <w:ilvl w:val="1"/>
          <w:numId w:val="19"/>
        </w:numPr>
        <w:spacing w:after="0" w:line="240" w:lineRule="auto"/>
      </w:pPr>
      <w:r>
        <w:t xml:space="preserve">xsd.exe (thin wrapper over </w:t>
      </w:r>
      <w:r>
        <w:rPr>
          <w:rFonts w:ascii="Consolas" w:hAnsi="Consolas" w:cs="Consolas"/>
          <w:noProof/>
        </w:rPr>
        <w:t>System.Xml.Serialization.XmlSchemaImporter, System.Xml.Serialization.XmlSchemaExporter)</w:t>
      </w:r>
    </w:p>
    <w:p w:rsidR="00806A52" w:rsidRDefault="00806A52" w:rsidP="00806A52">
      <w:pPr>
        <w:pStyle w:val="ListParagraph"/>
        <w:numPr>
          <w:ilvl w:val="0"/>
          <w:numId w:val="19"/>
        </w:numPr>
        <w:spacing w:after="0" w:line="240" w:lineRule="auto"/>
      </w:pPr>
      <w:r>
        <w:t>Can customize IXmlSerializable, lets you “write whatever you want to an XmlReader, you’re responsible for reading it back”</w:t>
      </w:r>
    </w:p>
    <w:p w:rsidR="00806A52" w:rsidRDefault="00806A52" w:rsidP="00806A52">
      <w:pPr>
        <w:pStyle w:val="ListParagraph"/>
        <w:numPr>
          <w:ilvl w:val="0"/>
          <w:numId w:val="19"/>
        </w:numPr>
        <w:spacing w:after="0" w:line="240" w:lineRule="auto"/>
      </w:pPr>
      <w:r>
        <w:t>Does not preserve the object graph at all</w:t>
      </w:r>
    </w:p>
    <w:p w:rsidR="00806A52" w:rsidRDefault="00806A52" w:rsidP="00806A52">
      <w:pPr>
        <w:pStyle w:val="ListParagraph"/>
        <w:numPr>
          <w:ilvl w:val="0"/>
          <w:numId w:val="19"/>
        </w:numPr>
        <w:spacing w:after="0" w:line="240" w:lineRule="auto"/>
      </w:pPr>
      <w:r>
        <w:t>Throws exception when cycles detected (won’t stack overflow)</w:t>
      </w:r>
    </w:p>
    <w:p w:rsidR="00806A52" w:rsidRDefault="00806A52" w:rsidP="00806A52">
      <w:pPr>
        <w:pStyle w:val="ListParagraph"/>
        <w:numPr>
          <w:ilvl w:val="0"/>
          <w:numId w:val="19"/>
        </w:numPr>
        <w:spacing w:after="0" w:line="240" w:lineRule="auto"/>
      </w:pPr>
      <w:r>
        <w:t>Supports serialization events (OnSerialization, OnDeserialization, ...)</w:t>
      </w:r>
    </w:p>
    <w:p w:rsidR="00806A52" w:rsidRDefault="00806A52" w:rsidP="00806A52">
      <w:pPr>
        <w:pStyle w:val="ListParagraph"/>
        <w:numPr>
          <w:ilvl w:val="0"/>
          <w:numId w:val="19"/>
        </w:numPr>
        <w:spacing w:after="0" w:line="240" w:lineRule="auto"/>
      </w:pPr>
      <w:r>
        <w:t xml:space="preserve"> (is on Silverlight)</w:t>
      </w:r>
    </w:p>
    <w:p w:rsidR="00806A52" w:rsidRDefault="00806A52" w:rsidP="00806A52">
      <w:pPr>
        <w:pStyle w:val="ListParagraph"/>
        <w:numPr>
          <w:ilvl w:val="0"/>
          <w:numId w:val="19"/>
        </w:numPr>
        <w:spacing w:after="0" w:line="240" w:lineRule="auto"/>
      </w:pPr>
      <w:r>
        <w:t>(</w:t>
      </w:r>
      <w:proofErr w:type="gramStart"/>
      <w:r>
        <w:t>on</w:t>
      </w:r>
      <w:proofErr w:type="gramEnd"/>
      <w:r>
        <w:t xml:space="preserve"> CF 2.0??? 3.5???)</w:t>
      </w:r>
    </w:p>
    <w:p w:rsidR="00806A52" w:rsidRDefault="00806A52" w:rsidP="00806A52">
      <w:pPr>
        <w:spacing w:after="0" w:line="240" w:lineRule="auto"/>
      </w:pPr>
    </w:p>
    <w:p w:rsidR="00806A52" w:rsidRDefault="00806A52" w:rsidP="00806A52">
      <w:pPr>
        <w:spacing w:after="0" w:line="240" w:lineRule="auto"/>
      </w:pPr>
      <w:r>
        <w:t>This serializer is used for the following upstream technologies:</w:t>
      </w:r>
    </w:p>
    <w:p w:rsidR="00806A52" w:rsidRDefault="00806A52" w:rsidP="00806A52">
      <w:pPr>
        <w:pStyle w:val="ListParagraph"/>
        <w:numPr>
          <w:ilvl w:val="0"/>
          <w:numId w:val="19"/>
        </w:numPr>
        <w:spacing w:after="0" w:line="240" w:lineRule="auto"/>
      </w:pPr>
      <w:r>
        <w:t>Used for asmx</w:t>
      </w:r>
    </w:p>
    <w:p w:rsidR="00806A52" w:rsidRDefault="00806A52" w:rsidP="00806A52">
      <w:pPr>
        <w:pStyle w:val="ListParagraph"/>
        <w:numPr>
          <w:ilvl w:val="0"/>
          <w:numId w:val="19"/>
        </w:numPr>
        <w:spacing w:after="0" w:line="240" w:lineRule="auto"/>
      </w:pPr>
      <w:r>
        <w:t>Used for a number of WCF scenarios</w:t>
      </w:r>
    </w:p>
    <w:p w:rsidR="00806A52" w:rsidRDefault="00806A52" w:rsidP="00806A52">
      <w:pPr>
        <w:pStyle w:val="ListParagraph"/>
        <w:numPr>
          <w:ilvl w:val="0"/>
          <w:numId w:val="19"/>
        </w:numPr>
        <w:spacing w:after="0" w:line="240" w:lineRule="auto"/>
      </w:pPr>
      <w:r>
        <w:t>More general than DataContractSerializer, can produce the full range of Xml</w:t>
      </w:r>
    </w:p>
    <w:p w:rsidR="00806A52" w:rsidRDefault="00806A52" w:rsidP="00806A52">
      <w:pPr>
        <w:rPr>
          <w:noProof/>
        </w:rPr>
      </w:pPr>
    </w:p>
    <w:p w:rsidR="00806A52" w:rsidRDefault="00806A52" w:rsidP="00806A52">
      <w:pPr>
        <w:pStyle w:val="Heading2"/>
      </w:pPr>
      <w:bookmarkStart w:id="85" w:name="_Toc266535003"/>
      <w:r>
        <w:t>Overview of Serialization Programming Models</w:t>
      </w:r>
      <w:bookmarkEnd w:id="85"/>
    </w:p>
    <w:p w:rsidR="00806A52" w:rsidRDefault="00806A52" w:rsidP="00806A52">
      <w:r>
        <w:t>F# users who need to do serialization using a .NET Framework serialzier must consider how to fit their types to an existing “serialization programming model”. This means “what do I have to write to make my values serializable, and what effect will it have”.</w:t>
      </w:r>
    </w:p>
    <w:p w:rsidR="00806A52" w:rsidRDefault="00806A52" w:rsidP="00806A52">
      <w:r>
        <w:t xml:space="preserve">Be aware that F# users may be coming to serialization after reading a C# code sample (e.g. WCF or Silverlight), a blog, an existing F# code sample or a book. </w:t>
      </w:r>
    </w:p>
    <w:p w:rsidR="00806A52" w:rsidRDefault="00806A52" w:rsidP="00806A52">
      <w:r>
        <w:t>The following are the most relevant programming models:</w:t>
      </w:r>
    </w:p>
    <w:p w:rsidR="00806A52" w:rsidRPr="00F516AB" w:rsidRDefault="00806A52" w:rsidP="00806A52">
      <w:pPr>
        <w:pStyle w:val="ListParagraph"/>
        <w:numPr>
          <w:ilvl w:val="0"/>
          <w:numId w:val="3"/>
        </w:numPr>
        <w:rPr>
          <w:b/>
        </w:rPr>
      </w:pPr>
      <w:r w:rsidRPr="00F516AB">
        <w:rPr>
          <w:b/>
        </w:rPr>
        <w:t>“All field serialization”</w:t>
      </w:r>
    </w:p>
    <w:p w:rsidR="00806A52" w:rsidRDefault="00806A52" w:rsidP="00806A52">
      <w:pPr>
        <w:ind w:left="720"/>
      </w:pPr>
      <w:r>
        <w:t>At the IL level this is indicated by a bit in the IL metadata for a type in an assembly. System.Reflection makes this look like a regular custom attribute.</w:t>
      </w:r>
    </w:p>
    <w:p w:rsidR="00806A52" w:rsidRDefault="00806A52" w:rsidP="00806A52">
      <w:pPr>
        <w:ind w:left="720"/>
      </w:pPr>
      <w:r>
        <w:t>In C# this is indicated by the use of the [&lt;Serializable&gt;] attribute on a type.</w:t>
      </w:r>
      <w:r w:rsidRPr="00F516AB">
        <w:t xml:space="preserve"> </w:t>
      </w:r>
      <w:r>
        <w:t>This attribute is extremely unfortunately-named.</w:t>
      </w:r>
    </w:p>
    <w:p w:rsidR="00806A52" w:rsidRDefault="00806A52" w:rsidP="00806A52">
      <w:pPr>
        <w:ind w:left="720"/>
      </w:pPr>
      <w:r>
        <w:t>In F# this is the default for all type. It can be suppressed using [&lt;</w:t>
      </w:r>
      <w:proofErr w:type="gramStart"/>
      <w:r>
        <w:t>AutoSerializable(</w:t>
      </w:r>
      <w:proofErr w:type="gramEnd"/>
      <w:r>
        <w:t xml:space="preserve">false)&gt;]. </w:t>
      </w:r>
      <w:r w:rsidRPr="00B80273">
        <w:rPr>
          <w:b/>
        </w:rPr>
        <w:t xml:space="preserve">In F# the [&lt;Sytem.Serializable] attribute is applied to all types by default. </w:t>
      </w:r>
      <w:r>
        <w:t>The upside to this is that, with the exception of union types, closures, delegates and object expressions, F# types can generally be automatically used (in full trust) with either BinaryFormatter or DataContractSerializer. The downside is that the F# user must explicitly remove the attribute.</w:t>
      </w:r>
    </w:p>
    <w:p w:rsidR="00806A52" w:rsidRPr="00F516AB" w:rsidRDefault="00806A52" w:rsidP="00806A52">
      <w:pPr>
        <w:pStyle w:val="ListParagraph"/>
        <w:numPr>
          <w:ilvl w:val="0"/>
          <w:numId w:val="3"/>
        </w:numPr>
        <w:rPr>
          <w:b/>
        </w:rPr>
      </w:pPr>
      <w:r w:rsidRPr="00F516AB">
        <w:rPr>
          <w:b/>
        </w:rPr>
        <w:t>“POCO serialization” (Plain Old C# Objects)</w:t>
      </w:r>
    </w:p>
    <w:p w:rsidR="00806A52" w:rsidRDefault="00806A52" w:rsidP="00806A52">
      <w:pPr>
        <w:pStyle w:val="ListParagraph"/>
        <w:numPr>
          <w:ilvl w:val="0"/>
          <w:numId w:val="0"/>
        </w:numPr>
        <w:ind w:left="720"/>
      </w:pPr>
      <w:r>
        <w:lastRenderedPageBreak/>
        <w:t>In C# this is indicated by a type without any attributes, usually with settable fields or properties.</w:t>
      </w:r>
    </w:p>
    <w:p w:rsidR="00806A52" w:rsidRDefault="00806A52" w:rsidP="00806A52">
      <w:pPr>
        <w:pStyle w:val="ListParagraph"/>
        <w:numPr>
          <w:ilvl w:val="0"/>
          <w:numId w:val="0"/>
        </w:numPr>
        <w:ind w:left="720"/>
      </w:pPr>
      <w:r>
        <w:t>In F# this is the default for types with [&lt;</w:t>
      </w:r>
      <w:proofErr w:type="gramStart"/>
      <w:r>
        <w:t>AutoSerializable(</w:t>
      </w:r>
      <w:proofErr w:type="gramEnd"/>
      <w:r>
        <w:t>false)&gt;].</w:t>
      </w:r>
    </w:p>
    <w:p w:rsidR="00806A52" w:rsidRPr="00F516AB" w:rsidRDefault="00806A52" w:rsidP="00806A52">
      <w:pPr>
        <w:pStyle w:val="ListParagraph"/>
        <w:numPr>
          <w:ilvl w:val="0"/>
          <w:numId w:val="3"/>
        </w:numPr>
        <w:rPr>
          <w:b/>
        </w:rPr>
      </w:pPr>
      <w:r w:rsidRPr="00F516AB">
        <w:rPr>
          <w:b/>
        </w:rPr>
        <w:t xml:space="preserve"> “DataContract serialization”</w:t>
      </w:r>
    </w:p>
    <w:p w:rsidR="00806A52" w:rsidRDefault="00806A52" w:rsidP="00806A52">
      <w:pPr>
        <w:pStyle w:val="ListParagraph"/>
        <w:numPr>
          <w:ilvl w:val="0"/>
          <w:numId w:val="0"/>
        </w:numPr>
        <w:ind w:left="720"/>
      </w:pPr>
      <w:r>
        <w:t>In F# and C# this is indicated by the use of the [&lt;System.Runtime.Serialization.DataContract &gt;] attribute on a type. Adding the [&lt;System.Runtime.Serialization.DataContract &gt;] and [&lt;System.Runtime.Serialization.DataMember &gt;</w:t>
      </w:r>
      <w:proofErr w:type="gramStart"/>
      <w:r>
        <w:t>]  attributes</w:t>
      </w:r>
      <w:proofErr w:type="gramEnd"/>
      <w:r>
        <w:t>, with various flags and tweaks such as a set of “known types” or Name="Xyz" for DataMember. In this case the user is explicitly attempting to annotate the type, e.g. with a WCF data contract.</w:t>
      </w:r>
    </w:p>
    <w:p w:rsidR="00806A52" w:rsidRDefault="00806A52" w:rsidP="00806A52">
      <w:r>
        <w:t>Somewhat unbelievably, there are at least 5 other “serialization programming models” in the .NET Framework, to quote:</w:t>
      </w:r>
    </w:p>
    <w:p w:rsidR="00806A52" w:rsidRPr="00B80273" w:rsidRDefault="00806A52" w:rsidP="00806A52">
      <w:pPr>
        <w:ind w:left="360"/>
        <w:rPr>
          <w:rFonts w:ascii="Trebuchet MS" w:hAnsi="Trebuchet MS"/>
          <w:noProof/>
          <w:sz w:val="18"/>
          <w:szCs w:val="20"/>
        </w:rPr>
      </w:pPr>
      <w:r>
        <w:rPr>
          <w:rFonts w:ascii="Trebuchet MS" w:hAnsi="Trebuchet MS"/>
          <w:noProof/>
          <w:sz w:val="18"/>
          <w:szCs w:val="20"/>
        </w:rPr>
        <w:t>[DataContractSerializer...]</w:t>
      </w:r>
      <w:r w:rsidRPr="00B80273">
        <w:rPr>
          <w:rFonts w:ascii="Trebuchet MS" w:hAnsi="Trebuchet MS"/>
          <w:noProof/>
          <w:sz w:val="18"/>
          <w:szCs w:val="20"/>
        </w:rPr>
        <w:t xml:space="preserve"> supports more than just the types marked wth DataContract attribute. It supports serialization of the following kinds of types in the default mode.</w:t>
      </w:r>
    </w:p>
    <w:p w:rsidR="00806A52" w:rsidRPr="00B80273" w:rsidRDefault="00806A52" w:rsidP="00806A52">
      <w:pPr>
        <w:numPr>
          <w:ilvl w:val="0"/>
          <w:numId w:val="23"/>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 xml:space="preserve">CLR </w:t>
      </w:r>
      <w:hyperlink r:id="rId39" w:history="1">
        <w:r w:rsidRPr="00B80273">
          <w:rPr>
            <w:rStyle w:val="Hyperlink"/>
            <w:rFonts w:ascii="Trebuchet MS" w:hAnsi="Trebuchet MS"/>
            <w:noProof/>
            <w:sz w:val="18"/>
            <w:szCs w:val="20"/>
          </w:rPr>
          <w:t>built-in types</w:t>
        </w:r>
      </w:hyperlink>
      <w:r w:rsidRPr="00B80273">
        <w:rPr>
          <w:rFonts w:ascii="Trebuchet MS" w:hAnsi="Trebuchet MS"/>
          <w:noProof/>
          <w:sz w:val="18"/>
          <w:szCs w:val="20"/>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imes New Roman" w:hAnsi="Times New Roman"/>
          <w:sz w:val="22"/>
          <w:szCs w:val="24"/>
        </w:rPr>
      </w:pPr>
      <w:r w:rsidRPr="00B80273">
        <w:rPr>
          <w:rFonts w:ascii="Trebuchet MS" w:hAnsi="Trebuchet MS"/>
          <w:noProof/>
          <w:sz w:val="18"/>
          <w:szCs w:val="20"/>
        </w:rPr>
        <w:t xml:space="preserve">Byte array, </w:t>
      </w:r>
      <w:hyperlink r:id="rId40" w:history="1">
        <w:r w:rsidRPr="00B80273">
          <w:rPr>
            <w:rStyle w:val="Hyperlink"/>
            <w:rFonts w:ascii="Trebuchet MS" w:hAnsi="Trebuchet MS"/>
            <w:noProof/>
            <w:sz w:val="18"/>
            <w:szCs w:val="20"/>
          </w:rPr>
          <w:t>DateTime</w:t>
        </w:r>
      </w:hyperlink>
      <w:r w:rsidRPr="00B80273">
        <w:rPr>
          <w:rFonts w:ascii="Trebuchet MS" w:hAnsi="Trebuchet MS"/>
          <w:noProof/>
          <w:sz w:val="18"/>
          <w:szCs w:val="20"/>
        </w:rPr>
        <w:t xml:space="preserve">, </w:t>
      </w:r>
      <w:hyperlink r:id="rId41" w:history="1">
        <w:r w:rsidRPr="00B80273">
          <w:rPr>
            <w:rStyle w:val="Hyperlink"/>
            <w:rFonts w:ascii="Trebuchet MS" w:hAnsi="Trebuchet MS"/>
            <w:noProof/>
            <w:sz w:val="18"/>
            <w:szCs w:val="20"/>
          </w:rPr>
          <w:t>TimeSpan</w:t>
        </w:r>
      </w:hyperlink>
      <w:r w:rsidRPr="00B80273">
        <w:rPr>
          <w:rFonts w:ascii="Trebuchet MS" w:hAnsi="Trebuchet MS"/>
          <w:noProof/>
          <w:sz w:val="18"/>
          <w:szCs w:val="20"/>
        </w:rPr>
        <w:t xml:space="preserve">, </w:t>
      </w:r>
      <w:hyperlink r:id="rId42" w:history="1">
        <w:r w:rsidRPr="00B80273">
          <w:rPr>
            <w:rStyle w:val="Hyperlink"/>
            <w:rFonts w:ascii="Trebuchet MS" w:hAnsi="Trebuchet MS"/>
            <w:noProof/>
            <w:sz w:val="18"/>
            <w:szCs w:val="20"/>
          </w:rPr>
          <w:t>GUID</w:t>
        </w:r>
      </w:hyperlink>
      <w:r w:rsidRPr="00B80273">
        <w:rPr>
          <w:rFonts w:ascii="Trebuchet MS" w:hAnsi="Trebuchet MS"/>
          <w:noProof/>
          <w:sz w:val="18"/>
          <w:szCs w:val="20"/>
        </w:rPr>
        <w:t xml:space="preserve">, </w:t>
      </w:r>
      <w:hyperlink r:id="rId43" w:history="1">
        <w:r w:rsidRPr="00B80273">
          <w:rPr>
            <w:rStyle w:val="Hyperlink"/>
            <w:rFonts w:ascii="Trebuchet MS" w:hAnsi="Trebuchet MS"/>
            <w:noProof/>
            <w:sz w:val="18"/>
            <w:szCs w:val="20"/>
          </w:rPr>
          <w:t>Uri</w:t>
        </w:r>
      </w:hyperlink>
      <w:r w:rsidRPr="00B80273">
        <w:rPr>
          <w:rFonts w:ascii="Trebuchet MS" w:hAnsi="Trebuchet MS"/>
          <w:noProof/>
          <w:sz w:val="18"/>
          <w:szCs w:val="20"/>
        </w:rPr>
        <w:t xml:space="preserve">, </w:t>
      </w:r>
      <w:hyperlink r:id="rId44" w:history="1">
        <w:r w:rsidRPr="00B80273">
          <w:rPr>
            <w:rStyle w:val="Hyperlink"/>
            <w:rFonts w:ascii="Trebuchet MS" w:hAnsi="Trebuchet MS"/>
            <w:noProof/>
            <w:sz w:val="18"/>
            <w:szCs w:val="20"/>
          </w:rPr>
          <w:t>XmlQualifiedName</w:t>
        </w:r>
      </w:hyperlink>
      <w:r w:rsidRPr="00B80273">
        <w:rPr>
          <w:rFonts w:ascii="Trebuchet MS" w:hAnsi="Trebuchet MS"/>
          <w:noProof/>
          <w:sz w:val="18"/>
          <w:szCs w:val="20"/>
        </w:rPr>
        <w:t xml:space="preserve">, </w:t>
      </w:r>
      <w:hyperlink r:id="rId45" w:history="1">
        <w:r w:rsidRPr="00B80273">
          <w:rPr>
            <w:rStyle w:val="Hyperlink"/>
            <w:rFonts w:ascii="Trebuchet MS" w:hAnsi="Trebuchet MS"/>
            <w:noProof/>
            <w:sz w:val="18"/>
            <w:szCs w:val="20"/>
          </w:rPr>
          <w:t>XmlElement</w:t>
        </w:r>
      </w:hyperlink>
      <w:r w:rsidRPr="00B80273">
        <w:rPr>
          <w:rFonts w:ascii="Trebuchet MS" w:hAnsi="Trebuchet MS"/>
          <w:noProof/>
          <w:sz w:val="18"/>
          <w:szCs w:val="20"/>
        </w:rPr>
        <w:t xml:space="preserve"> and </w:t>
      </w:r>
      <w:hyperlink r:id="rId46" w:history="1">
        <w:r w:rsidRPr="00B80273">
          <w:rPr>
            <w:rStyle w:val="Hyperlink"/>
            <w:rFonts w:ascii="Trebuchet MS" w:hAnsi="Trebuchet MS"/>
            <w:noProof/>
            <w:sz w:val="18"/>
            <w:szCs w:val="20"/>
          </w:rPr>
          <w:t>XmlNode</w:t>
        </w:r>
      </w:hyperlink>
      <w:r w:rsidRPr="00B80273">
        <w:rPr>
          <w:rFonts w:ascii="Trebuchet MS" w:hAnsi="Trebuchet MS"/>
          <w:noProof/>
          <w:sz w:val="18"/>
          <w:szCs w:val="20"/>
        </w:rPr>
        <w:t xml:space="preserve"> array [This includes </w:t>
      </w:r>
      <w:hyperlink r:id="rId47" w:history="1">
        <w:r w:rsidRPr="00B80273">
          <w:rPr>
            <w:rStyle w:val="Hyperlink"/>
            <w:rFonts w:ascii="Trebuchet MS" w:hAnsi="Trebuchet MS"/>
            <w:noProof/>
            <w:sz w:val="18"/>
            <w:szCs w:val="20"/>
          </w:rPr>
          <w:t>XElement</w:t>
        </w:r>
      </w:hyperlink>
      <w:r w:rsidRPr="00B80273">
        <w:rPr>
          <w:rFonts w:ascii="Trebuchet MS" w:hAnsi="Trebuchet MS"/>
          <w:noProof/>
          <w:sz w:val="18"/>
          <w:szCs w:val="20"/>
        </w:rPr>
        <w:t xml:space="preserve"> and </w:t>
      </w:r>
      <w:hyperlink r:id="rId48" w:history="1">
        <w:r w:rsidRPr="00B80273">
          <w:rPr>
            <w:rStyle w:val="Hyperlink"/>
            <w:rFonts w:ascii="Trebuchet MS" w:hAnsi="Trebuchet MS"/>
            <w:noProof/>
            <w:sz w:val="18"/>
            <w:szCs w:val="20"/>
          </w:rPr>
          <w:t>XNode</w:t>
        </w:r>
      </w:hyperlink>
      <w:r w:rsidRPr="00B80273">
        <w:rPr>
          <w:rFonts w:ascii="Trebuchet MS" w:hAnsi="Trebuchet MS"/>
          <w:noProof/>
          <w:sz w:val="18"/>
          <w:szCs w:val="20"/>
        </w:rPr>
        <w:t xml:space="preserve"> array from .NET 3.5]</w:t>
      </w:r>
      <w:r w:rsidRPr="00B80273">
        <w:rPr>
          <w:sz w:val="18"/>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Enums</w:t>
      </w:r>
      <w:r w:rsidRPr="00B80273">
        <w:rPr>
          <w:sz w:val="18"/>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Types marked with DataContract or CollectionDataContract attribute</w:t>
      </w:r>
      <w:r w:rsidRPr="00B80273">
        <w:rPr>
          <w:sz w:val="18"/>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rebuchet MS" w:hAnsi="Trebuchet MS"/>
          <w:sz w:val="22"/>
          <w:szCs w:val="24"/>
        </w:rPr>
      </w:pPr>
      <w:r w:rsidRPr="00B80273">
        <w:rPr>
          <w:rFonts w:ascii="Trebuchet MS" w:hAnsi="Trebuchet MS"/>
          <w:noProof/>
          <w:sz w:val="18"/>
          <w:szCs w:val="20"/>
        </w:rPr>
        <w:t xml:space="preserve">Types that implement </w:t>
      </w:r>
      <w:hyperlink r:id="rId49" w:history="1">
        <w:r w:rsidRPr="00B80273">
          <w:rPr>
            <w:rStyle w:val="Hyperlink"/>
            <w:rFonts w:ascii="Trebuchet MS" w:hAnsi="Trebuchet MS"/>
            <w:noProof/>
            <w:sz w:val="18"/>
            <w:szCs w:val="20"/>
          </w:rPr>
          <w:t>IXmlSerializable</w:t>
        </w:r>
      </w:hyperlink>
      <w:r w:rsidRPr="00B80273">
        <w:rPr>
          <w:sz w:val="18"/>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rebuchet MS" w:hAnsi="Trebuchet MS"/>
          <w:noProof/>
          <w:sz w:val="18"/>
          <w:szCs w:val="20"/>
        </w:rPr>
      </w:pPr>
      <w:r w:rsidRPr="00B80273">
        <w:rPr>
          <w:rFonts w:ascii="Trebuchet MS" w:hAnsi="Trebuchet MS"/>
          <w:noProof/>
          <w:sz w:val="18"/>
          <w:szCs w:val="20"/>
        </w:rPr>
        <w:t xml:space="preserve">Arrays and Collection classes including </w:t>
      </w:r>
      <w:hyperlink r:id="rId50" w:history="1">
        <w:r w:rsidRPr="00B80273">
          <w:rPr>
            <w:rStyle w:val="Hyperlink"/>
            <w:rFonts w:ascii="Trebuchet MS" w:hAnsi="Trebuchet MS"/>
            <w:noProof/>
            <w:sz w:val="18"/>
            <w:szCs w:val="20"/>
          </w:rPr>
          <w:t>List&lt;T&gt;</w:t>
        </w:r>
      </w:hyperlink>
      <w:r w:rsidRPr="00B80273">
        <w:rPr>
          <w:rFonts w:ascii="Trebuchet MS" w:hAnsi="Trebuchet MS"/>
          <w:noProof/>
          <w:sz w:val="18"/>
          <w:szCs w:val="20"/>
        </w:rPr>
        <w:t xml:space="preserve">, </w:t>
      </w:r>
      <w:hyperlink r:id="rId51" w:history="1">
        <w:r w:rsidRPr="00B80273">
          <w:rPr>
            <w:rStyle w:val="Hyperlink"/>
            <w:rFonts w:ascii="Trebuchet MS" w:hAnsi="Trebuchet MS"/>
            <w:noProof/>
            <w:sz w:val="18"/>
            <w:szCs w:val="20"/>
          </w:rPr>
          <w:t>Dictionary&lt;K,V&gt;</w:t>
        </w:r>
      </w:hyperlink>
      <w:r w:rsidRPr="00B80273">
        <w:rPr>
          <w:rFonts w:ascii="Trebuchet MS" w:hAnsi="Trebuchet MS"/>
          <w:noProof/>
          <w:sz w:val="18"/>
          <w:szCs w:val="20"/>
        </w:rPr>
        <w:t xml:space="preserve"> and </w:t>
      </w:r>
      <w:hyperlink r:id="rId52" w:history="1">
        <w:r w:rsidRPr="00B80273">
          <w:rPr>
            <w:rStyle w:val="Hyperlink"/>
            <w:rFonts w:ascii="Trebuchet MS" w:hAnsi="Trebuchet MS"/>
            <w:noProof/>
            <w:sz w:val="18"/>
            <w:szCs w:val="20"/>
          </w:rPr>
          <w:t>Hashtable</w:t>
        </w:r>
      </w:hyperlink>
      <w:r w:rsidRPr="00B80273">
        <w:rPr>
          <w:rFonts w:ascii="Trebuchet MS" w:hAnsi="Trebuchet MS"/>
          <w:noProof/>
          <w:sz w:val="18"/>
          <w:szCs w:val="20"/>
        </w:rPr>
        <w:t>.</w:t>
      </w:r>
      <w:r w:rsidRPr="00B80273">
        <w:rPr>
          <w:sz w:val="18"/>
        </w:rPr>
        <w:t xml:space="preserve"> </w:t>
      </w:r>
    </w:p>
    <w:p w:rsidR="00806A52" w:rsidRPr="00B80273" w:rsidRDefault="00806A52" w:rsidP="00806A52">
      <w:pPr>
        <w:numPr>
          <w:ilvl w:val="0"/>
          <w:numId w:val="23"/>
        </w:numPr>
        <w:tabs>
          <w:tab w:val="clear" w:pos="720"/>
          <w:tab w:val="num" w:pos="1080"/>
        </w:tabs>
        <w:spacing w:after="0" w:line="240" w:lineRule="auto"/>
        <w:ind w:left="1080"/>
        <w:rPr>
          <w:rFonts w:ascii="Times New Roman" w:hAnsi="Times New Roman"/>
          <w:sz w:val="22"/>
          <w:szCs w:val="24"/>
        </w:rPr>
      </w:pPr>
      <w:r w:rsidRPr="00B80273">
        <w:rPr>
          <w:rFonts w:ascii="Trebuchet MS" w:hAnsi="Trebuchet MS"/>
          <w:noProof/>
          <w:sz w:val="18"/>
          <w:szCs w:val="20"/>
        </w:rPr>
        <w:t xml:space="preserve">Types marked with </w:t>
      </w:r>
      <w:hyperlink r:id="rId53" w:history="1">
        <w:r w:rsidRPr="00B80273">
          <w:rPr>
            <w:rStyle w:val="Hyperlink"/>
            <w:rFonts w:ascii="Trebuchet MS" w:hAnsi="Trebuchet MS"/>
            <w:noProof/>
            <w:sz w:val="18"/>
            <w:szCs w:val="20"/>
          </w:rPr>
          <w:t>Serializable</w:t>
        </w:r>
      </w:hyperlink>
      <w:r w:rsidRPr="00B80273">
        <w:rPr>
          <w:rFonts w:ascii="Trebuchet MS" w:hAnsi="Trebuchet MS"/>
          <w:noProof/>
          <w:sz w:val="18"/>
          <w:szCs w:val="20"/>
        </w:rPr>
        <w:t xml:space="preserve"> attribute including those that implement </w:t>
      </w:r>
      <w:hyperlink r:id="rId54" w:history="1">
        <w:r w:rsidRPr="00B80273">
          <w:rPr>
            <w:rStyle w:val="Hyperlink"/>
            <w:rFonts w:ascii="Trebuchet MS" w:hAnsi="Trebuchet MS"/>
            <w:noProof/>
            <w:sz w:val="18"/>
            <w:szCs w:val="20"/>
          </w:rPr>
          <w:t>ISerializable</w:t>
        </w:r>
      </w:hyperlink>
      <w:r w:rsidRPr="00B80273">
        <w:rPr>
          <w:rFonts w:ascii="Trebuchet MS" w:hAnsi="Trebuchet MS"/>
          <w:noProof/>
          <w:sz w:val="18"/>
          <w:szCs w:val="20"/>
        </w:rPr>
        <w:t xml:space="preserve">. </w:t>
      </w:r>
    </w:p>
    <w:p w:rsidR="00806A52" w:rsidRPr="00B80273" w:rsidRDefault="00806A52" w:rsidP="00806A52">
      <w:pPr>
        <w:numPr>
          <w:ilvl w:val="0"/>
          <w:numId w:val="23"/>
        </w:numPr>
        <w:tabs>
          <w:tab w:val="clear" w:pos="720"/>
          <w:tab w:val="num" w:pos="1080"/>
        </w:tabs>
        <w:spacing w:after="0" w:line="240" w:lineRule="auto"/>
        <w:ind w:left="1080"/>
        <w:rPr>
          <w:sz w:val="18"/>
        </w:rPr>
      </w:pPr>
      <w:r w:rsidRPr="00B80273">
        <w:rPr>
          <w:rFonts w:ascii="Trebuchet MS" w:hAnsi="Trebuchet MS"/>
          <w:noProof/>
          <w:sz w:val="18"/>
          <w:szCs w:val="20"/>
        </w:rPr>
        <w:t>Types with none of the above attributes (</w:t>
      </w:r>
      <w:hyperlink r:id="rId55" w:history="1">
        <w:r w:rsidRPr="00B80273">
          <w:rPr>
            <w:rStyle w:val="Hyperlink"/>
            <w:rFonts w:ascii="Trebuchet MS" w:hAnsi="Trebuchet MS"/>
            <w:noProof/>
            <w:sz w:val="18"/>
            <w:szCs w:val="20"/>
          </w:rPr>
          <w:t>POCO</w:t>
        </w:r>
      </w:hyperlink>
      <w:r w:rsidRPr="00B80273">
        <w:rPr>
          <w:rFonts w:ascii="Trebuchet MS" w:hAnsi="Trebuchet MS"/>
          <w:noProof/>
          <w:sz w:val="18"/>
          <w:szCs w:val="20"/>
        </w:rPr>
        <w:t>) but with a default constructor (can be non-public). [This is supported only from .NET 3.5 SP1]</w:t>
      </w:r>
    </w:p>
    <w:p w:rsidR="00806A52" w:rsidRDefault="00806A52" w:rsidP="00806A52">
      <w:pPr>
        <w:ind w:left="360"/>
        <w:rPr>
          <w:rFonts w:ascii="Trebuchet MS" w:hAnsi="Trebuchet MS"/>
          <w:noProof/>
          <w:sz w:val="18"/>
          <w:szCs w:val="20"/>
        </w:rPr>
      </w:pPr>
    </w:p>
    <w:p w:rsidR="006343BB" w:rsidRDefault="00806A52">
      <w:pPr>
        <w:ind w:left="431"/>
        <w:rPr>
          <w:rFonts w:ascii="Trebuchet MS" w:hAnsi="Trebuchet MS"/>
          <w:noProof/>
          <w:sz w:val="18"/>
          <w:szCs w:val="20"/>
        </w:rPr>
      </w:pPr>
      <w:r w:rsidRPr="00B80273">
        <w:rPr>
          <w:rFonts w:ascii="Trebuchet MS" w:hAnsi="Trebuchet MS"/>
          <w:noProof/>
          <w:sz w:val="18"/>
          <w:szCs w:val="20"/>
        </w:rPr>
        <w:t>Some types may implement more than one of the above programming model</w:t>
      </w:r>
      <w:r>
        <w:rPr>
          <w:rFonts w:ascii="Trebuchet MS" w:hAnsi="Trebuchet MS"/>
          <w:noProof/>
          <w:sz w:val="18"/>
          <w:szCs w:val="20"/>
        </w:rPr>
        <w:t>s</w:t>
      </w:r>
      <w:r w:rsidRPr="00B80273">
        <w:rPr>
          <w:rFonts w:ascii="Trebuchet MS" w:hAnsi="Trebuchet MS"/>
          <w:noProof/>
          <w:sz w:val="18"/>
          <w:szCs w:val="20"/>
        </w:rPr>
        <w:t xml:space="preserve">. In such cases a programming model is chosen based on its priority as given by the above list. For example, </w:t>
      </w:r>
      <w:hyperlink r:id="rId56" w:history="1">
        <w:r w:rsidRPr="00B80273">
          <w:rPr>
            <w:rStyle w:val="Hyperlink"/>
            <w:rFonts w:ascii="Trebuchet MS" w:hAnsi="Trebuchet MS"/>
            <w:noProof/>
            <w:sz w:val="18"/>
            <w:szCs w:val="20"/>
          </w:rPr>
          <w:t>Hashtable</w:t>
        </w:r>
      </w:hyperlink>
      <w:r w:rsidRPr="00B80273">
        <w:rPr>
          <w:rFonts w:ascii="Trebuchet MS" w:hAnsi="Trebuchet MS"/>
          <w:noProof/>
          <w:sz w:val="18"/>
          <w:szCs w:val="20"/>
        </w:rPr>
        <w:t xml:space="preserve"> is a collection class but also implements ISerializable and it is serialized as a collection type. </w:t>
      </w:r>
      <w:hyperlink r:id="rId57" w:history="1">
        <w:r w:rsidRPr="00B80273">
          <w:rPr>
            <w:rStyle w:val="Hyperlink"/>
            <w:rFonts w:ascii="Trebuchet MS" w:hAnsi="Trebuchet MS"/>
            <w:noProof/>
            <w:sz w:val="18"/>
            <w:szCs w:val="20"/>
          </w:rPr>
          <w:t>DataSet</w:t>
        </w:r>
      </w:hyperlink>
      <w:r w:rsidRPr="00B80273">
        <w:rPr>
          <w:rFonts w:ascii="Trebuchet MS" w:hAnsi="Trebuchet MS"/>
          <w:noProof/>
          <w:sz w:val="18"/>
          <w:szCs w:val="20"/>
        </w:rPr>
        <w:t xml:space="preserve"> implements both IXmlSerializable and ISerializable and it is serialized as IXmlSerializable. </w:t>
      </w:r>
    </w:p>
    <w:p w:rsidR="006343BB" w:rsidRDefault="008D31A9">
      <w:pPr>
        <w:ind w:left="431"/>
        <w:rPr>
          <w:rFonts w:ascii="Trebuchet MS" w:hAnsi="Trebuchet MS"/>
          <w:noProof/>
          <w:sz w:val="18"/>
          <w:szCs w:val="20"/>
        </w:rPr>
      </w:pPr>
      <w:hyperlink r:id="rId58" w:history="1">
        <w:r w:rsidR="00806A52" w:rsidRPr="00566344">
          <w:rPr>
            <w:rStyle w:val="Hyperlink"/>
            <w:rFonts w:ascii="Trebuchet MS" w:hAnsi="Trebuchet MS"/>
            <w:noProof/>
            <w:sz w:val="18"/>
            <w:szCs w:val="20"/>
          </w:rPr>
          <w:t>http://blogs.msdn.com/sowmy/archive/2006/02/22/wcf-serialization-programming-model.aspx</w:t>
        </w:r>
      </w:hyperlink>
      <w:r w:rsidR="00806A52">
        <w:rPr>
          <w:rFonts w:ascii="Trebuchet MS" w:hAnsi="Trebuchet MS"/>
          <w:noProof/>
          <w:sz w:val="18"/>
          <w:szCs w:val="20"/>
        </w:rPr>
        <w:t xml:space="preserve"> </w:t>
      </w:r>
    </w:p>
    <w:p w:rsidR="00806A52" w:rsidRDefault="00806A52" w:rsidP="00806A52">
      <w:r>
        <w:t>Of these programming models, note that</w:t>
      </w:r>
    </w:p>
    <w:p w:rsidR="00806A52" w:rsidRDefault="00806A52" w:rsidP="00806A52">
      <w:pPr>
        <w:pStyle w:val="ListParagraph"/>
        <w:numPr>
          <w:ilvl w:val="0"/>
          <w:numId w:val="3"/>
        </w:numPr>
      </w:pPr>
      <w:r>
        <w:t xml:space="preserve">Implementing </w:t>
      </w:r>
      <w:r w:rsidRPr="00F516AB">
        <w:rPr>
          <w:b/>
        </w:rPr>
        <w:t>ISerializable</w:t>
      </w:r>
      <w:r>
        <w:t xml:space="preserve"> is only possible in non-transparent code. (This is a huge limitation in the .NET Framework)</w:t>
      </w:r>
    </w:p>
    <w:p w:rsidR="00806A52" w:rsidRDefault="00806A52" w:rsidP="00806A52">
      <w:pPr>
        <w:pStyle w:val="ListParagraph"/>
        <w:numPr>
          <w:ilvl w:val="0"/>
          <w:numId w:val="3"/>
        </w:numPr>
      </w:pPr>
      <w:r>
        <w:t xml:space="preserve">Implementing </w:t>
      </w:r>
      <w:r w:rsidRPr="00F516AB">
        <w:rPr>
          <w:b/>
        </w:rPr>
        <w:t>IXmlSerialzable</w:t>
      </w:r>
      <w:r>
        <w:t xml:space="preserve"> looks like a very useful back door, but it’s not clear it’s that easy.</w:t>
      </w:r>
    </w:p>
    <w:p w:rsidR="00806A52" w:rsidRDefault="00806A52" w:rsidP="00806A52">
      <w:pPr>
        <w:rPr>
          <w:noProof/>
        </w:rPr>
      </w:pPr>
    </w:p>
    <w:p w:rsidR="00806A52" w:rsidRDefault="00806A52" w:rsidP="00806A52">
      <w:pPr>
        <w:pStyle w:val="Heading2"/>
      </w:pPr>
      <w:bookmarkStart w:id="86" w:name="_Toc266535004"/>
      <w:r>
        <w:t xml:space="preserve">F#-Related Values to </w:t>
      </w:r>
      <w:proofErr w:type="gramStart"/>
      <w:r>
        <w:t>Consider</w:t>
      </w:r>
      <w:proofErr w:type="gramEnd"/>
      <w:r>
        <w:t xml:space="preserve"> w.r.t. Serialization</w:t>
      </w:r>
      <w:bookmarkEnd w:id="86"/>
    </w:p>
    <w:p w:rsidR="00806A52" w:rsidRDefault="00806A52" w:rsidP="00806A52">
      <w:r>
        <w:t>F# users may encounter interactions with serialization for the following types</w:t>
      </w:r>
    </w:p>
    <w:p w:rsidR="00806A52" w:rsidRDefault="00806A52" w:rsidP="00806A52">
      <w:pPr>
        <w:pStyle w:val="ListParagraph"/>
        <w:numPr>
          <w:ilvl w:val="0"/>
          <w:numId w:val="19"/>
        </w:numPr>
      </w:pPr>
      <w:r>
        <w:t>Tuples (whose closure would serialize correctly)</w:t>
      </w:r>
    </w:p>
    <w:p w:rsidR="00806A52" w:rsidRDefault="00806A52" w:rsidP="00806A52">
      <w:pPr>
        <w:pStyle w:val="ListParagraph"/>
        <w:numPr>
          <w:ilvl w:val="0"/>
          <w:numId w:val="19"/>
        </w:numPr>
      </w:pPr>
      <w:r>
        <w:t>F# unit values</w:t>
      </w:r>
    </w:p>
    <w:p w:rsidR="00806A52" w:rsidRDefault="00806A52" w:rsidP="00806A52">
      <w:pPr>
        <w:pStyle w:val="ListParagraph"/>
        <w:numPr>
          <w:ilvl w:val="0"/>
          <w:numId w:val="19"/>
        </w:numPr>
      </w:pPr>
      <w:r>
        <w:t>F# list values (whose closure would serialize correctly)</w:t>
      </w:r>
    </w:p>
    <w:p w:rsidR="00806A52" w:rsidRDefault="00806A52" w:rsidP="00806A52">
      <w:pPr>
        <w:pStyle w:val="ListParagraph"/>
        <w:numPr>
          <w:ilvl w:val="0"/>
          <w:numId w:val="19"/>
        </w:numPr>
      </w:pPr>
      <w:r>
        <w:t>F# ref values (whose contents would serialize correctly)</w:t>
      </w:r>
    </w:p>
    <w:p w:rsidR="00806A52" w:rsidRDefault="00806A52" w:rsidP="00806A52">
      <w:pPr>
        <w:pStyle w:val="ListParagraph"/>
        <w:numPr>
          <w:ilvl w:val="0"/>
          <w:numId w:val="19"/>
        </w:numPr>
      </w:pPr>
      <w:r>
        <w:t>F# option values (whose closure would serialize correctly)</w:t>
      </w:r>
    </w:p>
    <w:p w:rsidR="00806A52" w:rsidRDefault="00806A52" w:rsidP="00806A52">
      <w:pPr>
        <w:pStyle w:val="ListParagraph"/>
        <w:numPr>
          <w:ilvl w:val="0"/>
          <w:numId w:val="19"/>
        </w:numPr>
      </w:pPr>
      <w:r>
        <w:lastRenderedPageBreak/>
        <w:t>F# choice values (whose closure would serialize correctly)</w:t>
      </w:r>
    </w:p>
    <w:p w:rsidR="00806A52" w:rsidRDefault="00806A52" w:rsidP="00806A52">
      <w:pPr>
        <w:pStyle w:val="ListParagraph"/>
        <w:numPr>
          <w:ilvl w:val="0"/>
          <w:numId w:val="19"/>
        </w:numPr>
      </w:pPr>
      <w:r>
        <w:t>F# set values (whose closure would serialize correctly)</w:t>
      </w:r>
    </w:p>
    <w:p w:rsidR="00806A52" w:rsidRDefault="00806A52" w:rsidP="00806A52">
      <w:pPr>
        <w:pStyle w:val="ListParagraph"/>
        <w:numPr>
          <w:ilvl w:val="0"/>
          <w:numId w:val="19"/>
        </w:numPr>
      </w:pPr>
      <w:r>
        <w:t>F# map values (whose closure would serialize correctly)</w:t>
      </w:r>
    </w:p>
    <w:p w:rsidR="00806A52" w:rsidRDefault="00806A52" w:rsidP="00806A52">
      <w:pPr>
        <w:pStyle w:val="ListParagraph"/>
        <w:numPr>
          <w:ilvl w:val="0"/>
          <w:numId w:val="19"/>
        </w:numPr>
      </w:pPr>
      <w:r>
        <w:t>F# user-defined function values (whose closure would serialize correctly)</w:t>
      </w:r>
    </w:p>
    <w:p w:rsidR="00806A52" w:rsidRDefault="00806A52" w:rsidP="00806A52">
      <w:pPr>
        <w:pStyle w:val="ListParagraph"/>
        <w:numPr>
          <w:ilvl w:val="0"/>
          <w:numId w:val="19"/>
        </w:numPr>
      </w:pPr>
      <w:r>
        <w:t>F# user-defined structs (whose fields would serialize correctly)</w:t>
      </w:r>
    </w:p>
    <w:p w:rsidR="00806A52" w:rsidRDefault="00806A52" w:rsidP="00806A52">
      <w:pPr>
        <w:pStyle w:val="ListParagraph"/>
        <w:numPr>
          <w:ilvl w:val="1"/>
          <w:numId w:val="19"/>
        </w:numPr>
      </w:pPr>
      <w:r>
        <w:t>Both generic and non-generic</w:t>
      </w:r>
    </w:p>
    <w:p w:rsidR="00806A52" w:rsidRDefault="00806A52" w:rsidP="00806A52">
      <w:pPr>
        <w:pStyle w:val="ListParagraph"/>
        <w:numPr>
          <w:ilvl w:val="0"/>
          <w:numId w:val="19"/>
        </w:numPr>
      </w:pPr>
      <w:r>
        <w:t>F# user-defined records (whose fields would serialize correctly)</w:t>
      </w:r>
    </w:p>
    <w:p w:rsidR="00806A52" w:rsidRDefault="00806A52" w:rsidP="00806A52">
      <w:pPr>
        <w:pStyle w:val="ListParagraph"/>
        <w:numPr>
          <w:ilvl w:val="1"/>
          <w:numId w:val="19"/>
        </w:numPr>
      </w:pPr>
      <w:r>
        <w:t>Both generic and non-generic</w:t>
      </w:r>
    </w:p>
    <w:p w:rsidR="00806A52" w:rsidRDefault="00806A52" w:rsidP="00806A52">
      <w:pPr>
        <w:pStyle w:val="ListParagraph"/>
        <w:numPr>
          <w:ilvl w:val="1"/>
          <w:numId w:val="19"/>
        </w:numPr>
      </w:pPr>
      <w:r>
        <w:t>Both with and without mutable fields</w:t>
      </w:r>
    </w:p>
    <w:p w:rsidR="00806A52" w:rsidRDefault="00806A52" w:rsidP="00806A52">
      <w:pPr>
        <w:pStyle w:val="ListParagraph"/>
        <w:numPr>
          <w:ilvl w:val="1"/>
          <w:numId w:val="19"/>
        </w:numPr>
      </w:pPr>
      <w:r>
        <w:t>Both with and without extra getter/setter properties</w:t>
      </w:r>
    </w:p>
    <w:p w:rsidR="00806A52" w:rsidRDefault="00806A52" w:rsidP="00806A52">
      <w:pPr>
        <w:pStyle w:val="ListParagraph"/>
        <w:numPr>
          <w:ilvl w:val="0"/>
          <w:numId w:val="19"/>
        </w:numPr>
      </w:pPr>
      <w:r>
        <w:t>F# user-defined unions (whose fields</w:t>
      </w:r>
      <w:r w:rsidRPr="00C4181F">
        <w:t xml:space="preserve"> </w:t>
      </w:r>
      <w:r>
        <w:t>would serialize correctly)</w:t>
      </w:r>
    </w:p>
    <w:p w:rsidR="00806A52" w:rsidRDefault="00806A52" w:rsidP="00806A52">
      <w:pPr>
        <w:pStyle w:val="ListParagraph"/>
        <w:numPr>
          <w:ilvl w:val="1"/>
          <w:numId w:val="19"/>
        </w:numPr>
      </w:pPr>
      <w:r>
        <w:t>Both generic and non-generic</w:t>
      </w:r>
    </w:p>
    <w:p w:rsidR="00806A52" w:rsidRDefault="00806A52" w:rsidP="00806A52">
      <w:pPr>
        <w:pStyle w:val="ListParagraph"/>
        <w:numPr>
          <w:ilvl w:val="1"/>
          <w:numId w:val="19"/>
        </w:numPr>
      </w:pPr>
      <w:r>
        <w:t>Of various shapes</w:t>
      </w:r>
    </w:p>
    <w:p w:rsidR="00806A52" w:rsidRDefault="00806A52" w:rsidP="00806A52">
      <w:pPr>
        <w:pStyle w:val="ListParagraph"/>
        <w:numPr>
          <w:ilvl w:val="2"/>
          <w:numId w:val="19"/>
        </w:numPr>
      </w:pPr>
      <w:r>
        <w:t>Single case</w:t>
      </w:r>
    </w:p>
    <w:p w:rsidR="00806A52" w:rsidRDefault="00806A52" w:rsidP="00806A52">
      <w:pPr>
        <w:pStyle w:val="ListParagraph"/>
        <w:numPr>
          <w:ilvl w:val="2"/>
          <w:numId w:val="19"/>
        </w:numPr>
      </w:pPr>
      <w:r>
        <w:t>Multiple case</w:t>
      </w:r>
    </w:p>
    <w:p w:rsidR="00806A52" w:rsidRDefault="00806A52" w:rsidP="00806A52">
      <w:pPr>
        <w:pStyle w:val="ListParagraph"/>
        <w:numPr>
          <w:ilvl w:val="2"/>
          <w:numId w:val="19"/>
        </w:numPr>
      </w:pPr>
      <w:r>
        <w:t>With and without data</w:t>
      </w:r>
    </w:p>
    <w:p w:rsidR="00806A52" w:rsidRDefault="00806A52" w:rsidP="00806A52">
      <w:pPr>
        <w:pStyle w:val="ListParagraph"/>
        <w:numPr>
          <w:ilvl w:val="2"/>
          <w:numId w:val="19"/>
        </w:numPr>
      </w:pPr>
      <w:r>
        <w:t>AllowNullLiteral attribute applies</w:t>
      </w:r>
    </w:p>
    <w:p w:rsidR="00806A52" w:rsidRDefault="00806A52" w:rsidP="00806A52">
      <w:pPr>
        <w:pStyle w:val="ListParagraph"/>
        <w:numPr>
          <w:ilvl w:val="1"/>
          <w:numId w:val="19"/>
        </w:numPr>
      </w:pPr>
      <w:r>
        <w:t>Both with and without extra getter/setter properties</w:t>
      </w:r>
    </w:p>
    <w:p w:rsidR="00806A52" w:rsidRDefault="00806A52" w:rsidP="00806A52">
      <w:pPr>
        <w:pStyle w:val="ListParagraph"/>
        <w:numPr>
          <w:ilvl w:val="0"/>
          <w:numId w:val="19"/>
        </w:numPr>
      </w:pPr>
      <w:r>
        <w:t>F# user-defined classes (whose fields would serialize correctly)</w:t>
      </w:r>
    </w:p>
    <w:p w:rsidR="00806A52" w:rsidRDefault="00806A52" w:rsidP="00806A52">
      <w:pPr>
        <w:pStyle w:val="ListParagraph"/>
        <w:numPr>
          <w:ilvl w:val="1"/>
          <w:numId w:val="19"/>
        </w:numPr>
      </w:pPr>
      <w:r>
        <w:t>Both generic and non-generic</w:t>
      </w:r>
    </w:p>
    <w:p w:rsidR="00806A52" w:rsidRDefault="00806A52" w:rsidP="00806A52">
      <w:pPr>
        <w:pStyle w:val="ListParagraph"/>
        <w:numPr>
          <w:ilvl w:val="1"/>
          <w:numId w:val="19"/>
        </w:numPr>
      </w:pPr>
      <w:r>
        <w:t>With and without no-argument constructor</w:t>
      </w:r>
    </w:p>
    <w:p w:rsidR="00806A52" w:rsidRDefault="00806A52" w:rsidP="00806A52">
      <w:pPr>
        <w:pStyle w:val="ListParagraph"/>
        <w:numPr>
          <w:ilvl w:val="0"/>
          <w:numId w:val="19"/>
        </w:numPr>
      </w:pPr>
      <w:r>
        <w:t>F# user-defined delegates (whose closure would serialize correctly)</w:t>
      </w:r>
    </w:p>
    <w:p w:rsidR="00806A52" w:rsidRDefault="00806A52" w:rsidP="00806A52">
      <w:pPr>
        <w:pStyle w:val="ListParagraph"/>
        <w:numPr>
          <w:ilvl w:val="1"/>
          <w:numId w:val="19"/>
        </w:numPr>
      </w:pPr>
      <w:r>
        <w:t>Both generic and non-generic</w:t>
      </w:r>
    </w:p>
    <w:p w:rsidR="00806A52" w:rsidRDefault="00806A52" w:rsidP="00806A52">
      <w:pPr>
        <w:pStyle w:val="ListParagraph"/>
        <w:numPr>
          <w:ilvl w:val="0"/>
          <w:numId w:val="19"/>
        </w:numPr>
      </w:pPr>
      <w:r>
        <w:t xml:space="preserve">F# user-defined enums </w:t>
      </w:r>
    </w:p>
    <w:p w:rsidR="00806A52" w:rsidRDefault="00806A52" w:rsidP="00806A52">
      <w:pPr>
        <w:pStyle w:val="Heading2"/>
      </w:pPr>
      <w:bookmarkStart w:id="87" w:name="_Toc266535005"/>
      <w:r>
        <w:t>Walkthrough for F# Serialization to JSON</w:t>
      </w:r>
      <w:bookmarkEnd w:id="87"/>
      <w:r>
        <w:t xml:space="preserve"> </w:t>
      </w:r>
    </w:p>
    <w:p w:rsidR="00806A52" w:rsidRDefault="00806A52" w:rsidP="00806A52">
      <w:r>
        <w:rPr>
          <w:b/>
        </w:rPr>
        <w:t>Recommendation</w:t>
      </w:r>
      <w:r w:rsidRPr="002A47FF">
        <w:rPr>
          <w:b/>
        </w:rPr>
        <w:t xml:space="preserve">: In the absence of other constraints, </w:t>
      </w:r>
      <w:r>
        <w:rPr>
          <w:b/>
        </w:rPr>
        <w:t xml:space="preserve">and if you need to use a framework serialization technoglogy, </w:t>
      </w:r>
      <w:r w:rsidRPr="002A47FF">
        <w:rPr>
          <w:b/>
        </w:rPr>
        <w:t xml:space="preserve">consider using JSON DataContract serialization for your F# </w:t>
      </w:r>
      <w:r>
        <w:rPr>
          <w:b/>
        </w:rPr>
        <w:t>serialization</w:t>
      </w:r>
      <w:r>
        <w:t xml:space="preserve"> </w:t>
      </w:r>
    </w:p>
    <w:p w:rsidR="00806A52" w:rsidRDefault="00806A52" w:rsidP="00806A52">
      <w:r>
        <w:t>The examples in this section use JSON serialization. The advantages of XML and JSON are:</w:t>
      </w:r>
    </w:p>
    <w:p w:rsidR="00806A52" w:rsidRDefault="00806A52" w:rsidP="00806A52">
      <w:pPr>
        <w:pStyle w:val="ListParagraph"/>
        <w:numPr>
          <w:ilvl w:val="0"/>
          <w:numId w:val="3"/>
        </w:numPr>
      </w:pPr>
      <w:r>
        <w:t xml:space="preserve"> “Plain old data” serializes in a reasonably straight-forward way</w:t>
      </w:r>
    </w:p>
    <w:p w:rsidR="00806A52" w:rsidRDefault="00806A52" w:rsidP="00806A52">
      <w:pPr>
        <w:pStyle w:val="ListParagraph"/>
        <w:numPr>
          <w:ilvl w:val="0"/>
          <w:numId w:val="3"/>
        </w:numPr>
      </w:pPr>
      <w:r>
        <w:t>The data is loosely coupled, e.g. a data structure that is serialized into a format can be deserialized as “matching” types.</w:t>
      </w:r>
    </w:p>
    <w:p w:rsidR="00806A52" w:rsidRDefault="00806A52" w:rsidP="00806A52">
      <w:r>
        <w:lastRenderedPageBreak/>
        <w:t xml:space="preserve">JSON gives a simple human readable object format that intuitively matches the F# experience of data. Most F# values and types will work directly with XML and JSON serialization. </w:t>
      </w:r>
    </w:p>
    <w:p w:rsidR="00806A52" w:rsidRDefault="00806A52" w:rsidP="00806A52">
      <w:r>
        <w:t>Here is an example:</w:t>
      </w:r>
    </w:p>
    <w:p w:rsidR="00806A52" w:rsidRPr="009447DF" w:rsidRDefault="00806A52" w:rsidP="00806A52">
      <w:pPr>
        <w:autoSpaceDE w:val="0"/>
        <w:autoSpaceDN w:val="0"/>
        <w:adjustRightInd w:val="0"/>
        <w:spacing w:after="0" w:line="240" w:lineRule="auto"/>
        <w:rPr>
          <w:rFonts w:ascii="Consolas" w:hAnsi="Consolas" w:cs="Consolas"/>
          <w:noProof/>
          <w:color w:val="800000"/>
          <w:sz w:val="18"/>
        </w:rPr>
      </w:pPr>
      <w:r>
        <w:rPr>
          <w:rFonts w:ascii="Consolas" w:hAnsi="Consolas" w:cs="Consolas"/>
          <w:noProof/>
          <w:color w:val="0000FF"/>
          <w:sz w:val="18"/>
        </w:rPr>
        <w:t xml:space="preserve">        </w:t>
      </w:r>
      <w:r w:rsidRPr="009447DF">
        <w:rPr>
          <w:rFonts w:ascii="Consolas" w:hAnsi="Consolas" w:cs="Consolas"/>
          <w:noProof/>
          <w:color w:val="0000FF"/>
          <w:sz w:val="18"/>
        </w:rPr>
        <w:t>#r</w:t>
      </w:r>
      <w:r w:rsidRPr="009447DF">
        <w:rPr>
          <w:rFonts w:ascii="Consolas" w:hAnsi="Consolas" w:cs="Consolas"/>
          <w:noProof/>
          <w:sz w:val="18"/>
        </w:rPr>
        <w:t xml:space="preserve"> </w:t>
      </w:r>
      <w:r w:rsidRPr="009447DF">
        <w:rPr>
          <w:rFonts w:ascii="Consolas" w:hAnsi="Consolas" w:cs="Consolas"/>
          <w:noProof/>
          <w:color w:val="800000"/>
          <w:sz w:val="18"/>
        </w:rPr>
        <w:t>"System.Runtime.Serialization.dll"</w:t>
      </w:r>
    </w:p>
    <w:p w:rsidR="00806A52" w:rsidRPr="00684947" w:rsidRDefault="00806A52" w:rsidP="00806A52">
      <w:pPr>
        <w:autoSpaceDE w:val="0"/>
        <w:autoSpaceDN w:val="0"/>
        <w:adjustRightInd w:val="0"/>
        <w:spacing w:after="0" w:line="240" w:lineRule="auto"/>
        <w:rPr>
          <w:rFonts w:ascii="Consolas" w:hAnsi="Consolas" w:cs="Consolas"/>
          <w:noProof/>
          <w:color w:val="800000"/>
          <w:sz w:val="18"/>
          <w:szCs w:val="32"/>
        </w:rPr>
      </w:pPr>
      <w:r w:rsidRPr="00684947">
        <w:rPr>
          <w:rFonts w:ascii="Consolas" w:hAnsi="Consolas" w:cs="Consolas"/>
          <w:noProof/>
          <w:color w:val="0000FF"/>
          <w:sz w:val="18"/>
          <w:szCs w:val="32"/>
        </w:rPr>
        <w:t xml:space="preserve">        #r</w:t>
      </w:r>
      <w:r w:rsidRPr="00684947">
        <w:rPr>
          <w:rFonts w:ascii="Consolas" w:hAnsi="Consolas" w:cs="Consolas"/>
          <w:noProof/>
          <w:sz w:val="18"/>
          <w:szCs w:val="32"/>
        </w:rPr>
        <w:t xml:space="preserve"> </w:t>
      </w:r>
      <w:r w:rsidRPr="00684947">
        <w:rPr>
          <w:rFonts w:ascii="Consolas" w:hAnsi="Consolas" w:cs="Consolas"/>
          <w:noProof/>
          <w:color w:val="800000"/>
          <w:sz w:val="18"/>
          <w:szCs w:val="32"/>
        </w:rPr>
        <w:t>"System.ServiceModel.Web.dll"</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open</w:t>
      </w:r>
      <w:r w:rsidRPr="0090184E">
        <w:rPr>
          <w:rFonts w:ascii="Consolas" w:hAnsi="Consolas" w:cs="Consolas"/>
          <w:noProof/>
          <w:sz w:val="18"/>
          <w:szCs w:val="32"/>
        </w:rPr>
        <w:t xml:space="preserve"> System.Runtime.Serialization.Json</w:t>
      </w:r>
    </w:p>
    <w:p w:rsidR="00806A52" w:rsidRDefault="00806A52" w:rsidP="00806A52">
      <w:pPr>
        <w:autoSpaceDE w:val="0"/>
        <w:autoSpaceDN w:val="0"/>
        <w:adjustRightInd w:val="0"/>
        <w:spacing w:after="0" w:line="240" w:lineRule="auto"/>
        <w:rPr>
          <w:rFonts w:ascii="Consolas" w:hAnsi="Consolas" w:cs="Consolas"/>
          <w:noProof/>
          <w:sz w:val="8"/>
          <w:szCs w:val="32"/>
        </w:rPr>
      </w:pPr>
      <w:r>
        <w:rPr>
          <w:rFonts w:ascii="Consolas" w:hAnsi="Consolas" w:cs="Consolas"/>
          <w:noProof/>
          <w:color w:val="0000FF"/>
          <w:sz w:val="18"/>
          <w:szCs w:val="32"/>
        </w:rPr>
        <w:t xml:space="preserve">        op</w:t>
      </w:r>
      <w:r w:rsidRPr="00DF47D2">
        <w:rPr>
          <w:rFonts w:ascii="Consolas" w:hAnsi="Consolas" w:cs="Consolas"/>
          <w:noProof/>
          <w:color w:val="0000FF"/>
          <w:sz w:val="18"/>
          <w:szCs w:val="32"/>
        </w:rPr>
        <w:t>en</w:t>
      </w:r>
      <w:r w:rsidRPr="00DF47D2">
        <w:rPr>
          <w:rFonts w:ascii="Consolas" w:hAnsi="Consolas" w:cs="Consolas"/>
          <w:noProof/>
          <w:sz w:val="18"/>
          <w:szCs w:val="32"/>
        </w:rPr>
        <w:t xml:space="preserve"> System.Runtime.Serialization</w:t>
      </w:r>
      <w:r w:rsidRPr="00DF47D2">
        <w:rPr>
          <w:rFonts w:ascii="Consolas" w:hAnsi="Consolas" w:cs="Consolas"/>
          <w:noProof/>
          <w:sz w:val="8"/>
          <w:szCs w:val="32"/>
        </w:rPr>
        <w:t xml:space="preserve"> </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w:t>
      </w:r>
      <w:r>
        <w:rPr>
          <w:rFonts w:ascii="Consolas" w:hAnsi="Consolas" w:cs="Consolas"/>
          <w:noProof/>
          <w:sz w:val="18"/>
          <w:szCs w:val="32"/>
        </w:rPr>
        <w:t>serializeAndDeserialize</w:t>
      </w:r>
      <w:r w:rsidRPr="0090184E">
        <w:rPr>
          <w:rFonts w:ascii="Consolas" w:hAnsi="Consolas" w:cs="Consolas"/>
          <w:noProof/>
          <w:sz w:val="18"/>
          <w:szCs w:val="32"/>
        </w:rPr>
        <w:t xml:space="preserve"> (originalValue:'T) = </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rsidR="00806A52" w:rsidRPr="0090184E" w:rsidRDefault="00806A52" w:rsidP="00806A52">
      <w:pPr>
        <w:autoSpaceDE w:val="0"/>
        <w:autoSpaceDN w:val="0"/>
        <w:adjustRightInd w:val="0"/>
        <w:spacing w:after="0" w:line="240" w:lineRule="auto"/>
        <w:rPr>
          <w:rFonts w:ascii="Consolas" w:hAnsi="Consolas" w:cs="Consolas"/>
          <w:noProof/>
          <w:color w:val="008000"/>
          <w:sz w:val="18"/>
          <w:szCs w:val="32"/>
        </w:rPr>
      </w:pPr>
      <w:r w:rsidRPr="0090184E">
        <w:rPr>
          <w:rFonts w:ascii="Consolas" w:hAnsi="Consolas" w:cs="Consolas"/>
          <w:noProof/>
          <w:sz w:val="18"/>
          <w:szCs w:val="32"/>
        </w:rPr>
        <w:t xml:space="preserve">            </w:t>
      </w:r>
      <w:r w:rsidRPr="0090184E">
        <w:rPr>
          <w:rFonts w:ascii="Consolas" w:hAnsi="Consolas" w:cs="Consolas"/>
          <w:noProof/>
          <w:color w:val="008000"/>
          <w:sz w:val="18"/>
          <w:szCs w:val="32"/>
        </w:rPr>
        <w:t>// Create a serializer, an output stream and serialzie the value</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serializer = DataContractJsonSerializer(typeof&lt;'T&gt;)</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out  = </w:t>
      </w:r>
      <w:r w:rsidRPr="0090184E">
        <w:rPr>
          <w:rFonts w:ascii="Consolas" w:hAnsi="Consolas" w:cs="Consolas"/>
          <w:noProof/>
          <w:color w:val="0000FF"/>
          <w:sz w:val="18"/>
          <w:szCs w:val="32"/>
        </w:rPr>
        <w:t>new</w:t>
      </w:r>
      <w:r w:rsidRPr="0090184E">
        <w:rPr>
          <w:rFonts w:ascii="Consolas" w:hAnsi="Consolas" w:cs="Consolas"/>
          <w:noProof/>
          <w:sz w:val="18"/>
          <w:szCs w:val="32"/>
        </w:rPr>
        <w:t xml:space="preserve"> System.IO.MemoryStream()</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"input: %A"</w:t>
      </w:r>
      <w:r w:rsidRPr="0090184E">
        <w:rPr>
          <w:rFonts w:ascii="Consolas" w:hAnsi="Consolas" w:cs="Consolas"/>
          <w:noProof/>
          <w:sz w:val="18"/>
          <w:szCs w:val="32"/>
        </w:rPr>
        <w:t xml:space="preserve"> originalValue</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serializer.WriteObject(out, originalValue)</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rsidR="00806A52" w:rsidRPr="0090184E" w:rsidRDefault="00806A52" w:rsidP="00806A52">
      <w:pPr>
        <w:autoSpaceDE w:val="0"/>
        <w:autoSpaceDN w:val="0"/>
        <w:adjustRightInd w:val="0"/>
        <w:spacing w:after="0" w:line="240" w:lineRule="auto"/>
        <w:rPr>
          <w:rFonts w:ascii="Consolas" w:hAnsi="Consolas" w:cs="Consolas"/>
          <w:noProof/>
          <w:color w:val="008000"/>
          <w:sz w:val="18"/>
          <w:szCs w:val="32"/>
        </w:rPr>
      </w:pPr>
      <w:r w:rsidRPr="0090184E">
        <w:rPr>
          <w:rFonts w:ascii="Consolas" w:hAnsi="Consolas" w:cs="Consolas"/>
          <w:noProof/>
          <w:sz w:val="18"/>
          <w:szCs w:val="32"/>
        </w:rPr>
        <w:t xml:space="preserve">            </w:t>
      </w:r>
      <w:r w:rsidRPr="0090184E">
        <w:rPr>
          <w:rFonts w:ascii="Consolas" w:hAnsi="Consolas" w:cs="Consolas"/>
          <w:noProof/>
          <w:color w:val="008000"/>
          <w:sz w:val="18"/>
          <w:szCs w:val="32"/>
        </w:rPr>
        <w:t>// Get the serialized text</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text = out.ToArray() |&gt; System.Text.Encoding.UTF8.GetString</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out.Seek(0L, System.IO.SeekOrigin.Begin) |&gt; ignore</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"serialized as: %s"</w:t>
      </w:r>
      <w:r w:rsidRPr="0090184E">
        <w:rPr>
          <w:rFonts w:ascii="Consolas" w:hAnsi="Consolas" w:cs="Consolas"/>
          <w:noProof/>
          <w:sz w:val="18"/>
          <w:szCs w:val="32"/>
        </w:rPr>
        <w:t xml:space="preserve"> text</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r w:rsidRPr="0090184E">
        <w:rPr>
          <w:rFonts w:ascii="Consolas" w:hAnsi="Consolas" w:cs="Consolas"/>
          <w:noProof/>
          <w:color w:val="0000FF"/>
          <w:sz w:val="18"/>
          <w:szCs w:val="32"/>
        </w:rPr>
        <w:t>let</w:t>
      </w:r>
      <w:r w:rsidRPr="0090184E">
        <w:rPr>
          <w:rFonts w:ascii="Consolas" w:hAnsi="Consolas" w:cs="Consolas"/>
          <w:noProof/>
          <w:sz w:val="18"/>
          <w:szCs w:val="32"/>
        </w:rPr>
        <w:t xml:space="preserve"> deserialziedValue = serializer.ReadObject out</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printfn </w:t>
      </w:r>
      <w:r w:rsidRPr="0090184E">
        <w:rPr>
          <w:rFonts w:ascii="Consolas" w:hAnsi="Consolas" w:cs="Consolas"/>
          <w:noProof/>
          <w:color w:val="800000"/>
          <w:sz w:val="18"/>
          <w:szCs w:val="32"/>
        </w:rPr>
        <w:t>"deserialized as: %A"</w:t>
      </w:r>
      <w:r w:rsidRPr="0090184E">
        <w:rPr>
          <w:rFonts w:ascii="Consolas" w:hAnsi="Consolas" w:cs="Consolas"/>
          <w:noProof/>
          <w:sz w:val="18"/>
          <w:szCs w:val="32"/>
        </w:rPr>
        <w:t xml:space="preserve"> deserialziedValue</w:t>
      </w:r>
    </w:p>
    <w:p w:rsidR="00806A52" w:rsidRPr="0090184E" w:rsidRDefault="00806A52" w:rsidP="00806A52">
      <w:pPr>
        <w:autoSpaceDE w:val="0"/>
        <w:autoSpaceDN w:val="0"/>
        <w:adjustRightInd w:val="0"/>
        <w:spacing w:after="0" w:line="240" w:lineRule="auto"/>
        <w:rPr>
          <w:rFonts w:ascii="Consolas" w:hAnsi="Consolas" w:cs="Consolas"/>
          <w:noProof/>
          <w:sz w:val="18"/>
          <w:szCs w:val="32"/>
        </w:rPr>
      </w:pPr>
      <w:r w:rsidRPr="0090184E">
        <w:rPr>
          <w:rFonts w:ascii="Consolas" w:hAnsi="Consolas" w:cs="Consolas"/>
          <w:noProof/>
          <w:sz w:val="18"/>
          <w:szCs w:val="32"/>
        </w:rPr>
        <w:t xml:space="preserve">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(1,2)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{"m_Item1":1,"m_Item2":2}</w:t>
      </w: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(1, 2)</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 1;2;3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[1,2,3]</w:t>
      </w: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[|1; 2; 3|]</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1.01</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1.01</w:t>
      </w: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6"/>
          <w:szCs w:val="16"/>
        </w:rPr>
      </w:pPr>
      <w:r w:rsidRPr="008F67BE">
        <w:rPr>
          <w:rFonts w:ascii="Consolas" w:hAnsi="Consolas" w:cs="Consolas"/>
          <w:noProof/>
          <w:sz w:val="16"/>
          <w:szCs w:val="16"/>
        </w:rPr>
        <w:t>deserialized as: 1.01</w:t>
      </w:r>
    </w:p>
    <w:p w:rsidR="00806A52" w:rsidRPr="008F67BE" w:rsidRDefault="00806A52" w:rsidP="00806A52">
      <w:pPr>
        <w:autoSpaceDE w:val="0"/>
        <w:autoSpaceDN w:val="0"/>
        <w:adjustRightInd w:val="0"/>
        <w:spacing w:after="0" w:line="240" w:lineRule="auto"/>
        <w:rPr>
          <w:rFonts w:ascii="Consolas" w:hAnsi="Consolas" w:cs="Consolas"/>
          <w:noProof/>
          <w:sz w:val="16"/>
          <w:szCs w:val="16"/>
        </w:rPr>
      </w:pPr>
    </w:p>
    <w:p w:rsidR="00806A52" w:rsidRDefault="00806A52" w:rsidP="00806A52">
      <w:pPr>
        <w:rPr>
          <w:b/>
        </w:rPr>
      </w:pPr>
    </w:p>
    <w:p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w:t>
      </w:r>
      <w:r w:rsidRPr="006E32E7">
        <w:rPr>
          <w:rFonts w:ascii="Consolas" w:hAnsi="Consolas" w:cs="Consolas"/>
          <w:noProof/>
          <w:color w:val="0000FF"/>
          <w:sz w:val="18"/>
          <w:szCs w:val="32"/>
        </w:rPr>
        <w:t>let</w:t>
      </w:r>
      <w:r w:rsidRPr="006E32E7">
        <w:rPr>
          <w:rFonts w:ascii="Consolas" w:hAnsi="Consolas" w:cs="Consolas"/>
          <w:noProof/>
          <w:sz w:val="18"/>
          <w:szCs w:val="32"/>
        </w:rPr>
        <w:t xml:space="preserve"> dict = </w:t>
      </w:r>
      <w:r w:rsidRPr="006E32E7">
        <w:rPr>
          <w:rFonts w:ascii="Consolas" w:hAnsi="Consolas" w:cs="Consolas"/>
          <w:noProof/>
          <w:color w:val="0000FF"/>
          <w:sz w:val="18"/>
          <w:szCs w:val="32"/>
        </w:rPr>
        <w:t>new</w:t>
      </w:r>
      <w:r w:rsidRPr="006E32E7">
        <w:rPr>
          <w:rFonts w:ascii="Consolas" w:hAnsi="Consolas" w:cs="Consolas"/>
          <w:noProof/>
          <w:sz w:val="18"/>
          <w:szCs w:val="32"/>
        </w:rPr>
        <w:t xml:space="preserve"> System.Collections.Generic.Dictionary&lt;int,string&gt;()</w:t>
      </w:r>
    </w:p>
    <w:p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dict.Add(2, </w:t>
      </w:r>
      <w:r w:rsidRPr="006E32E7">
        <w:rPr>
          <w:rFonts w:ascii="Consolas" w:hAnsi="Consolas" w:cs="Consolas"/>
          <w:noProof/>
          <w:color w:val="800000"/>
          <w:sz w:val="18"/>
          <w:szCs w:val="32"/>
        </w:rPr>
        <w:t>"two"</w:t>
      </w:r>
      <w:r w:rsidRPr="006E32E7">
        <w:rPr>
          <w:rFonts w:ascii="Consolas" w:hAnsi="Consolas" w:cs="Consolas"/>
          <w:noProof/>
          <w:sz w:val="18"/>
          <w:szCs w:val="32"/>
        </w:rPr>
        <w:t>)</w:t>
      </w:r>
    </w:p>
    <w:p w:rsidR="00806A52" w:rsidRPr="006E32E7" w:rsidRDefault="00806A52" w:rsidP="00806A52">
      <w:pPr>
        <w:autoSpaceDE w:val="0"/>
        <w:autoSpaceDN w:val="0"/>
        <w:adjustRightInd w:val="0"/>
        <w:spacing w:after="0" w:line="240" w:lineRule="auto"/>
        <w:rPr>
          <w:rFonts w:ascii="Consolas" w:hAnsi="Consolas" w:cs="Consolas"/>
          <w:noProof/>
          <w:sz w:val="18"/>
          <w:szCs w:val="32"/>
        </w:rPr>
      </w:pPr>
      <w:r w:rsidRPr="006E32E7">
        <w:rPr>
          <w:rFonts w:ascii="Consolas" w:hAnsi="Consolas" w:cs="Consolas"/>
          <w:noProof/>
          <w:sz w:val="18"/>
          <w:szCs w:val="32"/>
        </w:rPr>
        <w:t xml:space="preserve">        dict.Add(3, </w:t>
      </w:r>
      <w:r w:rsidRPr="006E32E7">
        <w:rPr>
          <w:rFonts w:ascii="Consolas" w:hAnsi="Consolas" w:cs="Consolas"/>
          <w:noProof/>
          <w:color w:val="800000"/>
          <w:sz w:val="18"/>
          <w:szCs w:val="32"/>
        </w:rPr>
        <w:t>"three"</w:t>
      </w:r>
      <w:r w:rsidRPr="006E32E7">
        <w:rPr>
          <w:rFonts w:ascii="Consolas" w:hAnsi="Consolas" w:cs="Consolas"/>
          <w:noProof/>
          <w:sz w:val="18"/>
          <w:szCs w:val="32"/>
        </w:rPr>
        <w:t>)</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 xml:space="preserve">    serializeAndDeserialize dict</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6E32E7">
        <w:rPr>
          <w:rFonts w:ascii="Consolas" w:hAnsi="Consolas" w:cs="Consolas"/>
          <w:noProof/>
          <w:sz w:val="16"/>
          <w:szCs w:val="16"/>
        </w:rPr>
        <w:t>serialized as: [{"Key":2,"Value":"two"},{"Key":3,"Value":"three"}]</w:t>
      </w:r>
    </w:p>
    <w:p w:rsidR="00806A52" w:rsidRPr="006E32E7"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6"/>
          <w:szCs w:val="16"/>
        </w:rPr>
      </w:pPr>
      <w:r w:rsidRPr="006E32E7">
        <w:rPr>
          <w:rFonts w:ascii="Consolas" w:hAnsi="Consolas" w:cs="Consolas"/>
          <w:noProof/>
          <w:sz w:val="16"/>
          <w:szCs w:val="16"/>
        </w:rPr>
        <w:t>deserialized as: seq [[2, two]; [3, three]]</w:t>
      </w:r>
    </w:p>
    <w:p w:rsidR="00806A52" w:rsidRDefault="00806A52" w:rsidP="00806A52">
      <w:pPr>
        <w:autoSpaceDE w:val="0"/>
        <w:autoSpaceDN w:val="0"/>
        <w:adjustRightInd w:val="0"/>
        <w:spacing w:after="0" w:line="240" w:lineRule="auto"/>
        <w:rPr>
          <w:rFonts w:ascii="Consolas" w:hAnsi="Consolas" w:cs="Consolas"/>
          <w:noProof/>
          <w:sz w:val="16"/>
          <w:szCs w:val="16"/>
        </w:rPr>
      </w:pPr>
    </w:p>
    <w:p w:rsidR="00806A52" w:rsidRDefault="00806A52" w:rsidP="00806A52">
      <w:pPr>
        <w:rPr>
          <w:b/>
        </w:rPr>
      </w:pPr>
    </w:p>
    <w:p w:rsidR="00806A52" w:rsidRDefault="00806A52" w:rsidP="00806A52">
      <w:pPr>
        <w:rPr>
          <w:b/>
        </w:rPr>
      </w:pPr>
      <w:r>
        <w:rPr>
          <w:b/>
        </w:rPr>
        <w:t>Recommendation</w:t>
      </w:r>
      <w:r w:rsidRPr="002A47FF">
        <w:rPr>
          <w:b/>
        </w:rPr>
        <w:t xml:space="preserve">: </w:t>
      </w:r>
      <w:r>
        <w:rPr>
          <w:b/>
        </w:rPr>
        <w:t xml:space="preserve">For your data types, use “Plain Old Serializable F# Data”, such as records, simple classes, ResizeArray (S.C.G.List), arrays and dictionaries. </w:t>
      </w:r>
    </w:p>
    <w:p w:rsidR="00806A52" w:rsidRPr="008F67BE" w:rsidRDefault="00806A52" w:rsidP="00806A52">
      <w:pPr>
        <w:autoSpaceDE w:val="0"/>
        <w:autoSpaceDN w:val="0"/>
        <w:adjustRightInd w:val="0"/>
        <w:spacing w:after="0" w:line="240" w:lineRule="auto"/>
        <w:rPr>
          <w:rFonts w:ascii="Consolas" w:hAnsi="Consolas" w:cs="Consolas"/>
          <w:noProof/>
          <w:sz w:val="16"/>
          <w:szCs w:val="16"/>
        </w:rPr>
      </w:pPr>
    </w:p>
    <w:p w:rsidR="00806A52" w:rsidRDefault="00806A52" w:rsidP="00806A52">
      <w:r w:rsidRPr="002C1DF5">
        <w:t>Pla</w:t>
      </w:r>
      <w:r>
        <w:t>in Old Serializable F# Data means:</w:t>
      </w:r>
    </w:p>
    <w:p w:rsidR="00806A52" w:rsidRDefault="00806A52" w:rsidP="00806A52">
      <w:pPr>
        <w:pStyle w:val="ListParagraph"/>
        <w:numPr>
          <w:ilvl w:val="0"/>
          <w:numId w:val="3"/>
        </w:numPr>
      </w:pPr>
      <w:r>
        <w:t>Tuples</w:t>
      </w:r>
    </w:p>
    <w:p w:rsidR="00806A52" w:rsidRDefault="00806A52" w:rsidP="00806A52">
      <w:pPr>
        <w:pStyle w:val="ListParagraph"/>
        <w:numPr>
          <w:ilvl w:val="0"/>
          <w:numId w:val="3"/>
        </w:numPr>
      </w:pPr>
      <w:r>
        <w:t>Basic types (integers, floats, strings, DateTime, TimeSpan etc)</w:t>
      </w:r>
    </w:p>
    <w:p w:rsidR="00806A52" w:rsidRDefault="00806A52" w:rsidP="00806A52">
      <w:pPr>
        <w:pStyle w:val="ListParagraph"/>
        <w:numPr>
          <w:ilvl w:val="0"/>
          <w:numId w:val="3"/>
        </w:numPr>
      </w:pPr>
      <w:r>
        <w:t>Records</w:t>
      </w:r>
    </w:p>
    <w:p w:rsidR="00806A52" w:rsidRDefault="00806A52" w:rsidP="00806A52">
      <w:pPr>
        <w:pStyle w:val="ListParagraph"/>
        <w:numPr>
          <w:ilvl w:val="0"/>
          <w:numId w:val="3"/>
        </w:numPr>
      </w:pPr>
      <w:r>
        <w:lastRenderedPageBreak/>
        <w:t>Simple classes</w:t>
      </w:r>
    </w:p>
    <w:p w:rsidR="00806A52" w:rsidRDefault="00806A52" w:rsidP="00806A52">
      <w:pPr>
        <w:pStyle w:val="ListParagraph"/>
        <w:numPr>
          <w:ilvl w:val="0"/>
          <w:numId w:val="3"/>
        </w:numPr>
      </w:pPr>
      <w:r>
        <w:t>ResizeArray (S.C.G.List)</w:t>
      </w:r>
    </w:p>
    <w:p w:rsidR="00806A52" w:rsidRDefault="00806A52" w:rsidP="00806A52">
      <w:pPr>
        <w:pStyle w:val="ListParagraph"/>
        <w:numPr>
          <w:ilvl w:val="0"/>
          <w:numId w:val="3"/>
        </w:numPr>
      </w:pPr>
      <w:r>
        <w:t>Arrays</w:t>
      </w:r>
    </w:p>
    <w:p w:rsidR="00806A52" w:rsidRDefault="00806A52" w:rsidP="00806A52">
      <w:pPr>
        <w:pStyle w:val="ListParagraph"/>
        <w:numPr>
          <w:ilvl w:val="0"/>
          <w:numId w:val="3"/>
        </w:numPr>
      </w:pPr>
      <w:r>
        <w:t>Dictionaries (S.C.G.Dictionary)</w:t>
      </w:r>
    </w:p>
    <w:p w:rsidR="00806A52" w:rsidRDefault="00806A52" w:rsidP="00806A52">
      <w:pPr>
        <w:pStyle w:val="ListParagraph"/>
        <w:numPr>
          <w:ilvl w:val="0"/>
          <w:numId w:val="3"/>
        </w:numPr>
      </w:pPr>
      <w:r>
        <w:t>Set&lt;_&gt;</w:t>
      </w:r>
    </w:p>
    <w:p w:rsidR="00806A52" w:rsidRDefault="00806A52" w:rsidP="00806A52">
      <w:pPr>
        <w:pStyle w:val="ListParagraph"/>
        <w:numPr>
          <w:ilvl w:val="0"/>
          <w:numId w:val="3"/>
        </w:numPr>
      </w:pPr>
      <w:r>
        <w:t>Map&lt;_,_&gt;</w:t>
      </w:r>
    </w:p>
    <w:p w:rsidR="00806A52" w:rsidRDefault="00806A52" w:rsidP="00806A52">
      <w:pPr>
        <w:pStyle w:val="ListParagraph"/>
        <w:numPr>
          <w:ilvl w:val="0"/>
          <w:numId w:val="3"/>
        </w:numPr>
      </w:pPr>
      <w:r>
        <w:t>Union types</w:t>
      </w:r>
    </w:p>
    <w:p w:rsidR="00806A52" w:rsidRDefault="00806A52" w:rsidP="00806A52">
      <w:r>
        <w:t>However, be aware that</w:t>
      </w:r>
    </w:p>
    <w:p w:rsidR="00806A52" w:rsidRDefault="00806A52" w:rsidP="00806A52">
      <w:pPr>
        <w:pStyle w:val="ListParagraph"/>
        <w:numPr>
          <w:ilvl w:val="0"/>
          <w:numId w:val="3"/>
        </w:numPr>
      </w:pPr>
      <w:r>
        <w:t>You will need to add KnownType declarations to your union types in order to serialize them.</w:t>
      </w:r>
    </w:p>
    <w:p w:rsidR="00806A52" w:rsidRDefault="00806A52" w:rsidP="00806A52">
      <w:pPr>
        <w:pStyle w:val="ListParagraph"/>
        <w:numPr>
          <w:ilvl w:val="0"/>
          <w:numId w:val="3"/>
        </w:numPr>
      </w:pPr>
      <w:r>
        <w:t>You will not be able to serialize closures, object expressions or delegates. For these, you should use BinarySerialization.</w:t>
      </w:r>
    </w:p>
    <w:p w:rsidR="00806A52" w:rsidRDefault="00806A52" w:rsidP="00806A52">
      <w:pPr>
        <w:pStyle w:val="ListParagraph"/>
        <w:numPr>
          <w:ilvl w:val="0"/>
          <w:numId w:val="3"/>
        </w:numPr>
      </w:pPr>
      <w:r>
        <w:t>As of F# Beta2, F</w:t>
      </w:r>
      <w:proofErr w:type="gramStart"/>
      <w:r w:rsidR="00901BBF">
        <w:t xml:space="preserve"># </w:t>
      </w:r>
      <w:r>
        <w:t xml:space="preserve"> </w:t>
      </w:r>
      <w:r w:rsidR="00901BBF">
        <w:t>ch</w:t>
      </w:r>
      <w:r>
        <w:t>oice</w:t>
      </w:r>
      <w:proofErr w:type="gramEnd"/>
      <w:r>
        <w:t xml:space="preserve"> values may not be serialized with unless you register specific known types with the serializer.</w:t>
      </w:r>
    </w:p>
    <w:p w:rsidR="00806A52" w:rsidRDefault="00806A52" w:rsidP="00806A52">
      <w:r>
        <w:t>For example:</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sidRPr="00684947">
        <w:rPr>
          <w:rFonts w:ascii="Consolas" w:hAnsi="Consolas" w:cs="Consolas"/>
          <w:noProof/>
          <w:color w:val="0000FF"/>
          <w:sz w:val="18"/>
          <w:szCs w:val="32"/>
        </w:rPr>
        <w:t>type</w:t>
      </w:r>
      <w:r w:rsidRPr="00684947">
        <w:rPr>
          <w:rFonts w:ascii="Consolas" w:hAnsi="Consolas" w:cs="Consolas"/>
          <w:noProof/>
          <w:sz w:val="18"/>
          <w:szCs w:val="32"/>
        </w:rPr>
        <w:t xml:space="preserve"> R</w:t>
      </w:r>
      <w:r>
        <w:rPr>
          <w:rFonts w:ascii="Consolas" w:hAnsi="Consolas" w:cs="Consolas"/>
          <w:noProof/>
          <w:sz w:val="18"/>
          <w:szCs w:val="32"/>
        </w:rPr>
        <w:t>ecord</w:t>
      </w:r>
      <w:r w:rsidRPr="00684947">
        <w:rPr>
          <w:rFonts w:ascii="Consolas" w:hAnsi="Consolas" w:cs="Consolas"/>
          <w:noProof/>
          <w:sz w:val="18"/>
          <w:szCs w:val="32"/>
        </w:rPr>
        <w:t xml:space="preserve"> = { Id : int;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Values : int[]</w:t>
      </w:r>
      <w:r w:rsidRPr="00684947">
        <w:rPr>
          <w:rFonts w:ascii="Consolas" w:hAnsi="Consolas" w:cs="Consolas"/>
          <w:noProof/>
          <w:sz w:val="18"/>
          <w:szCs w:val="32"/>
        </w:rPr>
        <w:t xml:space="preserve">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  { Id = 1; Values =</w:t>
      </w:r>
      <w:r w:rsidRPr="00684947">
        <w:rPr>
          <w:rFonts w:ascii="Consolas" w:hAnsi="Consolas" w:cs="Consolas"/>
          <w:noProof/>
          <w:sz w:val="18"/>
          <w:szCs w:val="32"/>
        </w:rPr>
        <w:t xml:space="preserve"> [</w:t>
      </w:r>
      <w:r>
        <w:rPr>
          <w:rFonts w:ascii="Consolas" w:hAnsi="Consolas" w:cs="Consolas"/>
          <w:noProof/>
          <w:sz w:val="18"/>
          <w:szCs w:val="32"/>
        </w:rPr>
        <w:t>|</w:t>
      </w:r>
      <w:r w:rsidRPr="00684947">
        <w:rPr>
          <w:rFonts w:ascii="Consolas" w:hAnsi="Consolas" w:cs="Consolas"/>
          <w:noProof/>
          <w:sz w:val="18"/>
          <w:szCs w:val="32"/>
        </w:rPr>
        <w:t xml:space="preserve"> 1;2;3 </w:t>
      </w:r>
      <w:r>
        <w:rPr>
          <w:rFonts w:ascii="Consolas" w:hAnsi="Consolas" w:cs="Consolas"/>
          <w:noProof/>
          <w:sz w:val="18"/>
          <w:szCs w:val="32"/>
        </w:rPr>
        <w:t>|</w:t>
      </w:r>
      <w:r w:rsidRPr="00684947">
        <w:rPr>
          <w:rFonts w:ascii="Consolas" w:hAnsi="Consolas" w:cs="Consolas"/>
          <w:noProof/>
          <w:sz w:val="18"/>
          <w:szCs w:val="32"/>
        </w:rPr>
        <w:t>]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{"Id@":1,"Values@":[1,2,3]}</w:t>
      </w: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{Id = 1; Values = [|1; 2; 3|];}</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type</w:t>
      </w:r>
      <w:r w:rsidRPr="008F67BE">
        <w:rPr>
          <w:rFonts w:ascii="Consolas" w:hAnsi="Consolas" w:cs="Consolas"/>
          <w:noProof/>
          <w:sz w:val="18"/>
          <w:szCs w:val="32"/>
        </w:rPr>
        <w:t xml:space="preserve"> SimpleClass(id:int, names : int[]) = </w:t>
      </w:r>
    </w:p>
    <w:p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member</w:t>
      </w:r>
      <w:r w:rsidRPr="008F67BE">
        <w:rPr>
          <w:rFonts w:ascii="Consolas" w:hAnsi="Consolas" w:cs="Consolas"/>
          <w:noProof/>
          <w:sz w:val="18"/>
          <w:szCs w:val="32"/>
        </w:rPr>
        <w:t xml:space="preserve"> __.A = id</w:t>
      </w:r>
    </w:p>
    <w:p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sidRPr="008F67BE">
        <w:rPr>
          <w:rFonts w:ascii="Consolas" w:hAnsi="Consolas" w:cs="Consolas"/>
          <w:noProof/>
          <w:color w:val="0000FF"/>
          <w:sz w:val="18"/>
          <w:szCs w:val="32"/>
        </w:rPr>
        <w:t>member</w:t>
      </w:r>
      <w:r w:rsidRPr="008F67BE">
        <w:rPr>
          <w:rFonts w:ascii="Consolas" w:hAnsi="Consolas" w:cs="Consolas"/>
          <w:noProof/>
          <w:sz w:val="18"/>
          <w:szCs w:val="32"/>
        </w:rPr>
        <w:t xml:space="preserve"> __.B = names</w:t>
      </w:r>
    </w:p>
    <w:p w:rsidR="00806A52" w:rsidRPr="008F67BE"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autoSpaceDE w:val="0"/>
        <w:autoSpaceDN w:val="0"/>
        <w:adjustRightInd w:val="0"/>
        <w:spacing w:after="0" w:line="240" w:lineRule="auto"/>
        <w:rPr>
          <w:rFonts w:ascii="Consolas" w:hAnsi="Consolas" w:cs="Consolas"/>
          <w:noProof/>
          <w:sz w:val="18"/>
          <w:szCs w:val="32"/>
        </w:rPr>
      </w:pPr>
      <w:r w:rsidRPr="008F67BE">
        <w:rPr>
          <w:rFonts w:ascii="Consolas" w:hAnsi="Consolas" w:cs="Consolas"/>
          <w:noProof/>
          <w:sz w:val="18"/>
          <w:szCs w:val="32"/>
        </w:rPr>
        <w:t xml:space="preserve">        </w:t>
      </w:r>
      <w:r>
        <w:rPr>
          <w:rFonts w:ascii="Consolas" w:hAnsi="Consolas" w:cs="Consolas"/>
          <w:noProof/>
          <w:sz w:val="18"/>
          <w:szCs w:val="32"/>
        </w:rPr>
        <w:t>serializeAndDeserialize</w:t>
      </w:r>
      <w:r w:rsidRPr="008F67BE">
        <w:rPr>
          <w:rFonts w:ascii="Consolas" w:hAnsi="Consolas" w:cs="Consolas"/>
          <w:noProof/>
          <w:sz w:val="18"/>
          <w:szCs w:val="32"/>
        </w:rPr>
        <w:t xml:space="preserve">  (SimpleClass(3, [| 1;2;3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serialized as: {"id":3,"names":[1,2,3]}</w:t>
      </w: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8F67BE">
        <w:rPr>
          <w:rFonts w:ascii="Consolas" w:hAnsi="Consolas" w:cs="Consolas"/>
          <w:noProof/>
          <w:sz w:val="16"/>
          <w:szCs w:val="16"/>
        </w:rPr>
        <w:t>deserialized as: SimpleClass(3, [| 1;2;3 |])</w:t>
      </w:r>
    </w:p>
    <w:p w:rsidR="00806A52" w:rsidRDefault="00806A52" w:rsidP="00806A52"/>
    <w:p w:rsidR="00806A52" w:rsidRDefault="00806A52" w:rsidP="00806A52">
      <w:pPr>
        <w:rPr>
          <w:b/>
        </w:rPr>
      </w:pPr>
      <w:r>
        <w:t>More complex types will also serialize correctly, e.g. try this one:</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Record</w:t>
      </w:r>
      <w:r>
        <w:rPr>
          <w:rFonts w:ascii="Consolas" w:hAnsi="Consolas" w:cs="Consolas"/>
          <w:noProof/>
          <w:sz w:val="18"/>
          <w:szCs w:val="32"/>
        </w:rPr>
        <w:t>2</w:t>
      </w:r>
      <w:r w:rsidRPr="00DF47D2">
        <w:rPr>
          <w:rFonts w:ascii="Consolas" w:hAnsi="Consolas" w:cs="Consolas"/>
          <w:noProof/>
          <w:sz w:val="18"/>
          <w:szCs w:val="32"/>
        </w:rPr>
        <w:t xml:space="preserve"> =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 Id: int;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Names: Set&lt;int&gt;;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OtherIds: Map&lt;int,int&gt;;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CallerIds: int[];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NumberLookupTable: Dictionary&lt;int,int&gt; }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rPr>
          <w:b/>
        </w:rPr>
      </w:pPr>
    </w:p>
    <w:p w:rsidR="00806A52" w:rsidRDefault="00806A52" w:rsidP="00806A52">
      <w:r>
        <w:rPr>
          <w:b/>
        </w:rPr>
        <w:t>Recommendation</w:t>
      </w:r>
      <w:r w:rsidRPr="002A47FF">
        <w:rPr>
          <w:b/>
        </w:rPr>
        <w:t xml:space="preserve">: </w:t>
      </w:r>
      <w:r>
        <w:rPr>
          <w:b/>
        </w:rPr>
        <w:t>To use Union Types as Plain Old Serializable F# Data, add a KnownTypes attribute to your union types</w:t>
      </w:r>
      <w:r w:rsidRPr="002A47FF">
        <w:rPr>
          <w:b/>
        </w:rPr>
        <w:t>.</w:t>
      </w:r>
      <w:r>
        <w:t xml:space="preserve"> This code is boiler-plate, for example:</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[&lt;KnownType(</w:t>
      </w:r>
      <w:r w:rsidRPr="00DF47D2">
        <w:rPr>
          <w:rFonts w:ascii="Consolas" w:hAnsi="Consolas" w:cs="Consolas"/>
          <w:noProof/>
          <w:color w:val="800000"/>
          <w:sz w:val="18"/>
          <w:szCs w:val="32"/>
        </w:rPr>
        <w:t>"KnownTypes"</w:t>
      </w:r>
      <w:r w:rsidRPr="00DF47D2">
        <w:rPr>
          <w:rFonts w:ascii="Consolas" w:hAnsi="Consolas" w:cs="Consolas"/>
          <w:noProof/>
          <w:sz w:val="18"/>
          <w:szCs w:val="32"/>
        </w:rPr>
        <w:t>)&gt;]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MyUnionType =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 Case1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int * int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 Case2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string</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lastRenderedPageBreak/>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static</w:t>
      </w:r>
      <w:r w:rsidRPr="00DF47D2">
        <w:rPr>
          <w:rFonts w:ascii="Consolas" w:hAnsi="Consolas" w:cs="Consolas"/>
          <w:noProof/>
          <w:sz w:val="18"/>
          <w:szCs w:val="32"/>
        </w:rPr>
        <w:t xml:space="preserve"> </w:t>
      </w:r>
      <w:r w:rsidRPr="00DF47D2">
        <w:rPr>
          <w:rFonts w:ascii="Consolas" w:hAnsi="Consolas" w:cs="Consolas"/>
          <w:noProof/>
          <w:color w:val="0000FF"/>
          <w:sz w:val="18"/>
          <w:szCs w:val="32"/>
        </w:rPr>
        <w:t>member</w:t>
      </w:r>
      <w:r w:rsidRPr="00DF47D2">
        <w:rPr>
          <w:rFonts w:ascii="Consolas" w:hAnsi="Consolas" w:cs="Consolas"/>
          <w:noProof/>
          <w:sz w:val="18"/>
          <w:szCs w:val="32"/>
        </w:rPr>
        <w:t xml:space="preserve"> KnownTypes() =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typeof&lt;MyUnionType&gt;.GetNestedTypes(BindingFlags.Public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BindingFlags.NonPublic)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|&gt; Array.filter Reflection.FSharpType.IsUnion</w:t>
      </w:r>
    </w:p>
    <w:p w:rsidR="00806A52" w:rsidRPr="00684947" w:rsidRDefault="00806A52" w:rsidP="00806A52">
      <w:pPr>
        <w:autoSpaceDE w:val="0"/>
        <w:autoSpaceDN w:val="0"/>
        <w:adjustRightInd w:val="0"/>
        <w:spacing w:after="0" w:line="240" w:lineRule="auto"/>
        <w:rPr>
          <w:rFonts w:ascii="Consolas" w:hAnsi="Consolas" w:cs="Consolas"/>
          <w:noProof/>
          <w:sz w:val="16"/>
          <w:szCs w:val="32"/>
        </w:rPr>
      </w:pPr>
      <w:r w:rsidRPr="002A47FF">
        <w:rPr>
          <w:rFonts w:ascii="Consolas" w:hAnsi="Consolas" w:cs="Consolas"/>
          <w:noProof/>
          <w:sz w:val="16"/>
          <w:szCs w:val="32"/>
        </w:rPr>
        <w:t xml:space="preserve"> </w:t>
      </w:r>
    </w:p>
    <w:p w:rsidR="00806A52" w:rsidRDefault="00806A52" w:rsidP="00806A52">
      <w:r>
        <w:t>For a generic union type, you must add an additional line:</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[&lt;KnownType(</w:t>
      </w:r>
      <w:r w:rsidRPr="00DF47D2">
        <w:rPr>
          <w:rFonts w:ascii="Consolas" w:hAnsi="Consolas" w:cs="Consolas"/>
          <w:noProof/>
          <w:color w:val="800000"/>
          <w:sz w:val="18"/>
          <w:szCs w:val="32"/>
        </w:rPr>
        <w:t>"KnownTypes"</w:t>
      </w:r>
      <w:r w:rsidRPr="00DF47D2">
        <w:rPr>
          <w:rFonts w:ascii="Consolas" w:hAnsi="Consolas" w:cs="Consolas"/>
          <w:noProof/>
          <w:sz w:val="18"/>
          <w:szCs w:val="32"/>
        </w:rPr>
        <w:t>)&gt;]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type</w:t>
      </w:r>
      <w:r w:rsidRPr="00DF47D2">
        <w:rPr>
          <w:rFonts w:ascii="Consolas" w:hAnsi="Consolas" w:cs="Consolas"/>
          <w:noProof/>
          <w:sz w:val="18"/>
          <w:szCs w:val="32"/>
        </w:rPr>
        <w:t xml:space="preserve"> MyUnionType =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 Case1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int * int</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Case2 </w:t>
      </w:r>
      <w:r w:rsidRPr="00DF47D2">
        <w:rPr>
          <w:rFonts w:ascii="Consolas" w:hAnsi="Consolas" w:cs="Consolas"/>
          <w:noProof/>
          <w:color w:val="0000FF"/>
          <w:sz w:val="18"/>
          <w:szCs w:val="32"/>
        </w:rPr>
        <w:t>of</w:t>
      </w:r>
      <w:r w:rsidRPr="00DF47D2">
        <w:rPr>
          <w:rFonts w:ascii="Consolas" w:hAnsi="Consolas" w:cs="Consolas"/>
          <w:noProof/>
          <w:sz w:val="18"/>
          <w:szCs w:val="32"/>
        </w:rPr>
        <w:t xml:space="preserve"> string</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w:t>
      </w:r>
      <w:r w:rsidRPr="00DF47D2">
        <w:rPr>
          <w:rFonts w:ascii="Consolas" w:hAnsi="Consolas" w:cs="Consolas"/>
          <w:noProof/>
          <w:color w:val="0000FF"/>
          <w:sz w:val="18"/>
          <w:szCs w:val="32"/>
        </w:rPr>
        <w:t>static</w:t>
      </w:r>
      <w:r w:rsidRPr="00DF47D2">
        <w:rPr>
          <w:rFonts w:ascii="Consolas" w:hAnsi="Consolas" w:cs="Consolas"/>
          <w:noProof/>
          <w:sz w:val="18"/>
          <w:szCs w:val="32"/>
        </w:rPr>
        <w:t xml:space="preserve"> </w:t>
      </w:r>
      <w:r w:rsidRPr="00DF47D2">
        <w:rPr>
          <w:rFonts w:ascii="Consolas" w:hAnsi="Consolas" w:cs="Consolas"/>
          <w:noProof/>
          <w:color w:val="0000FF"/>
          <w:sz w:val="18"/>
          <w:szCs w:val="32"/>
        </w:rPr>
        <w:t>member</w:t>
      </w:r>
      <w:r w:rsidRPr="00DF47D2">
        <w:rPr>
          <w:rFonts w:ascii="Consolas" w:hAnsi="Consolas" w:cs="Consolas"/>
          <w:noProof/>
          <w:sz w:val="18"/>
          <w:szCs w:val="32"/>
        </w:rPr>
        <w:t xml:space="preserve"> KnownTypes() =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typeof&lt;MyUnionType&gt;.GetNestedTypes(BindingFlags.Public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 xml:space="preserve"> BindingFlags.NonPublic)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|&gt; Array.filter Reflection.FSharpType.IsUnion </w:t>
      </w:r>
    </w:p>
    <w:p w:rsidR="00806A52" w:rsidRPr="00DF47D2" w:rsidRDefault="00806A52" w:rsidP="00806A52">
      <w:pPr>
        <w:autoSpaceDE w:val="0"/>
        <w:autoSpaceDN w:val="0"/>
        <w:adjustRightInd w:val="0"/>
        <w:spacing w:after="0" w:line="240" w:lineRule="auto"/>
        <w:rPr>
          <w:rFonts w:ascii="Consolas" w:hAnsi="Consolas" w:cs="Consolas"/>
          <w:noProof/>
          <w:sz w:val="18"/>
          <w:szCs w:val="32"/>
        </w:rPr>
      </w:pPr>
      <w:r w:rsidRPr="00DF47D2">
        <w:rPr>
          <w:rFonts w:ascii="Consolas" w:hAnsi="Consolas" w:cs="Consolas"/>
          <w:noProof/>
          <w:sz w:val="18"/>
          <w:szCs w:val="32"/>
        </w:rPr>
        <w:t xml:space="preserve">           </w:t>
      </w:r>
      <w:r>
        <w:rPr>
          <w:rFonts w:ascii="Consolas" w:hAnsi="Consolas" w:cs="Consolas"/>
          <w:noProof/>
          <w:sz w:val="18"/>
          <w:szCs w:val="32"/>
        </w:rPr>
        <w:t xml:space="preserve">    </w:t>
      </w:r>
      <w:r w:rsidRPr="00DF47D2">
        <w:rPr>
          <w:rFonts w:ascii="Consolas" w:hAnsi="Consolas" w:cs="Consolas"/>
          <w:noProof/>
          <w:sz w:val="18"/>
          <w:szCs w:val="32"/>
        </w:rPr>
        <w:t xml:space="preserve"> |&gt; Array.map (</w:t>
      </w:r>
      <w:r w:rsidRPr="00DF47D2">
        <w:rPr>
          <w:rFonts w:ascii="Consolas" w:hAnsi="Consolas" w:cs="Consolas"/>
          <w:noProof/>
          <w:color w:val="0000FF"/>
          <w:sz w:val="18"/>
          <w:szCs w:val="32"/>
        </w:rPr>
        <w:t>fun</w:t>
      </w:r>
      <w:r w:rsidRPr="00DF47D2">
        <w:rPr>
          <w:rFonts w:ascii="Consolas" w:hAnsi="Consolas" w:cs="Consolas"/>
          <w:noProof/>
          <w:sz w:val="18"/>
          <w:szCs w:val="32"/>
        </w:rPr>
        <w:t xml:space="preserve"> ty </w:t>
      </w:r>
      <w:r w:rsidRPr="00DF47D2">
        <w:rPr>
          <w:rFonts w:ascii="Consolas" w:hAnsi="Consolas" w:cs="Consolas"/>
          <w:noProof/>
          <w:color w:val="0000FF"/>
          <w:sz w:val="18"/>
          <w:szCs w:val="32"/>
        </w:rPr>
        <w:t>-&gt;</w:t>
      </w:r>
      <w:r w:rsidRPr="00DF47D2">
        <w:rPr>
          <w:rFonts w:ascii="Consolas" w:hAnsi="Consolas" w:cs="Consolas"/>
          <w:noProof/>
          <w:sz w:val="18"/>
          <w:szCs w:val="32"/>
        </w:rPr>
        <w:t xml:space="preserve"> ty.MakeGenericType [| typeof&lt;'T&gt; |])</w:t>
      </w:r>
    </w:p>
    <w:p w:rsidR="00806A52" w:rsidRPr="002A47FF" w:rsidRDefault="00806A52" w:rsidP="00806A52">
      <w:pPr>
        <w:rPr>
          <w:b/>
        </w:rPr>
      </w:pPr>
    </w:p>
    <w:p w:rsidR="00806A52" w:rsidRDefault="00806A52" w:rsidP="00806A52">
      <w:pPr>
        <w:rPr>
          <w:b/>
        </w:rPr>
      </w:pPr>
      <w:r>
        <w:rPr>
          <w:b/>
        </w:rPr>
        <w:t>Recommendation</w:t>
      </w:r>
      <w:r w:rsidRPr="002A47FF">
        <w:rPr>
          <w:b/>
        </w:rPr>
        <w:t xml:space="preserve">: </w:t>
      </w:r>
      <w:r>
        <w:rPr>
          <w:b/>
        </w:rPr>
        <w:t xml:space="preserve">To precisely control the field names in your XML or JSON data, use a DataContract. </w:t>
      </w:r>
    </w:p>
    <w:p w:rsidR="00806A52" w:rsidRDefault="00806A52" w:rsidP="00806A52">
      <w:r>
        <w:t xml:space="preserve">For records, </w:t>
      </w:r>
      <w:r w:rsidRPr="00684947">
        <w:t>Plain Old Serializable F# Data</w:t>
      </w:r>
      <w:r>
        <w:t xml:space="preserve"> will use names such as id</w:t>
      </w:r>
      <w:r w:rsidRPr="00684947">
        <w:t>@</w:t>
      </w:r>
      <w:r>
        <w:t xml:space="preserve"> for record names in the JSON format. Use a DataContract with DataMember targeted at the fields to remove </w:t>
      </w:r>
      <w:proofErr w:type="gramStart"/>
      <w:r>
        <w:t>the @</w:t>
      </w:r>
      <w:proofErr w:type="gramEnd"/>
      <w:r>
        <w:t xml:space="preserve"> if needed. You can also use this attribute to write record types that match pre-existing JSON or XML formats.</w:t>
      </w:r>
    </w:p>
    <w:p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&lt;DataContract&gt;]</w:t>
      </w:r>
    </w:p>
    <w:p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color w:val="0000FF"/>
          <w:sz w:val="18"/>
          <w:szCs w:val="32"/>
        </w:rPr>
        <w:t xml:space="preserve">        </w:t>
      </w:r>
      <w:r w:rsidRPr="00684947">
        <w:rPr>
          <w:rFonts w:ascii="Consolas" w:hAnsi="Consolas" w:cs="Consolas"/>
          <w:noProof/>
          <w:color w:val="0000FF"/>
          <w:sz w:val="18"/>
          <w:szCs w:val="32"/>
        </w:rPr>
        <w:t>type</w:t>
      </w:r>
      <w:r w:rsidRPr="00684947">
        <w:rPr>
          <w:rFonts w:ascii="Consolas" w:hAnsi="Consolas" w:cs="Consolas"/>
          <w:noProof/>
          <w:sz w:val="18"/>
          <w:szCs w:val="32"/>
        </w:rPr>
        <w:t xml:space="preserve"> R = { </w:t>
      </w:r>
      <w:r w:rsidRPr="00DF47D2">
        <w:rPr>
          <w:rFonts w:ascii="Consolas" w:hAnsi="Consolas" w:cs="Consolas"/>
          <w:noProof/>
          <w:sz w:val="18"/>
          <w:szCs w:val="32"/>
        </w:rPr>
        <w:t>[&lt;field: DataMember(Name=</w:t>
      </w:r>
      <w:r>
        <w:rPr>
          <w:rFonts w:ascii="Consolas" w:hAnsi="Consolas" w:cs="Consolas"/>
          <w:noProof/>
          <w:color w:val="800000"/>
          <w:sz w:val="18"/>
          <w:szCs w:val="32"/>
        </w:rPr>
        <w:t>"Ident</w:t>
      </w:r>
      <w:r w:rsidRPr="00DF47D2">
        <w:rPr>
          <w:rFonts w:ascii="Consolas" w:hAnsi="Consolas" w:cs="Consolas"/>
          <w:noProof/>
          <w:color w:val="800000"/>
          <w:sz w:val="18"/>
          <w:szCs w:val="32"/>
        </w:rPr>
        <w:t>"</w:t>
      </w:r>
      <w:r w:rsidRPr="00DF47D2">
        <w:rPr>
          <w:rFonts w:ascii="Consolas" w:hAnsi="Consolas" w:cs="Consolas"/>
          <w:noProof/>
          <w:sz w:val="18"/>
          <w:szCs w:val="32"/>
        </w:rPr>
        <w:t>)&gt;]</w:t>
      </w:r>
    </w:p>
    <w:p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684947">
        <w:rPr>
          <w:rFonts w:ascii="Consolas" w:hAnsi="Consolas" w:cs="Consolas"/>
          <w:noProof/>
          <w:sz w:val="18"/>
          <w:szCs w:val="32"/>
        </w:rPr>
        <w:t xml:space="preserve">Id : int; </w:t>
      </w:r>
    </w:p>
    <w:p w:rsidR="00806A52"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w:t>
      </w:r>
      <w:r w:rsidRPr="00DF47D2">
        <w:rPr>
          <w:rFonts w:ascii="Consolas" w:hAnsi="Consolas" w:cs="Consolas"/>
          <w:noProof/>
          <w:sz w:val="18"/>
          <w:szCs w:val="32"/>
        </w:rPr>
        <w:t>[&lt;field: DataMember(Name=</w:t>
      </w:r>
      <w:r>
        <w:rPr>
          <w:rFonts w:ascii="Consolas" w:hAnsi="Consolas" w:cs="Consolas"/>
          <w:noProof/>
          <w:color w:val="800000"/>
          <w:sz w:val="18"/>
          <w:szCs w:val="32"/>
        </w:rPr>
        <w:t>"Values</w:t>
      </w:r>
      <w:r w:rsidRPr="00DF47D2">
        <w:rPr>
          <w:rFonts w:ascii="Consolas" w:hAnsi="Consolas" w:cs="Consolas"/>
          <w:noProof/>
          <w:color w:val="800000"/>
          <w:sz w:val="18"/>
          <w:szCs w:val="32"/>
        </w:rPr>
        <w:t>"</w:t>
      </w:r>
      <w:r w:rsidRPr="00DF47D2">
        <w:rPr>
          <w:rFonts w:ascii="Consolas" w:hAnsi="Consolas" w:cs="Consolas"/>
          <w:noProof/>
          <w:sz w:val="18"/>
          <w:szCs w:val="32"/>
        </w:rPr>
        <w:t>)&gt;]</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r>
        <w:rPr>
          <w:rFonts w:ascii="Consolas" w:hAnsi="Consolas" w:cs="Consolas"/>
          <w:noProof/>
          <w:sz w:val="18"/>
          <w:szCs w:val="32"/>
        </w:rPr>
        <w:t xml:space="preserve">                   Values : int[]</w:t>
      </w:r>
      <w:r w:rsidRPr="00684947">
        <w:rPr>
          <w:rFonts w:ascii="Consolas" w:hAnsi="Consolas" w:cs="Consolas"/>
          <w:noProof/>
          <w:sz w:val="18"/>
          <w:szCs w:val="32"/>
        </w:rPr>
        <w:t xml:space="preserve">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684947">
        <w:rPr>
          <w:rFonts w:ascii="Consolas" w:hAnsi="Consolas" w:cs="Consolas"/>
          <w:noProof/>
          <w:sz w:val="18"/>
          <w:szCs w:val="32"/>
        </w:rPr>
        <w:t xml:space="preserve">        </w:t>
      </w:r>
      <w:r>
        <w:rPr>
          <w:rFonts w:ascii="Consolas" w:hAnsi="Consolas" w:cs="Consolas"/>
          <w:noProof/>
          <w:sz w:val="18"/>
          <w:szCs w:val="32"/>
        </w:rPr>
        <w:t>serializeAndDeserialize</w:t>
      </w:r>
      <w:r w:rsidRPr="00684947">
        <w:rPr>
          <w:rFonts w:ascii="Consolas" w:hAnsi="Consolas" w:cs="Consolas"/>
          <w:noProof/>
          <w:sz w:val="18"/>
          <w:szCs w:val="32"/>
        </w:rPr>
        <w:t xml:space="preserve">  { Id = 1; Values = [</w:t>
      </w:r>
      <w:r>
        <w:rPr>
          <w:rFonts w:ascii="Consolas" w:hAnsi="Consolas" w:cs="Consolas"/>
          <w:noProof/>
          <w:sz w:val="18"/>
          <w:szCs w:val="32"/>
        </w:rPr>
        <w:t>|</w:t>
      </w:r>
      <w:r w:rsidRPr="00684947">
        <w:rPr>
          <w:rFonts w:ascii="Consolas" w:hAnsi="Consolas" w:cs="Consolas"/>
          <w:noProof/>
          <w:sz w:val="18"/>
          <w:szCs w:val="32"/>
        </w:rPr>
        <w:t xml:space="preserve"> 1;2;3 </w:t>
      </w:r>
      <w:r>
        <w:rPr>
          <w:rFonts w:ascii="Consolas" w:hAnsi="Consolas" w:cs="Consolas"/>
          <w:noProof/>
          <w:sz w:val="18"/>
          <w:szCs w:val="32"/>
        </w:rPr>
        <w:t>|</w:t>
      </w:r>
      <w:r w:rsidRPr="00684947">
        <w:rPr>
          <w:rFonts w:ascii="Consolas" w:hAnsi="Consolas" w:cs="Consolas"/>
          <w:noProof/>
          <w:sz w:val="18"/>
          <w:szCs w:val="32"/>
        </w:rPr>
        <w:t>] }</w:t>
      </w:r>
    </w:p>
    <w:p w:rsidR="00806A52" w:rsidRPr="00684947" w:rsidRDefault="00806A52" w:rsidP="00806A52">
      <w:pPr>
        <w:autoSpaceDE w:val="0"/>
        <w:autoSpaceDN w:val="0"/>
        <w:adjustRightInd w:val="0"/>
        <w:spacing w:after="0" w:line="240" w:lineRule="auto"/>
        <w:rPr>
          <w:rFonts w:ascii="Consolas" w:hAnsi="Consolas" w:cs="Consolas"/>
          <w:noProof/>
          <w:sz w:val="18"/>
          <w:szCs w:val="32"/>
        </w:rPr>
      </w:pPr>
    </w:p>
    <w:p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input: {Id = 1;</w:t>
      </w:r>
      <w:r>
        <w:rPr>
          <w:rFonts w:ascii="Lucida Console" w:hAnsi="Lucida Console" w:cs="Times New Roman"/>
          <w:noProof/>
          <w:sz w:val="14"/>
          <w:szCs w:val="32"/>
        </w:rPr>
        <w:t xml:space="preserve"> </w:t>
      </w:r>
      <w:r w:rsidRPr="00DF47D2">
        <w:rPr>
          <w:rFonts w:ascii="Lucida Console" w:hAnsi="Lucida Console" w:cs="Times New Roman"/>
          <w:noProof/>
          <w:sz w:val="14"/>
          <w:szCs w:val="32"/>
        </w:rPr>
        <w:t xml:space="preserve"> Values = [|1; 2; 3|];}</w:t>
      </w:r>
    </w:p>
    <w:p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serialized as: {"Id</w:t>
      </w:r>
      <w:r>
        <w:rPr>
          <w:rFonts w:ascii="Lucida Console" w:hAnsi="Lucida Console" w:cs="Times New Roman"/>
          <w:noProof/>
          <w:sz w:val="14"/>
          <w:szCs w:val="32"/>
        </w:rPr>
        <w:t>ent</w:t>
      </w:r>
      <w:r w:rsidRPr="00DF47D2">
        <w:rPr>
          <w:rFonts w:ascii="Lucida Console" w:hAnsi="Lucida Console" w:cs="Times New Roman"/>
          <w:noProof/>
          <w:sz w:val="14"/>
          <w:szCs w:val="32"/>
        </w:rPr>
        <w:t>":1,"Values":[1,2,3]}</w:t>
      </w:r>
    </w:p>
    <w:p w:rsidR="00806A52" w:rsidRPr="00DF47D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Lucida Console" w:hAnsi="Lucida Console" w:cs="Times New Roman"/>
          <w:noProof/>
          <w:sz w:val="14"/>
          <w:szCs w:val="32"/>
        </w:rPr>
      </w:pPr>
      <w:r w:rsidRPr="00DF47D2">
        <w:rPr>
          <w:rFonts w:ascii="Lucida Console" w:hAnsi="Lucida Console" w:cs="Times New Roman"/>
          <w:noProof/>
          <w:sz w:val="14"/>
          <w:szCs w:val="32"/>
        </w:rPr>
        <w:t>deserialized as: {Id = 1; Values = [|1; 2; 3|];}</w:t>
      </w:r>
    </w:p>
    <w:p w:rsidR="00806A52" w:rsidRDefault="00806A52" w:rsidP="00806A52"/>
    <w:p w:rsidR="00806A52" w:rsidRDefault="00806A52" w:rsidP="00806A52">
      <w:r>
        <w:t xml:space="preserve">For classes, the serialization field names for classes used depend on the </w:t>
      </w:r>
      <w:r w:rsidRPr="000C0D06">
        <w:rPr>
          <w:b/>
        </w:rPr>
        <w:t>internal</w:t>
      </w:r>
      <w:r>
        <w:t xml:space="preserve"> field names of a class, i.e. the names of the input and “let” variables that form the fields of the class. Avoid repetitions in these names, as a mangled name will then be used.</w:t>
      </w:r>
    </w:p>
    <w:p w:rsidR="00806A52" w:rsidRDefault="00806A52" w:rsidP="00806A52">
      <w:pPr>
        <w:pStyle w:val="ListParagraph"/>
        <w:numPr>
          <w:ilvl w:val="0"/>
          <w:numId w:val="0"/>
        </w:numPr>
        <w:ind w:left="720"/>
      </w:pPr>
      <w:r>
        <w:t>The serialization field names for classes can be controlled precisely by using a DataContract plus “let” bindings with a DataMember attribute targeting the fields. For example:</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[&lt;DataContract&gt;]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type</w:t>
      </w:r>
      <w:r w:rsidRPr="000C0D06">
        <w:rPr>
          <w:rFonts w:ascii="Consolas" w:hAnsi="Consolas" w:cs="Consolas"/>
          <w:noProof/>
          <w:sz w:val="18"/>
          <w:szCs w:val="32"/>
        </w:rPr>
        <w:t xml:space="preserve"> SimpleClass2(id:int, names : int[]) = </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"Ident"</w:t>
      </w:r>
      <w:r w:rsidRPr="000C0D06">
        <w:rPr>
          <w:rFonts w:ascii="Consolas" w:hAnsi="Consolas" w:cs="Consolas"/>
          <w:noProof/>
          <w:sz w:val="18"/>
          <w:szCs w:val="32"/>
        </w:rPr>
        <w: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id = id</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"Names"</w:t>
      </w:r>
      <w:r w:rsidRPr="000C0D06">
        <w:rPr>
          <w:rFonts w:ascii="Consolas" w:hAnsi="Consolas" w:cs="Consolas"/>
          <w:noProof/>
          <w:sz w:val="18"/>
          <w:szCs w:val="32"/>
        </w:rPr>
        <w: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names = names</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__.A = id</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__.B = names</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Pr>
          <w:rFonts w:ascii="Consolas" w:hAnsi="Consolas" w:cs="Consolas"/>
          <w:noProof/>
          <w:sz w:val="18"/>
          <w:szCs w:val="32"/>
        </w:rPr>
        <w:t>serializeAndDeserialize</w:t>
      </w:r>
      <w:r w:rsidRPr="000C0D06">
        <w:rPr>
          <w:rFonts w:ascii="Consolas" w:hAnsi="Consolas" w:cs="Consolas"/>
          <w:noProof/>
          <w:sz w:val="18"/>
          <w:szCs w:val="32"/>
        </w:rPr>
        <w:t xml:space="preserve">  (SimpleClass2(3, [| 1;2;3 |]))</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rsidR="00806A52" w:rsidRPr="000C0D06"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0C0D06">
        <w:rPr>
          <w:rFonts w:ascii="Consolas" w:hAnsi="Consolas" w:cs="Consolas"/>
          <w:noProof/>
          <w:sz w:val="16"/>
          <w:szCs w:val="16"/>
        </w:rPr>
        <w:t>serialized as: {"Ident":3,"Names":[1,2,3]}</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0C0D06">
        <w:rPr>
          <w:rFonts w:ascii="Consolas" w:hAnsi="Consolas" w:cs="Consolas"/>
          <w:noProof/>
          <w:sz w:val="16"/>
          <w:szCs w:val="16"/>
        </w:rPr>
        <w:t>deserialized as: SimpleClass2(3, [| 1;2;3 |])</w:t>
      </w:r>
    </w:p>
    <w:p w:rsidR="00806A52" w:rsidRDefault="00806A52" w:rsidP="00806A52">
      <w:pPr>
        <w:pStyle w:val="ListParagraph"/>
        <w:numPr>
          <w:ilvl w:val="0"/>
          <w:numId w:val="0"/>
        </w:numPr>
        <w:ind w:left="720"/>
      </w:pPr>
    </w:p>
    <w:p w:rsidR="00806A52" w:rsidRDefault="00806A52" w:rsidP="00806A52">
      <w:pPr>
        <w:pStyle w:val="ListParagraph"/>
        <w:numPr>
          <w:ilvl w:val="0"/>
          <w:numId w:val="0"/>
        </w:numPr>
        <w:ind w:left="720"/>
      </w:pPr>
      <w:r>
        <w:t>Alternatively you may use a class with internal setters:</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lastRenderedPageBreak/>
        <w:t xml:space="preserve">        [&lt;DataContract&gt;]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type</w:t>
      </w:r>
      <w:r w:rsidRPr="000C0D06">
        <w:rPr>
          <w:rFonts w:ascii="Consolas" w:hAnsi="Consolas" w:cs="Consolas"/>
          <w:noProof/>
          <w:sz w:val="18"/>
          <w:szCs w:val="32"/>
        </w:rPr>
        <w:t xml:space="preserve"> SimpleClass2(id:int, names : int[]) = </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"Ident"</w:t>
      </w:r>
      <w:r w:rsidRPr="000C0D06">
        <w:rPr>
          <w:rFonts w:ascii="Consolas" w:hAnsi="Consolas" w:cs="Consolas"/>
          <w:noProof/>
          <w:sz w:val="18"/>
          <w:szCs w:val="32"/>
        </w:rPr>
        <w: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id = id</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[&lt;DataMember(Name=</w:t>
      </w:r>
      <w:r w:rsidRPr="000C0D06">
        <w:rPr>
          <w:rFonts w:ascii="Consolas" w:hAnsi="Consolas" w:cs="Consolas"/>
          <w:noProof/>
          <w:color w:val="800000"/>
          <w:sz w:val="18"/>
          <w:szCs w:val="32"/>
        </w:rPr>
        <w:t>"Names"</w:t>
      </w:r>
      <w:r w:rsidRPr="000C0D06">
        <w:rPr>
          <w:rFonts w:ascii="Consolas" w:hAnsi="Consolas" w:cs="Consolas"/>
          <w:noProof/>
          <w:sz w:val="18"/>
          <w:szCs w:val="32"/>
        </w:rPr>
        <w:t>)&gt;]</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let</w:t>
      </w:r>
      <w:r w:rsidRPr="000C0D06">
        <w:rPr>
          <w:rFonts w:ascii="Consolas" w:hAnsi="Consolas" w:cs="Consolas"/>
          <w:noProof/>
          <w:sz w:val="18"/>
          <w:szCs w:val="32"/>
        </w:rPr>
        <w:t xml:space="preserve"> names = names</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__.A = id</w:t>
      </w: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r w:rsidRPr="000C0D06">
        <w:rPr>
          <w:rFonts w:ascii="Consolas" w:hAnsi="Consolas" w:cs="Consolas"/>
          <w:noProof/>
          <w:sz w:val="18"/>
          <w:szCs w:val="32"/>
        </w:rPr>
        <w:t xml:space="preserve">            </w:t>
      </w:r>
      <w:r w:rsidRPr="000C0D06">
        <w:rPr>
          <w:rFonts w:ascii="Consolas" w:hAnsi="Consolas" w:cs="Consolas"/>
          <w:noProof/>
          <w:color w:val="0000FF"/>
          <w:sz w:val="18"/>
          <w:szCs w:val="32"/>
        </w:rPr>
        <w:t>member</w:t>
      </w:r>
      <w:r w:rsidRPr="000C0D06">
        <w:rPr>
          <w:rFonts w:ascii="Consolas" w:hAnsi="Consolas" w:cs="Consolas"/>
          <w:noProof/>
          <w:sz w:val="18"/>
          <w:szCs w:val="32"/>
        </w:rPr>
        <w:t xml:space="preserve"> __.B = names</w:t>
      </w:r>
    </w:p>
    <w:p w:rsidR="00806A52" w:rsidRDefault="00806A52" w:rsidP="00806A52">
      <w:pPr>
        <w:pStyle w:val="ListParagraph"/>
        <w:numPr>
          <w:ilvl w:val="0"/>
          <w:numId w:val="0"/>
        </w:numPr>
        <w:ind w:left="720"/>
      </w:pPr>
    </w:p>
    <w:p w:rsidR="00806A52" w:rsidRDefault="00806A52" w:rsidP="00806A52">
      <w:r>
        <w:t>For unions, in F# V1 you may not control the serialization names of union fields.</w:t>
      </w:r>
    </w:p>
    <w:p w:rsidR="00806A52" w:rsidRDefault="00806A52" w:rsidP="00806A52">
      <w:pPr>
        <w:rPr>
          <w:b/>
        </w:rPr>
      </w:pPr>
      <w:r>
        <w:rPr>
          <w:b/>
        </w:rPr>
        <w:t>Recommendation</w:t>
      </w:r>
      <w:r w:rsidRPr="002A47FF">
        <w:rPr>
          <w:b/>
        </w:rPr>
        <w:t xml:space="preserve">: </w:t>
      </w:r>
      <w:r>
        <w:rPr>
          <w:b/>
        </w:rPr>
        <w:t xml:space="preserve">When you need them, use the </w:t>
      </w:r>
      <w:proofErr w:type="gramStart"/>
      <w:r>
        <w:rPr>
          <w:b/>
        </w:rPr>
        <w:t>AutoSerializable(</w:t>
      </w:r>
      <w:proofErr w:type="gramEnd"/>
      <w:r>
        <w:rPr>
          <w:b/>
        </w:rPr>
        <w:t>false) attribute to get POCO objects.</w:t>
      </w:r>
    </w:p>
    <w:p w:rsidR="00806A52" w:rsidRDefault="00806A52" w:rsidP="00806A52">
      <w:r>
        <w:t xml:space="preserve">POCO objects are “Plain Old C# Objects”. These are class definitions made up of </w:t>
      </w:r>
    </w:p>
    <w:p w:rsidR="00806A52" w:rsidRDefault="00806A52" w:rsidP="00806A52">
      <w:pPr>
        <w:pStyle w:val="ListParagraph"/>
        <w:numPr>
          <w:ilvl w:val="0"/>
          <w:numId w:val="3"/>
        </w:numPr>
      </w:pPr>
      <w:r>
        <w:t xml:space="preserve">private fields </w:t>
      </w:r>
    </w:p>
    <w:p w:rsidR="00806A52" w:rsidRDefault="00806A52" w:rsidP="00806A52">
      <w:pPr>
        <w:pStyle w:val="ListParagraph"/>
        <w:numPr>
          <w:ilvl w:val="0"/>
          <w:numId w:val="3"/>
        </w:numPr>
      </w:pPr>
      <w:r>
        <w:t xml:space="preserve">getter/setter properties </w:t>
      </w:r>
    </w:p>
    <w:p w:rsidR="00806A52" w:rsidRDefault="00806A52" w:rsidP="00806A52">
      <w:pPr>
        <w:pStyle w:val="ListParagraph"/>
        <w:numPr>
          <w:ilvl w:val="0"/>
          <w:numId w:val="3"/>
        </w:numPr>
      </w:pPr>
      <w:proofErr w:type="gramStart"/>
      <w:r>
        <w:t>a</w:t>
      </w:r>
      <w:proofErr w:type="gramEnd"/>
      <w:r>
        <w:t xml:space="preserve"> parameterless constructor. </w:t>
      </w:r>
    </w:p>
    <w:p w:rsidR="00806A52" w:rsidRDefault="00806A52" w:rsidP="00806A52">
      <w:r>
        <w:t xml:space="preserve">They are commonly used where the implied serialization contract comes from the name of the type and the name of the fields. They are very useful because they are processed automatically by many tools (such as the serializers here), are very familiar to other .NET programmers, and can be used in partial trust. </w:t>
      </w:r>
    </w:p>
    <w:p w:rsidR="00806A52" w:rsidRDefault="00806A52" w:rsidP="00806A52">
      <w:r>
        <w:t xml:space="preserve">To declare a POCO object in F#, add </w:t>
      </w:r>
      <w:proofErr w:type="gramStart"/>
      <w:r>
        <w:t>AutoSerializable(</w:t>
      </w:r>
      <w:proofErr w:type="gramEnd"/>
      <w:r>
        <w:t>false). This turns off automatic serialization of field contents. Then ensure you have a parameterless constructor:</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[&lt;AutoSerializable(</w:t>
      </w:r>
      <w:r w:rsidRPr="00D35370">
        <w:rPr>
          <w:rFonts w:ascii="Consolas" w:hAnsi="Consolas" w:cs="Consolas"/>
          <w:noProof/>
          <w:color w:val="0000FF"/>
          <w:sz w:val="18"/>
          <w:szCs w:val="32"/>
        </w:rPr>
        <w:t>false</w:t>
      </w:r>
      <w:r w:rsidRPr="00D35370">
        <w:rPr>
          <w:rFonts w:ascii="Consolas" w:hAnsi="Consolas" w:cs="Consolas"/>
          <w:noProof/>
          <w:sz w:val="18"/>
          <w:szCs w:val="32"/>
        </w:rPr>
        <w:t>)&gt;]</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type</w:t>
      </w:r>
      <w:r w:rsidRPr="00D35370">
        <w:rPr>
          <w:rFonts w:ascii="Consolas" w:hAnsi="Consolas" w:cs="Consolas"/>
          <w:noProof/>
          <w:sz w:val="18"/>
          <w:szCs w:val="32"/>
        </w:rPr>
        <w:t xml:space="preserve"> PocoObject(a:int, b : int[]) = </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let</w:t>
      </w: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a = a</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let</w:t>
      </w: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b = b</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member</w:t>
      </w:r>
      <w:r w:rsidRPr="00D35370">
        <w:rPr>
          <w:rFonts w:ascii="Consolas" w:hAnsi="Consolas" w:cs="Consolas"/>
          <w:noProof/>
          <w:sz w:val="18"/>
          <w:szCs w:val="32"/>
        </w:rPr>
        <w:t xml:space="preserve"> __.A </w:t>
      </w:r>
      <w:r w:rsidRPr="00D35370">
        <w:rPr>
          <w:rFonts w:ascii="Consolas" w:hAnsi="Consolas" w:cs="Consolas"/>
          <w:noProof/>
          <w:color w:val="0000FF"/>
          <w:sz w:val="18"/>
          <w:szCs w:val="32"/>
        </w:rPr>
        <w:t>with</w:t>
      </w:r>
      <w:r w:rsidRPr="00D35370">
        <w:rPr>
          <w:rFonts w:ascii="Consolas" w:hAnsi="Consolas" w:cs="Consolas"/>
          <w:noProof/>
          <w:sz w:val="18"/>
          <w:szCs w:val="32"/>
        </w:rPr>
        <w:t xml:space="preserve"> get() = a </w:t>
      </w:r>
      <w:r w:rsidRPr="00D35370">
        <w:rPr>
          <w:rFonts w:ascii="Consolas" w:hAnsi="Consolas" w:cs="Consolas"/>
          <w:noProof/>
          <w:color w:val="0000FF"/>
          <w:sz w:val="18"/>
          <w:szCs w:val="32"/>
        </w:rPr>
        <w:t>and</w:t>
      </w:r>
      <w:r w:rsidRPr="00D35370">
        <w:rPr>
          <w:rFonts w:ascii="Consolas" w:hAnsi="Consolas" w:cs="Consolas"/>
          <w:noProof/>
          <w:sz w:val="18"/>
          <w:szCs w:val="32"/>
        </w:rPr>
        <w:t xml:space="preserve"> set v = a &lt;- v</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member</w:t>
      </w:r>
      <w:r w:rsidRPr="00D35370">
        <w:rPr>
          <w:rFonts w:ascii="Consolas" w:hAnsi="Consolas" w:cs="Consolas"/>
          <w:noProof/>
          <w:sz w:val="18"/>
          <w:szCs w:val="32"/>
        </w:rPr>
        <w:t xml:space="preserve"> __.B </w:t>
      </w:r>
      <w:r w:rsidRPr="00D35370">
        <w:rPr>
          <w:rFonts w:ascii="Consolas" w:hAnsi="Consolas" w:cs="Consolas"/>
          <w:noProof/>
          <w:color w:val="0000FF"/>
          <w:sz w:val="18"/>
          <w:szCs w:val="32"/>
        </w:rPr>
        <w:t>with</w:t>
      </w:r>
      <w:r w:rsidRPr="00D35370">
        <w:rPr>
          <w:rFonts w:ascii="Consolas" w:hAnsi="Consolas" w:cs="Consolas"/>
          <w:noProof/>
          <w:sz w:val="18"/>
          <w:szCs w:val="32"/>
        </w:rPr>
        <w:t xml:space="preserve"> get() = b </w:t>
      </w:r>
      <w:r w:rsidRPr="00D35370">
        <w:rPr>
          <w:rFonts w:ascii="Consolas" w:hAnsi="Consolas" w:cs="Consolas"/>
          <w:noProof/>
          <w:color w:val="0000FF"/>
          <w:sz w:val="18"/>
          <w:szCs w:val="32"/>
        </w:rPr>
        <w:t>and</w:t>
      </w:r>
      <w:r w:rsidRPr="00D35370">
        <w:rPr>
          <w:rFonts w:ascii="Consolas" w:hAnsi="Consolas" w:cs="Consolas"/>
          <w:noProof/>
          <w:sz w:val="18"/>
          <w:szCs w:val="32"/>
        </w:rPr>
        <w:t xml:space="preserve"> set v = b &lt;- v</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new</w:t>
      </w:r>
      <w:r w:rsidRPr="00D35370">
        <w:rPr>
          <w:rFonts w:ascii="Consolas" w:hAnsi="Consolas" w:cs="Consolas"/>
          <w:noProof/>
          <w:sz w:val="18"/>
          <w:szCs w:val="32"/>
        </w:rPr>
        <w:t xml:space="preserve"> () = PocoObject(0, [| |])</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Pr>
          <w:rFonts w:ascii="Consolas" w:hAnsi="Consolas" w:cs="Consolas"/>
          <w:noProof/>
          <w:sz w:val="18"/>
          <w:szCs w:val="32"/>
        </w:rPr>
        <w:t>serializeAndDeserialize</w:t>
      </w:r>
      <w:r w:rsidRPr="00D35370">
        <w:rPr>
          <w:rFonts w:ascii="Consolas" w:hAnsi="Consolas" w:cs="Consolas"/>
          <w:noProof/>
          <w:sz w:val="18"/>
          <w:szCs w:val="32"/>
        </w:rPr>
        <w:t xml:space="preserve">  (PocoObject(3, [| 1;2;3 |]))</w:t>
      </w:r>
    </w:p>
    <w:p w:rsidR="00806A52" w:rsidRDefault="00806A52" w:rsidP="00806A52">
      <w:pPr>
        <w:autoSpaceDE w:val="0"/>
        <w:autoSpaceDN w:val="0"/>
        <w:adjustRightInd w:val="0"/>
        <w:spacing w:after="0" w:line="240" w:lineRule="auto"/>
        <w:rPr>
          <w:rFonts w:ascii="Consolas" w:hAnsi="Consolas" w:cs="Consolas"/>
          <w:noProof/>
          <w:sz w:val="16"/>
          <w:szCs w:val="32"/>
        </w:rPr>
      </w:pPr>
    </w:p>
    <w:p w:rsidR="00806A52" w:rsidRPr="000C0D06" w:rsidRDefault="00806A52" w:rsidP="00806A52">
      <w:pPr>
        <w:autoSpaceDE w:val="0"/>
        <w:autoSpaceDN w:val="0"/>
        <w:adjustRightInd w:val="0"/>
        <w:spacing w:after="0" w:line="240" w:lineRule="auto"/>
        <w:rPr>
          <w:rFonts w:ascii="Consolas" w:hAnsi="Consolas" w:cs="Consolas"/>
          <w:noProof/>
          <w:sz w:val="18"/>
          <w:szCs w:val="32"/>
        </w:rPr>
      </w:pPr>
    </w:p>
    <w:p w:rsidR="00806A52" w:rsidRPr="00D35370"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serialized as: {"A":3,"B":[1,2,3]}</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deserialized as: FSI_0035+PocoObject</w:t>
      </w:r>
    </w:p>
    <w:p w:rsidR="00806A52" w:rsidRPr="00D35370" w:rsidRDefault="00806A52" w:rsidP="00806A52">
      <w:pPr>
        <w:autoSpaceDE w:val="0"/>
        <w:autoSpaceDN w:val="0"/>
        <w:adjustRightInd w:val="0"/>
        <w:spacing w:after="0" w:line="240" w:lineRule="auto"/>
        <w:rPr>
          <w:rFonts w:ascii="Consolas" w:hAnsi="Consolas" w:cs="Consolas"/>
          <w:noProof/>
          <w:sz w:val="16"/>
          <w:szCs w:val="32"/>
        </w:rPr>
      </w:pPr>
    </w:p>
    <w:p w:rsidR="00806A52" w:rsidRDefault="00806A52" w:rsidP="00806A52">
      <w:r>
        <w:t>For serialization purposes the setters need only be public if writing partial trust code.</w:t>
      </w:r>
    </w:p>
    <w:p w:rsidR="00806A52" w:rsidRDefault="00806A52" w:rsidP="00806A52">
      <w:r>
        <w:t>This pattern only applies to F# class and struct types.</w:t>
      </w:r>
    </w:p>
    <w:p w:rsidR="00806A52" w:rsidRDefault="00806A52" w:rsidP="00806A52">
      <w:pPr>
        <w:rPr>
          <w:b/>
        </w:rPr>
      </w:pPr>
      <w:r>
        <w:rPr>
          <w:b/>
        </w:rPr>
        <w:t>Recommendation</w:t>
      </w:r>
      <w:r w:rsidRPr="002A47FF">
        <w:rPr>
          <w:b/>
        </w:rPr>
        <w:t xml:space="preserve">: </w:t>
      </w:r>
      <w:r>
        <w:rPr>
          <w:b/>
        </w:rPr>
        <w:t xml:space="preserve">Use NonSerialized for fields that should be omitted </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type</w:t>
      </w:r>
      <w:r w:rsidRPr="00D35370">
        <w:rPr>
          <w:rFonts w:ascii="Consolas" w:hAnsi="Consolas" w:cs="Consolas"/>
          <w:noProof/>
          <w:sz w:val="18"/>
          <w:szCs w:val="32"/>
        </w:rPr>
        <w:t xml:space="preserve"> Record3 = { Id : int;</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Values : int[] ; </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[&lt;System.NonSerialized&gt;]</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sidRPr="00D35370">
        <w:rPr>
          <w:rFonts w:ascii="Consolas" w:hAnsi="Consolas" w:cs="Consolas"/>
          <w:noProof/>
          <w:color w:val="0000FF"/>
          <w:sz w:val="18"/>
          <w:szCs w:val="32"/>
        </w:rPr>
        <w:t>mutable</w:t>
      </w:r>
      <w:r w:rsidRPr="00D35370">
        <w:rPr>
          <w:rFonts w:ascii="Consolas" w:hAnsi="Consolas" w:cs="Consolas"/>
          <w:noProof/>
          <w:sz w:val="18"/>
          <w:szCs w:val="32"/>
        </w:rPr>
        <w:t xml:space="preserve"> HashCodeCache : int option}</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p>
    <w:p w:rsidR="00806A52" w:rsidRDefault="00806A52" w:rsidP="00806A52">
      <w:pPr>
        <w:autoSpaceDE w:val="0"/>
        <w:autoSpaceDN w:val="0"/>
        <w:adjustRightInd w:val="0"/>
        <w:spacing w:after="0" w:line="240" w:lineRule="auto"/>
        <w:rPr>
          <w:rFonts w:ascii="Consolas" w:hAnsi="Consolas" w:cs="Consolas"/>
          <w:noProof/>
          <w:sz w:val="18"/>
          <w:szCs w:val="32"/>
        </w:rPr>
      </w:pPr>
      <w:r w:rsidRPr="00D35370">
        <w:rPr>
          <w:rFonts w:ascii="Consolas" w:hAnsi="Consolas" w:cs="Consolas"/>
          <w:noProof/>
          <w:sz w:val="18"/>
          <w:szCs w:val="32"/>
        </w:rPr>
        <w:t xml:space="preserve">        </w:t>
      </w:r>
      <w:r>
        <w:rPr>
          <w:rFonts w:ascii="Consolas" w:hAnsi="Consolas" w:cs="Consolas"/>
          <w:noProof/>
          <w:sz w:val="18"/>
          <w:szCs w:val="32"/>
        </w:rPr>
        <w:t>serializeAndDeserialize</w:t>
      </w:r>
      <w:r w:rsidRPr="00D35370">
        <w:rPr>
          <w:rFonts w:ascii="Consolas" w:hAnsi="Consolas" w:cs="Consolas"/>
          <w:noProof/>
          <w:sz w:val="18"/>
          <w:szCs w:val="32"/>
        </w:rPr>
        <w:t xml:space="preserve">  { Id = 1; Values = [| 1;2;3 |]; HashCodeCache=None }</w:t>
      </w:r>
    </w:p>
    <w:p w:rsidR="00806A52" w:rsidRPr="00D35370" w:rsidRDefault="00806A52" w:rsidP="00806A52">
      <w:pPr>
        <w:autoSpaceDE w:val="0"/>
        <w:autoSpaceDN w:val="0"/>
        <w:adjustRightInd w:val="0"/>
        <w:spacing w:after="0" w:line="240" w:lineRule="auto"/>
        <w:rPr>
          <w:rFonts w:ascii="Consolas" w:hAnsi="Consolas" w:cs="Consolas"/>
          <w:noProof/>
          <w:sz w:val="18"/>
          <w:szCs w:val="32"/>
        </w:rPr>
      </w:pPr>
    </w:p>
    <w:p w:rsidR="00806A52" w:rsidRPr="00D35370"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serialized as: {"Id@":1,"Values@":[1,2,3]}</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p>
    <w:p w:rsidR="00806A52" w:rsidRPr="008F67BE"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1440"/>
        <w:rPr>
          <w:rFonts w:ascii="Consolas" w:hAnsi="Consolas" w:cs="Consolas"/>
          <w:noProof/>
          <w:sz w:val="16"/>
          <w:szCs w:val="16"/>
        </w:rPr>
      </w:pPr>
      <w:r w:rsidRPr="00D35370">
        <w:rPr>
          <w:rFonts w:ascii="Consolas" w:hAnsi="Consolas" w:cs="Consolas"/>
          <w:noProof/>
          <w:sz w:val="16"/>
          <w:szCs w:val="16"/>
        </w:rPr>
        <w:t>deserialized as: {Id = 1; Values = [|1; 2; 3|];</w:t>
      </w:r>
      <w:r>
        <w:rPr>
          <w:rFonts w:ascii="Consolas" w:hAnsi="Consolas" w:cs="Consolas"/>
          <w:noProof/>
          <w:sz w:val="16"/>
          <w:szCs w:val="16"/>
        </w:rPr>
        <w:t xml:space="preserve"> </w:t>
      </w:r>
      <w:r w:rsidRPr="00D35370">
        <w:rPr>
          <w:rFonts w:ascii="Consolas" w:hAnsi="Consolas" w:cs="Consolas"/>
          <w:noProof/>
          <w:sz w:val="16"/>
          <w:szCs w:val="16"/>
        </w:rPr>
        <w:t xml:space="preserve"> HashCodeCache = null;}</w:t>
      </w:r>
    </w:p>
    <w:p w:rsidR="00806A52" w:rsidRDefault="00806A52" w:rsidP="00806A52"/>
    <w:p w:rsidR="00806A52" w:rsidRDefault="00806A52" w:rsidP="00806A52">
      <w:r>
        <w:lastRenderedPageBreak/>
        <w:t xml:space="preserve">Be aware that the non-serialzied fields will be given the default value on deserialization. This is “another way” of getting default values in F#, and as such the fields should be marked mutable. </w:t>
      </w:r>
    </w:p>
    <w:p w:rsidR="00806A52" w:rsidRPr="008F67BE" w:rsidRDefault="00806A52" w:rsidP="00806A52">
      <w:commentRangeStart w:id="88"/>
      <w:r w:rsidRPr="008F67BE">
        <w:t>Note</w:t>
      </w:r>
      <w:r>
        <w:t>: the NonSerialized attribute can not yet be used on union type fields</w:t>
      </w:r>
      <w:commentRangeEnd w:id="88"/>
      <w:r>
        <w:rPr>
          <w:rStyle w:val="CommentReference"/>
        </w:rPr>
        <w:commentReference w:id="88"/>
      </w:r>
    </w:p>
    <w:p w:rsidR="00806A52" w:rsidRDefault="00806A52" w:rsidP="00806A52">
      <w:r>
        <w:rPr>
          <w:b/>
        </w:rPr>
        <w:t>Recommendation</w:t>
      </w:r>
      <w:r w:rsidRPr="002A47FF">
        <w:rPr>
          <w:b/>
        </w:rPr>
        <w:t xml:space="preserve">: </w:t>
      </w:r>
      <w:r>
        <w:rPr>
          <w:b/>
        </w:rPr>
        <w:t>For Partial Trust code, limit your data structures</w:t>
      </w:r>
      <w:r w:rsidRPr="002A47FF">
        <w:rPr>
          <w:b/>
        </w:rPr>
        <w:t>.</w:t>
      </w:r>
      <w:r>
        <w:t xml:space="preserve"> </w:t>
      </w:r>
    </w:p>
    <w:p w:rsidR="00806A52" w:rsidRDefault="00806A52" w:rsidP="00806A52">
      <w:r>
        <w:t>Somewhat counter-intuitively, partial trust code requires labelling more fields and properties as mutable. This allows you to deserialize the objects. For example:</w:t>
      </w:r>
    </w:p>
    <w:p w:rsidR="00806A52" w:rsidRDefault="00806A52" w:rsidP="00806A52">
      <w:pPr>
        <w:pStyle w:val="ListParagraph"/>
        <w:numPr>
          <w:ilvl w:val="0"/>
          <w:numId w:val="3"/>
        </w:numPr>
      </w:pPr>
      <w:r>
        <w:t>Mark all your record fields as mutable</w:t>
      </w:r>
    </w:p>
    <w:p w:rsidR="00806A52" w:rsidRDefault="00806A52" w:rsidP="00806A52">
      <w:pPr>
        <w:pStyle w:val="ListParagraph"/>
        <w:numPr>
          <w:ilvl w:val="0"/>
          <w:numId w:val="3"/>
        </w:numPr>
      </w:pPr>
      <w:r>
        <w:t xml:space="preserve">Do not use </w:t>
      </w:r>
    </w:p>
    <w:p w:rsidR="00806A52" w:rsidRDefault="00806A52" w:rsidP="00806A52">
      <w:pPr>
        <w:pStyle w:val="ListParagraph"/>
        <w:numPr>
          <w:ilvl w:val="1"/>
          <w:numId w:val="3"/>
        </w:numPr>
      </w:pPr>
      <w:r>
        <w:t>F# sets or maps in your serialized data. Replace these with ResizeArray (S.C.G.List) and Dictionary. This will change the wire format of the data</w:t>
      </w:r>
    </w:p>
    <w:p w:rsidR="00806A52" w:rsidRDefault="00806A52" w:rsidP="00806A52">
      <w:pPr>
        <w:pStyle w:val="ListParagraph"/>
        <w:numPr>
          <w:ilvl w:val="1"/>
          <w:numId w:val="3"/>
        </w:numPr>
      </w:pPr>
      <w:r>
        <w:t>F# union types in your serialized data. This is a restriction related to V1 of F#. Replace with equivalent records or objects aong with active patterns.</w:t>
      </w:r>
    </w:p>
    <w:p w:rsidR="00806A52" w:rsidRDefault="00806A52" w:rsidP="00806A52">
      <w:pPr>
        <w:pStyle w:val="ListParagraph"/>
        <w:numPr>
          <w:ilvl w:val="1"/>
          <w:numId w:val="3"/>
        </w:numPr>
      </w:pPr>
      <w:r>
        <w:t xml:space="preserve">F# list values. Replace these with an array. </w:t>
      </w:r>
    </w:p>
    <w:p w:rsidR="00806A52" w:rsidRDefault="00806A52" w:rsidP="00806A52">
      <w:pPr>
        <w:pStyle w:val="ListParagraph"/>
        <w:numPr>
          <w:ilvl w:val="1"/>
          <w:numId w:val="3"/>
        </w:numPr>
      </w:pPr>
      <w:r>
        <w:t xml:space="preserve">Tuple values in your serialized data. A .NET 4.0 </w:t>
      </w:r>
      <w:proofErr w:type="gramStart"/>
      <w:r>
        <w:t>restriction</w:t>
      </w:r>
      <w:proofErr w:type="gramEnd"/>
      <w:r>
        <w:t xml:space="preserve"> means that immutable types such as tuples may not be serialized or deserialized in partial trust.</w:t>
      </w:r>
    </w:p>
    <w:p w:rsidR="00806A52" w:rsidRDefault="00806A52" w:rsidP="00806A52">
      <w:pPr>
        <w:pStyle w:val="ListParagraph"/>
        <w:numPr>
          <w:ilvl w:val="0"/>
          <w:numId w:val="3"/>
        </w:numPr>
      </w:pPr>
      <w:r>
        <w:t>Make sure your classes have a parameterless default constructor and settable properties.</w:t>
      </w:r>
    </w:p>
    <w:p w:rsidR="00806A52" w:rsidRDefault="00806A52" w:rsidP="00806A52">
      <w:r>
        <w:rPr>
          <w:b/>
        </w:rPr>
        <w:t>Recommendation</w:t>
      </w:r>
      <w:r w:rsidRPr="002A47FF">
        <w:rPr>
          <w:b/>
        </w:rPr>
        <w:t xml:space="preserve">: </w:t>
      </w:r>
      <w:r>
        <w:rPr>
          <w:b/>
        </w:rPr>
        <w:t>Don’t make heavy weather of it. For very simple data sets, consider using bespoke serialization code if needed</w:t>
      </w:r>
      <w:r>
        <w:t xml:space="preserve">. Learning and controlling </w:t>
      </w:r>
      <w:r w:rsidRPr="008F67BE">
        <w:t xml:space="preserve">serialization </w:t>
      </w:r>
      <w:r>
        <w:t>can take</w:t>
      </w:r>
      <w:r w:rsidRPr="008F67BE">
        <w:t xml:space="preserve"> some investment</w:t>
      </w:r>
      <w:r w:rsidRPr="002A47FF">
        <w:rPr>
          <w:b/>
        </w:rPr>
        <w:t>.</w:t>
      </w:r>
      <w:r>
        <w:t xml:space="preserve"> For example, consider manually printing your data as JSON. </w:t>
      </w:r>
    </w:p>
    <w:p w:rsidR="00806A52" w:rsidRDefault="00806A52" w:rsidP="00806A52">
      <w:pPr>
        <w:pStyle w:val="Heading2"/>
      </w:pPr>
      <w:bookmarkStart w:id="89" w:name="_Toc266535006"/>
      <w:r>
        <w:t>Sample JSON Wire Formats</w:t>
      </w:r>
      <w:bookmarkEnd w:id="89"/>
    </w:p>
    <w:p w:rsidR="00806A52" w:rsidRDefault="00806A52" w:rsidP="00806A52">
      <w:r w:rsidRPr="00F516AB">
        <w:t xml:space="preserve">Below are some examples, as they come out from </w:t>
      </w:r>
      <w:r>
        <w:t xml:space="preserve">the DataContractJsonSerializer </w:t>
      </w:r>
    </w:p>
    <w:p w:rsidR="00806A52" w:rsidRPr="00F516AB" w:rsidRDefault="00806A52" w:rsidP="00806A52">
      <w:pPr>
        <w:autoSpaceDE w:val="0"/>
        <w:autoSpaceDN w:val="0"/>
        <w:ind w:left="720"/>
        <w:rPr>
          <w:rFonts w:ascii="Consolas" w:hAnsi="Consolas" w:cs="Consolas"/>
        </w:rPr>
      </w:pPr>
      <w:r>
        <w:rPr>
          <w:rFonts w:ascii="Consolas" w:hAnsi="Consolas" w:cs="Consolas"/>
        </w:rPr>
        <w:t xml:space="preserve">(1, 2) </w:t>
      </w:r>
      <w:r>
        <w:rPr>
          <w:rFonts w:ascii="Consolas" w:hAnsi="Consolas" w:cs="Consolas"/>
        </w:rPr>
        <w:tab/>
      </w:r>
      <w:r>
        <w:rPr>
          <w:rFonts w:ascii="Consolas" w:hAnsi="Consolas" w:cs="Consolas"/>
        </w:rPr>
        <w:tab/>
      </w:r>
      <w:r>
        <w:rPr>
          <w:rFonts w:ascii="Consolas" w:hAnsi="Consolas" w:cs="Consolas"/>
        </w:rPr>
        <w:tab/>
        <w:t>--&gt; {"m_Item1":1,"m_Item2":2}</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("2", 2) </w:t>
      </w:r>
      <w:r>
        <w:rPr>
          <w:rFonts w:ascii="Consolas" w:hAnsi="Consolas" w:cs="Consolas"/>
        </w:rPr>
        <w:tab/>
      </w:r>
      <w:r>
        <w:rPr>
          <w:rFonts w:ascii="Consolas" w:hAnsi="Consolas" w:cs="Consolas"/>
        </w:rPr>
        <w:tab/>
      </w:r>
      <w:r>
        <w:rPr>
          <w:rFonts w:ascii="Consolas" w:hAnsi="Consolas" w:cs="Consolas"/>
        </w:rPr>
        <w:tab/>
        <w:t>--&gt; {"m_Item1":"2","m_Item2":2</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None </w:t>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t>--&gt; null</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w:t>
      </w:r>
      <w:r>
        <w:rPr>
          <w:rFonts w:ascii="Consolas" w:hAnsi="Consolas" w:cs="Consolas"/>
        </w:rPr>
        <w:tab/>
      </w:r>
      <w:r>
        <w:rPr>
          <w:rFonts w:ascii="Consolas" w:hAnsi="Consolas" w:cs="Consolas"/>
        </w:rPr>
        <w:tab/>
      </w:r>
      <w:r>
        <w:rPr>
          <w:rFonts w:ascii="Consolas" w:hAnsi="Consolas" w:cs="Consolas"/>
        </w:rPr>
        <w:tab/>
        <w:t>--&gt; {"value":1}</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None </w:t>
      </w:r>
      <w:r>
        <w:rPr>
          <w:rFonts w:ascii="Consolas" w:hAnsi="Consolas" w:cs="Consolas"/>
        </w:rPr>
        <w:tab/>
      </w:r>
      <w:r>
        <w:rPr>
          <w:rFonts w:ascii="Consolas" w:hAnsi="Consolas" w:cs="Consolas"/>
        </w:rPr>
        <w:tab/>
      </w:r>
      <w:r>
        <w:rPr>
          <w:rFonts w:ascii="Consolas" w:hAnsi="Consolas" w:cs="Consolas"/>
        </w:rPr>
        <w:tab/>
        <w:t>--&gt; {"value"</w:t>
      </w:r>
      <w:proofErr w:type="gramStart"/>
      <w:r>
        <w:rPr>
          <w:rFonts w:ascii="Consolas" w:hAnsi="Consolas" w:cs="Consolas"/>
        </w:rPr>
        <w:t>:null</w:t>
      </w:r>
      <w:proofErr w:type="gramEnd"/>
      <w:r>
        <w:rPr>
          <w:rFonts w:ascii="Consolas" w:hAnsi="Consolas" w:cs="Consolas"/>
        </w:rPr>
        <w:t>}</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w:t>
      </w:r>
      <w:r>
        <w:rPr>
          <w:rFonts w:ascii="Consolas" w:hAnsi="Consolas" w:cs="Consolas"/>
        </w:rPr>
        <w:tab/>
      </w:r>
      <w:r>
        <w:rPr>
          <w:rFonts w:ascii="Consolas" w:hAnsi="Consolas" w:cs="Consolas"/>
        </w:rPr>
        <w:tab/>
      </w:r>
      <w:r>
        <w:rPr>
          <w:rFonts w:ascii="Consolas" w:hAnsi="Consolas" w:cs="Consolas"/>
        </w:rPr>
        <w:tab/>
        <w:t>--&gt; {"value":"1"}</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Some (1, 2) </w:t>
      </w:r>
      <w:r>
        <w:rPr>
          <w:rFonts w:ascii="Consolas" w:hAnsi="Consolas" w:cs="Consolas"/>
        </w:rPr>
        <w:tab/>
      </w:r>
      <w:r>
        <w:rPr>
          <w:rFonts w:ascii="Consolas" w:hAnsi="Consolas" w:cs="Consolas"/>
        </w:rPr>
        <w:tab/>
      </w:r>
      <w:r>
        <w:rPr>
          <w:rFonts w:ascii="Consolas" w:hAnsi="Consolas" w:cs="Consolas"/>
        </w:rPr>
        <w:tab/>
        <w:t>--&gt; {"value":{"m_Item1":1,"m_Item2":2}}</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{r1x = 1; r1y = </w:t>
      </w:r>
      <w:proofErr w:type="gramStart"/>
      <w:r>
        <w:rPr>
          <w:rFonts w:ascii="Consolas" w:hAnsi="Consolas" w:cs="Consolas"/>
        </w:rPr>
        <w:t>2;</w:t>
      </w:r>
      <w:proofErr w:type="gramEnd"/>
      <w:r>
        <w:rPr>
          <w:rFonts w:ascii="Consolas" w:hAnsi="Consolas" w:cs="Consolas"/>
        </w:rPr>
        <w:t xml:space="preserve">} </w:t>
      </w:r>
      <w:r>
        <w:rPr>
          <w:rStyle w:val="CommentReference"/>
        </w:rPr>
        <w:t> </w:t>
      </w:r>
      <w:r>
        <w:rPr>
          <w:rStyle w:val="CommentReference"/>
        </w:rPr>
        <w:tab/>
      </w:r>
      <w:r>
        <w:rPr>
          <w:rFonts w:ascii="Consolas" w:hAnsi="Consolas" w:cs="Consolas"/>
        </w:rPr>
        <w:t>--&gt; {"r1x@":1,"r1y@":2}</w:t>
      </w:r>
    </w:p>
    <w:p w:rsidR="00806A52" w:rsidRPr="00F516AB" w:rsidRDefault="00806A52" w:rsidP="00806A52">
      <w:pPr>
        <w:autoSpaceDE w:val="0"/>
        <w:autoSpaceDN w:val="0"/>
        <w:ind w:left="720"/>
        <w:rPr>
          <w:rFonts w:ascii="Consolas" w:hAnsi="Consolas" w:cs="Consolas"/>
          <w:sz w:val="22"/>
        </w:rPr>
      </w:pPr>
      <w:r>
        <w:rPr>
          <w:rFonts w:ascii="Consolas" w:hAnsi="Consolas" w:cs="Consolas"/>
        </w:rPr>
        <w:t xml:space="preserve">{r2x = 1; r2y = </w:t>
      </w:r>
      <w:proofErr w:type="gramStart"/>
      <w:r>
        <w:rPr>
          <w:rFonts w:ascii="Consolas" w:hAnsi="Consolas" w:cs="Consolas"/>
        </w:rPr>
        <w:t>2;</w:t>
      </w:r>
      <w:proofErr w:type="gramEnd"/>
      <w:r>
        <w:rPr>
          <w:rFonts w:ascii="Consolas" w:hAnsi="Consolas" w:cs="Consolas"/>
        </w:rPr>
        <w:t xml:space="preserve">} </w:t>
      </w:r>
      <w:r>
        <w:rPr>
          <w:rStyle w:val="CommentReference"/>
        </w:rPr>
        <w:t> </w:t>
      </w:r>
      <w:r>
        <w:rPr>
          <w:rStyle w:val="CommentReference"/>
        </w:rPr>
        <w:tab/>
      </w:r>
      <w:r>
        <w:rPr>
          <w:rFonts w:ascii="Consolas" w:hAnsi="Consolas" w:cs="Consolas"/>
        </w:rPr>
        <w:t>--&gt; {"r2x@":1,"r2y@":2}</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ImmutableRecord = </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r1x: int; r1y:int } </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MutableRecord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r w:rsidRPr="00032C01">
        <w:rPr>
          <w:rFonts w:ascii="Consolas" w:hAnsi="Consolas" w:cs="Consolas"/>
          <w:noProof/>
          <w:color w:val="0000FF"/>
          <w:sz w:val="16"/>
          <w:szCs w:val="32"/>
        </w:rPr>
        <w:t>mutable</w:t>
      </w:r>
      <w:r>
        <w:rPr>
          <w:rFonts w:ascii="Consolas" w:hAnsi="Consolas" w:cs="Consolas"/>
          <w:noProof/>
          <w:sz w:val="16"/>
          <w:szCs w:val="32"/>
        </w:rPr>
        <w:t xml:space="preserve"> r1</w:t>
      </w:r>
      <w:r w:rsidRPr="00032C01">
        <w:rPr>
          <w:rFonts w:ascii="Consolas" w:hAnsi="Consolas" w:cs="Consolas"/>
          <w:noProof/>
          <w:sz w:val="16"/>
          <w:szCs w:val="32"/>
        </w:rPr>
        <w:t xml:space="preserve">x: int; </w:t>
      </w:r>
      <w:r w:rsidRPr="00032C01">
        <w:rPr>
          <w:rFonts w:ascii="Consolas" w:hAnsi="Consolas" w:cs="Consolas"/>
          <w:noProof/>
          <w:color w:val="0000FF"/>
          <w:sz w:val="16"/>
          <w:szCs w:val="32"/>
        </w:rPr>
        <w:t>mutable</w:t>
      </w:r>
      <w:r>
        <w:rPr>
          <w:rFonts w:ascii="Consolas" w:hAnsi="Consolas" w:cs="Consolas"/>
          <w:noProof/>
          <w:sz w:val="16"/>
          <w:szCs w:val="32"/>
        </w:rPr>
        <w:t xml:space="preserve"> r1</w:t>
      </w:r>
      <w:r w:rsidRPr="00032C01">
        <w:rPr>
          <w:rFonts w:ascii="Consolas" w:hAnsi="Consolas" w:cs="Consolas"/>
          <w:noProof/>
          <w:sz w:val="16"/>
          <w:szCs w:val="32"/>
        </w:rPr>
        <w:t xml:space="preserve">y:int } </w:t>
      </w:r>
    </w:p>
    <w:p w:rsidR="00806A52" w:rsidRPr="00032C01" w:rsidRDefault="00806A52" w:rsidP="00806A52">
      <w:pPr>
        <w:autoSpaceDE w:val="0"/>
        <w:autoSpaceDN w:val="0"/>
        <w:adjustRightInd w:val="0"/>
        <w:spacing w:after="0" w:line="240" w:lineRule="auto"/>
        <w:ind w:left="2160"/>
        <w:rPr>
          <w:rFonts w:ascii="Consolas" w:hAnsi="Consolas" w:cs="Consolas"/>
          <w:noProof/>
          <w:sz w:val="16"/>
          <w:szCs w:val="32"/>
        </w:rPr>
      </w:pPr>
    </w:p>
    <w:p w:rsidR="00806A52" w:rsidRDefault="00806A52" w:rsidP="00806A52">
      <w:pPr>
        <w:autoSpaceDE w:val="0"/>
        <w:autoSpaceDN w:val="0"/>
        <w:ind w:left="720"/>
        <w:rPr>
          <w:rFonts w:ascii="Consolas" w:hAnsi="Consolas" w:cs="Consolas"/>
        </w:rPr>
      </w:pPr>
      <w:r>
        <w:rPr>
          <w:rFonts w:ascii="Consolas" w:hAnsi="Consolas" w:cs="Consolas"/>
        </w:rPr>
        <w:t>ImmutableClass</w:t>
      </w:r>
      <w:r>
        <w:rPr>
          <w:rStyle w:val="CommentReference"/>
        </w:rPr>
        <w:t> </w:t>
      </w:r>
      <w:r>
        <w:rPr>
          <w:rFonts w:ascii="Consolas" w:hAnsi="Consolas" w:cs="Consolas"/>
        </w:rPr>
        <w:t>(3</w:t>
      </w:r>
      <w:proofErr w:type="gramStart"/>
      <w:r>
        <w:rPr>
          <w:rFonts w:ascii="Consolas" w:hAnsi="Consolas" w:cs="Consolas"/>
        </w:rPr>
        <w:t>,4</w:t>
      </w:r>
      <w:proofErr w:type="gramEnd"/>
      <w:r>
        <w:rPr>
          <w:rFonts w:ascii="Consolas" w:hAnsi="Consolas" w:cs="Consolas"/>
        </w:rPr>
        <w:t xml:space="preserve">) </w:t>
      </w:r>
      <w:r>
        <w:rPr>
          <w:rFonts w:ascii="Consolas" w:hAnsi="Consolas" w:cs="Consolas"/>
        </w:rPr>
        <w:tab/>
        <w:t>--&gt; {"a":3,"b":4}</w:t>
      </w:r>
    </w:p>
    <w:p w:rsidR="00806A52" w:rsidRDefault="00806A52" w:rsidP="00806A52">
      <w:pPr>
        <w:autoSpaceDE w:val="0"/>
        <w:autoSpaceDN w:val="0"/>
        <w:ind w:left="720"/>
        <w:rPr>
          <w:rFonts w:ascii="Consolas" w:hAnsi="Consolas" w:cs="Consolas"/>
        </w:rPr>
      </w:pPr>
      <w:r>
        <w:rPr>
          <w:rFonts w:ascii="Consolas" w:hAnsi="Consolas" w:cs="Consolas"/>
        </w:rPr>
        <w:lastRenderedPageBreak/>
        <w:t>MutableClass</w:t>
      </w:r>
      <w:r>
        <w:rPr>
          <w:rStyle w:val="CommentReference"/>
        </w:rPr>
        <w:t> </w:t>
      </w:r>
      <w:r>
        <w:rPr>
          <w:rFonts w:ascii="Consolas" w:hAnsi="Consolas" w:cs="Consolas"/>
        </w:rPr>
        <w:t>(3</w:t>
      </w:r>
      <w:proofErr w:type="gramStart"/>
      <w:r>
        <w:rPr>
          <w:rFonts w:ascii="Consolas" w:hAnsi="Consolas" w:cs="Consolas"/>
        </w:rPr>
        <w:t>,4</w:t>
      </w:r>
      <w:proofErr w:type="gramEnd"/>
      <w:r>
        <w:rPr>
          <w:rFonts w:ascii="Consolas" w:hAnsi="Consolas" w:cs="Consolas"/>
        </w:rPr>
        <w:t xml:space="preserve">) </w:t>
      </w:r>
      <w:r>
        <w:rPr>
          <w:rFonts w:ascii="Consolas" w:hAnsi="Consolas" w:cs="Consolas"/>
        </w:rPr>
        <w:tab/>
        <w:t>--&gt; {"a":3,"b":4}</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ImmutableClass(a:int, b : int)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 a</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 b</w:t>
      </w:r>
    </w:p>
    <w:p w:rsidR="00806A52" w:rsidRPr="00E21807"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MutableClass(a:int, b : int)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a = a</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b = b</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w:t>
      </w:r>
      <w:r w:rsidRPr="00032C01">
        <w:rPr>
          <w:rFonts w:ascii="Consolas" w:hAnsi="Consolas" w:cs="Consolas"/>
          <w:noProof/>
          <w:color w:val="0000FF"/>
          <w:sz w:val="16"/>
          <w:szCs w:val="32"/>
        </w:rPr>
        <w:t>with</w:t>
      </w:r>
      <w:r w:rsidRPr="00032C01">
        <w:rPr>
          <w:rFonts w:ascii="Consolas" w:hAnsi="Consolas" w:cs="Consolas"/>
          <w:noProof/>
          <w:sz w:val="16"/>
          <w:szCs w:val="32"/>
        </w:rPr>
        <w:t xml:space="preserve"> get() = a </w:t>
      </w:r>
      <w:r w:rsidRPr="00032C01">
        <w:rPr>
          <w:rFonts w:ascii="Consolas" w:hAnsi="Consolas" w:cs="Consolas"/>
          <w:noProof/>
          <w:color w:val="0000FF"/>
          <w:sz w:val="16"/>
          <w:szCs w:val="32"/>
        </w:rPr>
        <w:t>and</w:t>
      </w:r>
      <w:r w:rsidRPr="00032C01">
        <w:rPr>
          <w:rFonts w:ascii="Consolas" w:hAnsi="Consolas" w:cs="Consolas"/>
          <w:noProof/>
          <w:sz w:val="16"/>
          <w:szCs w:val="32"/>
        </w:rPr>
        <w:t xml:space="preserve"> set v = a &lt;- v</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w:t>
      </w:r>
      <w:r w:rsidRPr="00032C01">
        <w:rPr>
          <w:rFonts w:ascii="Consolas" w:hAnsi="Consolas" w:cs="Consolas"/>
          <w:noProof/>
          <w:color w:val="0000FF"/>
          <w:sz w:val="16"/>
          <w:szCs w:val="32"/>
        </w:rPr>
        <w:t>with</w:t>
      </w:r>
      <w:r w:rsidRPr="00032C01">
        <w:rPr>
          <w:rFonts w:ascii="Consolas" w:hAnsi="Consolas" w:cs="Consolas"/>
          <w:noProof/>
          <w:sz w:val="16"/>
          <w:szCs w:val="32"/>
        </w:rPr>
        <w:t xml:space="preserve"> get() = b </w:t>
      </w:r>
      <w:r w:rsidRPr="00032C01">
        <w:rPr>
          <w:rFonts w:ascii="Consolas" w:hAnsi="Consolas" w:cs="Consolas"/>
          <w:noProof/>
          <w:color w:val="0000FF"/>
          <w:sz w:val="16"/>
          <w:szCs w:val="32"/>
        </w:rPr>
        <w:t>and</w:t>
      </w:r>
      <w:r w:rsidRPr="00032C01">
        <w:rPr>
          <w:rFonts w:ascii="Consolas" w:hAnsi="Consolas" w:cs="Consolas"/>
          <w:noProof/>
          <w:sz w:val="16"/>
          <w:szCs w:val="32"/>
        </w:rPr>
        <w:t xml:space="preserve"> set v = b &lt;- v</w:t>
      </w:r>
    </w:p>
    <w:p w:rsidR="00806A52" w:rsidRPr="00F516AB" w:rsidRDefault="00806A52" w:rsidP="00806A52">
      <w:pPr>
        <w:autoSpaceDE w:val="0"/>
        <w:autoSpaceDN w:val="0"/>
        <w:ind w:left="720"/>
        <w:rPr>
          <w:rFonts w:ascii="Consolas" w:hAnsi="Consolas" w:cs="Consolas"/>
          <w:sz w:val="22"/>
        </w:rPr>
      </w:pPr>
    </w:p>
    <w:p w:rsidR="00806A52" w:rsidRDefault="00806A52" w:rsidP="00806A52">
      <w:pPr>
        <w:ind w:firstLine="720"/>
        <w:rPr>
          <w:rFonts w:ascii="Consolas" w:hAnsi="Consolas" w:cs="Consolas"/>
        </w:rPr>
      </w:pPr>
      <w:proofErr w:type="gramStart"/>
      <w:r>
        <w:rPr>
          <w:rFonts w:ascii="Consolas" w:hAnsi="Consolas" w:cs="Consolas"/>
        </w:rPr>
        <w:t>set</w:t>
      </w:r>
      <w:proofErr w:type="gramEnd"/>
      <w:r>
        <w:rPr>
          <w:rFonts w:ascii="Consolas" w:hAnsi="Consolas" w:cs="Consolas"/>
        </w:rPr>
        <w:t xml:space="preserve"> ["1"; "2"; "3"]</w:t>
      </w:r>
      <w:r>
        <w:rPr>
          <w:rFonts w:ascii="Consolas" w:hAnsi="Consolas" w:cs="Consolas"/>
        </w:rPr>
        <w:tab/>
      </w:r>
      <w:r>
        <w:rPr>
          <w:rFonts w:ascii="Consolas" w:hAnsi="Consolas" w:cs="Consolas"/>
        </w:rPr>
        <w:tab/>
        <w:t>--&gt; {"</w:t>
      </w:r>
      <w:commentRangeStart w:id="90"/>
      <w:r>
        <w:rPr>
          <w:rFonts w:ascii="Consolas" w:hAnsi="Consolas" w:cs="Consolas"/>
        </w:rPr>
        <w:t>serializedData</w:t>
      </w:r>
      <w:commentRangeEnd w:id="90"/>
      <w:r>
        <w:rPr>
          <w:rStyle w:val="CommentReference"/>
        </w:rPr>
        <w:commentReference w:id="90"/>
      </w:r>
      <w:r>
        <w:rPr>
          <w:rFonts w:ascii="Consolas" w:hAnsi="Consolas" w:cs="Consolas"/>
        </w:rPr>
        <w:t>":["1","2","3"]}</w:t>
      </w:r>
    </w:p>
    <w:p w:rsidR="00806A52" w:rsidRDefault="00806A52" w:rsidP="00806A52">
      <w:pPr>
        <w:autoSpaceDE w:val="0"/>
        <w:autoSpaceDN w:val="0"/>
        <w:adjustRightInd w:val="0"/>
        <w:spacing w:after="0" w:line="240" w:lineRule="auto"/>
        <w:rPr>
          <w:rFonts w:ascii="Consolas" w:hAnsi="Consolas" w:cs="Consolas"/>
          <w:noProof/>
          <w:sz w:val="18"/>
          <w:szCs w:val="32"/>
        </w:rPr>
      </w:pPr>
      <w:r>
        <w:rPr>
          <w:rFonts w:ascii="Lucida Console" w:hAnsi="Lucida Console" w:cs="Times New Roman"/>
          <w:noProof/>
          <w:sz w:val="16"/>
          <w:szCs w:val="32"/>
        </w:rPr>
        <w:t xml:space="preserve">       </w:t>
      </w:r>
      <w:r w:rsidRPr="003C5AA9">
        <w:rPr>
          <w:rFonts w:ascii="Consolas" w:hAnsi="Consolas" w:cs="Consolas"/>
          <w:noProof/>
          <w:sz w:val="18"/>
          <w:szCs w:val="32"/>
        </w:rPr>
        <w:t>Map.ofList [ (2,</w:t>
      </w:r>
      <w:r w:rsidRPr="003C5AA9">
        <w:rPr>
          <w:rFonts w:ascii="Consolas" w:hAnsi="Consolas" w:cs="Consolas"/>
          <w:noProof/>
          <w:color w:val="800000"/>
          <w:sz w:val="18"/>
          <w:szCs w:val="32"/>
        </w:rPr>
        <w:t>"two"</w:t>
      </w:r>
      <w:r w:rsidRPr="003C5AA9">
        <w:rPr>
          <w:rFonts w:ascii="Consolas" w:hAnsi="Consolas" w:cs="Consolas"/>
          <w:noProof/>
          <w:sz w:val="18"/>
          <w:szCs w:val="32"/>
        </w:rPr>
        <w:t>); (3,</w:t>
      </w:r>
      <w:r w:rsidRPr="003C5AA9">
        <w:rPr>
          <w:rFonts w:ascii="Consolas" w:hAnsi="Consolas" w:cs="Consolas"/>
          <w:noProof/>
          <w:color w:val="800000"/>
          <w:sz w:val="18"/>
          <w:szCs w:val="32"/>
        </w:rPr>
        <w:t>"three"</w:t>
      </w:r>
      <w:r w:rsidRPr="003C5AA9">
        <w:rPr>
          <w:rFonts w:ascii="Consolas" w:hAnsi="Consolas" w:cs="Consolas"/>
          <w:noProof/>
          <w:sz w:val="18"/>
          <w:szCs w:val="32"/>
        </w:rPr>
        <w:t>)</w:t>
      </w:r>
      <w:r>
        <w:rPr>
          <w:rFonts w:ascii="Consolas" w:hAnsi="Consolas" w:cs="Consolas"/>
          <w:noProof/>
          <w:sz w:val="18"/>
          <w:szCs w:val="32"/>
        </w:rPr>
        <w:t xml:space="preserve"> --&gt;</w:t>
      </w:r>
      <w:r w:rsidRPr="003C5AA9">
        <w:rPr>
          <w:rFonts w:ascii="Consolas" w:hAnsi="Consolas" w:cs="Consolas"/>
          <w:noProof/>
          <w:sz w:val="18"/>
          <w:szCs w:val="32"/>
        </w:rPr>
        <w:t xml:space="preserve"> </w:t>
      </w:r>
      <w:r>
        <w:rPr>
          <w:rFonts w:ascii="Consolas" w:hAnsi="Consolas" w:cs="Consolas"/>
          <w:noProof/>
          <w:sz w:val="18"/>
          <w:szCs w:val="32"/>
        </w:rPr>
        <w:t xml:space="preserve"> </w:t>
      </w:r>
    </w:p>
    <w:p w:rsidR="00806A52" w:rsidRDefault="00806A52" w:rsidP="00806A52">
      <w:pPr>
        <w:autoSpaceDE w:val="0"/>
        <w:autoSpaceDN w:val="0"/>
        <w:adjustRightInd w:val="0"/>
        <w:spacing w:after="0" w:line="240" w:lineRule="auto"/>
        <w:rPr>
          <w:rFonts w:ascii="Consolas" w:hAnsi="Consolas" w:cs="Consolas"/>
          <w:noProof/>
          <w:sz w:val="18"/>
          <w:szCs w:val="32"/>
        </w:rPr>
      </w:pPr>
    </w:p>
    <w:p w:rsidR="00806A52" w:rsidRDefault="00806A52" w:rsidP="00806A52">
      <w:pPr>
        <w:autoSpaceDE w:val="0"/>
        <w:autoSpaceDN w:val="0"/>
        <w:adjustRightInd w:val="0"/>
        <w:spacing w:after="0" w:line="240" w:lineRule="auto"/>
        <w:ind w:left="3600"/>
        <w:rPr>
          <w:rFonts w:ascii="Lucida Console" w:hAnsi="Lucida Console" w:cs="Times New Roman"/>
          <w:noProof/>
          <w:sz w:val="16"/>
          <w:szCs w:val="32"/>
        </w:rPr>
      </w:pPr>
      <w:r w:rsidRPr="003C5AA9">
        <w:rPr>
          <w:rFonts w:ascii="Lucida Console" w:hAnsi="Lucida Console" w:cs="Times New Roman"/>
          <w:noProof/>
          <w:sz w:val="16"/>
          <w:szCs w:val="32"/>
        </w:rPr>
        <w:t>{</w:t>
      </w:r>
      <w:commentRangeStart w:id="91"/>
      <w:r w:rsidRPr="003C5AA9">
        <w:rPr>
          <w:rFonts w:ascii="Lucida Console" w:hAnsi="Lucida Console" w:cs="Times New Roman"/>
          <w:noProof/>
          <w:sz w:val="16"/>
          <w:szCs w:val="32"/>
        </w:rPr>
        <w:t>"serializedData":[{"m_Item1":2,"m_Item2":"two"},</w:t>
      </w:r>
    </w:p>
    <w:p w:rsidR="00806A52" w:rsidRPr="003C5AA9" w:rsidRDefault="00806A52" w:rsidP="00806A52">
      <w:pPr>
        <w:autoSpaceDE w:val="0"/>
        <w:autoSpaceDN w:val="0"/>
        <w:adjustRightInd w:val="0"/>
        <w:spacing w:after="0" w:line="240" w:lineRule="auto"/>
        <w:ind w:left="3600"/>
        <w:rPr>
          <w:rFonts w:ascii="Lucida Console" w:hAnsi="Lucida Console" w:cs="Times New Roman"/>
          <w:noProof/>
          <w:sz w:val="16"/>
          <w:szCs w:val="32"/>
        </w:rPr>
      </w:pPr>
      <w:r>
        <w:rPr>
          <w:rFonts w:ascii="Lucida Console" w:hAnsi="Lucida Console" w:cs="Times New Roman"/>
          <w:noProof/>
          <w:sz w:val="16"/>
          <w:szCs w:val="32"/>
        </w:rPr>
        <w:t xml:space="preserve">                     </w:t>
      </w:r>
      <w:r w:rsidRPr="003C5AA9">
        <w:rPr>
          <w:rFonts w:ascii="Lucida Console" w:hAnsi="Lucida Console" w:cs="Times New Roman"/>
          <w:noProof/>
          <w:sz w:val="16"/>
          <w:szCs w:val="32"/>
        </w:rPr>
        <w:t>{"m_Item1":3,"m_Item2":"three"</w:t>
      </w:r>
      <w:commentRangeEnd w:id="91"/>
      <w:r>
        <w:rPr>
          <w:rStyle w:val="CommentReference"/>
        </w:rPr>
        <w:commentReference w:id="91"/>
      </w:r>
      <w:r w:rsidRPr="003C5AA9">
        <w:rPr>
          <w:rFonts w:ascii="Lucida Console" w:hAnsi="Lucida Console" w:cs="Times New Roman"/>
          <w:noProof/>
          <w:sz w:val="16"/>
          <w:szCs w:val="32"/>
        </w:rPr>
        <w:t>}]}</w:t>
      </w:r>
    </w:p>
    <w:p w:rsidR="00806A52" w:rsidRPr="003C5AA9" w:rsidRDefault="00806A52" w:rsidP="00806A52">
      <w:pPr>
        <w:ind w:firstLine="720"/>
        <w:rPr>
          <w:sz w:val="22"/>
        </w:rPr>
      </w:pPr>
    </w:p>
    <w:p w:rsidR="00806A52" w:rsidRDefault="00806A52" w:rsidP="00806A52">
      <w:r>
        <w:t>Giving a DataContract for a record type can clean up the names:</w:t>
      </w:r>
    </w:p>
    <w:p w:rsidR="00806A52" w:rsidRPr="00F516AB" w:rsidRDefault="00806A52" w:rsidP="00806A52">
      <w:pPr>
        <w:autoSpaceDE w:val="0"/>
        <w:autoSpaceDN w:val="0"/>
        <w:ind w:left="720"/>
        <w:rPr>
          <w:rFonts w:ascii="Consolas" w:hAnsi="Consolas" w:cs="Consolas"/>
        </w:rPr>
      </w:pPr>
      <w:r>
        <w:rPr>
          <w:rFonts w:ascii="Consolas" w:hAnsi="Consolas" w:cs="Consolas"/>
        </w:rPr>
        <w:t>{r5x = 1; r5y = "2";}</w:t>
      </w:r>
      <w:r>
        <w:rPr>
          <w:rStyle w:val="CommentReference"/>
        </w:rPr>
        <w:t> </w:t>
      </w:r>
      <w:r>
        <w:rPr>
          <w:rFonts w:ascii="Consolas" w:hAnsi="Consolas" w:cs="Consolas"/>
        </w:rPr>
        <w:t xml:space="preserve"> </w:t>
      </w:r>
      <w:r>
        <w:rPr>
          <w:rFonts w:ascii="Consolas" w:hAnsi="Consolas" w:cs="Consolas"/>
        </w:rPr>
        <w:tab/>
        <w:t>--&gt; {"x":1,"y":"2"}</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ImmutableRecordWithPrivateDataContract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[&lt;field: DataMember(Name=</w:t>
      </w:r>
      <w:r w:rsidRPr="00032C01">
        <w:rPr>
          <w:rFonts w:ascii="Consolas" w:hAnsi="Consolas" w:cs="Consolas"/>
          <w:noProof/>
          <w:color w:val="800000"/>
          <w:sz w:val="16"/>
          <w:szCs w:val="32"/>
        </w:rPr>
        <w:t>"x"</w:t>
      </w:r>
      <w:r w:rsidRPr="00032C01">
        <w:rPr>
          <w:rFonts w:ascii="Consolas" w:hAnsi="Consolas" w:cs="Consolas"/>
          <w:noProof/>
          <w:sz w:val="16"/>
          <w:szCs w:val="32"/>
        </w:rPr>
        <w:t>) &gt;]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Pr>
          <w:rFonts w:ascii="Consolas" w:hAnsi="Consolas" w:cs="Consolas"/>
          <w:noProof/>
          <w:sz w:val="16"/>
          <w:szCs w:val="32"/>
        </w:rPr>
        <w:t xml:space="preserve">         r1</w:t>
      </w:r>
      <w:r w:rsidRPr="00032C01">
        <w:rPr>
          <w:rFonts w:ascii="Consolas" w:hAnsi="Consolas" w:cs="Consolas"/>
          <w:noProof/>
          <w:sz w:val="16"/>
          <w:szCs w:val="32"/>
        </w:rPr>
        <w:t xml:space="preserve">x : int;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[&lt;field: DataMember(Name=</w:t>
      </w:r>
      <w:r w:rsidRPr="00032C01">
        <w:rPr>
          <w:rFonts w:ascii="Consolas" w:hAnsi="Consolas" w:cs="Consolas"/>
          <w:noProof/>
          <w:color w:val="800000"/>
          <w:sz w:val="16"/>
          <w:szCs w:val="32"/>
        </w:rPr>
        <w:t>"y"</w:t>
      </w:r>
      <w:r w:rsidRPr="00032C01">
        <w:rPr>
          <w:rFonts w:ascii="Consolas" w:hAnsi="Consolas" w:cs="Consolas"/>
          <w:noProof/>
          <w:sz w:val="16"/>
          <w:szCs w:val="32"/>
        </w:rPr>
        <w: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Pr>
          <w:rFonts w:ascii="Consolas" w:hAnsi="Consolas" w:cs="Consolas"/>
          <w:noProof/>
          <w:sz w:val="16"/>
          <w:szCs w:val="32"/>
        </w:rPr>
        <w:t xml:space="preserve">         r1</w:t>
      </w:r>
      <w:r w:rsidRPr="00032C01">
        <w:rPr>
          <w:rFonts w:ascii="Consolas" w:hAnsi="Consolas" w:cs="Consolas"/>
          <w:noProof/>
          <w:sz w:val="16"/>
          <w:szCs w:val="32"/>
        </w:rPr>
        <w:t xml:space="preserve">y : string;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p>
    <w:p w:rsidR="00806A52" w:rsidRPr="00E21807" w:rsidRDefault="00806A52" w:rsidP="00806A52"/>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MutableRecordWithPublicDataContract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[&lt;field: DataMember(Name=</w:t>
      </w:r>
      <w:r w:rsidRPr="00032C01">
        <w:rPr>
          <w:rFonts w:ascii="Consolas" w:hAnsi="Consolas" w:cs="Consolas"/>
          <w:noProof/>
          <w:color w:val="800000"/>
          <w:sz w:val="16"/>
          <w:szCs w:val="32"/>
        </w:rPr>
        <w:t>"x"</w:t>
      </w:r>
      <w:r w:rsidRPr="00032C01">
        <w:rPr>
          <w:rFonts w:ascii="Consolas" w:hAnsi="Consolas" w:cs="Consolas"/>
          <w:noProof/>
          <w:sz w:val="16"/>
          <w:szCs w:val="32"/>
        </w:rPr>
        <w:t>) &gt;]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r5x : int;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[&lt;field: DataMember(Name=</w:t>
      </w:r>
      <w:r w:rsidRPr="00032C01">
        <w:rPr>
          <w:rFonts w:ascii="Consolas" w:hAnsi="Consolas" w:cs="Consolas"/>
          <w:noProof/>
          <w:color w:val="800000"/>
          <w:sz w:val="16"/>
          <w:szCs w:val="32"/>
        </w:rPr>
        <w:t>"y"</w:t>
      </w:r>
      <w:r w:rsidRPr="00032C01">
        <w:rPr>
          <w:rFonts w:ascii="Consolas" w:hAnsi="Consolas" w:cs="Consolas"/>
          <w:noProof/>
          <w:sz w:val="16"/>
          <w:szCs w:val="32"/>
        </w:rPr>
        <w: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mutable</w:t>
      </w:r>
      <w:r w:rsidRPr="00032C01">
        <w:rPr>
          <w:rFonts w:ascii="Consolas" w:hAnsi="Consolas" w:cs="Consolas"/>
          <w:noProof/>
          <w:sz w:val="16"/>
          <w:szCs w:val="32"/>
        </w:rPr>
        <w:t xml:space="preserve"> r5y : string; </w:t>
      </w:r>
    </w:p>
    <w:p w:rsidR="00806A52"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 </w:t>
      </w:r>
    </w:p>
    <w:p w:rsidR="00806A52" w:rsidRDefault="00806A52" w:rsidP="00806A52">
      <w:pPr>
        <w:autoSpaceDE w:val="0"/>
        <w:autoSpaceDN w:val="0"/>
        <w:adjustRightInd w:val="0"/>
        <w:spacing w:after="0" w:line="240" w:lineRule="auto"/>
        <w:ind w:left="2160"/>
        <w:rPr>
          <w:rFonts w:ascii="Consolas" w:hAnsi="Consolas" w:cs="Consolas"/>
          <w:noProof/>
          <w:sz w:val="16"/>
          <w:szCs w:val="32"/>
        </w:rPr>
      </w:pP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[&lt;DataContract&gt;]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type</w:t>
      </w:r>
      <w:r w:rsidRPr="00032C01">
        <w:rPr>
          <w:rFonts w:ascii="Consolas" w:hAnsi="Consolas" w:cs="Consolas"/>
          <w:noProof/>
          <w:sz w:val="16"/>
          <w:szCs w:val="32"/>
        </w:rPr>
        <w:t xml:space="preserve"> </w:t>
      </w:r>
      <w:r>
        <w:rPr>
          <w:rFonts w:ascii="Consolas" w:hAnsi="Consolas" w:cs="Consolas"/>
          <w:noProof/>
          <w:sz w:val="16"/>
          <w:szCs w:val="32"/>
        </w:rPr>
        <w:t>C</w:t>
      </w:r>
      <w:r w:rsidRPr="00032C01">
        <w:rPr>
          <w:rFonts w:ascii="Consolas" w:hAnsi="Consolas" w:cs="Consolas"/>
          <w:noProof/>
          <w:sz w:val="16"/>
          <w:szCs w:val="32"/>
        </w:rPr>
        <w:t xml:space="preserve">(a:int, b : int) = </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[&lt;DataMember(Name=</w:t>
      </w:r>
      <w:r w:rsidRPr="00032C01">
        <w:rPr>
          <w:rFonts w:ascii="Consolas" w:hAnsi="Consolas" w:cs="Consolas"/>
          <w:noProof/>
          <w:color w:val="800000"/>
          <w:sz w:val="16"/>
          <w:szCs w:val="32"/>
        </w:rPr>
        <w:t>"A"</w:t>
      </w:r>
      <w:r w:rsidRPr="00032C01">
        <w:rPr>
          <w:rFonts w:ascii="Consolas" w:hAnsi="Consolas" w:cs="Consolas"/>
          <w:noProof/>
          <w:sz w:val="16"/>
          <w:szCs w:val="32"/>
        </w:rPr>
        <w: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a = a</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[&lt;DataMember(Name=</w:t>
      </w:r>
      <w:r w:rsidRPr="00032C01">
        <w:rPr>
          <w:rFonts w:ascii="Consolas" w:hAnsi="Consolas" w:cs="Consolas"/>
          <w:noProof/>
          <w:color w:val="800000"/>
          <w:sz w:val="16"/>
          <w:szCs w:val="32"/>
        </w:rPr>
        <w:t>"B"</w:t>
      </w:r>
      <w:r w:rsidRPr="00032C01">
        <w:rPr>
          <w:rFonts w:ascii="Consolas" w:hAnsi="Consolas" w:cs="Consolas"/>
          <w:noProof/>
          <w:sz w:val="16"/>
          <w:szCs w:val="32"/>
        </w:rPr>
        <w:t>)&gt;]</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let</w:t>
      </w:r>
      <w:r w:rsidRPr="00032C01">
        <w:rPr>
          <w:rFonts w:ascii="Consolas" w:hAnsi="Consolas" w:cs="Consolas"/>
          <w:noProof/>
          <w:sz w:val="16"/>
          <w:szCs w:val="32"/>
        </w:rPr>
        <w:t xml:space="preserve"> b = b</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__.A </w:t>
      </w:r>
      <w:r>
        <w:rPr>
          <w:rFonts w:ascii="Consolas" w:hAnsi="Consolas" w:cs="Consolas"/>
          <w:noProof/>
          <w:sz w:val="16"/>
          <w:szCs w:val="32"/>
        </w:rPr>
        <w:t>= a</w:t>
      </w:r>
    </w:p>
    <w:p w:rsidR="00806A52" w:rsidRPr="00032C01" w:rsidRDefault="00806A52" w:rsidP="00806A52">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2160"/>
        <w:rPr>
          <w:rFonts w:ascii="Consolas" w:hAnsi="Consolas" w:cs="Consolas"/>
          <w:noProof/>
          <w:sz w:val="16"/>
          <w:szCs w:val="32"/>
        </w:rPr>
      </w:pPr>
      <w:r w:rsidRPr="00032C01">
        <w:rPr>
          <w:rFonts w:ascii="Consolas" w:hAnsi="Consolas" w:cs="Consolas"/>
          <w:noProof/>
          <w:sz w:val="16"/>
          <w:szCs w:val="32"/>
        </w:rPr>
        <w:t xml:space="preserve">        </w:t>
      </w:r>
      <w:r w:rsidRPr="00032C01">
        <w:rPr>
          <w:rFonts w:ascii="Consolas" w:hAnsi="Consolas" w:cs="Consolas"/>
          <w:noProof/>
          <w:color w:val="0000FF"/>
          <w:sz w:val="16"/>
          <w:szCs w:val="32"/>
        </w:rPr>
        <w:t>member</w:t>
      </w:r>
      <w:r w:rsidRPr="00032C01">
        <w:rPr>
          <w:rFonts w:ascii="Consolas" w:hAnsi="Consolas" w:cs="Consolas"/>
          <w:noProof/>
          <w:sz w:val="16"/>
          <w:szCs w:val="32"/>
        </w:rPr>
        <w:t xml:space="preserve"> __.B </w:t>
      </w:r>
      <w:r>
        <w:rPr>
          <w:rFonts w:ascii="Consolas" w:hAnsi="Consolas" w:cs="Consolas"/>
          <w:noProof/>
          <w:sz w:val="16"/>
          <w:szCs w:val="32"/>
        </w:rPr>
        <w:t>= b</w:t>
      </w:r>
    </w:p>
    <w:p w:rsidR="00806A52" w:rsidRDefault="00806A52" w:rsidP="00806A52">
      <w:pPr>
        <w:pStyle w:val="Heading2"/>
      </w:pPr>
      <w:bookmarkStart w:id="92" w:name="_Toc266535007"/>
      <w:r>
        <w:t>Note on Tuple Format</w:t>
      </w:r>
      <w:bookmarkEnd w:id="92"/>
    </w:p>
    <w:p w:rsidR="00806A52" w:rsidRDefault="00806A52" w:rsidP="00806A52">
      <w:pPr>
        <w:rPr>
          <w:lang w:eastAsia="en-GB"/>
        </w:rPr>
      </w:pPr>
      <w:r>
        <w:rPr>
          <w:lang w:eastAsia="en-GB"/>
        </w:rPr>
        <w:t>Towards the end of .NET 4.0 we raised the issue of tuple serialization formats with the BCL team. Here is the relevant snippet:</w:t>
      </w:r>
    </w:p>
    <w:p w:rsidR="00806A52" w:rsidRPr="00E21807" w:rsidRDefault="00806A52" w:rsidP="00806A52">
      <w:pPr>
        <w:ind w:left="720"/>
        <w:rPr>
          <w:i/>
          <w:color w:val="1F497D"/>
          <w:sz w:val="14"/>
        </w:rPr>
      </w:pPr>
      <w:r w:rsidRPr="00E21807">
        <w:rPr>
          <w:i/>
          <w:color w:val="1F497D"/>
          <w:sz w:val="14"/>
        </w:rPr>
        <w:t xml:space="preserve">I have been reviewing the behaviour of F# values with respect to serialization.  I’d like to raise the issue of the XML and JSON serialization formats for tuples in .NET 4.0.   If </w:t>
      </w:r>
      <w:proofErr w:type="gramStart"/>
      <w:r w:rsidRPr="00E21807">
        <w:rPr>
          <w:i/>
          <w:color w:val="1F497D"/>
          <w:sz w:val="14"/>
        </w:rPr>
        <w:t>necessary,</w:t>
      </w:r>
      <w:proofErr w:type="gramEnd"/>
      <w:r w:rsidRPr="00E21807">
        <w:rPr>
          <w:i/>
          <w:color w:val="1F497D"/>
          <w:sz w:val="14"/>
        </w:rPr>
        <w:t xml:space="preserve"> and we were all agreed, it may be possible to consider a late 4.0 bug fix to correct behaviour here.</w:t>
      </w:r>
    </w:p>
    <w:p w:rsidR="00806A52" w:rsidRPr="00E21807" w:rsidRDefault="00806A52" w:rsidP="00806A52">
      <w:pPr>
        <w:ind w:left="720"/>
        <w:rPr>
          <w:i/>
          <w:color w:val="1F497D"/>
          <w:sz w:val="14"/>
        </w:rPr>
      </w:pPr>
      <w:r w:rsidRPr="00E21807">
        <w:rPr>
          <w:i/>
          <w:color w:val="1F497D"/>
          <w:sz w:val="14"/>
        </w:rPr>
        <w:t>In .NET 4.0, tuples support DataContract serialization through the fact the type is labelled with [Serialized].  This is great. However:</w:t>
      </w:r>
    </w:p>
    <w:p w:rsidR="00806A52" w:rsidRPr="00E21807" w:rsidRDefault="00806A52" w:rsidP="00806A52">
      <w:pPr>
        <w:pStyle w:val="ListParagraph"/>
        <w:numPr>
          <w:ilvl w:val="0"/>
          <w:numId w:val="24"/>
        </w:numPr>
        <w:spacing w:after="0" w:line="240" w:lineRule="auto"/>
        <w:ind w:left="1440"/>
        <w:rPr>
          <w:i/>
          <w:color w:val="1F497D"/>
          <w:sz w:val="14"/>
        </w:rPr>
      </w:pPr>
      <w:r w:rsidRPr="00E21807">
        <w:rPr>
          <w:i/>
          <w:color w:val="1F497D"/>
          <w:sz w:val="14"/>
        </w:rPr>
        <w:t>We need to review if the wire formats are the ones we want. Tuples are a very pervasive type in some languages (notably F#), but we could expect them to become more pervasive in the future.</w:t>
      </w:r>
    </w:p>
    <w:p w:rsidR="00806A52" w:rsidRPr="00E21807" w:rsidRDefault="00806A52" w:rsidP="00806A52">
      <w:pPr>
        <w:pStyle w:val="ListParagraph"/>
        <w:numPr>
          <w:ilvl w:val="0"/>
          <w:numId w:val="24"/>
        </w:numPr>
        <w:spacing w:after="0" w:line="240" w:lineRule="auto"/>
        <w:ind w:left="1440"/>
        <w:rPr>
          <w:i/>
          <w:color w:val="1F497D"/>
          <w:sz w:val="14"/>
        </w:rPr>
      </w:pPr>
      <w:r w:rsidRPr="00E21807">
        <w:rPr>
          <w:i/>
          <w:color w:val="1F497D"/>
          <w:sz w:val="14"/>
        </w:rPr>
        <w:t>Tuples do not serialize in partial trust. This is because the type is immutable.</w:t>
      </w:r>
    </w:p>
    <w:p w:rsidR="00806A52" w:rsidRPr="00E21807" w:rsidRDefault="00806A52" w:rsidP="00806A52">
      <w:pPr>
        <w:ind w:left="720"/>
        <w:rPr>
          <w:i/>
          <w:color w:val="1F497D"/>
          <w:sz w:val="14"/>
        </w:rPr>
      </w:pPr>
      <w:r w:rsidRPr="00E21807">
        <w:rPr>
          <w:i/>
          <w:color w:val="1F497D"/>
          <w:sz w:val="14"/>
        </w:rPr>
        <w:lastRenderedPageBreak/>
        <w:t xml:space="preserve">The tuple types are in mscorlib. To fix these problems, tuples would be dealt with </w:t>
      </w:r>
      <w:proofErr w:type="gramStart"/>
      <w:r w:rsidRPr="00E21807">
        <w:rPr>
          <w:i/>
          <w:color w:val="1F497D"/>
          <w:sz w:val="14"/>
        </w:rPr>
        <w:t>specially</w:t>
      </w:r>
      <w:proofErr w:type="gramEnd"/>
      <w:r w:rsidRPr="00E21807">
        <w:rPr>
          <w:i/>
          <w:color w:val="1F497D"/>
          <w:sz w:val="14"/>
        </w:rPr>
        <w:t xml:space="preserve"> in the .NET 4.0 DataContract serializer, like all other mscorlib types.</w:t>
      </w:r>
    </w:p>
    <w:p w:rsidR="00806A52" w:rsidRPr="00E21807" w:rsidRDefault="00806A52" w:rsidP="00806A52">
      <w:pPr>
        <w:ind w:left="720"/>
        <w:rPr>
          <w:i/>
          <w:color w:val="1F497D"/>
          <w:sz w:val="14"/>
        </w:rPr>
      </w:pPr>
      <w:r w:rsidRPr="00E21807">
        <w:rPr>
          <w:i/>
          <w:color w:val="1F497D"/>
          <w:sz w:val="14"/>
        </w:rPr>
        <w:t>The current XML and JSON serialization formats for tuples are shown below. Please review these formats and consider if we can/should address (a) and (b) above, in either the 4.0, 4.0SP1. I advise we consider fixing (b) in 4.0 RTM. This would be a great help for F#.</w:t>
      </w:r>
    </w:p>
    <w:p w:rsidR="00806A52" w:rsidRPr="00E21807" w:rsidRDefault="00806A52" w:rsidP="00806A52">
      <w:pPr>
        <w:rPr>
          <w:lang w:eastAsia="en-GB"/>
        </w:rPr>
      </w:pPr>
    </w:p>
    <w:tbl>
      <w:tblPr>
        <w:tblW w:w="0" w:type="auto"/>
        <w:tblInd w:w="250" w:type="dxa"/>
        <w:tblLayout w:type="fixed"/>
        <w:tblCellMar>
          <w:left w:w="0" w:type="dxa"/>
          <w:right w:w="0" w:type="dxa"/>
        </w:tblCellMar>
        <w:tblLook w:val="04A0" w:firstRow="1" w:lastRow="0" w:firstColumn="1" w:lastColumn="0" w:noHBand="0" w:noVBand="1"/>
      </w:tblPr>
      <w:tblGrid>
        <w:gridCol w:w="1276"/>
        <w:gridCol w:w="567"/>
        <w:gridCol w:w="1621"/>
        <w:gridCol w:w="3969"/>
        <w:gridCol w:w="1276"/>
      </w:tblGrid>
      <w:tr w:rsidR="00806A52" w:rsidRPr="00E21807" w:rsidTr="00B3321E">
        <w:tc>
          <w:tcPr>
            <w:tcW w:w="1276" w:type="dxa"/>
            <w:tcBorders>
              <w:top w:val="single" w:sz="8" w:space="0" w:color="4F81BD"/>
              <w:left w:val="single" w:sz="8" w:space="0" w:color="4F81BD"/>
              <w:bottom w:val="single" w:sz="1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Type</w:t>
            </w:r>
          </w:p>
        </w:tc>
        <w:tc>
          <w:tcPr>
            <w:tcW w:w="567" w:type="dxa"/>
            <w:tcBorders>
              <w:top w:val="single" w:sz="8" w:space="0" w:color="4F81BD"/>
              <w:left w:val="nil"/>
              <w:bottom w:val="single" w:sz="1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F# Syntax</w:t>
            </w:r>
          </w:p>
        </w:tc>
        <w:tc>
          <w:tcPr>
            <w:tcW w:w="1621" w:type="dxa"/>
            <w:tcBorders>
              <w:top w:val="single" w:sz="8" w:space="0" w:color="4F81BD"/>
              <w:left w:val="nil"/>
              <w:bottom w:val="single" w:sz="1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C# Syntax</w:t>
            </w:r>
          </w:p>
        </w:tc>
        <w:tc>
          <w:tcPr>
            <w:tcW w:w="3969" w:type="dxa"/>
            <w:tcBorders>
              <w:top w:val="single" w:sz="8" w:space="0" w:color="4F81BD"/>
              <w:left w:val="nil"/>
              <w:bottom w:val="single" w:sz="1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XML Format</w:t>
            </w:r>
          </w:p>
        </w:tc>
        <w:tc>
          <w:tcPr>
            <w:tcW w:w="1276" w:type="dxa"/>
            <w:tcBorders>
              <w:top w:val="single" w:sz="8" w:space="0" w:color="4F81BD"/>
              <w:left w:val="nil"/>
              <w:bottom w:val="single" w:sz="1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4"/>
              </w:rPr>
            </w:pPr>
            <w:r w:rsidRPr="00E21807">
              <w:rPr>
                <w:b/>
                <w:bCs/>
                <w:color w:val="1F497D"/>
                <w:sz w:val="12"/>
              </w:rPr>
              <w:t>JSON Format</w:t>
            </w:r>
          </w:p>
        </w:tc>
      </w:tr>
      <w:tr w:rsidR="00806A52" w:rsidRPr="00E21807" w:rsidTr="00B3321E">
        <w:tc>
          <w:tcPr>
            <w:tcW w:w="1276" w:type="dxa"/>
            <w:tcBorders>
              <w:top w:val="nil"/>
              <w:left w:val="single" w:sz="8" w:space="0" w:color="4F81BD"/>
              <w:bottom w:val="single" w:sz="8" w:space="0" w:color="4F81BD"/>
              <w:right w:val="single" w:sz="8" w:space="0" w:color="4F81BD"/>
            </w:tcBorders>
            <w:shd w:val="clear" w:color="auto" w:fill="D3DFEE"/>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Tuple&lt;_,_&gt;</w:t>
            </w:r>
          </w:p>
        </w:tc>
        <w:tc>
          <w:tcPr>
            <w:tcW w:w="567" w:type="dxa"/>
            <w:tcBorders>
              <w:top w:val="nil"/>
              <w:left w:val="nil"/>
              <w:bottom w:val="single" w:sz="8" w:space="0" w:color="4F81BD"/>
              <w:right w:val="single" w:sz="8" w:space="0" w:color="4F81BD"/>
            </w:tcBorders>
            <w:shd w:val="clear" w:color="auto" w:fill="D3DFEE"/>
            <w:tcMar>
              <w:top w:w="0" w:type="dxa"/>
              <w:left w:w="28" w:type="dxa"/>
              <w:bottom w:w="0" w:type="dxa"/>
              <w:right w:w="28" w:type="dxa"/>
            </w:tcMar>
            <w:hideMark/>
          </w:tcPr>
          <w:p w:rsidR="00806A52" w:rsidRPr="00E21807" w:rsidRDefault="00806A52" w:rsidP="00B3321E">
            <w:pPr>
              <w:rPr>
                <w:rFonts w:ascii="Calibri" w:hAnsi="Calibri" w:cs="Calibri"/>
                <w:color w:val="1F497D"/>
                <w:sz w:val="16"/>
              </w:rPr>
            </w:pPr>
            <w:r w:rsidRPr="00E21807">
              <w:rPr>
                <w:color w:val="1F497D"/>
                <w:sz w:val="16"/>
              </w:rPr>
              <w:t>(1,2)</w:t>
            </w:r>
          </w:p>
        </w:tc>
        <w:tc>
          <w:tcPr>
            <w:tcW w:w="1621" w:type="dxa"/>
            <w:tcBorders>
              <w:top w:val="nil"/>
              <w:left w:val="nil"/>
              <w:bottom w:val="single" w:sz="8" w:space="0" w:color="4F81BD"/>
              <w:right w:val="single" w:sz="8" w:space="0" w:color="4F81BD"/>
            </w:tcBorders>
            <w:shd w:val="clear" w:color="auto" w:fill="D3DFEE"/>
            <w:tcMar>
              <w:top w:w="0" w:type="dxa"/>
              <w:left w:w="28" w:type="dxa"/>
              <w:bottom w:w="0" w:type="dxa"/>
              <w:right w:w="28" w:type="dxa"/>
            </w:tcMar>
            <w:hideMark/>
          </w:tcPr>
          <w:p w:rsidR="00806A52" w:rsidRPr="00E21807" w:rsidRDefault="00806A52" w:rsidP="00B3321E">
            <w:pPr>
              <w:rPr>
                <w:rFonts w:ascii="Calibri" w:hAnsi="Calibri" w:cs="Calibri"/>
                <w:color w:val="1F497D"/>
                <w:sz w:val="16"/>
              </w:rPr>
            </w:pPr>
            <w:r w:rsidRPr="00E21807">
              <w:rPr>
                <w:color w:val="1F497D"/>
                <w:sz w:val="16"/>
              </w:rPr>
              <w:t>new Tuple&lt;_,_&gt;(1,2)</w:t>
            </w:r>
          </w:p>
        </w:tc>
        <w:tc>
          <w:tcPr>
            <w:tcW w:w="3969" w:type="dxa"/>
            <w:tcBorders>
              <w:top w:val="nil"/>
              <w:left w:val="nil"/>
              <w:bottom w:val="single" w:sz="8" w:space="0" w:color="4F81BD"/>
              <w:right w:val="single" w:sz="8" w:space="0" w:color="4F81BD"/>
            </w:tcBorders>
            <w:shd w:val="clear" w:color="auto" w:fill="D3DFEE"/>
            <w:tcMar>
              <w:top w:w="0" w:type="dxa"/>
              <w:left w:w="28" w:type="dxa"/>
              <w:bottom w:w="0" w:type="dxa"/>
              <w:right w:w="28" w:type="dxa"/>
            </w:tcMar>
          </w:tcPr>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&lt;TupleOfintint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xmlns=http://schemas.datacontract.org/2004/07/System  xmlns:i="</w:t>
            </w:r>
            <w:hyperlink r:id="rId60" w:history="1">
              <w:r w:rsidRPr="00E21807">
                <w:rPr>
                  <w:rStyle w:val="Hyperlink"/>
                  <w:rFonts w:ascii="Consolas" w:hAnsi="Consolas" w:cs="Consolas"/>
                  <w:sz w:val="16"/>
                </w:rPr>
                <w:t>http://www.w3.org/2001/XMLSchema-instance</w:t>
              </w:r>
            </w:hyperlink>
            <w:r w:rsidRPr="00E21807">
              <w:rPr>
                <w:rFonts w:ascii="Consolas" w:hAnsi="Consolas" w:cs="Consolas"/>
                <w:sz w:val="16"/>
              </w:rPr>
              <w:t>"&gt;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&lt;m_Item1&gt;1&lt;/m_Item1&gt;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&lt;m_Item2&gt;2&lt;/m_Item2&gt;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&lt;/TupleOfintint&gt;</w:t>
            </w:r>
          </w:p>
        </w:tc>
        <w:tc>
          <w:tcPr>
            <w:tcW w:w="1276" w:type="dxa"/>
            <w:tcBorders>
              <w:top w:val="nil"/>
              <w:left w:val="nil"/>
              <w:bottom w:val="single" w:sz="8" w:space="0" w:color="4F81BD"/>
              <w:right w:val="single" w:sz="8" w:space="0" w:color="4F81BD"/>
            </w:tcBorders>
            <w:shd w:val="clear" w:color="auto" w:fill="D3DFEE"/>
            <w:tcMar>
              <w:top w:w="0" w:type="dxa"/>
              <w:left w:w="28" w:type="dxa"/>
              <w:bottom w:w="0" w:type="dxa"/>
              <w:right w:w="28" w:type="dxa"/>
            </w:tcMar>
          </w:tcPr>
          <w:p w:rsidR="00806A52" w:rsidRDefault="00806A52" w:rsidP="00B3321E">
            <w:pPr>
              <w:autoSpaceDE w:val="0"/>
              <w:autoSpaceDN w:val="0"/>
              <w:rPr>
                <w:rFonts w:ascii="Consolas" w:hAnsi="Consolas" w:cs="Consolas"/>
                <w:sz w:val="16"/>
                <w:szCs w:val="24"/>
              </w:rPr>
            </w:pPr>
            <w:r w:rsidRPr="00E21807">
              <w:rPr>
                <w:rFonts w:ascii="Consolas" w:hAnsi="Consolas" w:cs="Consolas"/>
                <w:sz w:val="16"/>
                <w:szCs w:val="24"/>
              </w:rPr>
              <w:t>{"m_Item1":1,</w:t>
            </w:r>
          </w:p>
          <w:p w:rsidR="00806A52" w:rsidRPr="00E21807" w:rsidRDefault="00806A52" w:rsidP="00B3321E">
            <w:pPr>
              <w:autoSpaceDE w:val="0"/>
              <w:autoSpaceDN w:val="0"/>
              <w:rPr>
                <w:rFonts w:ascii="Consolas" w:hAnsi="Consolas" w:cs="Consolas"/>
                <w:sz w:val="16"/>
                <w:szCs w:val="24"/>
              </w:rPr>
            </w:pPr>
            <w:r>
              <w:rPr>
                <w:rFonts w:ascii="Consolas" w:hAnsi="Consolas" w:cs="Consolas"/>
                <w:sz w:val="16"/>
                <w:szCs w:val="24"/>
              </w:rPr>
              <w:t xml:space="preserve"> </w:t>
            </w:r>
            <w:r w:rsidRPr="00E21807">
              <w:rPr>
                <w:rFonts w:ascii="Consolas" w:hAnsi="Consolas" w:cs="Consolas"/>
                <w:sz w:val="16"/>
                <w:szCs w:val="24"/>
              </w:rPr>
              <w:t>"m_Item2":2}</w:t>
            </w:r>
          </w:p>
          <w:p w:rsidR="00806A52" w:rsidRPr="00E21807" w:rsidRDefault="00806A52" w:rsidP="00B3321E">
            <w:pPr>
              <w:rPr>
                <w:rFonts w:ascii="Calibri" w:hAnsi="Calibri" w:cs="Calibri"/>
                <w:color w:val="1F497D"/>
                <w:sz w:val="14"/>
              </w:rPr>
            </w:pPr>
          </w:p>
        </w:tc>
      </w:tr>
      <w:tr w:rsidR="00806A52" w:rsidRPr="00E21807" w:rsidTr="00B3321E">
        <w:tc>
          <w:tcPr>
            <w:tcW w:w="1276" w:type="dxa"/>
            <w:tcBorders>
              <w:top w:val="nil"/>
              <w:left w:val="single" w:sz="8" w:space="0" w:color="4F81BD"/>
              <w:bottom w:val="single" w:sz="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b/>
                <w:bCs/>
                <w:color w:val="1F497D"/>
                <w:sz w:val="16"/>
              </w:rPr>
            </w:pPr>
            <w:r w:rsidRPr="00E21807">
              <w:rPr>
                <w:b/>
                <w:bCs/>
                <w:color w:val="1F497D"/>
                <w:sz w:val="16"/>
              </w:rPr>
              <w:t>Tuple&lt;_,_,_&gt;</w:t>
            </w:r>
          </w:p>
        </w:tc>
        <w:tc>
          <w:tcPr>
            <w:tcW w:w="567" w:type="dxa"/>
            <w:tcBorders>
              <w:top w:val="nil"/>
              <w:left w:val="nil"/>
              <w:bottom w:val="single" w:sz="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color w:val="1F497D"/>
                <w:sz w:val="16"/>
              </w:rPr>
            </w:pPr>
            <w:r w:rsidRPr="00E21807">
              <w:rPr>
                <w:color w:val="1F497D"/>
                <w:sz w:val="16"/>
              </w:rPr>
              <w:t>(1,2,3)</w:t>
            </w:r>
          </w:p>
        </w:tc>
        <w:tc>
          <w:tcPr>
            <w:tcW w:w="1621" w:type="dxa"/>
            <w:tcBorders>
              <w:top w:val="nil"/>
              <w:left w:val="nil"/>
              <w:bottom w:val="single" w:sz="8" w:space="0" w:color="4F81BD"/>
              <w:right w:val="single" w:sz="8" w:space="0" w:color="4F81BD"/>
            </w:tcBorders>
            <w:tcMar>
              <w:top w:w="0" w:type="dxa"/>
              <w:left w:w="28" w:type="dxa"/>
              <w:bottom w:w="0" w:type="dxa"/>
              <w:right w:w="28" w:type="dxa"/>
            </w:tcMar>
            <w:hideMark/>
          </w:tcPr>
          <w:p w:rsidR="00806A52" w:rsidRPr="00E21807" w:rsidRDefault="00806A52" w:rsidP="00B3321E">
            <w:pPr>
              <w:rPr>
                <w:rFonts w:ascii="Calibri" w:hAnsi="Calibri" w:cs="Calibri"/>
                <w:color w:val="1F497D"/>
                <w:sz w:val="16"/>
              </w:rPr>
            </w:pPr>
            <w:r w:rsidRPr="00E21807">
              <w:rPr>
                <w:color w:val="1F497D"/>
                <w:sz w:val="16"/>
              </w:rPr>
              <w:t>new Tuple&lt;_,_&gt;(1,2,3)</w:t>
            </w:r>
          </w:p>
        </w:tc>
        <w:tc>
          <w:tcPr>
            <w:tcW w:w="3969" w:type="dxa"/>
            <w:tcBorders>
              <w:top w:val="nil"/>
              <w:left w:val="nil"/>
              <w:bottom w:val="single" w:sz="8" w:space="0" w:color="4F81BD"/>
              <w:right w:val="single" w:sz="8" w:space="0" w:color="4F81BD"/>
            </w:tcBorders>
            <w:tcMar>
              <w:top w:w="0" w:type="dxa"/>
              <w:left w:w="28" w:type="dxa"/>
              <w:bottom w:w="0" w:type="dxa"/>
              <w:right w:w="28" w:type="dxa"/>
            </w:tcMar>
          </w:tcPr>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&lt;TupleOfintint</w:t>
            </w:r>
            <w:r w:rsidRPr="00E21807">
              <w:rPr>
                <w:rFonts w:ascii="Consolas" w:hAnsi="Consolas" w:cs="Consolas"/>
                <w:color w:val="1F497D"/>
                <w:sz w:val="16"/>
              </w:rPr>
              <w:t>int</w:t>
            </w:r>
            <w:r w:rsidRPr="00E21807">
              <w:rPr>
                <w:rFonts w:ascii="Consolas" w:hAnsi="Consolas" w:cs="Consolas"/>
                <w:sz w:val="16"/>
              </w:rPr>
              <w:t xml:space="preserve">  xmlns=http://schemas.datacontract.org/2004/07/System</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xmlns:i="</w:t>
            </w:r>
            <w:hyperlink r:id="rId61" w:history="1">
              <w:r w:rsidRPr="00E21807">
                <w:rPr>
                  <w:rStyle w:val="Hyperlink"/>
                  <w:rFonts w:ascii="Consolas" w:hAnsi="Consolas" w:cs="Consolas"/>
                  <w:sz w:val="16"/>
                </w:rPr>
                <w:t>http://www.w3.org/2001/XMLSchema-instance</w:t>
              </w:r>
            </w:hyperlink>
            <w:r w:rsidRPr="00E21807">
              <w:rPr>
                <w:rFonts w:ascii="Consolas" w:hAnsi="Consolas" w:cs="Consolas"/>
                <w:sz w:val="16"/>
              </w:rPr>
              <w:t>"&gt;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&lt;m_Item1&gt;1&lt;/m_Item1&gt;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&lt;m_Item2&gt;2&lt;/m_Item2&gt;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    &lt;m_Item3&gt;3&lt;/m_Item3&gt;</w:t>
            </w:r>
          </w:p>
          <w:p w:rsidR="00806A52" w:rsidRPr="00E21807" w:rsidRDefault="00806A52" w:rsidP="00B3321E">
            <w:pPr>
              <w:autoSpaceDE w:val="0"/>
              <w:autoSpaceDN w:val="0"/>
              <w:rPr>
                <w:rFonts w:ascii="Consolas" w:hAnsi="Consolas" w:cs="Consolas"/>
                <w:sz w:val="16"/>
              </w:rPr>
            </w:pPr>
            <w:r w:rsidRPr="00E21807">
              <w:rPr>
                <w:rFonts w:ascii="Consolas" w:hAnsi="Consolas" w:cs="Consolas"/>
                <w:sz w:val="16"/>
              </w:rPr>
              <w:t>&lt;/TupleOfintint&gt;</w:t>
            </w:r>
          </w:p>
        </w:tc>
        <w:tc>
          <w:tcPr>
            <w:tcW w:w="1276" w:type="dxa"/>
            <w:tcBorders>
              <w:top w:val="nil"/>
              <w:left w:val="nil"/>
              <w:bottom w:val="single" w:sz="8" w:space="0" w:color="4F81BD"/>
              <w:right w:val="single" w:sz="8" w:space="0" w:color="4F81BD"/>
            </w:tcBorders>
            <w:tcMar>
              <w:top w:w="0" w:type="dxa"/>
              <w:left w:w="28" w:type="dxa"/>
              <w:bottom w:w="0" w:type="dxa"/>
              <w:right w:w="28" w:type="dxa"/>
            </w:tcMar>
          </w:tcPr>
          <w:p w:rsidR="00806A52" w:rsidRDefault="00806A52" w:rsidP="00B3321E">
            <w:pPr>
              <w:autoSpaceDE w:val="0"/>
              <w:autoSpaceDN w:val="0"/>
              <w:rPr>
                <w:rFonts w:ascii="Consolas" w:hAnsi="Consolas" w:cs="Consolas"/>
                <w:sz w:val="16"/>
                <w:szCs w:val="24"/>
              </w:rPr>
            </w:pPr>
            <w:r w:rsidRPr="00E21807">
              <w:rPr>
                <w:rFonts w:ascii="Consolas" w:hAnsi="Consolas" w:cs="Consolas"/>
                <w:sz w:val="16"/>
                <w:szCs w:val="24"/>
              </w:rPr>
              <w:t>{"m_Item1":1,</w:t>
            </w:r>
          </w:p>
          <w:p w:rsidR="00806A52" w:rsidRDefault="00806A52" w:rsidP="00B3321E">
            <w:pPr>
              <w:autoSpaceDE w:val="0"/>
              <w:autoSpaceDN w:val="0"/>
              <w:rPr>
                <w:rFonts w:ascii="Consolas" w:hAnsi="Consolas" w:cs="Consolas"/>
                <w:sz w:val="16"/>
                <w:szCs w:val="24"/>
              </w:rPr>
            </w:pPr>
            <w:r>
              <w:rPr>
                <w:rFonts w:ascii="Consolas" w:hAnsi="Consolas" w:cs="Consolas"/>
                <w:sz w:val="16"/>
                <w:szCs w:val="24"/>
              </w:rPr>
              <w:t xml:space="preserve"> </w:t>
            </w:r>
            <w:r w:rsidRPr="00E21807">
              <w:rPr>
                <w:rFonts w:ascii="Consolas" w:hAnsi="Consolas" w:cs="Consolas"/>
                <w:sz w:val="16"/>
                <w:szCs w:val="24"/>
              </w:rPr>
              <w:t>"m_Item2":2,</w:t>
            </w:r>
          </w:p>
          <w:p w:rsidR="00806A52" w:rsidRPr="00E21807" w:rsidRDefault="00806A52" w:rsidP="00B3321E">
            <w:pPr>
              <w:autoSpaceDE w:val="0"/>
              <w:autoSpaceDN w:val="0"/>
              <w:rPr>
                <w:rFonts w:ascii="Consolas" w:hAnsi="Consolas" w:cs="Consolas"/>
                <w:sz w:val="16"/>
                <w:szCs w:val="24"/>
              </w:rPr>
            </w:pPr>
            <w:r>
              <w:rPr>
                <w:rFonts w:ascii="Consolas" w:hAnsi="Consolas" w:cs="Consolas"/>
                <w:sz w:val="16"/>
                <w:szCs w:val="24"/>
              </w:rPr>
              <w:t xml:space="preserve"> </w:t>
            </w:r>
            <w:r w:rsidRPr="00E21807">
              <w:rPr>
                <w:rFonts w:ascii="Consolas" w:hAnsi="Consolas" w:cs="Consolas"/>
                <w:sz w:val="16"/>
                <w:szCs w:val="24"/>
              </w:rPr>
              <w:t>"m_Item3":3}</w:t>
            </w:r>
          </w:p>
          <w:p w:rsidR="00806A52" w:rsidRPr="00E21807" w:rsidRDefault="00806A52" w:rsidP="00B3321E">
            <w:pPr>
              <w:rPr>
                <w:rFonts w:ascii="Calibri" w:hAnsi="Calibri" w:cs="Calibri"/>
                <w:color w:val="1F497D"/>
                <w:sz w:val="14"/>
              </w:rPr>
            </w:pPr>
          </w:p>
        </w:tc>
      </w:tr>
    </w:tbl>
    <w:p w:rsidR="00806A52" w:rsidRPr="00E21807" w:rsidRDefault="00806A52" w:rsidP="00806A52">
      <w:pPr>
        <w:rPr>
          <w:rFonts w:ascii="Calibri" w:hAnsi="Calibri" w:cs="Calibri"/>
          <w:color w:val="1F497D"/>
          <w:sz w:val="14"/>
        </w:rPr>
      </w:pPr>
    </w:p>
    <w:p w:rsidR="00806A52" w:rsidRDefault="00806A52" w:rsidP="00806A52">
      <w:pPr>
        <w:rPr>
          <w:color w:val="1F497D"/>
        </w:rPr>
      </w:pPr>
    </w:p>
    <w:p w:rsidR="00B8300D" w:rsidRDefault="00B8300D" w:rsidP="00B8300D">
      <w:pPr>
        <w:pStyle w:val="Heading1"/>
        <w:keepNext w:val="0"/>
        <w:keepLines w:val="0"/>
        <w:spacing w:before="100" w:beforeAutospacing="1" w:after="100" w:afterAutospacing="1" w:line="240" w:lineRule="auto"/>
        <w:ind w:left="397" w:hanging="432"/>
      </w:pPr>
      <w:bookmarkStart w:id="93" w:name="_Toc221086536"/>
      <w:bookmarkStart w:id="94" w:name="_Toc266535008"/>
      <w:r>
        <w:lastRenderedPageBreak/>
        <w:t>F# Interactive Functional Specification</w:t>
      </w:r>
      <w:bookmarkEnd w:id="93"/>
    </w:p>
    <w:p w:rsidR="00B8300D" w:rsidRDefault="00B8300D" w:rsidP="00B8300D">
      <w:pPr>
        <w:pStyle w:val="Heading2"/>
        <w:keepNext w:val="0"/>
        <w:keepLines w:val="0"/>
        <w:spacing w:before="100" w:beforeAutospacing="1" w:after="100" w:afterAutospacing="1" w:line="240" w:lineRule="auto"/>
        <w:ind w:left="397" w:hanging="432"/>
      </w:pPr>
      <w:r>
        <w:t>Options</w:t>
      </w:r>
    </w:p>
    <w:p w:rsidR="00B8300D" w:rsidRDefault="00B8300D" w:rsidP="00B8300D">
      <w:pPr>
        <w:pStyle w:val="Heading3"/>
      </w:pPr>
      <w:bookmarkStart w:id="95" w:name="_Toc221086537"/>
      <w:r>
        <w:t>--</w:t>
      </w:r>
      <w:proofErr w:type="gramStart"/>
      <w:r>
        <w:t>gui</w:t>
      </w:r>
      <w:bookmarkEnd w:id="95"/>
      <w:proofErr w:type="gramEnd"/>
      <w:r>
        <w:t xml:space="preserve">                         </w:t>
      </w:r>
    </w:p>
    <w:p w:rsidR="00B8300D" w:rsidRDefault="00B8300D" w:rsidP="00B8300D">
      <w:r>
        <w:t>Open a default top window, and use the GUI thread parsing and execution (on by default)</w:t>
      </w:r>
    </w:p>
    <w:p w:rsidR="00B8300D" w:rsidRDefault="00B8300D" w:rsidP="00B8300D">
      <w:pPr>
        <w:pStyle w:val="Heading3"/>
      </w:pPr>
      <w:bookmarkStart w:id="96" w:name="_Toc221086538"/>
      <w:r>
        <w:t>--no-gui</w:t>
      </w:r>
      <w:bookmarkEnd w:id="96"/>
    </w:p>
    <w:p w:rsidR="00B8300D" w:rsidRDefault="00B8300D" w:rsidP="00B8300D">
      <w:pPr>
        <w:pStyle w:val="Heading3"/>
      </w:pPr>
      <w:bookmarkStart w:id="97" w:name="_Toc221086539"/>
      <w:r>
        <w:t>--exec</w:t>
      </w:r>
      <w:bookmarkEnd w:id="97"/>
      <w:r>
        <w:t xml:space="preserve">                        </w:t>
      </w:r>
    </w:p>
    <w:p w:rsidR="00B8300D" w:rsidRDefault="00B8300D" w:rsidP="00B8300D">
      <w:r>
        <w:t>Exit after loading the files or running the .fsx scripts given on the command line</w:t>
      </w:r>
    </w:p>
    <w:p w:rsidR="00B8300D" w:rsidRDefault="00B8300D" w:rsidP="00B8300D">
      <w:pPr>
        <w:pStyle w:val="Heading3"/>
      </w:pPr>
      <w:bookmarkStart w:id="98" w:name="_Toc221086540"/>
      <w:r>
        <w:t>--use &lt;string&gt;</w:t>
      </w:r>
      <w:bookmarkEnd w:id="98"/>
      <w:r>
        <w:t xml:space="preserve">                </w:t>
      </w:r>
    </w:p>
    <w:p w:rsidR="00B8300D" w:rsidRDefault="00B8300D" w:rsidP="00B8300D">
      <w:proofErr w:type="gramStart"/>
      <w:r>
        <w:t>use</w:t>
      </w:r>
      <w:proofErr w:type="gramEnd"/>
      <w:r>
        <w:t xml:space="preserve"> the given file on startup as if it were input</w:t>
      </w:r>
    </w:p>
    <w:p w:rsidR="00B8300D" w:rsidRDefault="00B8300D" w:rsidP="00B8300D">
      <w:pPr>
        <w:pStyle w:val="Heading3"/>
      </w:pPr>
      <w:bookmarkStart w:id="99" w:name="_Toc221086541"/>
      <w:r>
        <w:t>--load &lt;string&gt;</w:t>
      </w:r>
      <w:bookmarkEnd w:id="99"/>
      <w:r>
        <w:t xml:space="preserve">               </w:t>
      </w:r>
    </w:p>
    <w:p w:rsidR="00B8300D" w:rsidRDefault="00B8300D" w:rsidP="00B8300D">
      <w:r>
        <w:t>#load the given file on startup</w:t>
      </w:r>
    </w:p>
    <w:p w:rsidR="00B8300D" w:rsidRDefault="00B8300D" w:rsidP="00B8300D">
      <w:pPr>
        <w:pStyle w:val="Heading3"/>
      </w:pPr>
      <w:bookmarkStart w:id="100" w:name="_Toc221086542"/>
      <w:r>
        <w:t>--readline</w:t>
      </w:r>
      <w:bookmarkEnd w:id="100"/>
      <w:r>
        <w:t xml:space="preserve">                    </w:t>
      </w:r>
    </w:p>
    <w:p w:rsidR="00B8300D" w:rsidRDefault="00B8300D" w:rsidP="00B8300D">
      <w:r>
        <w:t>Attempt to process individual keystrokes from the console</w:t>
      </w:r>
    </w:p>
    <w:p w:rsidR="00B8300D" w:rsidRDefault="00B8300D" w:rsidP="00B8300D">
      <w:pPr>
        <w:pStyle w:val="Heading3"/>
      </w:pPr>
      <w:bookmarkStart w:id="101" w:name="_Toc221086543"/>
      <w:r>
        <w:t>--no-readline</w:t>
      </w:r>
      <w:bookmarkEnd w:id="101"/>
      <w:r>
        <w:t xml:space="preserve">                 </w:t>
      </w:r>
    </w:p>
    <w:p w:rsidR="00B8300D" w:rsidRDefault="00B8300D" w:rsidP="00B8300D">
      <w:r>
        <w:t>Don't attempt to process individual keystrokes from the console</w:t>
      </w:r>
    </w:p>
    <w:p w:rsidR="00B8300D" w:rsidRDefault="00B8300D" w:rsidP="00B8300D">
      <w:pPr>
        <w:pStyle w:val="Heading3"/>
      </w:pPr>
      <w:bookmarkStart w:id="102" w:name="_Toc221086544"/>
      <w:r>
        <w:t>--quiet</w:t>
      </w:r>
      <w:bookmarkEnd w:id="102"/>
      <w:r>
        <w:t xml:space="preserve">                       </w:t>
      </w:r>
    </w:p>
    <w:p w:rsidR="00B8300D" w:rsidRDefault="00B8300D" w:rsidP="00B8300D">
      <w:r>
        <w:t>Suppress fsi writing to stdout</w:t>
      </w:r>
    </w:p>
    <w:p w:rsidR="00B8300D" w:rsidRDefault="00B8300D" w:rsidP="00B8300D">
      <w:pPr>
        <w:pStyle w:val="Heading3"/>
      </w:pPr>
      <w:bookmarkStart w:id="103" w:name="_Toc221086545"/>
      <w:r>
        <w:t>--no-debug-info</w:t>
      </w:r>
      <w:bookmarkEnd w:id="103"/>
      <w:r>
        <w:t xml:space="preserve">               </w:t>
      </w:r>
    </w:p>
    <w:p w:rsidR="00B8300D" w:rsidRDefault="00B8300D" w:rsidP="00B8300D">
      <w:r>
        <w:t>Turn off generation of debug information for dynamic code</w:t>
      </w:r>
    </w:p>
    <w:p w:rsidR="00B8300D" w:rsidRDefault="00B8300D" w:rsidP="00B8300D">
      <w:pPr>
        <w:pStyle w:val="Heading3"/>
      </w:pPr>
      <w:bookmarkStart w:id="104" w:name="_Toc221086546"/>
      <w:r>
        <w:t>--fsi-server &lt;string&gt;</w:t>
      </w:r>
      <w:bookmarkEnd w:id="104"/>
      <w:r>
        <w:t xml:space="preserve">         </w:t>
      </w:r>
    </w:p>
    <w:p w:rsidR="00B8300D" w:rsidRDefault="00B8300D" w:rsidP="00B8300D">
      <w:r>
        <w:t>FSI server mode on given named channel</w:t>
      </w:r>
    </w:p>
    <w:p w:rsidR="00B8300D" w:rsidRPr="006512AB" w:rsidRDefault="00B8300D" w:rsidP="00B8300D">
      <w:pPr>
        <w:pStyle w:val="Heading3"/>
        <w:rPr>
          <w:lang w:val="fr-BE"/>
        </w:rPr>
      </w:pPr>
      <w:bookmarkStart w:id="105" w:name="_Toc221086547"/>
      <w:r w:rsidRPr="006512AB">
        <w:rPr>
          <w:lang w:val="fr-BE"/>
        </w:rPr>
        <w:t>--fsi-server-input-codepage &lt;int&gt;</w:t>
      </w:r>
      <w:bookmarkEnd w:id="105"/>
      <w:r w:rsidRPr="006512AB">
        <w:rPr>
          <w:lang w:val="fr-BE"/>
        </w:rPr>
        <w:t xml:space="preserve"> </w:t>
      </w:r>
    </w:p>
    <w:p w:rsidR="00B8300D" w:rsidRDefault="00B8300D" w:rsidP="00B8300D">
      <w:r>
        <w:t>Set the input codepage for the console</w:t>
      </w:r>
    </w:p>
    <w:p w:rsidR="00B8300D" w:rsidRPr="006512AB" w:rsidRDefault="00B8300D" w:rsidP="00B8300D">
      <w:pPr>
        <w:pStyle w:val="Heading3"/>
        <w:rPr>
          <w:lang w:val="fr-BE"/>
        </w:rPr>
      </w:pPr>
      <w:bookmarkStart w:id="106" w:name="_Toc221086548"/>
      <w:r w:rsidRPr="006512AB">
        <w:rPr>
          <w:lang w:val="fr-BE"/>
        </w:rPr>
        <w:t>--fsi-server-output-codepage &lt;int&gt;</w:t>
      </w:r>
      <w:bookmarkEnd w:id="106"/>
      <w:r w:rsidRPr="006512AB">
        <w:rPr>
          <w:lang w:val="fr-BE"/>
        </w:rPr>
        <w:t xml:space="preserve"> </w:t>
      </w:r>
    </w:p>
    <w:p w:rsidR="00B8300D" w:rsidRDefault="00B8300D" w:rsidP="00B8300D">
      <w:r>
        <w:t>Set the output codepage for the console</w:t>
      </w:r>
    </w:p>
    <w:p w:rsidR="00B8300D" w:rsidRDefault="00B8300D" w:rsidP="00B8300D">
      <w:pPr>
        <w:pStyle w:val="Heading3"/>
      </w:pPr>
      <w:bookmarkStart w:id="107" w:name="_Toc221086549"/>
      <w:r>
        <w:lastRenderedPageBreak/>
        <w:t>--fsi-server-no-unicode</w:t>
      </w:r>
      <w:bookmarkEnd w:id="107"/>
      <w:r>
        <w:t xml:space="preserve">       </w:t>
      </w:r>
    </w:p>
    <w:p w:rsidR="00B8300D" w:rsidRDefault="00B8300D" w:rsidP="00B8300D">
      <w:r>
        <w:t>Do not set the codepages for the console</w:t>
      </w:r>
    </w:p>
    <w:p w:rsidR="00B8300D" w:rsidRDefault="00B8300D" w:rsidP="00B8300D">
      <w:pPr>
        <w:pStyle w:val="Heading3"/>
      </w:pPr>
      <w:bookmarkStart w:id="108" w:name="_Toc221086550"/>
      <w:r>
        <w:t>--</w:t>
      </w:r>
      <w:proofErr w:type="gramStart"/>
      <w:r>
        <w:t>debug[</w:t>
      </w:r>
      <w:proofErr w:type="gramEnd"/>
      <w:r>
        <w:t>+|-]</w:t>
      </w:r>
      <w:bookmarkEnd w:id="108"/>
      <w:r>
        <w:t xml:space="preserve">                  </w:t>
      </w:r>
    </w:p>
    <w:p w:rsidR="00B8300D" w:rsidRDefault="00B8300D" w:rsidP="00B8300D">
      <w:r>
        <w:t>Emit debug information (Short form: -g)</w:t>
      </w:r>
    </w:p>
    <w:p w:rsidR="00B8300D" w:rsidRDefault="00B8300D" w:rsidP="00B8300D">
      <w:pPr>
        <w:pStyle w:val="Heading3"/>
      </w:pPr>
      <w:bookmarkStart w:id="109" w:name="_Toc221086551"/>
      <w:r>
        <w:t>--debug &lt;string&gt;</w:t>
      </w:r>
      <w:bookmarkEnd w:id="109"/>
      <w:r>
        <w:t xml:space="preserve">              </w:t>
      </w:r>
    </w:p>
    <w:p w:rsidR="00B8300D" w:rsidRDefault="00B8300D" w:rsidP="00B8300D">
      <w:r>
        <w:t xml:space="preserve">Specify debugging type: full, pdbonly. </w:t>
      </w:r>
      <w:proofErr w:type="gramStart"/>
      <w:r>
        <w:t>default</w:t>
      </w:r>
      <w:proofErr w:type="gramEnd"/>
      <w:r>
        <w:t>, ('full' is the default and enables attaching a                              debugger to a running program)</w:t>
      </w:r>
    </w:p>
    <w:p w:rsidR="00B8300D" w:rsidRDefault="00B8300D" w:rsidP="00B8300D">
      <w:pPr>
        <w:pStyle w:val="Heading3"/>
      </w:pPr>
      <w:bookmarkStart w:id="110" w:name="_Toc221086552"/>
      <w:r>
        <w:t>--</w:t>
      </w:r>
      <w:proofErr w:type="gramStart"/>
      <w:r>
        <w:t>optimize[</w:t>
      </w:r>
      <w:proofErr w:type="gramEnd"/>
      <w:r>
        <w:t>+|-]</w:t>
      </w:r>
      <w:bookmarkEnd w:id="110"/>
      <w:r>
        <w:t xml:space="preserve">               </w:t>
      </w:r>
    </w:p>
    <w:p w:rsidR="00B8300D" w:rsidRDefault="00B8300D" w:rsidP="00B8300D">
      <w:r>
        <w:t>Enable optimizations (Short form: -O)</w:t>
      </w:r>
    </w:p>
    <w:p w:rsidR="00B8300D" w:rsidRDefault="00B8300D" w:rsidP="00B8300D">
      <w:pPr>
        <w:pStyle w:val="Heading3"/>
      </w:pPr>
      <w:bookmarkStart w:id="111" w:name="_Toc221086553"/>
      <w:r>
        <w:t>--</w:t>
      </w:r>
      <w:proofErr w:type="gramStart"/>
      <w:r>
        <w:t>optimize[</w:t>
      </w:r>
      <w:proofErr w:type="gramEnd"/>
      <w:r>
        <w:t>+|-] &lt;string list&gt;</w:t>
      </w:r>
      <w:bookmarkEnd w:id="111"/>
      <w:r>
        <w:t xml:space="preserve"> </w:t>
      </w:r>
    </w:p>
    <w:p w:rsidR="00B8300D" w:rsidRDefault="00B8300D" w:rsidP="00B8300D">
      <w:r>
        <w:t xml:space="preserve">Control specific optimizations (Short form: -O) </w:t>
      </w:r>
      <w:proofErr w:type="gramStart"/>
      <w:r>
        <w:t>The</w:t>
      </w:r>
      <w:proofErr w:type="gramEnd"/>
      <w:r>
        <w:t xml:space="preserve"> following strings disable selected</w:t>
      </w:r>
    </w:p>
    <w:p w:rsidR="00B8300D" w:rsidRDefault="00B8300D" w:rsidP="00B8300D">
      <w:r>
        <w:t xml:space="preserve">                              </w:t>
      </w:r>
      <w:proofErr w:type="gramStart"/>
      <w:r>
        <w:t>optimizations</w:t>
      </w:r>
      <w:proofErr w:type="gramEnd"/>
      <w:r>
        <w:t>: nojitoptimize, nojittracking</w:t>
      </w:r>
    </w:p>
    <w:p w:rsidR="00B8300D" w:rsidRDefault="00B8300D" w:rsidP="00B8300D">
      <w:r>
        <w:t xml:space="preserve">                              </w:t>
      </w:r>
      <w:proofErr w:type="gramStart"/>
      <w:r>
        <w:t>nolocaloptimize</w:t>
      </w:r>
      <w:proofErr w:type="gramEnd"/>
      <w:r>
        <w:t>, nocrossoptimize, notailcalls</w:t>
      </w:r>
    </w:p>
    <w:p w:rsidR="00B8300D" w:rsidRDefault="00B8300D" w:rsidP="00B8300D">
      <w:r>
        <w:t xml:space="preserve">                              </w:t>
      </w:r>
      <w:proofErr w:type="gramStart"/>
      <w:r>
        <w:t>nosplitting</w:t>
      </w:r>
      <w:proofErr w:type="gramEnd"/>
    </w:p>
    <w:p w:rsidR="00B8300D" w:rsidRDefault="00B8300D" w:rsidP="00B8300D">
      <w:pPr>
        <w:pStyle w:val="Heading3"/>
      </w:pPr>
      <w:bookmarkStart w:id="112" w:name="_Toc221086554"/>
      <w:r>
        <w:t>--</w:t>
      </w:r>
      <w:proofErr w:type="gramStart"/>
      <w:r>
        <w:t>checked[</w:t>
      </w:r>
      <w:proofErr w:type="gramEnd"/>
      <w:r>
        <w:t>+|-]</w:t>
      </w:r>
      <w:bookmarkEnd w:id="112"/>
      <w:r>
        <w:t xml:space="preserve">                </w:t>
      </w:r>
    </w:p>
    <w:p w:rsidR="00B8300D" w:rsidRDefault="00B8300D" w:rsidP="00B8300D">
      <w:r>
        <w:t>Generate overflow checks</w:t>
      </w:r>
    </w:p>
    <w:p w:rsidR="00B8300D" w:rsidRDefault="00B8300D" w:rsidP="00B8300D">
      <w:pPr>
        <w:pStyle w:val="Heading3"/>
      </w:pPr>
      <w:bookmarkStart w:id="113" w:name="_Toc221086555"/>
      <w:r>
        <w:t>--define &lt;string&gt;</w:t>
      </w:r>
      <w:bookmarkEnd w:id="113"/>
      <w:r>
        <w:t xml:space="preserve">             </w:t>
      </w:r>
    </w:p>
    <w:p w:rsidR="00B8300D" w:rsidRDefault="00B8300D" w:rsidP="00B8300D">
      <w:r>
        <w:t>Define conditional compilation symbols (Short form: -d)</w:t>
      </w:r>
    </w:p>
    <w:p w:rsidR="00B8300D" w:rsidRDefault="00B8300D" w:rsidP="00B8300D">
      <w:pPr>
        <w:pStyle w:val="Heading3"/>
      </w:pPr>
      <w:bookmarkStart w:id="114" w:name="_Toc221086556"/>
      <w:r>
        <w:t>--mlcompatibility</w:t>
      </w:r>
      <w:bookmarkEnd w:id="114"/>
      <w:r>
        <w:t xml:space="preserve">             </w:t>
      </w:r>
    </w:p>
    <w:p w:rsidR="00B8300D" w:rsidRDefault="00B8300D" w:rsidP="00B8300D">
      <w:r>
        <w:t>Ignore OCaml-compatibility warnings.</w:t>
      </w:r>
    </w:p>
    <w:p w:rsidR="00B8300D" w:rsidRDefault="00B8300D" w:rsidP="00B8300D">
      <w:pPr>
        <w:pStyle w:val="Heading3"/>
      </w:pPr>
      <w:bookmarkStart w:id="115" w:name="_Toc221086557"/>
      <w:r>
        <w:t>--</w:t>
      </w:r>
      <w:proofErr w:type="gramStart"/>
      <w:r>
        <w:t>warnaserror[</w:t>
      </w:r>
      <w:proofErr w:type="gramEnd"/>
      <w:r>
        <w:t>+|-]</w:t>
      </w:r>
      <w:bookmarkEnd w:id="115"/>
      <w:r>
        <w:t xml:space="preserve">            </w:t>
      </w:r>
    </w:p>
    <w:p w:rsidR="00B8300D" w:rsidRDefault="00B8300D" w:rsidP="00B8300D">
      <w:r>
        <w:t>Report all warnings as errors</w:t>
      </w:r>
    </w:p>
    <w:p w:rsidR="00B8300D" w:rsidRDefault="00B8300D" w:rsidP="00B8300D">
      <w:pPr>
        <w:pStyle w:val="Heading3"/>
      </w:pPr>
      <w:bookmarkStart w:id="116" w:name="_Toc221086558"/>
      <w:r>
        <w:t>--</w:t>
      </w:r>
      <w:proofErr w:type="gramStart"/>
      <w:r>
        <w:t>warnaserror[</w:t>
      </w:r>
      <w:proofErr w:type="gramEnd"/>
      <w:r>
        <w:t>+|-] &lt;int list&gt;</w:t>
      </w:r>
      <w:bookmarkEnd w:id="116"/>
      <w:r>
        <w:t xml:space="preserve"> </w:t>
      </w:r>
    </w:p>
    <w:p w:rsidR="00B8300D" w:rsidRDefault="00B8300D" w:rsidP="00B8300D">
      <w:r>
        <w:t>Report specific warnings as errors</w:t>
      </w:r>
    </w:p>
    <w:p w:rsidR="00B8300D" w:rsidRDefault="00B8300D" w:rsidP="00B8300D">
      <w:pPr>
        <w:pStyle w:val="Heading3"/>
      </w:pPr>
      <w:bookmarkStart w:id="117" w:name="_Toc221086559"/>
      <w:r>
        <w:t>--warn &lt;int&gt;</w:t>
      </w:r>
      <w:bookmarkEnd w:id="117"/>
      <w:r>
        <w:t xml:space="preserve">                  </w:t>
      </w:r>
    </w:p>
    <w:p w:rsidR="00B8300D" w:rsidRDefault="00B8300D" w:rsidP="00B8300D">
      <w:r>
        <w:t>Set a warning level (0-4)</w:t>
      </w:r>
    </w:p>
    <w:p w:rsidR="00B8300D" w:rsidRDefault="00B8300D" w:rsidP="00B8300D">
      <w:pPr>
        <w:pStyle w:val="Heading3"/>
      </w:pPr>
      <w:bookmarkStart w:id="118" w:name="_Toc221086560"/>
      <w:r>
        <w:t>--nowarn &lt;string list&gt;</w:t>
      </w:r>
      <w:bookmarkEnd w:id="118"/>
      <w:r>
        <w:t xml:space="preserve">        </w:t>
      </w:r>
    </w:p>
    <w:p w:rsidR="00B8300D" w:rsidRDefault="00B8300D" w:rsidP="00B8300D">
      <w:r>
        <w:t>Disable specific warning messages</w:t>
      </w:r>
    </w:p>
    <w:p w:rsidR="00B8300D" w:rsidRDefault="00B8300D" w:rsidP="00B8300D">
      <w:pPr>
        <w:pStyle w:val="Heading3"/>
      </w:pPr>
      <w:bookmarkStart w:id="119" w:name="_Toc221086561"/>
      <w:r>
        <w:lastRenderedPageBreak/>
        <w:t>--light</w:t>
      </w:r>
      <w:bookmarkEnd w:id="119"/>
    </w:p>
    <w:p w:rsidR="00B8300D" w:rsidRDefault="00B8300D" w:rsidP="00B8300D">
      <w:pPr>
        <w:pStyle w:val="Heading3"/>
      </w:pPr>
      <w:bookmarkStart w:id="120" w:name="_Toc221086562"/>
      <w:r>
        <w:t>--indentation-syntax</w:t>
      </w:r>
      <w:bookmarkEnd w:id="120"/>
    </w:p>
    <w:p w:rsidR="00B8300D" w:rsidRDefault="00B8300D" w:rsidP="00B8300D">
      <w:r>
        <w:t>--no-indentation-syntax</w:t>
      </w:r>
    </w:p>
    <w:p w:rsidR="00B8300D" w:rsidRDefault="00B8300D" w:rsidP="00B8300D">
      <w:pPr>
        <w:pStyle w:val="Heading3"/>
      </w:pPr>
      <w:bookmarkStart w:id="121" w:name="_Toc221086563"/>
      <w:r>
        <w:t>--nologo</w:t>
      </w:r>
      <w:bookmarkEnd w:id="121"/>
      <w:r>
        <w:t xml:space="preserve">                      </w:t>
      </w:r>
    </w:p>
    <w:p w:rsidR="00B8300D" w:rsidRDefault="00B8300D" w:rsidP="00B8300D">
      <w:r>
        <w:t>Don't show the splash text on startup</w:t>
      </w:r>
    </w:p>
    <w:p w:rsidR="00B8300D" w:rsidRDefault="00B8300D" w:rsidP="00B8300D">
      <w:pPr>
        <w:pStyle w:val="Heading3"/>
      </w:pPr>
      <w:bookmarkStart w:id="122" w:name="_Toc221086564"/>
      <w:r>
        <w:t>--help</w:t>
      </w:r>
      <w:bookmarkEnd w:id="122"/>
      <w:r>
        <w:t xml:space="preserve">                        </w:t>
      </w:r>
    </w:p>
    <w:p w:rsidR="00B8300D" w:rsidRDefault="00B8300D" w:rsidP="00B8300D">
      <w:r>
        <w:t>Display this usage message (Short form: -?)</w:t>
      </w:r>
    </w:p>
    <w:p w:rsidR="00B8300D" w:rsidRDefault="00B8300D" w:rsidP="00B8300D">
      <w:pPr>
        <w:pStyle w:val="Heading3"/>
      </w:pPr>
      <w:bookmarkStart w:id="123" w:name="_Toc221086565"/>
      <w:r>
        <w:t>-- ...</w:t>
      </w:r>
      <w:bookmarkEnd w:id="123"/>
      <w:r>
        <w:t xml:space="preserve">                        </w:t>
      </w:r>
    </w:p>
    <w:p w:rsidR="00B8300D" w:rsidRDefault="00B8300D" w:rsidP="00B8300D">
      <w:r>
        <w:t>Treat remaining arguments as command line arguments, accessed using fsi.CommandLineArgs</w:t>
      </w:r>
    </w:p>
    <w:p w:rsidR="00B8300D" w:rsidRDefault="00B8300D" w:rsidP="00B8300D">
      <w:r>
        <w:br w:type="page"/>
      </w:r>
    </w:p>
    <w:p w:rsidR="00B8300D" w:rsidRDefault="00B8300D" w:rsidP="00B8300D">
      <w:pPr>
        <w:pStyle w:val="Heading2"/>
        <w:keepNext w:val="0"/>
        <w:keepLines w:val="0"/>
        <w:spacing w:before="100" w:beforeAutospacing="1" w:after="100" w:afterAutospacing="1" w:line="240" w:lineRule="auto"/>
        <w:ind w:left="397" w:hanging="432"/>
      </w:pPr>
      <w:bookmarkStart w:id="124" w:name="_Toc221086568"/>
      <w:r>
        <w:lastRenderedPageBreak/>
        <w:t>Hash Directives</w:t>
      </w:r>
      <w:bookmarkEnd w:id="124"/>
    </w:p>
    <w:p w:rsidR="00B8300D" w:rsidRDefault="00B8300D" w:rsidP="00B8300D">
      <w:pPr>
        <w:pStyle w:val="Heading2"/>
        <w:spacing w:before="360"/>
      </w:pPr>
      <w:bookmarkStart w:id="125" w:name="_Toc221086569"/>
      <w:r>
        <w:t>Compiler</w:t>
      </w:r>
      <w:bookmarkEnd w:id="125"/>
    </w:p>
    <w:p w:rsidR="00B8300D" w:rsidRDefault="00B8300D" w:rsidP="00B8300D">
      <w:pPr>
        <w:pStyle w:val="Heading3"/>
      </w:pPr>
      <w:bookmarkStart w:id="126" w:name="_Toc221086570"/>
      <w:r>
        <w:t>#nowarn</w:t>
      </w:r>
      <w:bookmarkEnd w:id="126"/>
    </w:p>
    <w:p w:rsidR="00B8300D" w:rsidRDefault="00B8300D" w:rsidP="00B8300D">
      <w:pPr>
        <w:pStyle w:val="Heading2"/>
        <w:spacing w:before="360"/>
      </w:pPr>
      <w:bookmarkStart w:id="127" w:name="_Toc221086571"/>
      <w:r>
        <w:t>Interactive</w:t>
      </w:r>
      <w:bookmarkEnd w:id="127"/>
    </w:p>
    <w:p w:rsidR="00B8300D" w:rsidRDefault="00B8300D" w:rsidP="00B8300D">
      <w:pPr>
        <w:pStyle w:val="Heading3"/>
      </w:pPr>
      <w:bookmarkStart w:id="128" w:name="_Toc221086572"/>
      <w:r>
        <w:t>#cd</w:t>
      </w:r>
      <w:bookmarkEnd w:id="128"/>
    </w:p>
    <w:p w:rsidR="00B8300D" w:rsidRDefault="00B8300D" w:rsidP="00B8300D">
      <w:pPr>
        <w:pStyle w:val="Heading3"/>
      </w:pPr>
      <w:bookmarkStart w:id="129" w:name="_Toc221086573"/>
      <w:r>
        <w:t>#help</w:t>
      </w:r>
      <w:bookmarkEnd w:id="129"/>
    </w:p>
    <w:p w:rsidR="00B8300D" w:rsidRDefault="00B8300D" w:rsidP="00B8300D">
      <w:pPr>
        <w:pStyle w:val="Heading3"/>
      </w:pPr>
      <w:bookmarkStart w:id="130" w:name="_#I"/>
      <w:bookmarkStart w:id="131" w:name="_Toc221086574"/>
      <w:bookmarkEnd w:id="130"/>
      <w:r>
        <w:t>#I</w:t>
      </w:r>
      <w:bookmarkEnd w:id="131"/>
    </w:p>
    <w:p w:rsidR="00B8300D" w:rsidRDefault="00B8300D" w:rsidP="00B8300D">
      <w:pPr>
        <w:pStyle w:val="Heading3"/>
      </w:pPr>
      <w:bookmarkStart w:id="132" w:name="_Toc221086575"/>
      <w:r>
        <w:t>#load</w:t>
      </w:r>
      <w:bookmarkEnd w:id="132"/>
    </w:p>
    <w:p w:rsidR="00B8300D" w:rsidRDefault="00B8300D" w:rsidP="00B8300D">
      <w:pPr>
        <w:pStyle w:val="Heading3"/>
      </w:pPr>
      <w:bookmarkStart w:id="133" w:name="_Toc221086576"/>
      <w:r>
        <w:t>#nowarn</w:t>
      </w:r>
      <w:bookmarkEnd w:id="133"/>
    </w:p>
    <w:p w:rsidR="00B8300D" w:rsidRDefault="00B8300D" w:rsidP="00B8300D">
      <w:pPr>
        <w:pStyle w:val="Heading3"/>
      </w:pPr>
      <w:bookmarkStart w:id="134" w:name="_Toc221086577"/>
      <w:r>
        <w:t>#reference (short for #r)</w:t>
      </w:r>
      <w:bookmarkEnd w:id="134"/>
    </w:p>
    <w:p w:rsidR="00B8300D" w:rsidRDefault="00B8300D" w:rsidP="00B8300D">
      <w:r>
        <w:t>Supply an assembly reference name to the script. For example,</w:t>
      </w:r>
    </w:p>
    <w:p w:rsidR="00B8300D" w:rsidRDefault="00B8300D" w:rsidP="00B8300D">
      <w:pPr>
        <w:autoSpaceDE w:val="0"/>
        <w:autoSpaceDN w:val="0"/>
        <w:adjustRightInd w:val="0"/>
        <w:rPr>
          <w:rFonts w:ascii="Courier New" w:eastAsia="Times New Roman" w:hAnsi="Courier New" w:cs="Courier New"/>
          <w:noProof/>
          <w:color w:val="0000FF"/>
          <w:szCs w:val="20"/>
          <w:lang w:val="en-US"/>
        </w:rPr>
      </w:pPr>
    </w:p>
    <w:p w:rsidR="00B8300D" w:rsidRDefault="00B8300D" w:rsidP="00B8300D">
      <w:pPr>
        <w:autoSpaceDE w:val="0"/>
        <w:autoSpaceDN w:val="0"/>
        <w:adjustRightInd w:val="0"/>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@"System.dll"</w:t>
      </w:r>
      <w:r>
        <w:rPr>
          <w:rFonts w:ascii="Courier New" w:eastAsia="Times New Roman" w:hAnsi="Courier New" w:cs="Courier New"/>
          <w:noProof/>
          <w:szCs w:val="20"/>
          <w:lang w:val="en-US"/>
        </w:rPr>
        <w:t xml:space="preserve"> </w:t>
      </w:r>
    </w:p>
    <w:p w:rsidR="00B8300D" w:rsidRDefault="00B8300D" w:rsidP="00B8300D"/>
    <w:p w:rsidR="00B8300D" w:rsidRDefault="00B8300D" w:rsidP="00B8300D">
      <w:r>
        <w:t xml:space="preserve">See </w:t>
      </w:r>
      <w:hyperlink w:anchor="_Assembly_Reference_Resolution" w:history="1">
        <w:r w:rsidRPr="00F0375B">
          <w:rPr>
            <w:rStyle w:val="Hyperlink"/>
          </w:rPr>
          <w:t>Assembly Reference Resolution</w:t>
        </w:r>
      </w:hyperlink>
    </w:p>
    <w:p w:rsidR="00B8300D" w:rsidRDefault="00B8300D" w:rsidP="00B8300D">
      <w:pPr>
        <w:pStyle w:val="Heading3"/>
      </w:pPr>
      <w:bookmarkStart w:id="135" w:name="_Toc221086578"/>
      <w:r>
        <w:t>#silentCD</w:t>
      </w:r>
      <w:bookmarkEnd w:id="135"/>
    </w:p>
    <w:p w:rsidR="00B8300D" w:rsidRDefault="00B8300D" w:rsidP="00B8300D">
      <w:pPr>
        <w:pStyle w:val="Heading3"/>
      </w:pPr>
      <w:bookmarkStart w:id="136" w:name="_Toc221086579"/>
      <w:r>
        <w:t>#time</w:t>
      </w:r>
      <w:bookmarkEnd w:id="136"/>
    </w:p>
    <w:p w:rsidR="00B8300D" w:rsidRDefault="00B8300D" w:rsidP="00B8300D">
      <w:pPr>
        <w:pStyle w:val="Heading3"/>
      </w:pPr>
      <w:bookmarkStart w:id="137" w:name="_Toc221086580"/>
      <w:r>
        <w:t>#quit (short form #q)</w:t>
      </w:r>
      <w:bookmarkEnd w:id="137"/>
    </w:p>
    <w:p w:rsidR="00B8300D" w:rsidRDefault="00B8300D" w:rsidP="00B8300D"/>
    <w:p w:rsidR="00B8300D" w:rsidRDefault="00B8300D" w:rsidP="00B8300D"/>
    <w:p w:rsidR="00B8300D" w:rsidRDefault="00B8300D" w:rsidP="00B8300D"/>
    <w:p w:rsidR="00B8300D" w:rsidRDefault="00B8300D" w:rsidP="00B8300D"/>
    <w:p w:rsidR="00B8300D" w:rsidRDefault="00B8300D" w:rsidP="00B8300D"/>
    <w:p w:rsidR="00B8300D" w:rsidRDefault="00B8300D" w:rsidP="00B8300D">
      <w:pPr>
        <w:pStyle w:val="Heading1"/>
        <w:keepNext w:val="0"/>
        <w:keepLines w:val="0"/>
        <w:spacing w:before="100" w:beforeAutospacing="1" w:after="100" w:afterAutospacing="1" w:line="240" w:lineRule="auto"/>
        <w:ind w:left="397" w:hanging="432"/>
      </w:pPr>
      <w:bookmarkStart w:id="138" w:name="_Assembly_Reference_Resolution"/>
      <w:bookmarkStart w:id="139" w:name="_Toc221086581"/>
      <w:bookmarkEnd w:id="138"/>
      <w:r>
        <w:lastRenderedPageBreak/>
        <w:t>Assembly Reference Resolution</w:t>
      </w:r>
      <w:bookmarkEnd w:id="139"/>
    </w:p>
    <w:p w:rsidR="00B8300D" w:rsidRDefault="00B8300D" w:rsidP="00B8300D">
      <w:r>
        <w:t>The F# compiler and interactive defer to MSBuild reference resolution logic to find assemblies on disk. Many details of how MSBuild handles references resolution are covered elsewhere. This specification will focus on the particular aspects that are important or different in F#.</w:t>
      </w:r>
    </w:p>
    <w:p w:rsidR="00B8300D" w:rsidRDefault="00B8300D" w:rsidP="00B8300D"/>
    <w:p w:rsidR="00B8300D" w:rsidRDefault="00B8300D" w:rsidP="00B8300D">
      <w:r>
        <w:t xml:space="preserve">References are supplied to the compiler and interactive through the </w:t>
      </w:r>
      <w:hyperlink w:anchor="_--reference_&lt;string&gt;" w:history="1">
        <w:r w:rsidRPr="001278ED">
          <w:rPr>
            <w:rStyle w:val="Hyperlink"/>
            <w:b/>
          </w:rPr>
          <w:t>-reference</w:t>
        </w:r>
      </w:hyperlink>
      <w:r>
        <w:t xml:space="preserve"> flag. Additionally, interactive script files (which have the .fsx extension) support a </w:t>
      </w:r>
      <w:r w:rsidRPr="001278ED">
        <w:rPr>
          <w:b/>
        </w:rPr>
        <w:t>#reference</w:t>
      </w:r>
      <w:r>
        <w:t xml:space="preserve"> directive.</w:t>
      </w:r>
    </w:p>
    <w:p w:rsidR="00B8300D" w:rsidRDefault="00B8300D" w:rsidP="00B8300D"/>
    <w:p w:rsidR="00B8300D" w:rsidRDefault="00B8300D" w:rsidP="00B8300D">
      <w:r>
        <w:t xml:space="preserve">These references may be fully-qualified paths to assemblies on disk. In this case, no special rules are needed to find the assembly. Using full paths has the drawback that scripts aren’t easily moved from machine to machine. Also, when using the command-line compiler it may be more convenient to supply a short reference name and have the compiler locate the assembly. </w:t>
      </w:r>
    </w:p>
    <w:p w:rsidR="00B8300D" w:rsidRDefault="00B8300D" w:rsidP="00B8300D"/>
    <w:p w:rsidR="00B8300D" w:rsidRDefault="00B8300D" w:rsidP="00B8300D">
      <w:r>
        <w:t>Some examples of #reference use are:</w:t>
      </w:r>
    </w:p>
    <w:p w:rsidR="00B8300D" w:rsidRDefault="00B8300D" w:rsidP="00B8300D"/>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Fully qualified path to assembly name.</w:t>
      </w:r>
    </w:p>
    <w:p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@"c:\Windows\Microsoft.NET\Framework\v2.0.50727\System.dll"</w:t>
      </w:r>
      <w:r>
        <w:rPr>
          <w:rFonts w:ascii="Courier New" w:eastAsia="Times New Roman" w:hAnsi="Courier New" w:cs="Courier New"/>
          <w:noProof/>
          <w:szCs w:val="20"/>
          <w:lang w:val="en-US"/>
        </w:rPr>
        <w:t xml:space="preserve"> </w:t>
      </w:r>
    </w:p>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Simple assembly name. Found in .NET framework folder.</w:t>
      </w:r>
    </w:p>
    <w:p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@"System.dll"</w:t>
      </w:r>
      <w:r>
        <w:rPr>
          <w:rFonts w:ascii="Courier New" w:eastAsia="Times New Roman" w:hAnsi="Courier New" w:cs="Courier New"/>
          <w:noProof/>
          <w:szCs w:val="20"/>
          <w:lang w:val="en-US"/>
        </w:rPr>
        <w:t xml:space="preserve"> </w:t>
      </w:r>
    </w:p>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xml:space="preserve">// By long assembly name. </w:t>
      </w:r>
    </w:p>
    <w:p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 Version=2.0.0.0, Culture=neutral, PublicKeyToken=b77a5c561934e089"</w:t>
      </w:r>
      <w:r>
        <w:rPr>
          <w:rFonts w:ascii="Courier New" w:eastAsia="Times New Roman" w:hAnsi="Courier New" w:cs="Courier New"/>
          <w:noProof/>
          <w:szCs w:val="20"/>
          <w:lang w:val="en-US"/>
        </w:rPr>
        <w:t xml:space="preserve"> </w:t>
      </w:r>
    </w:p>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xml:space="preserve">// By short assembly name. </w:t>
      </w:r>
    </w:p>
    <w:p w:rsidR="00B8300D" w:rsidRDefault="00B8300D" w:rsidP="00B8300D">
      <w:pPr>
        <w:autoSpaceDE w:val="0"/>
        <w:autoSpaceDN w:val="0"/>
        <w:adjustRightInd w:val="0"/>
        <w:rPr>
          <w:rFonts w:ascii="Courier New" w:eastAsia="Times New Roman" w:hAnsi="Courier New" w:cs="Courier New"/>
          <w:noProof/>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@"System"</w:t>
      </w:r>
      <w:r>
        <w:rPr>
          <w:rFonts w:ascii="Courier New" w:eastAsia="Times New Roman" w:hAnsi="Courier New" w:cs="Courier New"/>
          <w:noProof/>
          <w:szCs w:val="20"/>
          <w:lang w:val="en-US"/>
        </w:rPr>
        <w:t xml:space="preserve"> </w:t>
      </w:r>
    </w:p>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8000"/>
          <w:szCs w:val="20"/>
          <w:lang w:val="en-US"/>
        </w:rPr>
        <w:t>// Found via AssemblyFoldersEx registry key lookup.</w:t>
      </w:r>
    </w:p>
    <w:p w:rsidR="00B8300D" w:rsidRDefault="00B8300D" w:rsidP="00B8300D">
      <w:pPr>
        <w:autoSpaceDE w:val="0"/>
        <w:autoSpaceDN w:val="0"/>
        <w:adjustRightInd w:val="0"/>
        <w:rPr>
          <w:rFonts w:ascii="Courier New" w:eastAsia="Times New Roman" w:hAnsi="Courier New" w:cs="Courier New"/>
          <w:noProof/>
          <w:color w:val="008000"/>
          <w:szCs w:val="20"/>
          <w:lang w:val="en-US"/>
        </w:rPr>
      </w:pPr>
      <w:r>
        <w:rPr>
          <w:rFonts w:ascii="Courier New" w:eastAsia="Times New Roman" w:hAnsi="Courier New" w:cs="Courier New"/>
          <w:noProof/>
          <w:color w:val="0000FF"/>
          <w:szCs w:val="20"/>
          <w:lang w:val="en-US"/>
        </w:rPr>
        <w:t>#reference</w:t>
      </w:r>
      <w:r>
        <w:rPr>
          <w:rFonts w:ascii="Courier New" w:eastAsia="Times New Roman" w:hAnsi="Courier New" w:cs="Courier New"/>
          <w:noProof/>
          <w:szCs w:val="20"/>
          <w:lang w:val="en-US"/>
        </w:rPr>
        <w:t xml:space="preserve"> </w:t>
      </w:r>
      <w:r>
        <w:rPr>
          <w:rFonts w:ascii="Courier New" w:eastAsia="Times New Roman" w:hAnsi="Courier New" w:cs="Courier New"/>
          <w:noProof/>
          <w:color w:val="800000"/>
          <w:szCs w:val="20"/>
          <w:lang w:val="en-US"/>
        </w:rPr>
        <w:t>@"CrystalDecisions.Shared"</w:t>
      </w:r>
      <w:r>
        <w:rPr>
          <w:rFonts w:ascii="Courier New" w:eastAsia="Times New Roman" w:hAnsi="Courier New" w:cs="Courier New"/>
          <w:noProof/>
          <w:szCs w:val="20"/>
          <w:lang w:val="en-US"/>
        </w:rPr>
        <w:t xml:space="preserve"> </w:t>
      </w:r>
    </w:p>
    <w:p w:rsidR="00B8300D" w:rsidRDefault="00B8300D" w:rsidP="00B8300D"/>
    <w:p w:rsidR="00B8300D" w:rsidRDefault="00B8300D" w:rsidP="00B8300D">
      <w:r>
        <w:t>The reference resolution logic looks through a specific predefined set of locations. The set of locations considered different in compiler and interactive.</w:t>
      </w:r>
    </w:p>
    <w:p w:rsidR="00B8300D" w:rsidRDefault="00B8300D" w:rsidP="00B8300D">
      <w:pPr>
        <w:pStyle w:val="Heading2"/>
        <w:spacing w:before="360"/>
      </w:pPr>
      <w:bookmarkStart w:id="140" w:name="_Toc221086582"/>
      <w:r>
        <w:t>Compiler Search Locations</w:t>
      </w:r>
      <w:bookmarkEnd w:id="140"/>
    </w:p>
    <w:p w:rsidR="00B8300D" w:rsidRDefault="00B8300D" w:rsidP="00B8300D">
      <w:pPr>
        <w:pStyle w:val="ListParagraph"/>
        <w:numPr>
          <w:ilvl w:val="0"/>
          <w:numId w:val="88"/>
        </w:numPr>
        <w:spacing w:after="0" w:line="240" w:lineRule="auto"/>
        <w:contextualSpacing/>
      </w:pPr>
      <w:r>
        <w:t>Treat the name as a fully qualified file name</w:t>
      </w:r>
    </w:p>
    <w:p w:rsidR="00B8300D" w:rsidRDefault="00B8300D" w:rsidP="00B8300D">
      <w:pPr>
        <w:pStyle w:val="SpecBox"/>
      </w:pPr>
      <w:r w:rsidRPr="00ED3C5A">
        <w:rPr>
          <w:highlight w:val="yellow"/>
        </w:rPr>
        <w:t>Internal Note: At this spot, we also search in undocumented -I paths.</w:t>
      </w:r>
    </w:p>
    <w:p w:rsidR="00B8300D" w:rsidRDefault="00B8300D" w:rsidP="00B8300D">
      <w:pPr>
        <w:pStyle w:val="ListParagraph"/>
        <w:numPr>
          <w:ilvl w:val="0"/>
          <w:numId w:val="88"/>
        </w:numPr>
        <w:spacing w:after="0" w:line="240" w:lineRule="auto"/>
        <w:contextualSpacing/>
      </w:pPr>
      <w:r>
        <w:t>Look in the folder containing the current project file.</w:t>
      </w:r>
    </w:p>
    <w:p w:rsidR="00B8300D" w:rsidRDefault="00B8300D" w:rsidP="00B8300D">
      <w:pPr>
        <w:pStyle w:val="ListParagraph"/>
        <w:numPr>
          <w:ilvl w:val="0"/>
          <w:numId w:val="88"/>
        </w:numPr>
        <w:spacing w:after="0" w:line="240" w:lineRule="auto"/>
        <w:contextualSpacing/>
      </w:pPr>
      <w:r>
        <w:t>Look in the directory with fsc.exe in it.</w:t>
      </w:r>
    </w:p>
    <w:p w:rsidR="00B8300D" w:rsidRDefault="00B8300D" w:rsidP="00B8300D">
      <w:pPr>
        <w:pStyle w:val="ListParagraph"/>
        <w:numPr>
          <w:ilvl w:val="0"/>
          <w:numId w:val="88"/>
        </w:numPr>
        <w:spacing w:after="0" w:line="240" w:lineRule="auto"/>
        <w:contextualSpacing/>
      </w:pPr>
      <w:r>
        <w:t>Look in the target .NET framework directory.</w:t>
      </w:r>
    </w:p>
    <w:p w:rsidR="00B8300D" w:rsidRDefault="00B8300D" w:rsidP="00B8300D">
      <w:pPr>
        <w:pStyle w:val="ListParagraph"/>
        <w:numPr>
          <w:ilvl w:val="0"/>
          <w:numId w:val="88"/>
        </w:numPr>
        <w:spacing w:after="0" w:line="240" w:lineRule="auto"/>
        <w:contextualSpacing/>
      </w:pPr>
      <w:r>
        <w:lastRenderedPageBreak/>
        <w:t>Look in directories registered under AssemblyFoldersEx registry key.</w:t>
      </w:r>
    </w:p>
    <w:p w:rsidR="00B8300D" w:rsidRDefault="00B8300D" w:rsidP="00B8300D">
      <w:pPr>
        <w:pStyle w:val="ListParagraph"/>
        <w:numPr>
          <w:ilvl w:val="0"/>
          <w:numId w:val="88"/>
        </w:numPr>
        <w:spacing w:after="0" w:line="240" w:lineRule="auto"/>
        <w:contextualSpacing/>
      </w:pPr>
      <w:r>
        <w:t>Look in directories registered under AssemblyFolders registry key.</w:t>
      </w:r>
    </w:p>
    <w:p w:rsidR="00B8300D" w:rsidRDefault="00B8300D" w:rsidP="00B8300D">
      <w:pPr>
        <w:pStyle w:val="ListParagraph"/>
        <w:numPr>
          <w:ilvl w:val="0"/>
          <w:numId w:val="88"/>
        </w:numPr>
        <w:spacing w:after="0" w:line="240" w:lineRule="auto"/>
        <w:contextualSpacing/>
      </w:pPr>
      <w:r>
        <w:t>Look in the project output directory.</w:t>
      </w:r>
    </w:p>
    <w:p w:rsidR="00B8300D" w:rsidRDefault="00B8300D" w:rsidP="00B8300D">
      <w:pPr>
        <w:pStyle w:val="Heading2"/>
        <w:spacing w:before="360"/>
      </w:pPr>
      <w:bookmarkStart w:id="141" w:name="_Toc221086583"/>
      <w:r>
        <w:t>Interactive Search Locations</w:t>
      </w:r>
      <w:bookmarkEnd w:id="141"/>
    </w:p>
    <w:p w:rsidR="00B8300D" w:rsidRDefault="00B8300D" w:rsidP="00B8300D">
      <w:pPr>
        <w:pStyle w:val="ListParagraph"/>
        <w:numPr>
          <w:ilvl w:val="0"/>
          <w:numId w:val="89"/>
        </w:numPr>
        <w:spacing w:after="0" w:line="240" w:lineRule="auto"/>
        <w:contextualSpacing/>
      </w:pPr>
      <w:r>
        <w:t>Treat the name as a fully qualified file name</w:t>
      </w:r>
    </w:p>
    <w:p w:rsidR="00B8300D" w:rsidRDefault="00B8300D" w:rsidP="00B8300D">
      <w:pPr>
        <w:pStyle w:val="ListParagraph"/>
        <w:numPr>
          <w:ilvl w:val="0"/>
          <w:numId w:val="89"/>
        </w:numPr>
        <w:spacing w:after="0" w:line="240" w:lineRule="auto"/>
        <w:contextualSpacing/>
      </w:pPr>
      <w:r>
        <w:t xml:space="preserve">Look in directories specified by </w:t>
      </w:r>
      <w:hyperlink w:anchor="_#I" w:history="1">
        <w:r w:rsidRPr="00EE4B2D">
          <w:rPr>
            <w:rStyle w:val="Hyperlink"/>
          </w:rPr>
          <w:t>#I</w:t>
        </w:r>
      </w:hyperlink>
    </w:p>
    <w:p w:rsidR="00B8300D" w:rsidRDefault="00B8300D" w:rsidP="00B8300D">
      <w:pPr>
        <w:pStyle w:val="ListParagraph"/>
        <w:numPr>
          <w:ilvl w:val="0"/>
          <w:numId w:val="89"/>
        </w:numPr>
        <w:spacing w:after="0" w:line="240" w:lineRule="auto"/>
        <w:contextualSpacing/>
      </w:pPr>
      <w:r>
        <w:t>Look in the folder containing the current script (.fsx) file.</w:t>
      </w:r>
    </w:p>
    <w:p w:rsidR="00B8300D" w:rsidRDefault="00B8300D" w:rsidP="00B8300D">
      <w:pPr>
        <w:pStyle w:val="ListParagraph"/>
        <w:numPr>
          <w:ilvl w:val="0"/>
          <w:numId w:val="89"/>
        </w:numPr>
        <w:spacing w:after="0" w:line="240" w:lineRule="auto"/>
        <w:contextualSpacing/>
      </w:pPr>
      <w:r>
        <w:t>Look in the directory with fsc.exe in it.</w:t>
      </w:r>
    </w:p>
    <w:p w:rsidR="00B8300D" w:rsidRDefault="00B8300D" w:rsidP="00B8300D">
      <w:pPr>
        <w:pStyle w:val="ListParagraph"/>
        <w:numPr>
          <w:ilvl w:val="0"/>
          <w:numId w:val="89"/>
        </w:numPr>
        <w:spacing w:after="0" w:line="240" w:lineRule="auto"/>
        <w:contextualSpacing/>
      </w:pPr>
      <w:r>
        <w:t>Look in the target .NET framework directory.</w:t>
      </w:r>
    </w:p>
    <w:p w:rsidR="00B8300D" w:rsidRDefault="00B8300D" w:rsidP="00B8300D">
      <w:pPr>
        <w:pStyle w:val="ListParagraph"/>
        <w:numPr>
          <w:ilvl w:val="0"/>
          <w:numId w:val="89"/>
        </w:numPr>
        <w:spacing w:after="0" w:line="240" w:lineRule="auto"/>
        <w:contextualSpacing/>
      </w:pPr>
      <w:r>
        <w:t>Look in directories registered under AssemblyFoldersEx registry key.</w:t>
      </w:r>
    </w:p>
    <w:p w:rsidR="00B8300D" w:rsidRDefault="00B8300D" w:rsidP="00B8300D">
      <w:pPr>
        <w:pStyle w:val="ListParagraph"/>
        <w:numPr>
          <w:ilvl w:val="0"/>
          <w:numId w:val="89"/>
        </w:numPr>
        <w:spacing w:after="0" w:line="240" w:lineRule="auto"/>
        <w:contextualSpacing/>
      </w:pPr>
      <w:r>
        <w:t>Look in directories registered under AssemblyFolders registry key.</w:t>
      </w:r>
    </w:p>
    <w:p w:rsidR="00B8300D" w:rsidRDefault="00B8300D" w:rsidP="00B8300D">
      <w:pPr>
        <w:pStyle w:val="ListParagraph"/>
        <w:numPr>
          <w:ilvl w:val="0"/>
          <w:numId w:val="89"/>
        </w:numPr>
        <w:spacing w:after="0" w:line="240" w:lineRule="auto"/>
        <w:contextualSpacing/>
      </w:pPr>
      <w:r>
        <w:t>Look in the Global Assembly Cache.</w:t>
      </w:r>
    </w:p>
    <w:p w:rsidR="00B8300D" w:rsidRDefault="00B8300D" w:rsidP="00B8300D"/>
    <w:p w:rsidR="00B8300D" w:rsidRDefault="00B8300D" w:rsidP="00B8300D"/>
    <w:p w:rsidR="00B8300D" w:rsidRDefault="00B8300D" w:rsidP="00B8300D">
      <w:pPr>
        <w:pStyle w:val="Heading2"/>
        <w:spacing w:before="360"/>
      </w:pPr>
      <w:bookmarkStart w:id="142" w:name="_Toc221086584"/>
      <w:r>
        <w:t>F# Attributes</w:t>
      </w:r>
      <w:bookmarkEnd w:id="142"/>
    </w:p>
    <w:p w:rsidR="00B8300D" w:rsidRDefault="00B8300D" w:rsidP="00B8300D">
      <w:r>
        <w:t>&lt;Put something here&gt;</w:t>
      </w:r>
    </w:p>
    <w:p w:rsidR="00B8300D" w:rsidRPr="0079024A" w:rsidRDefault="00B8300D" w:rsidP="00B8300D">
      <w:pPr>
        <w:pStyle w:val="Heading3"/>
      </w:pPr>
      <w:bookmarkStart w:id="143" w:name="_Toc221086585"/>
      <w:r>
        <w:t>OCamlCompatibility</w:t>
      </w:r>
      <w:bookmarkEnd w:id="143"/>
    </w:p>
    <w:p w:rsidR="00B8300D" w:rsidRDefault="00B8300D" w:rsidP="00B8300D">
      <w:r>
        <w:t>&lt;Put something here&gt;</w:t>
      </w:r>
    </w:p>
    <w:p w:rsidR="00B8300D" w:rsidRPr="00B8300D" w:rsidRDefault="00B8300D" w:rsidP="00B8300D">
      <w:pPr>
        <w:rPr>
          <w:lang w:eastAsia="en-GB"/>
        </w:rPr>
      </w:pPr>
    </w:p>
    <w:p w:rsidR="009B0FFC" w:rsidRDefault="00E56A16" w:rsidP="00EA3021">
      <w:pPr>
        <w:pStyle w:val="Heading1"/>
      </w:pPr>
      <w:r>
        <w:lastRenderedPageBreak/>
        <w:t>Compiler Architectural Breakdown</w:t>
      </w:r>
      <w:bookmarkEnd w:id="94"/>
      <w:r w:rsidR="001676E7">
        <w:t xml:space="preserve"> </w:t>
      </w:r>
    </w:p>
    <w:p w:rsidR="00E56A16" w:rsidRDefault="00E56A16" w:rsidP="00E56A16"/>
    <w:p w:rsidR="00EA3021" w:rsidRPr="00371707" w:rsidRDefault="00E56A16" w:rsidP="00EA3021">
      <w:pPr>
        <w:rPr>
          <w:sz w:val="18"/>
        </w:rPr>
      </w:pPr>
      <w:r>
        <w:t xml:space="preserve">Key phases </w:t>
      </w:r>
    </w:p>
    <w:tbl>
      <w:tblPr>
        <w:tblStyle w:val="LightList-Accent11"/>
        <w:tblW w:w="0" w:type="auto"/>
        <w:tblLook w:val="04A0" w:firstRow="1" w:lastRow="0" w:firstColumn="1" w:lastColumn="0" w:noHBand="0" w:noVBand="1"/>
      </w:tblPr>
      <w:tblGrid>
        <w:gridCol w:w="3703"/>
        <w:gridCol w:w="1634"/>
        <w:gridCol w:w="2285"/>
        <w:gridCol w:w="1620"/>
      </w:tblGrid>
      <w:tr w:rsidR="00371707" w:rsidRPr="00371707" w:rsidTr="00371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top w:val="single" w:sz="8" w:space="0" w:color="4F81BD" w:themeColor="accent1"/>
              <w:right w:val="single" w:sz="4" w:space="0" w:color="auto"/>
            </w:tcBorders>
          </w:tcPr>
          <w:p w:rsidR="00371707" w:rsidRPr="00371707" w:rsidRDefault="00371707" w:rsidP="0052413B">
            <w:pPr>
              <w:rPr>
                <w:sz w:val="18"/>
                <w:lang w:eastAsia="en-GB"/>
              </w:rPr>
            </w:pPr>
            <w:r w:rsidRPr="00371707">
              <w:rPr>
                <w:sz w:val="18"/>
                <w:lang w:eastAsia="en-GB"/>
              </w:rPr>
              <w:t>Phase</w:t>
            </w:r>
          </w:p>
        </w:tc>
        <w:tc>
          <w:tcPr>
            <w:tcW w:w="1634" w:type="dxa"/>
            <w:tcBorders>
              <w:top w:val="single" w:sz="8" w:space="0" w:color="4F81BD" w:themeColor="accent1"/>
              <w:right w:val="single" w:sz="4" w:space="0" w:color="auto"/>
            </w:tcBorders>
          </w:tcPr>
          <w:p w:rsidR="00371707" w:rsidRPr="00371707" w:rsidRDefault="00371707" w:rsidP="00FC5BA6">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Kind</w:t>
            </w:r>
          </w:p>
        </w:tc>
        <w:tc>
          <w:tcPr>
            <w:tcW w:w="2285" w:type="dxa"/>
            <w:tcBorders>
              <w:top w:val="single" w:sz="8" w:space="0" w:color="4F81BD" w:themeColor="accent1"/>
              <w:left w:val="single" w:sz="4" w:space="0" w:color="auto"/>
              <w:bottom w:val="single" w:sz="8" w:space="0" w:color="4F81BD" w:themeColor="accent1"/>
            </w:tcBorders>
          </w:tcPr>
          <w:p w:rsidR="006343BB" w:rsidRDefault="00371707">
            <w:pPr>
              <w:ind w:left="431"/>
              <w:cnfStyle w:val="100000000000" w:firstRow="1" w:lastRow="0" w:firstColumn="0" w:lastColumn="0" w:oddVBand="0" w:evenVBand="0" w:oddHBand="0" w:evenHBand="0" w:firstRowFirstColumn="0" w:firstRowLastColumn="0" w:lastRowFirstColumn="0" w:lastRowLastColumn="0"/>
              <w:rPr>
                <w:rFonts w:ascii="Consolas" w:hAnsi="Consolas"/>
                <w:b w:val="0"/>
                <w:bCs w:val="0"/>
                <w:color w:val="auto"/>
                <w:sz w:val="16"/>
                <w:lang w:eastAsia="en-GB"/>
              </w:rPr>
            </w:pPr>
            <w:r w:rsidRPr="005C361E">
              <w:rPr>
                <w:rFonts w:ascii="Consolas" w:hAnsi="Consolas"/>
                <w:sz w:val="18"/>
                <w:lang w:eastAsia="en-GB"/>
              </w:rPr>
              <w:t>Files</w:t>
            </w:r>
          </w:p>
        </w:tc>
        <w:tc>
          <w:tcPr>
            <w:tcW w:w="1620" w:type="dxa"/>
            <w:tcBorders>
              <w:top w:val="single" w:sz="8" w:space="0" w:color="4F81BD" w:themeColor="accent1"/>
              <w:left w:val="single" w:sz="4" w:space="0" w:color="auto"/>
              <w:bottom w:val="single" w:sz="8" w:space="0" w:color="4F81BD" w:themeColor="accent1"/>
            </w:tcBorders>
          </w:tcPr>
          <w:p w:rsidR="00371707" w:rsidRPr="00371707" w:rsidRDefault="00371707" w:rsidP="00FC5BA6">
            <w:pPr>
              <w:ind w:left="36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Comments</w:t>
            </w:r>
          </w:p>
        </w:tc>
      </w:tr>
      <w:tr w:rsidR="00371707" w:rsidRPr="0037170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371707">
            <w:pPr>
              <w:rPr>
                <w:sz w:val="18"/>
                <w:lang w:eastAsia="en-GB"/>
              </w:rPr>
            </w:pPr>
            <w:r w:rsidRPr="00371707">
              <w:rPr>
                <w:sz w:val="18"/>
                <w:lang w:eastAsia="en-GB"/>
              </w:rPr>
              <w:t>Input preparation</w:t>
            </w:r>
            <w:r>
              <w:rPr>
                <w:sz w:val="18"/>
                <w:lang w:eastAsia="en-GB"/>
              </w:rPr>
              <w:t xml:space="preserve"> etc.</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8"/>
              </w:numPr>
              <w:rPr>
                <w:sz w:val="18"/>
                <w:lang w:eastAsia="en-GB"/>
              </w:rPr>
            </w:pPr>
            <w:r w:rsidRPr="00371707">
              <w:rPr>
                <w:sz w:val="18"/>
                <w:lang w:eastAsia="en-GB"/>
              </w:rPr>
              <w:t xml:space="preserve">Input preparation, </w:t>
            </w:r>
            <w:r w:rsidR="00506A1C">
              <w:rPr>
                <w:sz w:val="18"/>
                <w:lang w:eastAsia="en-GB"/>
              </w:rPr>
              <w:t xml:space="preserve">command-line </w:t>
            </w:r>
            <w:r>
              <w:rPr>
                <w:sz w:val="18"/>
                <w:lang w:eastAsia="en-GB"/>
              </w:rPr>
              <w:t>driver</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fsc</w:t>
            </w:r>
            <w:r w:rsidR="00F6176D">
              <w:rPr>
                <w:rFonts w:ascii="Consolas" w:hAnsi="Consolas"/>
                <w:sz w:val="16"/>
                <w:lang w:eastAsia="en-GB"/>
              </w:rPr>
              <w:t>.fs</w:t>
            </w:r>
            <w:r w:rsidRPr="005C361E">
              <w:rPr>
                <w:rFonts w:ascii="Consolas" w:hAnsi="Consolas"/>
                <w:sz w:val="16"/>
                <w:lang w:eastAsia="en-GB"/>
              </w:rPr>
              <w:t>, fscmain</w:t>
            </w:r>
            <w:r w:rsidR="00F6176D">
              <w:rPr>
                <w:rFonts w:ascii="Consolas" w:hAnsi="Consolas"/>
                <w:sz w:val="16"/>
                <w:lang w:eastAsia="en-GB"/>
              </w:rPr>
              <w:t>.fs</w:t>
            </w:r>
          </w:p>
        </w:tc>
        <w:tc>
          <w:tcPr>
            <w:tcW w:w="1620" w:type="dxa"/>
            <w:tcBorders>
              <w:left w:val="single" w:sz="4" w:space="0" w:color="auto"/>
            </w:tcBorders>
          </w:tcPr>
          <w:p w:rsidR="00371707" w:rsidRPr="00371707" w:rsidRDefault="00506A1C"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Allowing GC of large data structures is important</w:t>
            </w:r>
          </w:p>
        </w:tc>
      </w:tr>
      <w:tr w:rsidR="00506A1C" w:rsidRPr="0037170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06A1C" w:rsidRPr="00371707" w:rsidRDefault="00506A1C" w:rsidP="005F5456">
            <w:pPr>
              <w:pStyle w:val="ListParagraph"/>
              <w:numPr>
                <w:ilvl w:val="0"/>
                <w:numId w:val="8"/>
              </w:numPr>
              <w:rPr>
                <w:sz w:val="18"/>
                <w:lang w:eastAsia="en-GB"/>
              </w:rPr>
            </w:pPr>
            <w:r>
              <w:rPr>
                <w:sz w:val="18"/>
                <w:lang w:eastAsia="en-GB"/>
              </w:rPr>
              <w:t>Interactive driver</w:t>
            </w:r>
          </w:p>
        </w:tc>
        <w:tc>
          <w:tcPr>
            <w:tcW w:w="1634" w:type="dxa"/>
            <w:tcBorders>
              <w:right w:val="single" w:sz="4" w:space="0" w:color="auto"/>
            </w:tcBorders>
          </w:tcPr>
          <w:p w:rsidR="00506A1C" w:rsidRPr="00371707" w:rsidRDefault="00506A1C"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06A1C" w:rsidRPr="005C361E" w:rsidRDefault="00506A1C" w:rsidP="00506A1C">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fsi\fsi.fs</w:t>
            </w:r>
          </w:p>
        </w:tc>
        <w:tc>
          <w:tcPr>
            <w:tcW w:w="1620" w:type="dxa"/>
            <w:tcBorders>
              <w:left w:val="single" w:sz="4" w:space="0" w:color="auto"/>
            </w:tcBorders>
          </w:tcPr>
          <w:p w:rsidR="00506A1C" w:rsidRPr="00371707" w:rsidRDefault="00506A1C" w:rsidP="00506A1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 xml:space="preserve">Messy. </w:t>
            </w:r>
          </w:p>
        </w:tc>
      </w:tr>
      <w:tr w:rsidR="00371707" w:rsidRPr="0037170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8"/>
              </w:numPr>
              <w:rPr>
                <w:sz w:val="18"/>
                <w:lang w:eastAsia="en-GB"/>
              </w:rPr>
            </w:pPr>
            <w:r w:rsidRPr="00371707">
              <w:rPr>
                <w:sz w:val="18"/>
                <w:lang w:eastAsia="en-GB"/>
              </w:rPr>
              <w:t>Compiler options</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237538" w:rsidRPr="005C361E" w:rsidRDefault="00237538"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p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fscopts</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A bit messy</w:t>
            </w: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2413B">
            <w:pPr>
              <w:rPr>
                <w:sz w:val="18"/>
                <w:lang w:eastAsia="en-GB"/>
              </w:rPr>
            </w:pPr>
            <w:r w:rsidRPr="00371707">
              <w:rPr>
                <w:sz w:val="18"/>
                <w:lang w:eastAsia="en-GB"/>
              </w:rPr>
              <w:t>Lexing</w:t>
            </w:r>
          </w:p>
        </w:tc>
        <w:tc>
          <w:tcPr>
            <w:tcW w:w="1634" w:type="dxa"/>
            <w:tcBorders>
              <w:right w:val="single" w:sz="4" w:space="0" w:color="auto"/>
            </w:tcBorders>
          </w:tcPr>
          <w:p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7"/>
              </w:numPr>
              <w:rPr>
                <w:sz w:val="18"/>
                <w:lang w:eastAsia="en-GB"/>
              </w:rPr>
            </w:pPr>
            <w:r w:rsidRPr="00371707">
              <w:rPr>
                <w:sz w:val="18"/>
                <w:lang w:eastAsia="en-GB"/>
              </w:rPr>
              <w:t>Lexing</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 xml:space="preserve">Lex-tyle tokenizer </w:t>
            </w:r>
          </w:p>
        </w:tc>
        <w:tc>
          <w:tcPr>
            <w:tcW w:w="2285" w:type="dxa"/>
            <w:tcBorders>
              <w:left w:val="single" w:sz="4" w:space="0" w:color="auto"/>
            </w:tcBorders>
          </w:tcPr>
          <w:p w:rsidR="00371707" w:rsidRPr="005C361E" w:rsidRDefault="00371707"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w:t>
            </w:r>
            <w:r w:rsidR="00F6176D">
              <w:rPr>
                <w:rFonts w:ascii="Consolas" w:hAnsi="Consolas"/>
                <w:sz w:val="16"/>
                <w:lang w:eastAsia="en-GB"/>
              </w:rPr>
              <w:t>.fs</w:t>
            </w:r>
            <w:r w:rsidRPr="005C361E">
              <w:rPr>
                <w:rFonts w:ascii="Consolas" w:hAnsi="Consolas"/>
                <w:sz w:val="16"/>
                <w:lang w:eastAsia="en-GB"/>
              </w:rPr>
              <w:t xml:space="preserve">l </w:t>
            </w:r>
          </w:p>
        </w:tc>
        <w:tc>
          <w:tcPr>
            <w:tcW w:w="1620" w:type="dxa"/>
            <w:tcBorders>
              <w:left w:val="single" w:sz="4" w:space="0" w:color="auto"/>
            </w:tcBorders>
          </w:tcPr>
          <w:p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7"/>
              </w:numPr>
              <w:rPr>
                <w:sz w:val="18"/>
                <w:lang w:eastAsia="en-GB"/>
              </w:rPr>
            </w:pPr>
            <w:r w:rsidRPr="00371707">
              <w:rPr>
                <w:sz w:val="18"/>
                <w:lang w:eastAsia="en-GB"/>
              </w:rPr>
              <w:t>Lex helpers</w:t>
            </w:r>
          </w:p>
        </w:tc>
        <w:tc>
          <w:tcPr>
            <w:tcW w:w="1634" w:type="dxa"/>
            <w:tcBorders>
              <w:right w:val="single" w:sz="4" w:space="0" w:color="auto"/>
            </w:tcBorders>
          </w:tcPr>
          <w:p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37170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lexhelp</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Lex table interpreter</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F6176D"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fsppack</w:t>
            </w:r>
            <w:r w:rsidR="00371707" w:rsidRPr="005C361E">
              <w:rPr>
                <w:rFonts w:ascii="Consolas" w:hAnsi="Consolas"/>
                <w:sz w:val="16"/>
                <w:lang w:eastAsia="en-GB"/>
              </w:rPr>
              <w:t>\prim-lexing.fs</w:t>
            </w:r>
          </w:p>
        </w:tc>
        <w:tc>
          <w:tcPr>
            <w:tcW w:w="1620" w:type="dxa"/>
            <w:tcBorders>
              <w:left w:val="single" w:sz="4" w:space="0" w:color="auto"/>
            </w:tcBorders>
          </w:tcPr>
          <w:p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Lex buffers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F6176D"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fsppack</w:t>
            </w:r>
            <w:r w:rsidR="00371707" w:rsidRPr="005C361E">
              <w:rPr>
                <w:rFonts w:ascii="Consolas" w:hAnsi="Consolas"/>
                <w:sz w:val="16"/>
                <w:lang w:eastAsia="en-GB"/>
              </w:rPr>
              <w:t>\prim-lexing.fs</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Lexer table generator</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fslex\*</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2413B">
            <w:pPr>
              <w:rPr>
                <w:sz w:val="18"/>
                <w:lang w:eastAsia="en-GB"/>
              </w:rPr>
            </w:pPr>
            <w:r w:rsidRPr="00371707">
              <w:rPr>
                <w:sz w:val="18"/>
                <w:lang w:eastAsia="en-GB"/>
              </w:rPr>
              <w:t>Lex Filtering</w:t>
            </w:r>
          </w:p>
        </w:tc>
        <w:tc>
          <w:tcPr>
            <w:tcW w:w="1634" w:type="dxa"/>
            <w:tcBorders>
              <w:right w:val="single" w:sz="4" w:space="0" w:color="auto"/>
            </w:tcBorders>
          </w:tcPr>
          <w:p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Token stream processor (state machine)</w:t>
            </w: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lexfilter</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832D5F">
            <w:pPr>
              <w:rPr>
                <w:sz w:val="18"/>
                <w:lang w:eastAsia="en-GB"/>
              </w:rPr>
            </w:pPr>
            <w:r w:rsidRPr="00371707">
              <w:rPr>
                <w:sz w:val="18"/>
                <w:lang w:eastAsia="en-GB"/>
              </w:rPr>
              <w:t>Parsing</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Parser</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LALR(1)</w:t>
            </w:r>
          </w:p>
        </w:tc>
        <w:tc>
          <w:tcPr>
            <w:tcW w:w="2285" w:type="dxa"/>
            <w:tcBorders>
              <w:left w:val="single" w:sz="4" w:space="0" w:color="auto"/>
            </w:tcBorders>
          </w:tcPr>
          <w:p w:rsidR="00371707" w:rsidRPr="005C361E" w:rsidRDefault="00371707" w:rsidP="0052413B">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pars</w:t>
            </w:r>
            <w:r w:rsidR="00F6176D">
              <w:rPr>
                <w:rFonts w:ascii="Consolas" w:hAnsi="Consolas"/>
                <w:sz w:val="16"/>
                <w:lang w:eastAsia="en-GB"/>
              </w:rPr>
              <w:t>.fs</w:t>
            </w:r>
            <w:r w:rsidRPr="005C361E">
              <w:rPr>
                <w:rFonts w:ascii="Consolas" w:hAnsi="Consolas"/>
                <w:sz w:val="16"/>
                <w:lang w:eastAsia="en-GB"/>
              </w:rPr>
              <w:t>y</w:t>
            </w:r>
          </w:p>
        </w:tc>
        <w:tc>
          <w:tcPr>
            <w:tcW w:w="1620" w:type="dxa"/>
            <w:tcBorders>
              <w:left w:val="single" w:sz="4" w:space="0" w:color="auto"/>
            </w:tcBorders>
          </w:tcPr>
          <w:p w:rsidR="00371707" w:rsidRPr="00371707" w:rsidRDefault="00371707" w:rsidP="0052413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Parser table interpreter</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371707">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fslib\prim-parsing.fs</w:t>
            </w:r>
          </w:p>
        </w:tc>
        <w:tc>
          <w:tcPr>
            <w:tcW w:w="1620" w:type="dxa"/>
            <w:tcBorders>
              <w:left w:val="single" w:sz="4" w:space="0" w:color="auto"/>
            </w:tcBorders>
          </w:tcPr>
          <w:p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6"/>
              </w:numPr>
              <w:rPr>
                <w:sz w:val="18"/>
                <w:lang w:eastAsia="en-GB"/>
              </w:rPr>
            </w:pPr>
            <w:r w:rsidRPr="00371707">
              <w:rPr>
                <w:sz w:val="18"/>
                <w:lang w:eastAsia="en-GB"/>
              </w:rPr>
              <w:t>Parser table generator</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37170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fsyacc\*</w:t>
            </w:r>
          </w:p>
        </w:tc>
        <w:tc>
          <w:tcPr>
            <w:tcW w:w="1620" w:type="dxa"/>
            <w:tcBorders>
              <w:left w:val="single" w:sz="4" w:space="0" w:color="auto"/>
            </w:tcBorders>
          </w:tcPr>
          <w:p w:rsidR="00371707" w:rsidRPr="00371707" w:rsidRDefault="00371707" w:rsidP="0037170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Untyped Abstract Syntax Trees</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ast</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970A89" w:rsidRPr="0037170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970A89" w:rsidRPr="00371707" w:rsidRDefault="00970A89" w:rsidP="005F5456">
            <w:pPr>
              <w:pStyle w:val="ListParagraph"/>
              <w:numPr>
                <w:ilvl w:val="0"/>
                <w:numId w:val="5"/>
              </w:numPr>
              <w:rPr>
                <w:sz w:val="18"/>
                <w:lang w:eastAsia="en-GB"/>
              </w:rPr>
            </w:pPr>
            <w:r>
              <w:rPr>
                <w:sz w:val="18"/>
                <w:lang w:eastAsia="en-GB"/>
              </w:rPr>
              <w:t xml:space="preserve">Position markers </w:t>
            </w:r>
          </w:p>
        </w:tc>
        <w:tc>
          <w:tcPr>
            <w:tcW w:w="1634" w:type="dxa"/>
            <w:tcBorders>
              <w:right w:val="single" w:sz="4" w:space="0" w:color="auto"/>
            </w:tcBorders>
          </w:tcPr>
          <w:p w:rsidR="00970A89" w:rsidRPr="00371707" w:rsidRDefault="00970A89"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970A89" w:rsidRPr="005C361E" w:rsidRDefault="00970A89"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range</w:t>
            </w:r>
            <w:r w:rsidR="00F6176D">
              <w:rPr>
                <w:rFonts w:ascii="Consolas" w:hAnsi="Consolas"/>
                <w:sz w:val="16"/>
                <w:lang w:eastAsia="en-GB"/>
              </w:rPr>
              <w:t>.fs</w:t>
            </w:r>
          </w:p>
        </w:tc>
        <w:tc>
          <w:tcPr>
            <w:tcW w:w="1620" w:type="dxa"/>
            <w:tcBorders>
              <w:left w:val="single" w:sz="4" w:space="0" w:color="auto"/>
            </w:tcBorders>
          </w:tcPr>
          <w:p w:rsidR="00970A89" w:rsidRPr="00371707" w:rsidRDefault="00970A89"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813D17">
            <w:pPr>
              <w:rPr>
                <w:sz w:val="18"/>
                <w:lang w:eastAsia="en-GB"/>
              </w:rPr>
            </w:pPr>
            <w:r w:rsidRPr="00371707">
              <w:rPr>
                <w:sz w:val="18"/>
                <w:lang w:eastAsia="en-GB"/>
              </w:rPr>
              <w:t>Typed Abstract Syntax Trees</w:t>
            </w:r>
          </w:p>
        </w:tc>
        <w:tc>
          <w:tcPr>
            <w:tcW w:w="1634" w:type="dxa"/>
            <w:tcBorders>
              <w:right w:val="single" w:sz="4" w:space="0" w:color="auto"/>
            </w:tcBorders>
          </w:tcPr>
          <w:p w:rsidR="00371707" w:rsidRPr="00371707" w:rsidRDefault="00371707" w:rsidP="00813D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Data Structure</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5C361E" w:rsidRDefault="00371707" w:rsidP="00813D17">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tast</w:t>
            </w:r>
            <w:r w:rsidR="00F6176D">
              <w:rPr>
                <w:rFonts w:ascii="Consolas" w:hAnsi="Consolas"/>
                <w:sz w:val="16"/>
                <w:lang w:eastAsia="en-GB"/>
              </w:rPr>
              <w:t>.fs</w:t>
            </w:r>
          </w:p>
        </w:tc>
        <w:tc>
          <w:tcPr>
            <w:tcW w:w="1620" w:type="dxa"/>
            <w:tcBorders>
              <w:left w:val="single" w:sz="4" w:space="0" w:color="auto"/>
            </w:tcBorders>
          </w:tcPr>
          <w:p w:rsidR="00371707" w:rsidRPr="00371707" w:rsidRDefault="00237538" w:rsidP="000823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Possible elimination of some constructs?</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Global “compiler-known” constants</w:t>
            </w:r>
          </w:p>
        </w:tc>
        <w:tc>
          <w:tcPr>
            <w:tcW w:w="1634" w:type="dxa"/>
            <w:tcBorders>
              <w:right w:val="single" w:sz="4" w:space="0" w:color="auto"/>
            </w:tcBorders>
          </w:tcPr>
          <w:p w:rsidR="00371707" w:rsidRPr="00371707" w:rsidRDefault="00371707" w:rsidP="0037170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table</w:t>
            </w: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env</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 xml:space="preserve">Basic common TAST operations </w:t>
            </w:r>
            <w:r w:rsidRPr="00371707">
              <w:rPr>
                <w:sz w:val="18"/>
                <w:lang w:eastAsia="en-GB"/>
              </w:rPr>
              <w:lastRenderedPageBreak/>
              <w:t>w.r.t. global constants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tastops</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 xml:space="preserve">Debug printing should be </w:t>
            </w:r>
            <w:r>
              <w:rPr>
                <w:rFonts w:ascii="Times New Roman" w:hAnsi="Times New Roman" w:cs="Times New Roman"/>
                <w:sz w:val="18"/>
                <w:lang w:eastAsia="en-GB"/>
              </w:rPr>
              <w:lastRenderedPageBreak/>
              <w:t>#DEBUG</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lastRenderedPageBreak/>
              <w:t>Pickle to/from F# binary metadata resource</w:t>
            </w:r>
          </w:p>
        </w:tc>
        <w:tc>
          <w:tcPr>
            <w:tcW w:w="1634" w:type="dxa"/>
            <w:tcBorders>
              <w:right w:val="single" w:sz="4" w:space="0" w:color="auto"/>
            </w:tcBorders>
          </w:tcPr>
          <w:p w:rsidR="00371707" w:rsidRPr="00371707" w:rsidRDefault="00371707" w:rsidP="00813D1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pickle</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 xml:space="preserve">Infos representing uses of types and members </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infos</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Possible value in using these directly in TAST</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371707">
            <w:pPr>
              <w:rPr>
                <w:sz w:val="18"/>
                <w:lang w:eastAsia="en-GB"/>
              </w:rPr>
            </w:pPr>
            <w:r w:rsidRPr="00371707">
              <w:rPr>
                <w:sz w:val="18"/>
                <w:lang w:eastAsia="en-GB"/>
              </w:rPr>
              <w:t>Import .NET to TAST</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CC305E"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Abstract IL representation of  .NET metadata</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A3489B"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val="de-DE" w:eastAsia="en-GB"/>
              </w:rPr>
            </w:pPr>
            <w:r w:rsidRPr="00A3489B">
              <w:rPr>
                <w:rFonts w:ascii="Consolas" w:hAnsi="Consolas"/>
                <w:sz w:val="16"/>
                <w:lang w:val="de-DE" w:eastAsia="en-GB"/>
              </w:rPr>
              <w:t>absil\il</w:t>
            </w:r>
            <w:r w:rsidR="00F6176D" w:rsidRPr="00A3489B">
              <w:rPr>
                <w:rFonts w:ascii="Consolas" w:hAnsi="Consolas"/>
                <w:sz w:val="16"/>
                <w:lang w:val="de-DE" w:eastAsia="en-GB"/>
              </w:rPr>
              <w:t>.fs</w:t>
            </w:r>
          </w:p>
          <w:p w:rsidR="00237538" w:rsidRPr="00A3489B" w:rsidRDefault="00237538" w:rsidP="00237538">
            <w:pPr>
              <w:cnfStyle w:val="000000100000" w:firstRow="0" w:lastRow="0" w:firstColumn="0" w:lastColumn="0" w:oddVBand="0" w:evenVBand="0" w:oddHBand="1" w:evenHBand="0" w:firstRowFirstColumn="0" w:firstRowLastColumn="0" w:lastRowFirstColumn="0" w:lastRowLastColumn="0"/>
              <w:rPr>
                <w:rFonts w:ascii="Consolas" w:hAnsi="Consolas"/>
                <w:sz w:val="16"/>
                <w:lang w:val="de-DE" w:eastAsia="en-GB"/>
              </w:rPr>
            </w:pPr>
            <w:r w:rsidRPr="00A3489B">
              <w:rPr>
                <w:rFonts w:ascii="Consolas" w:hAnsi="Consolas"/>
                <w:sz w:val="16"/>
                <w:lang w:val="de-DE" w:eastAsia="en-GB"/>
              </w:rPr>
              <w:t>absil\il</w:t>
            </w:r>
            <w:r w:rsidR="00F6176D" w:rsidRPr="00A3489B">
              <w:rPr>
                <w:rFonts w:ascii="Consolas" w:hAnsi="Consolas"/>
                <w:sz w:val="16"/>
                <w:lang w:val="de-DE" w:eastAsia="en-GB"/>
              </w:rPr>
              <w:t>.fs</w:t>
            </w:r>
            <w:r w:rsidRPr="00A3489B">
              <w:rPr>
                <w:rFonts w:ascii="Consolas" w:hAnsi="Consolas"/>
                <w:sz w:val="16"/>
                <w:lang w:val="de-DE" w:eastAsia="en-GB"/>
              </w:rPr>
              <w:t xml:space="preserve">i </w:t>
            </w:r>
          </w:p>
        </w:tc>
        <w:tc>
          <w:tcPr>
            <w:tcW w:w="1620" w:type="dxa"/>
            <w:tcBorders>
              <w:left w:val="single" w:sz="4" w:space="0" w:color="auto"/>
            </w:tcBorders>
          </w:tcPr>
          <w:p w:rsidR="00371707" w:rsidRPr="00A3489B"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val="de-DE"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Read .NET metadata</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absil\ilread</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Convert .NET metadata to TAST types and type definitions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import</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5"/>
              </w:numPr>
              <w:rPr>
                <w:sz w:val="18"/>
                <w:lang w:eastAsia="en-GB"/>
              </w:rPr>
            </w:pPr>
            <w:r w:rsidRPr="00371707">
              <w:rPr>
                <w:sz w:val="18"/>
                <w:lang w:eastAsia="en-GB"/>
              </w:rPr>
              <w:t>On-demand loader for .NET binaries</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506A1C" w:rsidP="00506A1C">
            <w:pPr>
              <w:rPr>
                <w:sz w:val="18"/>
                <w:lang w:eastAsia="en-GB"/>
              </w:rPr>
            </w:pPr>
            <w:r>
              <w:rPr>
                <w:sz w:val="18"/>
                <w:lang w:eastAsia="en-GB"/>
              </w:rPr>
              <w:t xml:space="preserve">Type checking, </w:t>
            </w:r>
            <w:r w:rsidR="00371707" w:rsidRPr="00371707">
              <w:rPr>
                <w:sz w:val="18"/>
                <w:lang w:eastAsia="en-GB"/>
              </w:rPr>
              <w:t>inference</w:t>
            </w:r>
            <w:r>
              <w:rPr>
                <w:sz w:val="18"/>
                <w:lang w:eastAsia="en-GB"/>
              </w:rPr>
              <w:t xml:space="preserve"> and elaboration</w:t>
            </w:r>
            <w:r w:rsidR="00237538">
              <w:rPr>
                <w:sz w:val="18"/>
                <w:lang w:eastAsia="en-GB"/>
              </w:rPr>
              <w:t xml:space="preserve"> of AST to TAST</w:t>
            </w:r>
          </w:p>
        </w:tc>
        <w:tc>
          <w:tcPr>
            <w:tcW w:w="1634" w:type="dxa"/>
            <w:tcBorders>
              <w:right w:val="single" w:sz="4" w:space="0" w:color="auto"/>
            </w:tcBorders>
          </w:tcPr>
          <w:p w:rsidR="00371707" w:rsidRPr="00371707"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FC5BA6">
            <w:pPr>
              <w:ind w:left="3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506A1C" w:rsidRPr="0037170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06A1C" w:rsidRPr="00371707" w:rsidRDefault="00506A1C" w:rsidP="005F5456">
            <w:pPr>
              <w:pStyle w:val="ListParagraph"/>
              <w:numPr>
                <w:ilvl w:val="0"/>
                <w:numId w:val="8"/>
              </w:numPr>
              <w:rPr>
                <w:sz w:val="18"/>
                <w:lang w:eastAsia="en-GB"/>
              </w:rPr>
            </w:pPr>
            <w:r>
              <w:rPr>
                <w:sz w:val="18"/>
                <w:lang w:eastAsia="en-GB"/>
              </w:rPr>
              <w:t xml:space="preserve">Drive typechecking of a sequence of files </w:t>
            </w:r>
          </w:p>
        </w:tc>
        <w:tc>
          <w:tcPr>
            <w:tcW w:w="1634" w:type="dxa"/>
            <w:tcBorders>
              <w:right w:val="single" w:sz="4" w:space="0" w:color="auto"/>
            </w:tcBorders>
          </w:tcPr>
          <w:p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06A1C" w:rsidRPr="005C361E" w:rsidRDefault="00506A1C"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build</w:t>
            </w:r>
            <w:r w:rsidR="00F6176D">
              <w:rPr>
                <w:rFonts w:ascii="Consolas" w:hAnsi="Consolas"/>
                <w:sz w:val="16"/>
                <w:lang w:eastAsia="en-GB"/>
              </w:rPr>
              <w:t>.fs</w:t>
            </w:r>
          </w:p>
        </w:tc>
        <w:tc>
          <w:tcPr>
            <w:tcW w:w="1620" w:type="dxa"/>
            <w:tcBorders>
              <w:left w:val="single" w:sz="4" w:space="0" w:color="auto"/>
            </w:tcBorders>
          </w:tcPr>
          <w:p w:rsidR="00506A1C"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Should be in tc</w:t>
            </w:r>
            <w:r w:rsidR="00F6176D">
              <w:rPr>
                <w:rFonts w:ascii="Times New Roman" w:hAnsi="Times New Roman" w:cs="Times New Roman"/>
                <w:sz w:val="18"/>
                <w:lang w:eastAsia="en-GB"/>
              </w:rPr>
              <w:t>.fs</w:t>
            </w:r>
            <w:r>
              <w:rPr>
                <w:rFonts w:ascii="Times New Roman" w:hAnsi="Times New Roman" w:cs="Times New Roman"/>
                <w:sz w:val="18"/>
                <w:lang w:eastAsia="en-GB"/>
              </w:rPr>
              <w:t>?</w:t>
            </w:r>
          </w:p>
          <w:p w:rsidR="00536586" w:rsidRPr="00371707" w:rsidRDefault="00536586"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Should be less linear</w:t>
            </w:r>
            <w:r w:rsidR="00237538">
              <w:rPr>
                <w:rFonts w:ascii="Times New Roman" w:hAnsi="Times New Roman" w:cs="Times New Roman"/>
                <w:sz w:val="18"/>
                <w:lang w:eastAsia="en-GB"/>
              </w:rPr>
              <w:t>, more incremental</w:t>
            </w:r>
            <w:r>
              <w:rPr>
                <w:rFonts w:ascii="Times New Roman" w:hAnsi="Times New Roman" w:cs="Times New Roman"/>
                <w:sz w:val="18"/>
                <w:lang w:eastAsia="en-GB"/>
              </w:rPr>
              <w:t>?</w:t>
            </w: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Constraint solving</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csolve</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imperative mutation and backtracking</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Name resolution</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nameres</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5365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tables currently in TAST. These should be factored out of the TAST?</w:t>
            </w: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Checking attributes</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Checking types</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Checking expressions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Checking module and type declarations</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Pattern match compilation</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patcompile</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Complex algorithm</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Method overload resolution</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F6176D"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csolve.fs</w:t>
            </w:r>
          </w:p>
        </w:tc>
        <w:tc>
          <w:tcPr>
            <w:tcW w:w="1620" w:type="dxa"/>
            <w:tcBorders>
              <w:left w:val="single" w:sz="4" w:space="0" w:color="auto"/>
            </w:tcBorders>
          </w:tcPr>
          <w:p w:rsidR="00371707" w:rsidRPr="00371707" w:rsidRDefault="00536586"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Uses backtracking solving</w:t>
            </w: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Resolution of computation expressions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lastRenderedPageBreak/>
              <w:t>Representation of implicit construction</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rsidR="00371707" w:rsidRPr="00371707" w:rsidRDefault="00536586"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Representation choices could be made elsewhere?</w:t>
            </w: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Auto-generation of hash/eq/compare</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augment</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Format string resolution</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format</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Closing the inference scope</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(currently tc</w:t>
            </w:r>
            <w:r w:rsidR="00F6176D">
              <w:rPr>
                <w:rFonts w:ascii="Consolas" w:hAnsi="Consolas"/>
                <w:sz w:val="16"/>
                <w:lang w:eastAsia="en-GB"/>
              </w:rPr>
              <w:t>.fs</w:t>
            </w:r>
            <w:r w:rsidRPr="005C361E">
              <w:rPr>
                <w:rFonts w:ascii="Consolas" w:hAnsi="Consolas"/>
                <w:sz w:val="16"/>
                <w:lang w:eastAsia="en-GB"/>
              </w:rPr>
              <w:t>)</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Signature checking</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tc</w:t>
            </w:r>
            <w:r w:rsidR="00F6176D">
              <w:rPr>
                <w:rFonts w:ascii="Consolas" w:hAnsi="Consolas"/>
                <w:sz w:val="16"/>
                <w:lang w:eastAsia="en-GB"/>
              </w:rPr>
              <w:t>.fs</w:t>
            </w:r>
            <w:r w:rsidRPr="005C361E">
              <w:rPr>
                <w:rFonts w:ascii="Consolas" w:hAnsi="Consolas"/>
                <w:sz w:val="16"/>
                <w:lang w:eastAsia="en-GB"/>
              </w:rPr>
              <w:t>, typrelns</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Post-inference Checking</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unsolved</w:t>
            </w:r>
            <w:r w:rsidR="00F6176D">
              <w:rPr>
                <w:rFonts w:ascii="Consolas" w:hAnsi="Consolas"/>
                <w:sz w:val="16"/>
                <w:lang w:eastAsia="en-GB"/>
              </w:rPr>
              <w:t>.fs</w:t>
            </w:r>
            <w:r w:rsidRPr="005C361E">
              <w:rPr>
                <w:rFonts w:ascii="Consolas" w:hAnsi="Consolas"/>
                <w:sz w:val="16"/>
                <w:lang w:eastAsia="en-GB"/>
              </w:rPr>
              <w:t>, check</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813D17">
            <w:pPr>
              <w:rPr>
                <w:sz w:val="18"/>
                <w:lang w:eastAsia="en-GB"/>
              </w:rPr>
            </w:pPr>
            <w:r w:rsidRPr="00371707">
              <w:rPr>
                <w:sz w:val="18"/>
                <w:lang w:eastAsia="en-GB"/>
              </w:rPr>
              <w:t xml:space="preserve">Optimization </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 xml:space="preserve">Optimization summaries </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opt</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sz w:val="18"/>
                <w:lang w:eastAsia="en-GB"/>
              </w:rPr>
              <w:t xml:space="preserve">These </w:t>
            </w:r>
            <w:r w:rsidRPr="00371707">
              <w:rPr>
                <w:sz w:val="18"/>
                <w:lang w:eastAsia="en-GB"/>
              </w:rPr>
              <w:t>pushed across file/assembly boundaries</w:t>
            </w:r>
            <w:r>
              <w:rPr>
                <w:sz w:val="18"/>
                <w:lang w:eastAsia="en-GB"/>
              </w:rPr>
              <w:t xml:space="preserve"> and go in a binary resource</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Optimization via Simplificiation and Inlining</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opt</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Optimization via Lambda Lifting (“Top Level Representations”)</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36586"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tlr</w:t>
            </w:r>
            <w:r w:rsidR="00F6176D">
              <w:rPr>
                <w:rFonts w:ascii="Consolas" w:hAnsi="Consolas"/>
                <w:sz w:val="16"/>
                <w:lang w:eastAsia="en-GB"/>
              </w:rPr>
              <w:t>.fs</w:t>
            </w:r>
          </w:p>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lowertop</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Optimization via Detupling</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detuple</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Delete?</w:t>
            </w:r>
          </w:p>
        </w:tc>
      </w:tr>
      <w:tr w:rsidR="005C361E" w:rsidRPr="0037170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C361E" w:rsidRPr="00371707" w:rsidRDefault="005C361E" w:rsidP="005C361E">
            <w:pPr>
              <w:rPr>
                <w:sz w:val="18"/>
                <w:lang w:eastAsia="en-GB"/>
              </w:rPr>
            </w:pPr>
            <w:r>
              <w:rPr>
                <w:sz w:val="18"/>
                <w:lang w:eastAsia="en-GB"/>
              </w:rPr>
              <w:t xml:space="preserve">Quotation binary data </w:t>
            </w:r>
            <w:r w:rsidRPr="00371707">
              <w:rPr>
                <w:sz w:val="18"/>
                <w:lang w:eastAsia="en-GB"/>
              </w:rPr>
              <w:t>generation</w:t>
            </w:r>
          </w:p>
        </w:tc>
        <w:tc>
          <w:tcPr>
            <w:tcW w:w="1634" w:type="dxa"/>
            <w:tcBorders>
              <w:right w:val="single" w:sz="4" w:space="0" w:color="auto"/>
            </w:tcBorders>
          </w:tcPr>
          <w:p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C361E" w:rsidRPr="005C361E" w:rsidRDefault="005C361E"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DB1FBB" w:rsidRPr="0037170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DB1FBB" w:rsidRPr="00371707" w:rsidRDefault="00DB1FBB" w:rsidP="005F5456">
            <w:pPr>
              <w:pStyle w:val="ListParagraph"/>
              <w:numPr>
                <w:ilvl w:val="0"/>
                <w:numId w:val="4"/>
              </w:numPr>
              <w:rPr>
                <w:sz w:val="18"/>
                <w:lang w:eastAsia="en-GB"/>
              </w:rPr>
            </w:pPr>
            <w:r>
              <w:rPr>
                <w:sz w:val="18"/>
                <w:lang w:eastAsia="en-GB"/>
              </w:rPr>
              <w:t>quotation trees</w:t>
            </w:r>
          </w:p>
        </w:tc>
        <w:tc>
          <w:tcPr>
            <w:tcW w:w="1634" w:type="dxa"/>
            <w:tcBorders>
              <w:right w:val="single" w:sz="4" w:space="0" w:color="auto"/>
            </w:tcBorders>
          </w:tcPr>
          <w:p w:rsidR="00DB1FBB" w:rsidRPr="00371707" w:rsidRDefault="00DB1FBB"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Data structure</w:t>
            </w:r>
          </w:p>
        </w:tc>
        <w:tc>
          <w:tcPr>
            <w:tcW w:w="2285" w:type="dxa"/>
            <w:tcBorders>
              <w:left w:val="single" w:sz="4" w:space="0" w:color="auto"/>
            </w:tcBorders>
          </w:tcPr>
          <w:p w:rsidR="00DB1FBB"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sreflect</w:t>
            </w:r>
            <w:r w:rsidR="00F6176D">
              <w:rPr>
                <w:rFonts w:ascii="Consolas" w:hAnsi="Consolas"/>
                <w:sz w:val="16"/>
                <w:lang w:eastAsia="en-GB"/>
              </w:rPr>
              <w:t>.fs</w:t>
            </w:r>
          </w:p>
          <w:p w:rsidR="00DB1FBB" w:rsidRP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fslib\quotations.fs</w:t>
            </w:r>
          </w:p>
        </w:tc>
        <w:tc>
          <w:tcPr>
            <w:tcW w:w="1620" w:type="dxa"/>
            <w:tcBorders>
              <w:left w:val="single" w:sz="4" w:space="0" w:color="auto"/>
            </w:tcBorders>
          </w:tcPr>
          <w:p w:rsidR="00DB1FBB" w:rsidRPr="00371707" w:rsidRDefault="00DB1FBB"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5C361E" w:rsidRPr="00371707" w:rsidTr="0083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C361E" w:rsidRPr="00371707" w:rsidRDefault="005C361E" w:rsidP="005F5456">
            <w:pPr>
              <w:pStyle w:val="ListParagraph"/>
              <w:numPr>
                <w:ilvl w:val="0"/>
                <w:numId w:val="4"/>
              </w:numPr>
              <w:rPr>
                <w:sz w:val="18"/>
                <w:lang w:eastAsia="en-GB"/>
              </w:rPr>
            </w:pPr>
            <w:r w:rsidRPr="00371707">
              <w:rPr>
                <w:sz w:val="18"/>
                <w:lang w:eastAsia="en-GB"/>
              </w:rPr>
              <w:t xml:space="preserve">Generation of </w:t>
            </w:r>
            <w:r>
              <w:rPr>
                <w:sz w:val="18"/>
                <w:lang w:eastAsia="en-GB"/>
              </w:rPr>
              <w:t>quotation</w:t>
            </w:r>
            <w:r w:rsidR="00DB1FBB">
              <w:rPr>
                <w:sz w:val="18"/>
                <w:lang w:eastAsia="en-GB"/>
              </w:rPr>
              <w:t xml:space="preserve"> trees</w:t>
            </w:r>
            <w:r>
              <w:rPr>
                <w:sz w:val="18"/>
                <w:lang w:eastAsia="en-GB"/>
              </w:rPr>
              <w:t xml:space="preserve"> from TAST</w:t>
            </w:r>
          </w:p>
        </w:tc>
        <w:tc>
          <w:tcPr>
            <w:tcW w:w="1634" w:type="dxa"/>
            <w:tcBorders>
              <w:right w:val="single" w:sz="4" w:space="0" w:color="auto"/>
            </w:tcBorders>
          </w:tcPr>
          <w:p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C361E" w:rsidRPr="005C361E" w:rsidRDefault="005C361E"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Pr>
                <w:rFonts w:ascii="Consolas" w:hAnsi="Consolas"/>
                <w:sz w:val="16"/>
                <w:lang w:eastAsia="en-GB"/>
              </w:rPr>
              <w:t>creflect</w:t>
            </w:r>
            <w:r w:rsidR="00F6176D">
              <w:rPr>
                <w:rFonts w:ascii="Consolas" w:hAnsi="Consolas"/>
                <w:sz w:val="16"/>
                <w:lang w:eastAsia="en-GB"/>
              </w:rPr>
              <w:t>.fs</w:t>
            </w:r>
          </w:p>
        </w:tc>
        <w:tc>
          <w:tcPr>
            <w:tcW w:w="1620" w:type="dxa"/>
            <w:tcBorders>
              <w:left w:val="single" w:sz="4" w:space="0" w:color="auto"/>
            </w:tcBorders>
          </w:tcPr>
          <w:p w:rsidR="005C361E" w:rsidRPr="00371707" w:rsidRDefault="005C361E"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5C361E" w:rsidRPr="00371707" w:rsidTr="00832D5F">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C361E" w:rsidRPr="00371707" w:rsidRDefault="005C361E" w:rsidP="005F5456">
            <w:pPr>
              <w:pStyle w:val="ListParagraph"/>
              <w:numPr>
                <w:ilvl w:val="0"/>
                <w:numId w:val="4"/>
              </w:numPr>
              <w:rPr>
                <w:sz w:val="18"/>
                <w:lang w:eastAsia="en-GB"/>
              </w:rPr>
            </w:pPr>
            <w:r w:rsidRPr="00371707">
              <w:rPr>
                <w:sz w:val="18"/>
                <w:lang w:eastAsia="en-GB"/>
              </w:rPr>
              <w:t xml:space="preserve">Generation of </w:t>
            </w:r>
            <w:r w:rsidR="00DB1FBB">
              <w:rPr>
                <w:sz w:val="18"/>
                <w:lang w:eastAsia="en-GB"/>
              </w:rPr>
              <w:t xml:space="preserve">binary representation from </w:t>
            </w:r>
            <w:r>
              <w:rPr>
                <w:sz w:val="18"/>
                <w:lang w:eastAsia="en-GB"/>
              </w:rPr>
              <w:t xml:space="preserve">quotation </w:t>
            </w:r>
            <w:r w:rsidR="00DB1FBB">
              <w:rPr>
                <w:sz w:val="18"/>
                <w:lang w:eastAsia="en-GB"/>
              </w:rPr>
              <w:t>trees</w:t>
            </w:r>
          </w:p>
        </w:tc>
        <w:tc>
          <w:tcPr>
            <w:tcW w:w="1634" w:type="dxa"/>
            <w:tcBorders>
              <w:right w:val="single" w:sz="4" w:space="0" w:color="auto"/>
            </w:tcBorders>
          </w:tcPr>
          <w:p w:rsidR="005C361E" w:rsidRPr="00371707" w:rsidRDefault="005C361E"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s</w:t>
            </w:r>
            <w:r w:rsidR="005C361E">
              <w:rPr>
                <w:rFonts w:ascii="Consolas" w:hAnsi="Consolas"/>
                <w:sz w:val="16"/>
                <w:lang w:eastAsia="en-GB"/>
              </w:rPr>
              <w:t>reflect</w:t>
            </w:r>
            <w:r w:rsidR="00F6176D">
              <w:rPr>
                <w:rFonts w:ascii="Consolas" w:hAnsi="Consolas"/>
                <w:sz w:val="16"/>
                <w:lang w:eastAsia="en-GB"/>
              </w:rPr>
              <w:t>.fs</w:t>
            </w:r>
          </w:p>
          <w:p w:rsidR="00DB1FBB" w:rsidRPr="005C361E" w:rsidRDefault="00DB1FBB"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Pr>
                <w:rFonts w:ascii="Consolas" w:hAnsi="Consolas"/>
                <w:sz w:val="16"/>
                <w:lang w:eastAsia="en-GB"/>
              </w:rPr>
              <w:t>fslib\quotations.fs</w:t>
            </w:r>
          </w:p>
        </w:tc>
        <w:tc>
          <w:tcPr>
            <w:tcW w:w="1620" w:type="dxa"/>
            <w:tcBorders>
              <w:left w:val="single" w:sz="4" w:space="0" w:color="auto"/>
            </w:tcBorders>
          </w:tcPr>
          <w:p w:rsidR="005C361E" w:rsidRPr="00371707" w:rsidRDefault="005C361E"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813D17">
            <w:pPr>
              <w:rPr>
                <w:sz w:val="18"/>
                <w:lang w:eastAsia="en-GB"/>
              </w:rPr>
            </w:pPr>
            <w:r w:rsidRPr="00371707">
              <w:rPr>
                <w:sz w:val="18"/>
                <w:lang w:eastAsia="en-GB"/>
              </w:rPr>
              <w:t>Abstract IL tree generation</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Generation of Abstract IL types, code and definitions from TAST</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Module generation buffers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Code generation buffers</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sidRPr="00371707">
              <w:rPr>
                <w:rFonts w:ascii="Times New Roman" w:hAnsi="Times New Roman" w:cs="Times New Roman"/>
                <w:sz w:val="18"/>
                <w:lang w:eastAsia="en-GB"/>
              </w:rPr>
              <w:t>Data structure</w:t>
            </w: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ilxgen</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Generation of Abstract IL code trees from linear opcode sequences</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 xml:space="preserve">Helpers for Abstract IL trees </w:t>
            </w:r>
          </w:p>
        </w:tc>
        <w:tc>
          <w:tcPr>
            <w:tcW w:w="1634" w:type="dxa"/>
            <w:tcBorders>
              <w:righ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t>
            </w:r>
            <w:r w:rsidR="00F6176D">
              <w:rPr>
                <w:rFonts w:ascii="Consolas" w:hAnsi="Consolas"/>
                <w:sz w:val="16"/>
                <w:lang w:eastAsia="en-GB"/>
              </w:rPr>
              <w:t>.fs</w:t>
            </w:r>
          </w:p>
        </w:tc>
        <w:tc>
          <w:tcPr>
            <w:tcW w:w="1620" w:type="dxa"/>
            <w:tcBorders>
              <w:left w:val="single" w:sz="4" w:space="0" w:color="auto"/>
            </w:tcBorders>
          </w:tcPr>
          <w:p w:rsidR="00371707" w:rsidRPr="00371707" w:rsidRDefault="00371707"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371707" w:rsidRPr="00371707" w:rsidTr="00371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371707" w:rsidP="005F5456">
            <w:pPr>
              <w:pStyle w:val="ListParagraph"/>
              <w:numPr>
                <w:ilvl w:val="0"/>
                <w:numId w:val="4"/>
              </w:numPr>
              <w:rPr>
                <w:sz w:val="18"/>
                <w:lang w:eastAsia="en-GB"/>
              </w:rPr>
            </w:pPr>
            <w:r w:rsidRPr="00371707">
              <w:rPr>
                <w:sz w:val="18"/>
                <w:lang w:eastAsia="en-GB"/>
              </w:rPr>
              <w:t xml:space="preserve">Debug printing for Abstract IL </w:t>
            </w:r>
            <w:r w:rsidRPr="00371707">
              <w:rPr>
                <w:sz w:val="18"/>
                <w:lang w:eastAsia="en-GB"/>
              </w:rPr>
              <w:lastRenderedPageBreak/>
              <w:t xml:space="preserve">trees </w:t>
            </w:r>
          </w:p>
        </w:tc>
        <w:tc>
          <w:tcPr>
            <w:tcW w:w="1634" w:type="dxa"/>
            <w:tcBorders>
              <w:right w:val="single" w:sz="4" w:space="0" w:color="auto"/>
            </w:tcBorders>
          </w:tcPr>
          <w:p w:rsidR="00371707" w:rsidRPr="00371707" w:rsidRDefault="00371707"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absil\ilprint</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#DEBUG only?</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506A1C" w:rsidRDefault="00371707" w:rsidP="005F5456">
            <w:pPr>
              <w:pStyle w:val="ListParagraph"/>
              <w:numPr>
                <w:ilvl w:val="0"/>
                <w:numId w:val="4"/>
              </w:numPr>
              <w:rPr>
                <w:sz w:val="18"/>
                <w:lang w:eastAsia="en-GB"/>
              </w:rPr>
            </w:pPr>
            <w:r w:rsidRPr="00506A1C">
              <w:rPr>
                <w:sz w:val="18"/>
                <w:lang w:eastAsia="en-GB"/>
              </w:rPr>
              <w:lastRenderedPageBreak/>
              <w:t xml:space="preserve">Elimination of ILX Closures </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ilx\pubclo</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53658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Change to a TAST transformation?</w:t>
            </w:r>
          </w:p>
        </w:tc>
      </w:tr>
      <w:tr w:rsidR="00371707" w:rsidRPr="00371707" w:rsidTr="0050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506A1C" w:rsidRDefault="00371707" w:rsidP="005F5456">
            <w:pPr>
              <w:pStyle w:val="ListParagraph"/>
              <w:numPr>
                <w:ilvl w:val="0"/>
                <w:numId w:val="4"/>
              </w:numPr>
              <w:rPr>
                <w:sz w:val="18"/>
                <w:lang w:eastAsia="en-GB"/>
              </w:rPr>
            </w:pPr>
            <w:r w:rsidRPr="00506A1C">
              <w:rPr>
                <w:sz w:val="18"/>
                <w:lang w:eastAsia="en-GB"/>
              </w:rPr>
              <w:t>Elimination of ILX Discriminated Unions</w:t>
            </w:r>
          </w:p>
        </w:tc>
        <w:tc>
          <w:tcPr>
            <w:tcW w:w="1634" w:type="dxa"/>
            <w:tcBorders>
              <w:right w:val="single" w:sz="4" w:space="0" w:color="auto"/>
            </w:tcBorders>
          </w:tcPr>
          <w:p w:rsidR="00371707" w:rsidRPr="00371707" w:rsidRDefault="00371707" w:rsidP="00FC5BA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FC5BA6">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ilx\cu_erase</w:t>
            </w:r>
            <w:r w:rsidR="00F6176D">
              <w:rPr>
                <w:rFonts w:ascii="Consolas" w:hAnsi="Consolas"/>
                <w:sz w:val="16"/>
                <w:lang w:eastAsia="en-GB"/>
              </w:rPr>
              <w:t>.fs</w:t>
            </w:r>
          </w:p>
        </w:tc>
        <w:tc>
          <w:tcPr>
            <w:tcW w:w="1620" w:type="dxa"/>
            <w:tcBorders>
              <w:left w:val="single" w:sz="4" w:space="0" w:color="auto"/>
            </w:tcBorders>
          </w:tcPr>
          <w:p w:rsidR="00371707" w:rsidRPr="00371707" w:rsidRDefault="00536586" w:rsidP="0053658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Change to a TAST transformation?</w:t>
            </w:r>
          </w:p>
        </w:tc>
      </w:tr>
      <w:tr w:rsidR="00371707" w:rsidRPr="00371707" w:rsidTr="00371707">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371707" w:rsidRPr="00371707" w:rsidRDefault="00506A1C" w:rsidP="00506A1C">
            <w:pPr>
              <w:rPr>
                <w:sz w:val="18"/>
                <w:lang w:eastAsia="en-GB"/>
              </w:rPr>
            </w:pPr>
            <w:r>
              <w:rPr>
                <w:sz w:val="18"/>
                <w:lang w:eastAsia="en-GB"/>
              </w:rPr>
              <w:t>Code emit</w:t>
            </w:r>
          </w:p>
        </w:tc>
        <w:tc>
          <w:tcPr>
            <w:tcW w:w="1634" w:type="dxa"/>
            <w:tcBorders>
              <w:righ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tcBorders>
          </w:tcPr>
          <w:p w:rsidR="00371707" w:rsidRPr="005C361E" w:rsidRDefault="00371707" w:rsidP="00506A1C">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p>
        </w:tc>
        <w:tc>
          <w:tcPr>
            <w:tcW w:w="1620" w:type="dxa"/>
            <w:tcBorders>
              <w:left w:val="single" w:sz="4" w:space="0" w:color="auto"/>
            </w:tcBorders>
          </w:tcPr>
          <w:p w:rsidR="00371707" w:rsidRPr="00371707" w:rsidRDefault="00371707" w:rsidP="00FC5BA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r w:rsidR="00506A1C" w:rsidRPr="00371707" w:rsidTr="00506A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06A1C" w:rsidRPr="00506A1C" w:rsidRDefault="00506A1C" w:rsidP="005F5456">
            <w:pPr>
              <w:pStyle w:val="ListParagraph"/>
              <w:numPr>
                <w:ilvl w:val="0"/>
                <w:numId w:val="4"/>
              </w:numPr>
              <w:rPr>
                <w:sz w:val="18"/>
                <w:lang w:eastAsia="en-GB"/>
              </w:rPr>
            </w:pPr>
            <w:r w:rsidRPr="00506A1C">
              <w:rPr>
                <w:sz w:val="18"/>
                <w:lang w:eastAsia="en-GB"/>
              </w:rPr>
              <w:t>Binary writing</w:t>
            </w:r>
          </w:p>
        </w:tc>
        <w:tc>
          <w:tcPr>
            <w:tcW w:w="1634" w:type="dxa"/>
            <w:tcBorders>
              <w:left w:val="single" w:sz="4" w:space="0" w:color="auto"/>
              <w:right w:val="single" w:sz="4" w:space="0" w:color="auto"/>
            </w:tcBorders>
          </w:tcPr>
          <w:p w:rsidR="00506A1C" w:rsidRPr="00371707" w:rsidRDefault="00506A1C"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right w:val="single" w:sz="4" w:space="0" w:color="auto"/>
            </w:tcBorders>
          </w:tcPr>
          <w:p w:rsidR="00506A1C" w:rsidRPr="005C361E" w:rsidRDefault="00506A1C" w:rsidP="00832D5F">
            <w:pPr>
              <w:cnfStyle w:val="000000100000" w:firstRow="0" w:lastRow="0" w:firstColumn="0" w:lastColumn="0" w:oddVBand="0" w:evenVBand="0" w:oddHBand="1"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absil\ilwrite</w:t>
            </w:r>
            <w:r w:rsidR="00F6176D">
              <w:rPr>
                <w:rFonts w:ascii="Consolas" w:hAnsi="Consolas"/>
                <w:sz w:val="16"/>
                <w:lang w:eastAsia="en-GB"/>
              </w:rPr>
              <w:t>.fs</w:t>
            </w:r>
          </w:p>
        </w:tc>
        <w:tc>
          <w:tcPr>
            <w:tcW w:w="1620" w:type="dxa"/>
            <w:tcBorders>
              <w:left w:val="single" w:sz="4" w:space="0" w:color="auto"/>
            </w:tcBorders>
          </w:tcPr>
          <w:p w:rsidR="00506A1C" w:rsidRPr="00371707" w:rsidRDefault="00536586" w:rsidP="00832D5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lang w:eastAsia="en-GB"/>
              </w:rPr>
            </w:pPr>
            <w:r>
              <w:rPr>
                <w:rFonts w:ascii="Times New Roman" w:hAnsi="Times New Roman" w:cs="Times New Roman"/>
                <w:sz w:val="18"/>
                <w:lang w:eastAsia="en-GB"/>
              </w:rPr>
              <w:t>Performance an issue here. Make incremental?</w:t>
            </w:r>
          </w:p>
        </w:tc>
      </w:tr>
      <w:tr w:rsidR="00506A1C" w:rsidRPr="00371707" w:rsidTr="00506A1C">
        <w:tc>
          <w:tcPr>
            <w:cnfStyle w:val="001000000000" w:firstRow="0" w:lastRow="0" w:firstColumn="1" w:lastColumn="0" w:oddVBand="0" w:evenVBand="0" w:oddHBand="0" w:evenHBand="0" w:firstRowFirstColumn="0" w:firstRowLastColumn="0" w:lastRowFirstColumn="0" w:lastRowLastColumn="0"/>
            <w:tcW w:w="3703" w:type="dxa"/>
            <w:tcBorders>
              <w:right w:val="single" w:sz="4" w:space="0" w:color="auto"/>
            </w:tcBorders>
          </w:tcPr>
          <w:p w:rsidR="00506A1C" w:rsidRPr="00506A1C" w:rsidRDefault="00506A1C" w:rsidP="005F5456">
            <w:pPr>
              <w:pStyle w:val="ListParagraph"/>
              <w:numPr>
                <w:ilvl w:val="0"/>
                <w:numId w:val="4"/>
              </w:numPr>
              <w:rPr>
                <w:sz w:val="18"/>
                <w:lang w:eastAsia="en-GB"/>
              </w:rPr>
            </w:pPr>
            <w:r>
              <w:rPr>
                <w:sz w:val="18"/>
                <w:lang w:eastAsia="en-GB"/>
              </w:rPr>
              <w:t>Reflection emit</w:t>
            </w:r>
          </w:p>
        </w:tc>
        <w:tc>
          <w:tcPr>
            <w:tcW w:w="1634" w:type="dxa"/>
            <w:tcBorders>
              <w:left w:val="single" w:sz="4" w:space="0" w:color="auto"/>
              <w:right w:val="single" w:sz="4" w:space="0" w:color="auto"/>
            </w:tcBorders>
          </w:tcPr>
          <w:p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c>
          <w:tcPr>
            <w:tcW w:w="2285" w:type="dxa"/>
            <w:tcBorders>
              <w:left w:val="single" w:sz="4" w:space="0" w:color="auto"/>
              <w:right w:val="single" w:sz="4" w:space="0" w:color="auto"/>
            </w:tcBorders>
          </w:tcPr>
          <w:p w:rsidR="00506A1C" w:rsidRPr="005C361E" w:rsidRDefault="00506A1C" w:rsidP="00832D5F">
            <w:pPr>
              <w:cnfStyle w:val="000000000000" w:firstRow="0" w:lastRow="0" w:firstColumn="0" w:lastColumn="0" w:oddVBand="0" w:evenVBand="0" w:oddHBand="0" w:evenHBand="0" w:firstRowFirstColumn="0" w:firstRowLastColumn="0" w:lastRowFirstColumn="0" w:lastRowLastColumn="0"/>
              <w:rPr>
                <w:rFonts w:ascii="Consolas" w:hAnsi="Consolas"/>
                <w:sz w:val="16"/>
                <w:lang w:eastAsia="en-GB"/>
              </w:rPr>
            </w:pPr>
            <w:r w:rsidRPr="005C361E">
              <w:rPr>
                <w:rFonts w:ascii="Consolas" w:hAnsi="Consolas"/>
                <w:sz w:val="16"/>
                <w:lang w:eastAsia="en-GB"/>
              </w:rPr>
              <w:t>absil\ilreflect.fs</w:t>
            </w:r>
          </w:p>
        </w:tc>
        <w:tc>
          <w:tcPr>
            <w:tcW w:w="1620" w:type="dxa"/>
            <w:tcBorders>
              <w:left w:val="single" w:sz="4" w:space="0" w:color="auto"/>
            </w:tcBorders>
          </w:tcPr>
          <w:p w:rsidR="00506A1C" w:rsidRPr="00371707" w:rsidRDefault="00506A1C" w:rsidP="00832D5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lang w:eastAsia="en-GB"/>
              </w:rPr>
            </w:pPr>
          </w:p>
        </w:tc>
      </w:tr>
    </w:tbl>
    <w:p w:rsidR="006343BB" w:rsidRDefault="00806A52">
      <w:pPr>
        <w:pStyle w:val="Heading2"/>
      </w:pPr>
      <w:bookmarkStart w:id="144" w:name="_Toc266535009"/>
      <w:r>
        <w:t>Miscellaneous Architectural Questions</w:t>
      </w:r>
      <w:bookmarkEnd w:id="144"/>
    </w:p>
    <w:p w:rsidR="00806A52" w:rsidRDefault="00806A52" w:rsidP="00806A52">
      <w:pPr>
        <w:rPr>
          <w:lang w:eastAsia="en-GB"/>
        </w:rPr>
      </w:pPr>
      <w:r>
        <w:rPr>
          <w:lang w:eastAsia="en-GB"/>
        </w:rPr>
        <w:t>Set of questions arising from design walk through with Dmitry and Anar (Nov 2008)</w:t>
      </w:r>
    </w:p>
    <w:p w:rsidR="00806A52" w:rsidRDefault="00806A52" w:rsidP="00806A52">
      <w:pPr>
        <w:rPr>
          <w:lang w:eastAsia="en-GB"/>
        </w:rPr>
      </w:pPr>
    </w:p>
    <w:p w:rsidR="00806A52" w:rsidRDefault="00806A52" w:rsidP="00806A52">
      <w:pPr>
        <w:pStyle w:val="ListParagraph"/>
        <w:numPr>
          <w:ilvl w:val="0"/>
          <w:numId w:val="3"/>
        </w:numPr>
        <w:rPr>
          <w:lang w:eastAsia="en-GB"/>
        </w:rPr>
      </w:pPr>
      <w:r>
        <w:rPr>
          <w:lang w:eastAsia="en-GB"/>
        </w:rPr>
        <w:t>F# does both qualified and unqualified name resolution during type checking. Is it feasible to do unqualified name resolution (as far as method groups, i.e. no overload resolution) earlier, as a pre-phase? Would this buy as anything?</w:t>
      </w:r>
    </w:p>
    <w:p w:rsidR="00806A52" w:rsidRDefault="00806A52" w:rsidP="00806A52">
      <w:pPr>
        <w:rPr>
          <w:lang w:eastAsia="en-GB"/>
        </w:rPr>
      </w:pPr>
    </w:p>
    <w:p w:rsidR="00806A52" w:rsidRDefault="00806A52" w:rsidP="00806A52">
      <w:pPr>
        <w:pStyle w:val="ListParagraph"/>
        <w:numPr>
          <w:ilvl w:val="0"/>
          <w:numId w:val="3"/>
        </w:numPr>
        <w:rPr>
          <w:lang w:eastAsia="en-GB"/>
        </w:rPr>
      </w:pPr>
      <w:r>
        <w:rPr>
          <w:lang w:eastAsia="en-GB"/>
        </w:rPr>
        <w:t>Pattern match compilation is done during type checking. This means pattern match compilation is run during background type checking in visual studio? Could we do it later?</w:t>
      </w:r>
    </w:p>
    <w:p w:rsidR="00806A52" w:rsidRDefault="00806A52" w:rsidP="00806A52">
      <w:pPr>
        <w:pStyle w:val="ListParagraph"/>
        <w:numPr>
          <w:ilvl w:val="1"/>
          <w:numId w:val="3"/>
        </w:numPr>
        <w:rPr>
          <w:lang w:eastAsia="en-GB"/>
        </w:rPr>
      </w:pPr>
      <w:r>
        <w:rPr>
          <w:lang w:eastAsia="en-GB"/>
        </w:rPr>
        <w:t xml:space="preserve">No, not really, since we have to run pattern match compilation to generate the errors and </w:t>
      </w:r>
      <w:proofErr w:type="gramStart"/>
      <w:r>
        <w:rPr>
          <w:lang w:eastAsia="en-GB"/>
        </w:rPr>
        <w:t>warnings for incomplete and redundant matches</w:t>
      </w:r>
      <w:proofErr w:type="gramEnd"/>
      <w:r>
        <w:rPr>
          <w:lang w:eastAsia="en-GB"/>
        </w:rPr>
        <w:t>. This can't really be done separately from compiling the pattern to a TAST</w:t>
      </w:r>
    </w:p>
    <w:p w:rsidR="00F6176D" w:rsidRDefault="00F6176D" w:rsidP="00F6176D">
      <w:pPr>
        <w:pStyle w:val="Heading1"/>
      </w:pPr>
      <w:bookmarkStart w:id="145" w:name="_Toc266535010"/>
      <w:r>
        <w:lastRenderedPageBreak/>
        <w:t>Compiler Performance Analysis</w:t>
      </w:r>
      <w:bookmarkEnd w:id="145"/>
    </w:p>
    <w:p w:rsidR="00F6176D" w:rsidRDefault="008B18F5" w:rsidP="00F6176D">
      <w:pPr>
        <w:rPr>
          <w:lang w:eastAsia="en-GB"/>
        </w:rPr>
      </w:pPr>
      <w:r>
        <w:rPr>
          <w:lang w:eastAsia="en-GB"/>
        </w:rPr>
        <w:t>This section includes techniques and analysis of recurring patterns in compiler performance</w:t>
      </w:r>
    </w:p>
    <w:p w:rsidR="008B18F5" w:rsidRDefault="008B18F5" w:rsidP="00F6176D">
      <w:pPr>
        <w:rPr>
          <w:lang w:eastAsia="en-GB"/>
        </w:rPr>
      </w:pPr>
      <w:r>
        <w:rPr>
          <w:lang w:eastAsia="en-GB"/>
        </w:rPr>
        <w:t xml:space="preserve">Note that fsc.exe compiler throughput performance does NOT necessarily translate directly to Visual Studio Language Service performance – the latter is </w:t>
      </w:r>
      <w:r w:rsidRPr="008B18F5">
        <w:rPr>
          <w:i/>
          <w:lang w:eastAsia="en-GB"/>
        </w:rPr>
        <w:t>reactive</w:t>
      </w:r>
      <w:r>
        <w:rPr>
          <w:lang w:eastAsia="en-GB"/>
        </w:rPr>
        <w:t xml:space="preserve"> performance and response time is critical rather than throughput.</w:t>
      </w:r>
    </w:p>
    <w:p w:rsidR="00F6176D" w:rsidRDefault="00F6176D" w:rsidP="00F6176D">
      <w:pPr>
        <w:pStyle w:val="Heading2"/>
      </w:pPr>
      <w:bookmarkStart w:id="146" w:name="_Toc266535011"/>
      <w:r>
        <w:t>Methodology:</w:t>
      </w:r>
      <w:bookmarkEnd w:id="146"/>
      <w:r>
        <w:t xml:space="preserve">   </w:t>
      </w:r>
    </w:p>
    <w:p w:rsidR="00F6176D" w:rsidRDefault="00F6176D" w:rsidP="00F6176D">
      <w:pPr>
        <w:pStyle w:val="ListParagraph"/>
        <w:numPr>
          <w:ilvl w:val="0"/>
          <w:numId w:val="11"/>
        </w:numPr>
        <w:spacing w:after="0" w:line="240" w:lineRule="auto"/>
        <w:ind w:left="1080"/>
      </w:pPr>
      <w:r>
        <w:t>Using staging Retail build</w:t>
      </w:r>
    </w:p>
    <w:p w:rsidR="00F6176D" w:rsidRDefault="00F6176D" w:rsidP="00F6176D">
      <w:pPr>
        <w:pStyle w:val="ListParagraph"/>
        <w:numPr>
          <w:ilvl w:val="0"/>
          <w:numId w:val="11"/>
        </w:numPr>
        <w:spacing w:after="0" w:line="240" w:lineRule="auto"/>
        <w:ind w:left="1080"/>
      </w:pPr>
      <w:r>
        <w:t>VS 2008 -&gt; Analyze -&gt; Profile -&gt; New Performance Session</w:t>
      </w:r>
    </w:p>
    <w:p w:rsidR="00F6176D" w:rsidRDefault="00F6176D" w:rsidP="00F6176D">
      <w:pPr>
        <w:pStyle w:val="ListParagraph"/>
        <w:numPr>
          <w:ilvl w:val="0"/>
          <w:numId w:val="11"/>
        </w:numPr>
        <w:spacing w:after="0" w:line="240" w:lineRule="auto"/>
        <w:ind w:left="1080"/>
      </w:pPr>
      <w:r>
        <w:t>Add a new target “fsharp\Retail\bin\fsc.exe”</w:t>
      </w:r>
    </w:p>
    <w:p w:rsidR="00F6176D" w:rsidRDefault="00F6176D" w:rsidP="00F6176D">
      <w:pPr>
        <w:pStyle w:val="ListParagraph"/>
        <w:numPr>
          <w:ilvl w:val="1"/>
          <w:numId w:val="11"/>
        </w:numPr>
        <w:spacing w:after="0" w:line="240" w:lineRule="auto"/>
        <w:ind w:left="1800"/>
      </w:pPr>
      <w:r>
        <w:t>src\tests\fsharp\bootstrap.bat gives command line arguments</w:t>
      </w:r>
    </w:p>
    <w:p w:rsidR="00F6176D" w:rsidRDefault="00F6176D" w:rsidP="00F6176D">
      <w:pPr>
        <w:pStyle w:val="ListParagraph"/>
        <w:numPr>
          <w:ilvl w:val="1"/>
          <w:numId w:val="11"/>
        </w:numPr>
        <w:spacing w:after="0" w:line="240" w:lineRule="auto"/>
        <w:ind w:left="1800"/>
      </w:pPr>
      <w:r>
        <w:t>C:\fsharp\staging\src\fsharp\FSharp.Compiler is the working directory</w:t>
      </w:r>
    </w:p>
    <w:p w:rsidR="00F6176D" w:rsidRDefault="00F6176D" w:rsidP="00F6176D">
      <w:pPr>
        <w:pStyle w:val="ListParagraph"/>
        <w:numPr>
          <w:ilvl w:val="1"/>
          <w:numId w:val="11"/>
        </w:numPr>
        <w:spacing w:after="0" w:line="240" w:lineRule="auto"/>
        <w:ind w:left="1800"/>
      </w:pPr>
      <w:r>
        <w:t>add --pause as an extra command line argument</w:t>
      </w:r>
    </w:p>
    <w:p w:rsidR="006343BB" w:rsidRDefault="006343BB">
      <w:pPr>
        <w:ind w:left="431"/>
      </w:pPr>
    </w:p>
    <w:p w:rsidR="00F6176D" w:rsidRDefault="00F6176D" w:rsidP="00F6176D">
      <w:pPr>
        <w:pStyle w:val="ListParagraph"/>
        <w:numPr>
          <w:ilvl w:val="0"/>
          <w:numId w:val="11"/>
        </w:numPr>
        <w:spacing w:after="0" w:line="240" w:lineRule="auto"/>
        <w:ind w:left="1080"/>
      </w:pPr>
      <w:r>
        <w:t>Start with profiling off</w:t>
      </w:r>
    </w:p>
    <w:p w:rsidR="00F6176D" w:rsidRDefault="00F6176D" w:rsidP="00F6176D">
      <w:pPr>
        <w:pStyle w:val="ListParagraph"/>
        <w:numPr>
          <w:ilvl w:val="0"/>
          <w:numId w:val="11"/>
        </w:numPr>
        <w:spacing w:after="0" w:line="240" w:lineRule="auto"/>
        <w:ind w:left="1080"/>
      </w:pPr>
      <w:r>
        <w:t>Step through to the phase of the compiler you want to profile</w:t>
      </w:r>
    </w:p>
    <w:p w:rsidR="00F6176D" w:rsidRDefault="00F6176D" w:rsidP="00F6176D">
      <w:pPr>
        <w:pStyle w:val="ListParagraph"/>
        <w:numPr>
          <w:ilvl w:val="0"/>
          <w:numId w:val="11"/>
        </w:numPr>
        <w:spacing w:after="0" w:line="240" w:lineRule="auto"/>
        <w:ind w:left="1080"/>
      </w:pPr>
      <w:r>
        <w:t>Start profiling</w:t>
      </w:r>
    </w:p>
    <w:p w:rsidR="00F6176D" w:rsidRDefault="00F6176D" w:rsidP="00F6176D">
      <w:pPr>
        <w:pStyle w:val="ListParagraph"/>
        <w:numPr>
          <w:ilvl w:val="0"/>
          <w:numId w:val="11"/>
        </w:numPr>
        <w:spacing w:after="0" w:line="240" w:lineRule="auto"/>
        <w:ind w:left="1080"/>
      </w:pPr>
      <w:r>
        <w:t>After phase ends, hit ctrl-C</w:t>
      </w:r>
    </w:p>
    <w:p w:rsidR="00F6176D" w:rsidRPr="008B18F5" w:rsidRDefault="00F6176D" w:rsidP="00F6176D">
      <w:pPr>
        <w:pStyle w:val="ListParagraph"/>
        <w:numPr>
          <w:ilvl w:val="0"/>
          <w:numId w:val="11"/>
        </w:numPr>
        <w:spacing w:after="0" w:line="240" w:lineRule="auto"/>
        <w:ind w:left="1080"/>
      </w:pPr>
      <w:r>
        <w:t>Analyze results, typically starting with fringe “exclusive functions” in the summary and working up the caller/callee display to most meaningful “inclusive function”</w:t>
      </w:r>
    </w:p>
    <w:p w:rsidR="00F6176D" w:rsidRDefault="00F6176D" w:rsidP="00F6176D">
      <w:pPr>
        <w:pStyle w:val="Heading2"/>
      </w:pPr>
      <w:bookmarkStart w:id="147" w:name="_Toc266535012"/>
      <w:r>
        <w:t>Analyzing Results</w:t>
      </w:r>
      <w:bookmarkEnd w:id="147"/>
    </w:p>
    <w:p w:rsidR="00F6176D" w:rsidRDefault="00F6176D" w:rsidP="00F6176D">
      <w:pPr>
        <w:ind w:left="720"/>
      </w:pPr>
      <w:r>
        <w:t>Performance can be analyzed from several levels</w:t>
      </w:r>
    </w:p>
    <w:p w:rsidR="00F6176D" w:rsidRDefault="00F6176D" w:rsidP="00F6176D">
      <w:pPr>
        <w:pStyle w:val="ListParagraph"/>
        <w:numPr>
          <w:ilvl w:val="0"/>
          <w:numId w:val="13"/>
        </w:numPr>
        <w:spacing w:after="0" w:line="240" w:lineRule="auto"/>
        <w:ind w:left="1440"/>
      </w:pPr>
      <w:r>
        <w:rPr>
          <w:b/>
        </w:rPr>
        <w:t xml:space="preserve">Phases. </w:t>
      </w:r>
      <w:r>
        <w:t xml:space="preserve">The compiler phases (parse, typecheck etc.) </w:t>
      </w:r>
    </w:p>
    <w:p w:rsidR="00F6176D" w:rsidRDefault="00F6176D" w:rsidP="00F6176D">
      <w:pPr>
        <w:pStyle w:val="ListParagraph"/>
        <w:numPr>
          <w:ilvl w:val="0"/>
          <w:numId w:val="13"/>
        </w:numPr>
        <w:spacing w:after="0" w:line="240" w:lineRule="auto"/>
        <w:ind w:left="1440"/>
      </w:pPr>
      <w:r>
        <w:rPr>
          <w:b/>
        </w:rPr>
        <w:t>Algorithms.</w:t>
      </w:r>
      <w:r>
        <w:t xml:space="preserve"> The compiler algorithms (generalization, TLR, etc.)</w:t>
      </w:r>
    </w:p>
    <w:p w:rsidR="00F6176D" w:rsidRDefault="00F6176D" w:rsidP="00F6176D">
      <w:pPr>
        <w:pStyle w:val="ListParagraph"/>
        <w:numPr>
          <w:ilvl w:val="0"/>
          <w:numId w:val="13"/>
        </w:numPr>
        <w:spacing w:after="0" w:line="240" w:lineRule="auto"/>
        <w:ind w:left="1440"/>
      </w:pPr>
      <w:r>
        <w:rPr>
          <w:b/>
        </w:rPr>
        <w:t xml:space="preserve">Representations. </w:t>
      </w:r>
      <w:r>
        <w:t>The compiler data representations and core operations (TAST, AST, free variable collecting etc.)</w:t>
      </w:r>
    </w:p>
    <w:p w:rsidR="00F6176D" w:rsidRDefault="00F6176D" w:rsidP="00F6176D">
      <w:pPr>
        <w:pStyle w:val="ListParagraph"/>
        <w:numPr>
          <w:ilvl w:val="0"/>
          <w:numId w:val="13"/>
        </w:numPr>
        <w:spacing w:after="0" w:line="240" w:lineRule="auto"/>
        <w:ind w:left="1440"/>
      </w:pPr>
      <w:r>
        <w:rPr>
          <w:b/>
        </w:rPr>
        <w:t xml:space="preserve">Library Implementation. </w:t>
      </w:r>
      <w:r>
        <w:t>Low level F#/BCL library operations (creating set/Map/Dictionary/List/Tuple, looking up Set/Map/Dictionary etc.)</w:t>
      </w:r>
    </w:p>
    <w:p w:rsidR="00F6176D" w:rsidRDefault="00F6176D" w:rsidP="00F6176D">
      <w:pPr>
        <w:pStyle w:val="ListParagraph"/>
        <w:numPr>
          <w:ilvl w:val="0"/>
          <w:numId w:val="13"/>
        </w:numPr>
        <w:spacing w:after="0" w:line="240" w:lineRule="auto"/>
        <w:ind w:left="1440"/>
      </w:pPr>
      <w:r>
        <w:rPr>
          <w:b/>
        </w:rPr>
        <w:t xml:space="preserve">Code Gen. </w:t>
      </w:r>
      <w:r>
        <w:t>Low level F#/CLR operations (tailcalls, is-instance, castclass, GC, allocation, fetching static fields etc.)</w:t>
      </w:r>
    </w:p>
    <w:p w:rsidR="00F6176D" w:rsidRPr="008B18F5" w:rsidRDefault="00F6176D" w:rsidP="00F6176D">
      <w:pPr>
        <w:pStyle w:val="ListParagraph"/>
        <w:numPr>
          <w:ilvl w:val="0"/>
          <w:numId w:val="13"/>
        </w:numPr>
        <w:spacing w:after="0" w:line="240" w:lineRule="auto"/>
        <w:ind w:left="1440"/>
      </w:pPr>
      <w:r>
        <w:rPr>
          <w:b/>
        </w:rPr>
        <w:t xml:space="preserve">Physical. </w:t>
      </w:r>
      <w:r>
        <w:t>X86 code, caches, branch predication, page faults etc.</w:t>
      </w:r>
    </w:p>
    <w:p w:rsidR="00F6176D" w:rsidRDefault="00F6176D" w:rsidP="00F6176D">
      <w:pPr>
        <w:pStyle w:val="Heading2"/>
      </w:pPr>
      <w:bookmarkStart w:id="148" w:name="_Toc266535013"/>
      <w:r>
        <w:t>Primary Phases</w:t>
      </w:r>
      <w:bookmarkEnd w:id="148"/>
      <w:r>
        <w:t xml:space="preserve"> </w:t>
      </w:r>
    </w:p>
    <w:p w:rsidR="00F6176D" w:rsidRDefault="00F6176D" w:rsidP="00F6176D">
      <w:r>
        <w:t xml:space="preserve">Results of analysis, Sept </w:t>
      </w:r>
      <w:r w:rsidR="008B18F5">
        <w:t>2009, (based on bootstrap compilation of FSharp.Compiler.dll):</w:t>
      </w:r>
    </w:p>
    <w:p w:rsidR="00F6176D" w:rsidRDefault="00F6176D" w:rsidP="00F6176D">
      <w:pPr>
        <w:ind w:firstLine="720"/>
      </w:pPr>
      <w:r>
        <w:t xml:space="preserve">Parse Inputs </w:t>
      </w:r>
      <w:r>
        <w:tab/>
      </w:r>
      <w:r>
        <w:tab/>
        <w:t xml:space="preserve">  7%</w:t>
      </w:r>
    </w:p>
    <w:p w:rsidR="00F6176D" w:rsidRDefault="00F6176D" w:rsidP="00F6176D">
      <w:pPr>
        <w:ind w:left="720"/>
      </w:pPr>
      <w:r>
        <w:t>Typecheck</w:t>
      </w:r>
      <w:r>
        <w:tab/>
      </w:r>
      <w:r>
        <w:tab/>
        <w:t>30%</w:t>
      </w:r>
    </w:p>
    <w:p w:rsidR="00F6176D" w:rsidRDefault="00F6176D" w:rsidP="00F6176D">
      <w:pPr>
        <w:ind w:left="720"/>
      </w:pPr>
      <w:r>
        <w:t>Optimizations</w:t>
      </w:r>
      <w:r>
        <w:tab/>
      </w:r>
      <w:r>
        <w:tab/>
        <w:t>25%</w:t>
      </w:r>
    </w:p>
    <w:p w:rsidR="00F6176D" w:rsidRDefault="00F6176D" w:rsidP="00F6176D">
      <w:pPr>
        <w:ind w:left="720"/>
      </w:pPr>
      <w:r>
        <w:t>TAST --&gt; ILX</w:t>
      </w:r>
      <w:r>
        <w:tab/>
      </w:r>
      <w:r>
        <w:tab/>
        <w:t>10%</w:t>
      </w:r>
    </w:p>
    <w:p w:rsidR="00F6176D" w:rsidRDefault="00F6176D" w:rsidP="00F6176D">
      <w:pPr>
        <w:ind w:left="720"/>
      </w:pPr>
      <w:r>
        <w:lastRenderedPageBreak/>
        <w:t>ILX --&gt; IL</w:t>
      </w:r>
      <w:r>
        <w:tab/>
      </w:r>
      <w:r>
        <w:tab/>
        <w:t xml:space="preserve">  4%</w:t>
      </w:r>
    </w:p>
    <w:p w:rsidR="00F6176D" w:rsidRDefault="00F6176D" w:rsidP="00F6176D">
      <w:pPr>
        <w:ind w:left="720"/>
      </w:pPr>
      <w:r>
        <w:t>Write Binary</w:t>
      </w:r>
      <w:r>
        <w:tab/>
      </w:r>
      <w:r>
        <w:tab/>
        <w:t xml:space="preserve">  7%</w:t>
      </w:r>
    </w:p>
    <w:p w:rsidR="00F6176D" w:rsidRDefault="00F6176D" w:rsidP="00F6176D">
      <w:pPr>
        <w:ind w:left="720"/>
      </w:pPr>
      <w:r>
        <w:t>Write PDB</w:t>
      </w:r>
      <w:r>
        <w:tab/>
      </w:r>
      <w:r>
        <w:tab/>
        <w:t>17%</w:t>
      </w:r>
    </w:p>
    <w:p w:rsidR="00F6176D" w:rsidRDefault="00F6176D" w:rsidP="008B18F5">
      <w:pPr>
        <w:pStyle w:val="Heading2"/>
      </w:pPr>
      <w:bookmarkStart w:id="149" w:name="_Toc266535014"/>
      <w:r>
        <w:t>Parsing/Lexing phase</w:t>
      </w:r>
      <w:bookmarkEnd w:id="149"/>
    </w:p>
    <w:p w:rsidR="00F6176D" w:rsidRPr="00F6176D" w:rsidRDefault="00F6176D" w:rsidP="00F6176D">
      <w:r w:rsidRPr="00F6176D">
        <w:t>Most the time here is spent in the lex filter</w:t>
      </w:r>
    </w:p>
    <w:p w:rsidR="006343BB" w:rsidRDefault="00F6176D">
      <w:pPr>
        <w:pStyle w:val="Heading2"/>
        <w:rPr>
          <w:b w:val="0"/>
        </w:rPr>
      </w:pPr>
      <w:bookmarkStart w:id="150" w:name="_Toc266535015"/>
      <w:r>
        <w:t>Typecheck phase</w:t>
      </w:r>
      <w:bookmarkEnd w:id="150"/>
    </w:p>
    <w:p w:rsidR="006343BB" w:rsidRDefault="00F6176D">
      <w:pPr>
        <w:pStyle w:val="Heading3"/>
      </w:pPr>
      <w:bookmarkStart w:id="151" w:name="_Toc266535016"/>
      <w:r>
        <w:t>Typecheck phase - algorithmic aspects</w:t>
      </w:r>
      <w:bookmarkEnd w:id="151"/>
    </w:p>
    <w:p w:rsidR="00F6176D" w:rsidRDefault="00F6176D" w:rsidP="00F6176D">
      <w:pPr>
        <w:spacing w:after="0" w:line="240" w:lineRule="auto"/>
      </w:pPr>
      <w:r w:rsidRPr="00F6176D">
        <w:rPr>
          <w:b/>
        </w:rPr>
        <w:t>Opening modules</w:t>
      </w:r>
      <w:r>
        <w:t>: Opening a module adds the symbols for the module to various environment tables</w:t>
      </w:r>
    </w:p>
    <w:p w:rsidR="00F6176D" w:rsidRDefault="00F6176D" w:rsidP="00F6176D">
      <w:pPr>
        <w:ind w:left="1440" w:firstLine="360"/>
      </w:pP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1497"/>
        <w:gridCol w:w="1609"/>
        <w:gridCol w:w="1632"/>
        <w:gridCol w:w="1844"/>
        <w:gridCol w:w="1867"/>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0009"/>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TypeChecker.open_modul(class Env/TcGlobals,class Import/ImportMap,valuetype Range/range,class TypeChecker/tcEnv,class Tast/EntityRef)</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386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5.20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bl>
    <w:p w:rsidR="00F6176D" w:rsidRDefault="00F6176D" w:rsidP="00F6176D">
      <w:pPr>
        <w:ind w:left="1080"/>
        <w:rPr>
          <w:rFonts w:ascii="Tahoma" w:eastAsia="Times New Roman" w:hAnsi="Tahoma" w:cs="Tahoma"/>
          <w:b/>
          <w:bCs/>
          <w:sz w:val="16"/>
          <w:szCs w:val="16"/>
          <w:lang w:eastAsia="en-GB"/>
        </w:rPr>
      </w:pPr>
    </w:p>
    <w:p w:rsidR="00F6176D" w:rsidRDefault="00F6176D" w:rsidP="00F6176D">
      <w:pPr>
        <w:ind w:left="1080"/>
        <w:rPr>
          <w:rFonts w:ascii="Tahoma" w:eastAsia="Times New Roman" w:hAnsi="Tahoma" w:cs="Tahoma"/>
          <w:b/>
          <w:bCs/>
          <w:sz w:val="16"/>
          <w:szCs w:val="16"/>
          <w:lang w:eastAsia="en-GB"/>
        </w:rPr>
      </w:pPr>
    </w:p>
    <w:p w:rsidR="00F6176D" w:rsidRPr="00F6176D" w:rsidRDefault="00F6176D" w:rsidP="00F6176D">
      <w:pPr>
        <w:spacing w:after="0" w:line="240" w:lineRule="auto"/>
        <w:rPr>
          <w:b/>
        </w:rPr>
      </w:pPr>
      <w:r w:rsidRPr="00F6176D">
        <w:rPr>
          <w:b/>
        </w:rPr>
        <w:t>Computing ungeneralizable type variables:</w:t>
      </w:r>
    </w:p>
    <w:p w:rsidR="00F6176D" w:rsidRDefault="00F6176D" w:rsidP="00F6176D"/>
    <w:p w:rsidR="00F6176D" w:rsidRDefault="00F6176D" w:rsidP="00F6176D">
      <w:r>
        <w:t>Each “let” bindings triggers a call to ComputeUngeneralizeableTypeVariables</w:t>
      </w:r>
    </w:p>
    <w:p w:rsidR="00F6176D" w:rsidRDefault="00F6176D" w:rsidP="008B18F5">
      <w:pPr>
        <w:ind w:left="720"/>
        <w:rPr>
          <w:rFonts w:ascii="Tahoma" w:eastAsia="Times New Roman" w:hAnsi="Tahoma" w:cs="Tahoma"/>
          <w:b/>
          <w:bCs/>
          <w:sz w:val="16"/>
          <w:szCs w:val="16"/>
          <w:lang w:eastAsia="en-GB"/>
        </w:rPr>
      </w:pP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3526"/>
        <w:gridCol w:w="1159"/>
        <w:gridCol w:w="1178"/>
        <w:gridCol w:w="1283"/>
        <w:gridCol w:w="1303"/>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3466"/>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TypeChecker.GeneralizationHelpers.ComputeUngeneralizableTypars@1791.Invoke(class Internal.Utilities.Collections.Tagged.Set`2&lt;class Tast/Typar,class System.Collections.Generic.IComparer`1&lt;class Tast/Typar&gt;&gt;,class TypeChecker/UngeneralizableItem)</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312</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4.21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0.11</w:t>
            </w:r>
          </w:p>
        </w:tc>
      </w:tr>
    </w:tbl>
    <w:p w:rsidR="006343BB" w:rsidRDefault="006343BB"/>
    <w:p w:rsidR="00901BBF" w:rsidRDefault="00F6176D" w:rsidP="00F6176D">
      <w:pPr>
        <w:spacing w:after="0" w:line="240" w:lineRule="auto"/>
      </w:pPr>
      <w:r w:rsidRPr="00F6176D">
        <w:rPr>
          <w:b/>
        </w:rPr>
        <w:t>Checking Method Applications and Resolving Method Overloading</w:t>
      </w:r>
      <w:r>
        <w:t>:</w:t>
      </w:r>
    </w:p>
    <w:p w:rsidR="006343BB" w:rsidRDefault="006343BB">
      <w:pPr>
        <w:spacing w:after="0" w:line="240" w:lineRule="auto"/>
      </w:pPr>
    </w:p>
    <w:p w:rsidR="006343BB" w:rsidRDefault="00F6176D">
      <w:pPr>
        <w:rPr>
          <w:rFonts w:asciiTheme="minorHAnsi" w:hAnsiTheme="minorHAnsi"/>
          <w:sz w:val="22"/>
        </w:rPr>
      </w:pPr>
      <w:r>
        <w:t>See TcMethodApplication (11%)</w:t>
      </w:r>
    </w:p>
    <w:p w:rsidR="00901BBF" w:rsidRPr="00F6176D" w:rsidRDefault="00F6176D" w:rsidP="00F6176D">
      <w:pPr>
        <w:spacing w:after="0" w:line="240" w:lineRule="auto"/>
        <w:rPr>
          <w:b/>
        </w:rPr>
      </w:pPr>
      <w:r w:rsidRPr="00F6176D">
        <w:rPr>
          <w:b/>
        </w:rPr>
        <w:t>Resolving names for the dot-notation for generic types and other lookup cases which we do not cache</w:t>
      </w:r>
    </w:p>
    <w:p w:rsidR="006343BB" w:rsidRDefault="006343BB">
      <w:pPr>
        <w:spacing w:after="0" w:line="240" w:lineRule="auto"/>
      </w:pPr>
    </w:p>
    <w:p w:rsidR="00F6176D" w:rsidRDefault="00F6176D" w:rsidP="00F6176D">
      <w:r>
        <w:t>We use various caches to amortize the cost of looking up names such as “obj.Property”. At the moment these caches are only used when the type being analyzed is precisely a TType_</w:t>
      </w:r>
      <w:proofErr w:type="gramStart"/>
      <w:r>
        <w:t>app(</w:t>
      </w:r>
      <w:proofErr w:type="gramEnd"/>
      <w:r>
        <w:t>tcref,[]) node. This means we are recomputing the lookups often for other cases.</w:t>
      </w:r>
    </w:p>
    <w:p w:rsidR="00F6176D" w:rsidRDefault="00F6176D" w:rsidP="00F6176D">
      <w:pPr>
        <w:rPr>
          <w:rFonts w:ascii="Tahoma" w:eastAsia="Times New Roman" w:hAnsi="Tahoma" w:cs="Tahoma"/>
          <w:b/>
          <w:bCs/>
          <w:sz w:val="16"/>
          <w:szCs w:val="16"/>
          <w:lang w:eastAsia="en-GB"/>
        </w:rPr>
      </w:pPr>
      <w:r>
        <w:t>We should be able to amortize these costs for other lookups, notably on closed types when no backtracking is going on (the normal case)</w:t>
      </w:r>
    </w:p>
    <w:p w:rsidR="006343BB" w:rsidRDefault="00F6176D">
      <w:pPr>
        <w:pStyle w:val="Heading3"/>
      </w:pPr>
      <w:bookmarkStart w:id="152" w:name="_Toc266535017"/>
      <w:r w:rsidRPr="00F6176D">
        <w:lastRenderedPageBreak/>
        <w:t>Typecheck phase - representation aspects</w:t>
      </w:r>
      <w:bookmarkStart w:id="153" w:name="_Toc256587053"/>
      <w:bookmarkStart w:id="154" w:name="_Toc266534408"/>
      <w:bookmarkEnd w:id="152"/>
      <w:bookmarkEnd w:id="153"/>
      <w:bookmarkEnd w:id="154"/>
    </w:p>
    <w:p w:rsidR="00F6176D" w:rsidRDefault="00F6176D" w:rsidP="008B18F5">
      <w:pPr>
        <w:spacing w:after="0" w:line="240" w:lineRule="auto"/>
        <w:rPr>
          <w:b/>
        </w:rPr>
      </w:pPr>
      <w:r w:rsidRPr="00F6176D">
        <w:rPr>
          <w:b/>
        </w:rPr>
        <w:t>Collecting free variables</w:t>
      </w:r>
    </w:p>
    <w:p w:rsidR="00901BBF" w:rsidRPr="008B18F5" w:rsidRDefault="00901BBF" w:rsidP="008B18F5">
      <w:pPr>
        <w:spacing w:after="0" w:line="240" w:lineRule="auto"/>
        <w:rPr>
          <w:b/>
        </w:rPr>
      </w:pPr>
    </w:p>
    <w:p w:rsidR="008B18F5" w:rsidRPr="008B18F5" w:rsidRDefault="00F6176D" w:rsidP="008B18F5">
      <w:r>
        <w:t xml:space="preserve">Free variables are collected for various purposes, e.g. generalization and checking “escape” conditions </w:t>
      </w:r>
    </w:p>
    <w:p w:rsidR="00901BBF" w:rsidRPr="001617EE" w:rsidRDefault="00F6176D" w:rsidP="00F6176D">
      <w:pPr>
        <w:spacing w:after="0" w:line="240" w:lineRule="auto"/>
      </w:pPr>
      <w:r w:rsidRPr="00F6176D">
        <w:rPr>
          <w:b/>
        </w:rPr>
        <w:t>Expanding type abbreviations</w:t>
      </w:r>
    </w:p>
    <w:p w:rsidR="006343BB" w:rsidRDefault="006343BB">
      <w:pPr>
        <w:spacing w:after="0" w:line="240" w:lineRule="auto"/>
      </w:pPr>
    </w:p>
    <w:p w:rsidR="00F6176D" w:rsidRDefault="00F6176D" w:rsidP="00F6176D">
      <w:r>
        <w:t>We maintain type abbreviations in the TAST trees and repeatedly re-expand them as we traverse the type nodes. This appears as a significant cost, though I don’t know how to amortize this as yet</w:t>
      </w:r>
    </w:p>
    <w:p w:rsidR="00F6176D" w:rsidRDefault="00F6176D" w:rsidP="008B18F5"/>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9814"/>
        <w:gridCol w:w="1998"/>
        <w:gridCol w:w="2027"/>
        <w:gridCol w:w="2291"/>
        <w:gridCol w:w="2319"/>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6860"/>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Tastops.apply_tycon_abbrev(class Tast/typ,class Tast/Entity,class FSharpList`1&lt;class Tast/typ&gt;)</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266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0.10</w:t>
            </w:r>
          </w:p>
        </w:tc>
      </w:tr>
    </w:tbl>
    <w:p w:rsidR="00F6176D" w:rsidRDefault="00F6176D" w:rsidP="00F6176D">
      <w:pPr>
        <w:rPr>
          <w:rFonts w:ascii="Tahoma" w:eastAsia="Times New Roman" w:hAnsi="Tahoma" w:cs="Tahoma"/>
          <w:b/>
          <w:bCs/>
          <w:sz w:val="16"/>
          <w:szCs w:val="16"/>
          <w:lang w:eastAsia="en-GB"/>
        </w:rPr>
      </w:pPr>
    </w:p>
    <w:p w:rsidR="006343BB" w:rsidRDefault="00F6176D">
      <w:pPr>
        <w:pStyle w:val="Heading3"/>
      </w:pPr>
      <w:bookmarkStart w:id="155" w:name="_Toc266535018"/>
      <w:r>
        <w:t>Typecheck phase – low level and CLR costs</w:t>
      </w:r>
      <w:bookmarkEnd w:id="155"/>
    </w:p>
    <w:p w:rsidR="00901BBF" w:rsidRPr="00F6176D" w:rsidRDefault="00F6176D" w:rsidP="00F6176D">
      <w:pPr>
        <w:spacing w:after="0" w:line="240" w:lineRule="auto"/>
        <w:rPr>
          <w:b/>
        </w:rPr>
      </w:pPr>
      <w:r w:rsidRPr="00F6176D">
        <w:rPr>
          <w:b/>
        </w:rPr>
        <w:t>Building sets and maps</w:t>
      </w:r>
    </w:p>
    <w:p w:rsidR="006343BB" w:rsidRDefault="006343BB">
      <w:pPr>
        <w:spacing w:after="0" w:line="240" w:lineRule="auto"/>
      </w:pPr>
    </w:p>
    <w:p w:rsidR="00F6176D" w:rsidRDefault="00F6176D" w:rsidP="00F6176D">
      <w:r>
        <w:t xml:space="preserve">Sets are used when collecting free variables, Maps are used for the “environments” </w:t>
      </w:r>
    </w:p>
    <w:p w:rsidR="00901BBF" w:rsidRPr="00F6176D" w:rsidRDefault="00F6176D" w:rsidP="00F6176D">
      <w:pPr>
        <w:spacing w:after="0" w:line="240" w:lineRule="auto"/>
        <w:rPr>
          <w:b/>
        </w:rPr>
      </w:pPr>
      <w:r w:rsidRPr="00F6176D">
        <w:rPr>
          <w:b/>
        </w:rPr>
        <w:t xml:space="preserve">Allocating and Garbage Collecting </w:t>
      </w:r>
    </w:p>
    <w:p w:rsidR="006343BB" w:rsidRDefault="006343BB">
      <w:pPr>
        <w:spacing w:after="0" w:line="240" w:lineRule="auto"/>
      </w:pPr>
    </w:p>
    <w:p w:rsidR="00F6176D" w:rsidRDefault="00F6176D" w:rsidP="00F6176D">
      <w:proofErr w:type="gramStart"/>
      <w:r>
        <w:t>e.g</w:t>
      </w:r>
      <w:proofErr w:type="gramEnd"/>
      <w:r>
        <w:t>. typical manifestation:</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34"/>
        <w:gridCol w:w="1409"/>
        <w:gridCol w:w="1429"/>
        <w:gridCol w:w="1615"/>
        <w:gridCol w:w="163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774"/>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Alloc(unsigned int,int,int)</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984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12.70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0.01</w:t>
            </w:r>
          </w:p>
        </w:tc>
      </w:tr>
    </w:tbl>
    <w:p w:rsidR="00F6176D" w:rsidRDefault="00F6176D"/>
    <w:p w:rsidR="00F6176D" w:rsidRDefault="00F6176D" w:rsidP="00F6176D">
      <w:r>
        <w:t>Of which this much is contributed by triggered GCs of generation #1:</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Functions that were called by WKS:</w:t>
      </w:r>
      <w:proofErr w:type="gramStart"/>
      <w:r>
        <w:rPr>
          <w:rFonts w:ascii="Tahoma" w:eastAsia="Times New Roman" w:hAnsi="Tahoma" w:cs="Tahoma"/>
          <w:b/>
          <w:bCs/>
          <w:sz w:val="16"/>
          <w:szCs w:val="16"/>
          <w:lang w:eastAsia="en-GB"/>
        </w:rPr>
        <w:t>:GCHeap</w:t>
      </w:r>
      <w:proofErr w:type="gramEnd"/>
      <w:r>
        <w:rPr>
          <w:rFonts w:ascii="Tahoma" w:eastAsia="Times New Roman" w:hAnsi="Tahoma" w:cs="Tahoma"/>
          <w:b/>
          <w:bCs/>
          <w:sz w:val="16"/>
          <w:szCs w:val="16"/>
          <w:lang w:eastAsia="en-GB"/>
        </w:rPr>
        <w:t xml:space="preserve">::SuspendEE(enum GCHeap::SUSPEND_REASON) </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73"/>
        <w:gridCol w:w="1409"/>
        <w:gridCol w:w="1429"/>
        <w:gridCol w:w="1615"/>
        <w:gridCol w:w="163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813"/>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WKS::gc_heap::gc1(void)</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747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9.64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bl>
    <w:p w:rsidR="00F6176D" w:rsidRDefault="00F6176D" w:rsidP="00F6176D">
      <w:r>
        <w:t>And these callsites are indications of allocation hot points:</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 xml:space="preserve">Functions that called </w:t>
      </w:r>
      <w:proofErr w:type="gramStart"/>
      <w:r>
        <w:rPr>
          <w:rFonts w:ascii="Tahoma" w:eastAsia="Times New Roman" w:hAnsi="Tahoma" w:cs="Tahoma"/>
          <w:b/>
          <w:bCs/>
          <w:sz w:val="16"/>
          <w:szCs w:val="16"/>
          <w:lang w:eastAsia="en-GB"/>
        </w:rPr>
        <w:t>FastAllocateObject(</w:t>
      </w:r>
      <w:proofErr w:type="gramEnd"/>
      <w:r>
        <w:rPr>
          <w:rFonts w:ascii="Tahoma" w:eastAsia="Times New Roman" w:hAnsi="Tahoma" w:cs="Tahoma"/>
          <w:b/>
          <w:bCs/>
          <w:sz w:val="16"/>
          <w:szCs w:val="16"/>
          <w:lang w:eastAsia="en-GB"/>
        </w:rPr>
        <w:t xml:space="preserve">class MethodTable *) </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2551"/>
        <w:gridCol w:w="1368"/>
        <w:gridCol w:w="1388"/>
        <w:gridCol w:w="1561"/>
        <w:gridCol w:w="1581"/>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cs="Times New Roman"/>
                <w:szCs w:val="20"/>
              </w:rPr>
            </w:pP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2491"/>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Internal.Utilities.Collections.Tagged.SetTree`1.NewSetNode(!0,class Internal.Utilities.Collections.Tagged.SetTree`1&lt;!0&gt;,class Internal.Utilities.Collections.Tagged.SetTree`1&lt;!0&gt;,int32)</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0.92</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444"/>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Microsoft.FSharp.Core.FSharpOption`1.Some(!0)</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63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0.81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2098"/>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proofErr w:type="gramStart"/>
                  <w:r>
                    <w:rPr>
                      <w:rFonts w:ascii="Tahoma" w:eastAsia="Times New Roman" w:hAnsi="Tahoma" w:cs="Tahoma"/>
                      <w:sz w:val="16"/>
                      <w:szCs w:val="16"/>
                      <w:lang w:eastAsia="en-GB"/>
                    </w:rPr>
                    <w:t>Internal.Utilities.Collections.Tagged.SetTreeModule.split(</w:t>
                  </w:r>
                  <w:proofErr w:type="gramEnd"/>
                  <w:r>
                    <w:rPr>
                      <w:rFonts w:ascii="Tahoma" w:eastAsia="Times New Roman" w:hAnsi="Tahoma" w:cs="Tahoma"/>
                      <w:sz w:val="16"/>
                      <w:szCs w:val="16"/>
                      <w:lang w:eastAsia="en-GB"/>
                    </w:rPr>
                    <w:t>class System.Collections.Generic.IComparer`1&lt;!!0</w:t>
                  </w:r>
                  <w:proofErr w:type="gramStart"/>
                  <w:r>
                    <w:rPr>
                      <w:rFonts w:ascii="Tahoma" w:eastAsia="Times New Roman" w:hAnsi="Tahoma" w:cs="Tahoma"/>
                      <w:sz w:val="16"/>
                      <w:szCs w:val="16"/>
                      <w:lang w:eastAsia="en-GB"/>
                    </w:rPr>
                    <w:t>&gt;,!!</w:t>
                  </w:r>
                  <w:proofErr w:type="gramEnd"/>
                  <w:r>
                    <w:rPr>
                      <w:rFonts w:ascii="Tahoma" w:eastAsia="Times New Roman" w:hAnsi="Tahoma" w:cs="Tahoma"/>
                      <w:sz w:val="16"/>
                      <w:szCs w:val="16"/>
                      <w:lang w:eastAsia="en-GB"/>
                    </w:rPr>
                    <w:t>0</w:t>
                  </w:r>
                  <w:proofErr w:type="gramStart"/>
                  <w:r>
                    <w:rPr>
                      <w:rFonts w:ascii="Tahoma" w:eastAsia="Times New Roman" w:hAnsi="Tahoma" w:cs="Tahoma"/>
                      <w:sz w:val="16"/>
                      <w:szCs w:val="16"/>
                      <w:lang w:eastAsia="en-GB"/>
                    </w:rPr>
                    <w:t>,class</w:t>
                  </w:r>
                  <w:proofErr w:type="gramEnd"/>
                  <w:r>
                    <w:rPr>
                      <w:rFonts w:ascii="Tahoma" w:eastAsia="Times New Roman" w:hAnsi="Tahoma" w:cs="Tahoma"/>
                      <w:sz w:val="16"/>
                      <w:szCs w:val="16"/>
                      <w:lang w:eastAsia="en-GB"/>
                    </w:rPr>
                    <w:t xml:space="preserve"> Internal.Utilities.Collections.Tagged.SetTree`1&lt;!!0&gt;)</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2079"/>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PostTypecheckSemanticChecks.CheckType(bool,class PostTypecheckSemanticChecks/cenv,class PostTypecheckSemanticChecks/env,valuetype Range/range,class Tast/typ)</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6240"/>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lastRenderedPageBreak/>
                    <w:t>MapTree`2.NewMapNode(!0,!1,class MapTree`2&lt;!0,!1&gt;,class MapTree`2&lt;!0,!1&gt;,int32)</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0.00</w:t>
            </w:r>
          </w:p>
        </w:tc>
      </w:tr>
    </w:tbl>
    <w:p w:rsidR="00F6176D" w:rsidRDefault="00F6176D" w:rsidP="00F6176D"/>
    <w:p w:rsidR="00F6176D" w:rsidRPr="00F6176D" w:rsidRDefault="00F6176D" w:rsidP="00F6176D">
      <w:pPr>
        <w:spacing w:after="0" w:line="240" w:lineRule="auto"/>
        <w:rPr>
          <w:b/>
        </w:rPr>
      </w:pPr>
      <w:r w:rsidRPr="00F6176D">
        <w:rPr>
          <w:b/>
        </w:rPr>
        <w:t>Write Barriers</w:t>
      </w:r>
    </w:p>
    <w:p w:rsidR="00F6176D" w:rsidRDefault="00F6176D" w:rsidP="00F6176D">
      <w:pPr>
        <w:ind w:left="1440"/>
      </w:pPr>
    </w:p>
    <w:p w:rsidR="00F6176D" w:rsidRDefault="00F6176D" w:rsidP="00F6176D">
      <w:r>
        <w:t>The CLR calls a write barrier helper when allocating common objects such as tuples and Set nodes, e.g. typical manifestation:</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 xml:space="preserve">Functions that called _JIT_WriteBarrierEAX@0 </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9383"/>
        <w:gridCol w:w="2098"/>
        <w:gridCol w:w="2128"/>
        <w:gridCol w:w="2405"/>
        <w:gridCol w:w="243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2137"/>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System.Tuple`3..ctor(!0,!1,!2)</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0.15</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0.15</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948"/>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System.Tuple`2..ctor(!0,!1)</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0.13</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6240"/>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MapTree`2.NewMapNode(!0,!1,class MapTree`2&lt;!0,!1&gt;,class MapTree`2&lt;!0,!1&gt;,int32)</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5</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5</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0.07</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2326"/>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System.Tuple`4..ctor(!0,!1,!2,!3)</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0.05</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0.05</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2137"/>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System.Tuple`3..ctor(!0,!1,!2)</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0.04</w:t>
            </w:r>
          </w:p>
        </w:tc>
      </w:tr>
    </w:tbl>
    <w:p w:rsidR="00F6176D" w:rsidRDefault="00F6176D"/>
    <w:p w:rsidR="00F6176D" w:rsidRDefault="00F6176D" w:rsidP="00F6176D">
      <w:pPr>
        <w:spacing w:after="0" w:line="240" w:lineRule="auto"/>
        <w:rPr>
          <w:b/>
        </w:rPr>
      </w:pPr>
      <w:r w:rsidRPr="00F6176D">
        <w:rPr>
          <w:b/>
        </w:rPr>
        <w:t>Comparing strings (when looking up Namemap’s)</w:t>
      </w:r>
      <w:r>
        <w:rPr>
          <w:b/>
        </w:rPr>
        <w:t xml:space="preserve">, </w:t>
      </w:r>
    </w:p>
    <w:p w:rsidR="00F6176D" w:rsidRDefault="00F6176D" w:rsidP="00F6176D">
      <w:pPr>
        <w:spacing w:after="0" w:line="240" w:lineRule="auto"/>
        <w:rPr>
          <w:b/>
        </w:rPr>
      </w:pPr>
    </w:p>
    <w:p w:rsidR="00F6176D" w:rsidRPr="00F6176D" w:rsidRDefault="00F6176D" w:rsidP="00F6176D">
      <w:pPr>
        <w:spacing w:after="0" w:line="240" w:lineRule="auto"/>
        <w:rPr>
          <w:b/>
        </w:rPr>
      </w:pPr>
      <w:proofErr w:type="gramStart"/>
      <w:r>
        <w:t>e.g</w:t>
      </w:r>
      <w:proofErr w:type="gramEnd"/>
      <w:r>
        <w:t>. typical manifestation:</w:t>
      </w:r>
    </w:p>
    <w:p w:rsidR="00F6176D" w:rsidRDefault="00F6176D" w:rsidP="008B18F5"/>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6321"/>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6261"/>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Microsoft.FSharp.Core.LanguagePrimitives.StringComparer@2033.Compare(string,string)</w:t>
                  </w:r>
                </w:p>
              </w:tc>
            </w:tr>
          </w:tbl>
          <w:p w:rsidR="00F6176D" w:rsidRDefault="00F6176D">
            <w:pPr>
              <w:rPr>
                <w:rFonts w:cs="Times New Roman"/>
                <w:szCs w:val="20"/>
              </w:rPr>
            </w:pPr>
          </w:p>
        </w:tc>
      </w:tr>
    </w:tbl>
    <w:p w:rsidR="006343BB" w:rsidRDefault="006343BB"/>
    <w:p w:rsidR="00901BBF" w:rsidRPr="00F6176D" w:rsidRDefault="00F6176D" w:rsidP="00F6176D">
      <w:pPr>
        <w:spacing w:after="0" w:line="240" w:lineRule="auto"/>
        <w:rPr>
          <w:b/>
        </w:rPr>
      </w:pPr>
      <w:r w:rsidRPr="00F6176D">
        <w:rPr>
          <w:b/>
        </w:rPr>
        <w:t>Fetching the “empty list” object</w:t>
      </w:r>
    </w:p>
    <w:p w:rsidR="006343BB" w:rsidRDefault="006343BB">
      <w:pPr>
        <w:spacing w:after="0" w:line="240" w:lineRule="auto"/>
      </w:pPr>
    </w:p>
    <w:p w:rsidR="006343BB" w:rsidRDefault="00F6176D">
      <w:r>
        <w:t>The empty list is stored in a static field in the List&lt;T&gt; class. Simply fetching this object from appropriate tables takes considerable time:</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898"/>
        <w:gridCol w:w="1409"/>
        <w:gridCol w:w="1429"/>
        <w:gridCol w:w="1615"/>
        <w:gridCol w:w="163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838"/>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FSharpList`1.get_Empty()</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198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2.67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1.04</w:t>
            </w:r>
          </w:p>
        </w:tc>
      </w:tr>
    </w:tbl>
    <w:p w:rsidR="006343BB" w:rsidRDefault="00F6176D">
      <w:pPr>
        <w:rPr>
          <w:lang w:eastAsia="en-GB"/>
        </w:rPr>
      </w:pPr>
      <w:r>
        <w:rPr>
          <w:lang w:eastAsia="en-GB"/>
        </w:rPr>
        <w:t>Most of this stems from calls to “map”. Surprisingly looking up the static field often ends up making non-trivial calls – this reflects the CLR implementation of static field access, but it is surprising to see some of the C++ functions on the list below:</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Functions that were called by FSharpList`1.get_</w:t>
      </w:r>
      <w:proofErr w:type="gramStart"/>
      <w:r>
        <w:rPr>
          <w:rFonts w:ascii="Tahoma" w:eastAsia="Times New Roman" w:hAnsi="Tahoma" w:cs="Tahoma"/>
          <w:b/>
          <w:bCs/>
          <w:sz w:val="16"/>
          <w:szCs w:val="16"/>
          <w:lang w:eastAsia="en-GB"/>
        </w:rPr>
        <w:t>Empty()</w:t>
      </w:r>
      <w:proofErr w:type="gramEnd"/>
      <w:r>
        <w:rPr>
          <w:rFonts w:ascii="Tahoma" w:eastAsia="Times New Roman" w:hAnsi="Tahoma" w:cs="Tahoma"/>
          <w:b/>
          <w:bCs/>
          <w:sz w:val="16"/>
          <w:szCs w:val="16"/>
          <w:lang w:eastAsia="en-GB"/>
        </w:rPr>
        <w:t xml:space="preserve"> </w:t>
      </w:r>
    </w:p>
    <w:tbl>
      <w:tblPr>
        <w:tblW w:w="0" w:type="auto"/>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4014"/>
        <w:gridCol w:w="1055"/>
        <w:gridCol w:w="1075"/>
        <w:gridCol w:w="1146"/>
        <w:gridCol w:w="1166"/>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954"/>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 xml:space="preserve">RuntimeTypeHandle::CanCastTo(class TypeHandle </w:t>
                  </w:r>
                  <w:r>
                    <w:rPr>
                      <w:rFonts w:ascii="Tahoma" w:eastAsia="Times New Roman" w:hAnsi="Tahoma" w:cs="Tahoma"/>
                      <w:sz w:val="16"/>
                      <w:szCs w:val="16"/>
                      <w:lang w:eastAsia="en-GB"/>
                    </w:rPr>
                    <w:lastRenderedPageBreak/>
                    <w:t>*,void *)</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lastRenderedPageBreak/>
              <w:t>64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64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0.86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0.86</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822"/>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lastRenderedPageBreak/>
                    <w:t xml:space="preserve">TypeHandle::CanCastToNoGC(class TypeHandle)const </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0.46</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643"/>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JIT_GetGenericsGCStaticBase(class MethodTable *)</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0.19</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0.19</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954"/>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RuntimeTypeHandle::CanCastTo(class TypeHandle *,void *)</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6</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0.08</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3954"/>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CMiniMdTemplate&lt;class CMiniMd&gt;::getMethodSemantics(unsigned long)</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0.04</w:t>
            </w:r>
          </w:p>
        </w:tc>
      </w:tr>
    </w:tbl>
    <w:p w:rsidR="00F6176D" w:rsidRDefault="00F6176D" w:rsidP="008B18F5">
      <w:pPr>
        <w:pStyle w:val="Heading2"/>
      </w:pPr>
      <w:bookmarkStart w:id="156" w:name="_Toc256587057"/>
      <w:bookmarkStart w:id="157" w:name="_Toc266534412"/>
      <w:bookmarkStart w:id="158" w:name="_Toc256587058"/>
      <w:bookmarkStart w:id="159" w:name="_Toc266534413"/>
      <w:bookmarkStart w:id="160" w:name="_Toc256587059"/>
      <w:bookmarkStart w:id="161" w:name="_Toc266534414"/>
      <w:bookmarkStart w:id="162" w:name="_Toc266535019"/>
      <w:bookmarkEnd w:id="156"/>
      <w:bookmarkEnd w:id="157"/>
      <w:bookmarkEnd w:id="158"/>
      <w:bookmarkEnd w:id="159"/>
      <w:bookmarkEnd w:id="160"/>
      <w:bookmarkEnd w:id="161"/>
      <w:r>
        <w:t>Optimization phase</w:t>
      </w:r>
      <w:bookmarkEnd w:id="162"/>
    </w:p>
    <w:p w:rsidR="00F6176D" w:rsidRDefault="00F6176D" w:rsidP="008B18F5">
      <w:pPr>
        <w:pStyle w:val="Heading2"/>
      </w:pPr>
      <w:bookmarkStart w:id="163" w:name="_Toc266535020"/>
      <w:r>
        <w:t xml:space="preserve">TAST </w:t>
      </w:r>
      <w:r>
        <w:sym w:font="Wingdings" w:char="00E0"/>
      </w:r>
      <w:r>
        <w:t xml:space="preserve"> ILX phase</w:t>
      </w:r>
      <w:bookmarkEnd w:id="163"/>
    </w:p>
    <w:p w:rsidR="008B18F5" w:rsidRDefault="00F6176D" w:rsidP="008B18F5">
      <w:pPr>
        <w:spacing w:after="0" w:line="240" w:lineRule="auto"/>
        <w:rPr>
          <w:b/>
        </w:rPr>
      </w:pPr>
      <w:proofErr w:type="gramStart"/>
      <w:r w:rsidRPr="008B18F5">
        <w:rPr>
          <w:b/>
        </w:rPr>
        <w:t>Building the structured ILX “code” object from the linear sequence of instructions</w:t>
      </w:r>
      <w:r w:rsidR="008B18F5">
        <w:rPr>
          <w:b/>
        </w:rPr>
        <w:t>.</w:t>
      </w:r>
      <w:proofErr w:type="gramEnd"/>
      <w:r w:rsidRPr="008B18F5">
        <w:rPr>
          <w:b/>
        </w:rPr>
        <w:t xml:space="preserve"> </w:t>
      </w:r>
    </w:p>
    <w:p w:rsidR="008B18F5" w:rsidRDefault="008B18F5" w:rsidP="008B18F5">
      <w:pPr>
        <w:spacing w:after="0" w:line="240" w:lineRule="auto"/>
        <w:rPr>
          <w:b/>
        </w:rPr>
      </w:pPr>
    </w:p>
    <w:p w:rsidR="00F6176D" w:rsidRPr="001617EE" w:rsidRDefault="008B18F5" w:rsidP="008B18F5">
      <w:r>
        <w:t>This t</w:t>
      </w:r>
      <w:r w:rsidR="00F6176D" w:rsidRPr="008B18F5">
        <w:t xml:space="preserve">akes nontrivial time. </w:t>
      </w:r>
      <w:r>
        <w:t xml:space="preserve">It is likely the entire ILX -&gt; IL phase can be removed in favour of localized transformations on the instructions as we emit them in ILXGEN.  </w:t>
      </w:r>
      <w:r w:rsidRPr="008B18F5">
        <w:t>Alternatively ILXGEN could emit a structured “code” object directly</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3109"/>
        <w:gridCol w:w="1248"/>
        <w:gridCol w:w="1268"/>
        <w:gridCol w:w="1402"/>
        <w:gridCol w:w="1422"/>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3049"/>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AbstractIL.IL.build_code(string,class Microsoft.FSharp.Core.FSharpFunc`2&lt;int32,int32&gt;,class AbstractIL.IL/ILInstr[],class FSharpList`1&lt;class AbstractIL.IL/ILExceptionSpec&gt;,class FSharpList`1&lt;class AbstractIL.IL/ILLocalSpec&gt;)</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379</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12.95</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0.03</w:t>
            </w:r>
          </w:p>
        </w:tc>
      </w:tr>
    </w:tbl>
    <w:p w:rsidR="006343BB" w:rsidRDefault="006343BB"/>
    <w:p w:rsidR="008B18F5" w:rsidRPr="008B18F5" w:rsidRDefault="008B18F5" w:rsidP="008B18F5">
      <w:pPr>
        <w:spacing w:after="0" w:line="240" w:lineRule="auto"/>
        <w:rPr>
          <w:b/>
        </w:rPr>
      </w:pPr>
      <w:r w:rsidRPr="008B18F5">
        <w:rPr>
          <w:b/>
        </w:rPr>
        <w:t>Keeping track of the IL stack</w:t>
      </w:r>
    </w:p>
    <w:p w:rsidR="008B18F5" w:rsidRDefault="008B18F5" w:rsidP="008B18F5">
      <w:pPr>
        <w:spacing w:after="0" w:line="240" w:lineRule="auto"/>
      </w:pPr>
    </w:p>
    <w:p w:rsidR="00901BBF" w:rsidRDefault="00F6176D" w:rsidP="008B18F5">
      <w:pPr>
        <w:spacing w:after="0" w:line="240" w:lineRule="auto"/>
      </w:pPr>
      <w:r>
        <w:t>There is a lot of garbage generated in this phase, largely to keep track of the types on the IL stack in case we need to flush them. This is a bit unfortunate since it is needed very rarely</w:t>
      </w:r>
      <w:r w:rsidR="008B18F5">
        <w:t>.</w:t>
      </w:r>
    </w:p>
    <w:p w:rsidR="00901BBF" w:rsidRDefault="00901BBF" w:rsidP="008B18F5">
      <w:pPr>
        <w:spacing w:after="0" w:line="240" w:lineRule="auto"/>
      </w:pPr>
    </w:p>
    <w:p w:rsidR="00F6176D" w:rsidRDefault="00F6176D" w:rsidP="008B18F5">
      <w:pPr>
        <w:spacing w:after="0" w:line="240" w:lineRule="auto"/>
      </w:pPr>
      <w:r>
        <w:t>Using a Map to store the storage for values may be sub-optimal – a hash table may be better</w:t>
      </w:r>
      <w:r w:rsidR="008B18F5">
        <w:t xml:space="preserve">, </w:t>
      </w:r>
      <w:r>
        <w:t>e.g. creating the maps is 4%</w:t>
      </w:r>
    </w:p>
    <w:p w:rsidR="00F6176D" w:rsidRDefault="00F6176D" w:rsidP="00F6176D"/>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1169"/>
        <w:gridCol w:w="1685"/>
        <w:gridCol w:w="1709"/>
        <w:gridCol w:w="1931"/>
        <w:gridCol w:w="195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9282"/>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Ilxgen.AddStorageForVal(class Env/TcGlobals,class Tast/Val,class System.Lazy`1&lt;class Ilxgen/ValStorage&gt;,class Ilxgen/IlxGenEnv)</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128</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3</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4.37</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0.10</w:t>
            </w:r>
          </w:p>
        </w:tc>
      </w:tr>
    </w:tbl>
    <w:p w:rsidR="00F6176D" w:rsidRDefault="00F6176D" w:rsidP="00F6176D">
      <w:pPr>
        <w:rPr>
          <w:rFonts w:ascii="Tahoma" w:eastAsia="Times New Roman" w:hAnsi="Tahoma" w:cs="Tahoma"/>
          <w:b/>
          <w:bCs/>
          <w:sz w:val="16"/>
          <w:szCs w:val="16"/>
          <w:lang w:eastAsia="en-GB"/>
        </w:rPr>
      </w:pPr>
    </w:p>
    <w:p w:rsidR="00F6176D" w:rsidRDefault="00F6176D" w:rsidP="00F6176D">
      <w:r>
        <w:t>And looking them up is 2.5%</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9126"/>
        <w:gridCol w:w="2158"/>
        <w:gridCol w:w="2188"/>
        <w:gridCol w:w="2473"/>
        <w:gridCol w:w="2504"/>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lastRenderedPageBreak/>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5900"/>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Ilxgen.StorageForVal(valuetype Range/range,class Tast/Val,class Ilxgen/IlxGenEnv)</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4</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2.39</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0.14</w:t>
            </w:r>
          </w:p>
        </w:tc>
      </w:tr>
    </w:tbl>
    <w:p w:rsidR="00F6176D" w:rsidRDefault="00F6176D" w:rsidP="00F6176D">
      <w:pPr>
        <w:rPr>
          <w:rFonts w:ascii="Tahoma" w:eastAsia="Times New Roman" w:hAnsi="Tahoma" w:cs="Tahoma"/>
          <w:b/>
          <w:bCs/>
          <w:sz w:val="16"/>
          <w:szCs w:val="16"/>
          <w:lang w:eastAsia="en-GB"/>
        </w:rPr>
      </w:pPr>
    </w:p>
    <w:p w:rsidR="00F6176D" w:rsidRDefault="00F6176D"/>
    <w:p w:rsidR="00F6176D" w:rsidRPr="008B18F5" w:rsidRDefault="00F6176D" w:rsidP="008B18F5">
      <w:pPr>
        <w:spacing w:after="0" w:line="240" w:lineRule="auto"/>
        <w:rPr>
          <w:b/>
        </w:rPr>
      </w:pPr>
      <w:r w:rsidRPr="008B18F5">
        <w:rPr>
          <w:b/>
        </w:rPr>
        <w:t>Generating Ab</w:t>
      </w:r>
      <w:r w:rsidR="008B18F5" w:rsidRPr="008B18F5">
        <w:rPr>
          <w:b/>
        </w:rPr>
        <w:t>stract IL types from TAST types</w:t>
      </w:r>
    </w:p>
    <w:p w:rsidR="00F6176D" w:rsidRDefault="00F6176D" w:rsidP="008B18F5">
      <w:pPr>
        <w:pStyle w:val="ListParagraph"/>
        <w:numPr>
          <w:ilvl w:val="0"/>
          <w:numId w:val="0"/>
        </w:numPr>
        <w:ind w:left="1437"/>
      </w:pPr>
    </w:p>
    <w:p w:rsidR="00F6176D" w:rsidRPr="008B18F5" w:rsidRDefault="00F6176D" w:rsidP="008B18F5">
      <w:r>
        <w:t>It feels like it should be possible to amortize this cost most of the time</w:t>
      </w:r>
    </w:p>
    <w:p w:rsidR="00F6176D" w:rsidRDefault="00F6176D" w:rsidP="008B18F5">
      <w:pPr>
        <w:ind w:left="720"/>
        <w:rPr>
          <w:rFonts w:ascii="Tahoma" w:eastAsia="Times New Roman" w:hAnsi="Tahoma" w:cs="Tahoma"/>
          <w:b/>
          <w:bCs/>
          <w:sz w:val="16"/>
          <w:szCs w:val="16"/>
          <w:lang w:eastAsia="en-GB"/>
        </w:rPr>
      </w:pPr>
      <w:r>
        <w:rPr>
          <w:rFonts w:ascii="Tahoma" w:eastAsia="Times New Roman" w:hAnsi="Tahoma" w:cs="Tahoma"/>
          <w:b/>
          <w:bCs/>
          <w:sz w:val="16"/>
          <w:szCs w:val="16"/>
          <w:lang w:eastAsia="en-GB"/>
        </w:rPr>
        <w:t>Current function</w:t>
      </w:r>
    </w:p>
    <w:tbl>
      <w:tblPr>
        <w:tblW w:w="18449" w:type="dxa"/>
        <w:tblInd w:w="720" w:type="dxa"/>
        <w:tblBorders>
          <w:top w:val="single" w:sz="6" w:space="0" w:color="000000"/>
          <w:left w:val="single" w:sz="6" w:space="0" w:color="000000"/>
          <w:bottom w:val="single" w:sz="6" w:space="0" w:color="000000"/>
          <w:right w:val="single" w:sz="6" w:space="0" w:color="000000"/>
        </w:tblBorders>
        <w:shd w:val="clear" w:color="auto" w:fill="FFFFFF"/>
        <w:tblCellMar>
          <w:top w:w="30" w:type="dxa"/>
          <w:left w:w="30" w:type="dxa"/>
          <w:bottom w:w="30" w:type="dxa"/>
          <w:right w:w="30" w:type="dxa"/>
        </w:tblCellMar>
        <w:tblLook w:val="04A0" w:firstRow="1" w:lastRow="0" w:firstColumn="1" w:lastColumn="0" w:noHBand="0" w:noVBand="1"/>
      </w:tblPr>
      <w:tblGrid>
        <w:gridCol w:w="12537"/>
        <w:gridCol w:w="1371"/>
        <w:gridCol w:w="1391"/>
        <w:gridCol w:w="1565"/>
        <w:gridCol w:w="1585"/>
      </w:tblGrid>
      <w:tr w:rsidR="00F6176D" w:rsidTr="008B18F5">
        <w:trPr>
          <w:tblHeader/>
        </w:trPr>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Function Name</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Inclusive Samples %</w:t>
            </w:r>
          </w:p>
        </w:tc>
        <w:tc>
          <w:tcPr>
            <w:tcW w:w="0" w:type="auto"/>
            <w:tcBorders>
              <w:top w:val="outset" w:sz="6" w:space="0" w:color="CCCCCC"/>
              <w:left w:val="outset" w:sz="6" w:space="0" w:color="CCCCCC"/>
              <w:bottom w:val="outset" w:sz="6" w:space="0" w:color="CCCCCC"/>
              <w:right w:val="outset" w:sz="6" w:space="0" w:color="CCCCCC"/>
            </w:tcBorders>
            <w:shd w:val="clear" w:color="auto" w:fill="EEEEEE"/>
            <w:tcMar>
              <w:top w:w="45" w:type="dxa"/>
              <w:left w:w="75" w:type="dxa"/>
              <w:bottom w:w="45" w:type="dxa"/>
              <w:right w:w="75"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Exclusive Samples %</w:t>
            </w:r>
          </w:p>
        </w:tc>
      </w:tr>
      <w:tr w:rsidR="00F6176D" w:rsidTr="008B18F5">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tbl>
            <w:tblPr>
              <w:tblW w:w="0" w:type="auto"/>
              <w:shd w:val="clear" w:color="auto" w:fill="FFFFFF"/>
              <w:tblCellMar>
                <w:left w:w="0" w:type="dxa"/>
                <w:right w:w="75" w:type="dxa"/>
              </w:tblCellMar>
              <w:tblLook w:val="04A0" w:firstRow="1" w:lastRow="0" w:firstColumn="1" w:lastColumn="0" w:noHBand="0" w:noVBand="1"/>
            </w:tblPr>
            <w:tblGrid>
              <w:gridCol w:w="12477"/>
            </w:tblGrid>
            <w:tr w:rsidR="00F6176D">
              <w:tc>
                <w:tcPr>
                  <w:tcW w:w="0" w:type="auto"/>
                  <w:shd w:val="clear" w:color="auto" w:fill="FFFFFF"/>
                  <w:tcMar>
                    <w:top w:w="0" w:type="dxa"/>
                    <w:left w:w="0" w:type="dxa"/>
                    <w:bottom w:w="0" w:type="dxa"/>
                    <w:right w:w="0" w:type="dxa"/>
                  </w:tcMar>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Ilxgen.GenTypeAux(valuetype Range/range,class Env/TcGlobals,class Ilxgen/TypeReprEnv,class Ilxgen/VoidNotOK,class Ilxgen/PtrsOK,class Ilxgen/MultiDimArrayEmitFlag,class Tast/typ)</w:t>
                  </w:r>
                </w:p>
              </w:tc>
            </w:tr>
          </w:tbl>
          <w:p w:rsidR="00F6176D" w:rsidRDefault="00F6176D">
            <w:pPr>
              <w:rPr>
                <w:rFonts w:cs="Times New Roman"/>
                <w:szCs w:val="20"/>
              </w:rPr>
            </w:pP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220</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12</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7.52</w:t>
            </w:r>
          </w:p>
        </w:tc>
        <w:tc>
          <w:tcPr>
            <w:tcW w:w="0" w:type="auto"/>
            <w:tcBorders>
              <w:top w:val="outset" w:sz="6" w:space="0" w:color="CCCCCC"/>
              <w:left w:val="outset" w:sz="6" w:space="0" w:color="CCCCCC"/>
              <w:bottom w:val="outset" w:sz="6" w:space="0" w:color="CCCCCC"/>
              <w:right w:val="outset" w:sz="6" w:space="0" w:color="CCCCCC"/>
            </w:tcBorders>
            <w:shd w:val="clear" w:color="auto" w:fill="FFFFFF"/>
            <w:vAlign w:val="center"/>
            <w:hideMark/>
          </w:tcPr>
          <w:p w:rsidR="00F6176D" w:rsidRDefault="00F6176D">
            <w:pPr>
              <w:rPr>
                <w:rFonts w:ascii="Tahoma" w:eastAsia="Times New Roman" w:hAnsi="Tahoma" w:cs="Tahoma"/>
                <w:sz w:val="16"/>
                <w:szCs w:val="16"/>
                <w:lang w:eastAsia="en-GB"/>
              </w:rPr>
            </w:pPr>
            <w:r>
              <w:rPr>
                <w:rFonts w:ascii="Tahoma" w:eastAsia="Times New Roman" w:hAnsi="Tahoma" w:cs="Tahoma"/>
                <w:sz w:val="16"/>
                <w:szCs w:val="16"/>
                <w:lang w:eastAsia="en-GB"/>
              </w:rPr>
              <w:t>0.41</w:t>
            </w:r>
          </w:p>
        </w:tc>
      </w:tr>
    </w:tbl>
    <w:p w:rsidR="00F6176D" w:rsidRDefault="00F6176D" w:rsidP="008B18F5">
      <w:pPr>
        <w:pStyle w:val="Heading2"/>
      </w:pPr>
      <w:bookmarkStart w:id="164" w:name="_Toc266535021"/>
      <w:r>
        <w:t xml:space="preserve">ILX </w:t>
      </w:r>
      <w:r>
        <w:sym w:font="Wingdings" w:char="00E0"/>
      </w:r>
      <w:r>
        <w:t xml:space="preserve"> IL phase</w:t>
      </w:r>
      <w:bookmarkEnd w:id="164"/>
    </w:p>
    <w:p w:rsidR="00F6176D" w:rsidRDefault="00F6176D" w:rsidP="008B18F5">
      <w:pPr>
        <w:pStyle w:val="Heading2"/>
      </w:pPr>
      <w:bookmarkStart w:id="165" w:name="_Toc266535022"/>
      <w:r>
        <w:t>Write Binary phase</w:t>
      </w:r>
      <w:bookmarkEnd w:id="165"/>
    </w:p>
    <w:p w:rsidR="00F6176D" w:rsidRDefault="00F6176D" w:rsidP="008B18F5">
      <w:pPr>
        <w:pStyle w:val="Heading3"/>
      </w:pPr>
      <w:bookmarkStart w:id="166" w:name="_Toc266535023"/>
      <w:r>
        <w:t>Write PDB</w:t>
      </w:r>
      <w:bookmarkEnd w:id="166"/>
      <w:r>
        <w:t xml:space="preserve"> </w:t>
      </w:r>
    </w:p>
    <w:p w:rsidR="00F6176D" w:rsidRDefault="008B18F5" w:rsidP="00F6176D">
      <w:pPr>
        <w:rPr>
          <w:lang w:eastAsia="en-GB"/>
        </w:rPr>
      </w:pPr>
      <w:r>
        <w:rPr>
          <w:lang w:eastAsia="en-GB"/>
        </w:rPr>
        <w:t>Writing large PDBs takes a lot of time, this may be due to some inherent inefficiency in the PDB Writer API, or we may be using it in a way that is hitting some worst case behaviour.</w:t>
      </w:r>
    </w:p>
    <w:p w:rsidR="001851BD" w:rsidRDefault="001851BD" w:rsidP="001851BD">
      <w:pPr>
        <w:pStyle w:val="Heading2"/>
      </w:pPr>
      <w:r>
        <w:t>Memory Usage of Compiler and Language Service</w:t>
      </w:r>
    </w:p>
    <w:p w:rsidR="001851BD" w:rsidRDefault="001851BD" w:rsidP="001851BD">
      <w:pPr>
        <w:rPr>
          <w:lang w:eastAsia="en-GB"/>
        </w:rPr>
      </w:pPr>
      <w:r>
        <w:rPr>
          <w:lang w:eastAsia="en-GB"/>
        </w:rPr>
        <w:t>The F# compiler and language service use a lot of memory. Reducing this should in theory give major performance gains, though getting really wins seems surprisingly difficult.</w:t>
      </w:r>
    </w:p>
    <w:p w:rsidR="001851BD" w:rsidRDefault="001F70C3" w:rsidP="001F70C3">
      <w:pPr>
        <w:pStyle w:val="Heading3"/>
      </w:pPr>
      <w:r>
        <w:t>Taking a memory dump using windbg and SOS profiling</w:t>
      </w:r>
    </w:p>
    <w:p w:rsidR="001F70C3" w:rsidRDefault="001F70C3" w:rsidP="001F70C3">
      <w:pPr>
        <w:pStyle w:val="ListParagraph"/>
        <w:numPr>
          <w:ilvl w:val="0"/>
          <w:numId w:val="0"/>
        </w:numPr>
        <w:ind w:left="1080"/>
        <w:rPr>
          <w:rFonts w:ascii="Courier New" w:hAnsi="Courier New" w:cs="Courier New"/>
        </w:rPr>
      </w:pPr>
      <w:r>
        <w:rPr>
          <w:rFonts w:ascii="Courier New" w:hAnsi="Courier New" w:cs="Courier New"/>
        </w:rPr>
        <w:t xml:space="preserve">/// </w:t>
      </w:r>
      <w:proofErr w:type="gramStart"/>
      <w:r>
        <w:rPr>
          <w:rFonts w:ascii="Courier New" w:hAnsi="Courier New" w:cs="Courier New"/>
        </w:rPr>
        <w:t>Connect</w:t>
      </w:r>
      <w:proofErr w:type="gramEnd"/>
      <w:r>
        <w:rPr>
          <w:rFonts w:ascii="Courier New" w:hAnsi="Courier New" w:cs="Courier New"/>
        </w:rPr>
        <w:t xml:space="preserve"> WINDBG to the process</w:t>
      </w:r>
    </w:p>
    <w:p w:rsidR="001F70C3" w:rsidRDefault="001F70C3" w:rsidP="001F70C3">
      <w:pPr>
        <w:pStyle w:val="ListParagraph"/>
        <w:numPr>
          <w:ilvl w:val="0"/>
          <w:numId w:val="0"/>
        </w:numPr>
        <w:ind w:left="1080"/>
        <w:rPr>
          <w:rFonts w:ascii="Courier New" w:hAnsi="Courier New" w:cs="Courier New"/>
        </w:rPr>
      </w:pPr>
      <w:r>
        <w:rPr>
          <w:rFonts w:ascii="Courier New" w:hAnsi="Courier New" w:cs="Courier New"/>
        </w:rPr>
        <w:t>windbg.exe -p &lt;process-id&gt;</w:t>
      </w:r>
    </w:p>
    <w:p w:rsidR="001F70C3" w:rsidRDefault="001F70C3" w:rsidP="001F70C3">
      <w:pPr>
        <w:ind w:left="360" w:firstLine="720"/>
        <w:rPr>
          <w:rFonts w:ascii="Courier New" w:hAnsi="Courier New" w:cs="Courier New"/>
        </w:rPr>
      </w:pPr>
    </w:p>
    <w:p w:rsidR="001F70C3" w:rsidRDefault="001F70C3" w:rsidP="001F70C3">
      <w:pPr>
        <w:ind w:left="360" w:firstLine="720"/>
        <w:rPr>
          <w:rFonts w:ascii="Courier New" w:hAnsi="Courier New" w:cs="Courier New"/>
        </w:rPr>
      </w:pPr>
      <w:r>
        <w:rPr>
          <w:rFonts w:ascii="Courier New" w:hAnsi="Courier New" w:cs="Courier New"/>
        </w:rPr>
        <w:t>/// Load the SOS debugging DLL</w:t>
      </w:r>
    </w:p>
    <w:p w:rsidR="001F70C3" w:rsidRDefault="001F70C3" w:rsidP="001F70C3">
      <w:pPr>
        <w:ind w:left="360" w:firstLine="720"/>
        <w:rPr>
          <w:rFonts w:ascii="Courier New" w:hAnsi="Courier New" w:cs="Courier New"/>
        </w:rPr>
      </w:pPr>
      <w:r>
        <w:rPr>
          <w:rFonts w:ascii="Courier New" w:hAnsi="Courier New" w:cs="Courier New"/>
        </w:rPr>
        <w:t>.load C:</w:t>
      </w:r>
      <w:r w:rsidR="00BA33E6" w:rsidRPr="00BA33E6">
        <w:rPr>
          <w:rFonts w:ascii="Courier New" w:hAnsi="Courier New" w:cs="Courier New"/>
        </w:rPr>
        <w:t>\Windows\Microsoft.NET\Framework\v4.0.30319\SOS.dll</w:t>
      </w:r>
    </w:p>
    <w:p w:rsidR="001F70C3" w:rsidRDefault="001F70C3" w:rsidP="001F70C3">
      <w:pPr>
        <w:ind w:left="360" w:firstLine="720"/>
        <w:rPr>
          <w:rFonts w:ascii="Courier New" w:hAnsi="Courier New" w:cs="Courier New"/>
        </w:rPr>
      </w:pPr>
    </w:p>
    <w:p w:rsidR="001F70C3" w:rsidRDefault="001F70C3" w:rsidP="001F70C3">
      <w:pPr>
        <w:ind w:left="360" w:firstLine="720"/>
        <w:rPr>
          <w:rFonts w:ascii="Courier New" w:hAnsi="Courier New" w:cs="Courier New"/>
        </w:rPr>
      </w:pPr>
      <w:r>
        <w:rPr>
          <w:rFonts w:ascii="Courier New" w:hAnsi="Courier New" w:cs="Courier New"/>
        </w:rPr>
        <w:t>/// Show a histogram of the live objects by type/size</w:t>
      </w:r>
    </w:p>
    <w:p w:rsidR="001F70C3" w:rsidRDefault="001F70C3" w:rsidP="001F70C3">
      <w:pPr>
        <w:ind w:left="360" w:firstLine="720"/>
        <w:rPr>
          <w:rFonts w:ascii="Courier New" w:hAnsi="Courier New" w:cs="Courier New"/>
        </w:rPr>
      </w:pPr>
      <w:r>
        <w:rPr>
          <w:rFonts w:ascii="Courier New" w:hAnsi="Courier New" w:cs="Courier New"/>
        </w:rPr>
        <w:lastRenderedPageBreak/>
        <w:t>!dumpheap -stat</w:t>
      </w:r>
    </w:p>
    <w:p w:rsidR="001F70C3" w:rsidRDefault="001F70C3" w:rsidP="001F70C3">
      <w:pPr>
        <w:ind w:left="360" w:firstLine="720"/>
        <w:rPr>
          <w:rFonts w:ascii="Courier New" w:hAnsi="Courier New" w:cs="Courier New"/>
        </w:rPr>
      </w:pPr>
    </w:p>
    <w:p w:rsidR="001F70C3" w:rsidRDefault="001F70C3" w:rsidP="001F70C3">
      <w:pPr>
        <w:ind w:left="360" w:firstLine="720"/>
        <w:rPr>
          <w:rFonts w:ascii="Courier New" w:hAnsi="Courier New" w:cs="Courier New"/>
        </w:rPr>
      </w:pPr>
      <w:r>
        <w:rPr>
          <w:rFonts w:ascii="Courier New" w:hAnsi="Courier New" w:cs="Courier New"/>
        </w:rPr>
        <w:t>/// Show a histogram of the string objects by type/size/contents</w:t>
      </w:r>
    </w:p>
    <w:p w:rsidR="001F70C3" w:rsidRDefault="001F70C3" w:rsidP="001F70C3">
      <w:pPr>
        <w:ind w:left="360" w:firstLine="720"/>
        <w:rPr>
          <w:rFonts w:ascii="Courier New" w:hAnsi="Courier New" w:cs="Courier New"/>
        </w:rPr>
      </w:pPr>
      <w:r>
        <w:rPr>
          <w:rFonts w:ascii="Courier New" w:hAnsi="Courier New" w:cs="Courier New"/>
        </w:rPr>
        <w:t>!dumpheap -strings</w:t>
      </w:r>
    </w:p>
    <w:p w:rsidR="001F70C3" w:rsidRDefault="001F70C3" w:rsidP="001F70C3">
      <w:pPr>
        <w:ind w:left="360" w:firstLine="720"/>
        <w:rPr>
          <w:rFonts w:ascii="Courier New" w:hAnsi="Courier New" w:cs="Courier New"/>
        </w:rPr>
      </w:pPr>
    </w:p>
    <w:p w:rsidR="001F70C3" w:rsidRDefault="001F70C3" w:rsidP="001F70C3">
      <w:pPr>
        <w:ind w:left="360" w:firstLine="720"/>
        <w:rPr>
          <w:rFonts w:ascii="Courier New" w:hAnsi="Courier New" w:cs="Courier New"/>
        </w:rPr>
      </w:pPr>
      <w:r>
        <w:rPr>
          <w:rFonts w:ascii="Courier New" w:hAnsi="Courier New" w:cs="Courier New"/>
        </w:rPr>
        <w:t>/// Show the big byte arrays (&gt; 5MB)</w:t>
      </w:r>
    </w:p>
    <w:p w:rsidR="001F70C3" w:rsidRDefault="001F70C3" w:rsidP="001F70C3">
      <w:pPr>
        <w:ind w:left="360" w:firstLine="720"/>
        <w:rPr>
          <w:rFonts w:ascii="Courier New" w:hAnsi="Courier New" w:cs="Courier New"/>
        </w:rPr>
      </w:pPr>
      <w:r>
        <w:rPr>
          <w:rFonts w:ascii="Courier New" w:hAnsi="Courier New" w:cs="Courier New"/>
        </w:rPr>
        <w:t xml:space="preserve">!dumpheap -type </w:t>
      </w:r>
      <w:proofErr w:type="gramStart"/>
      <w:r>
        <w:rPr>
          <w:rFonts w:ascii="Courier New" w:hAnsi="Courier New" w:cs="Courier New"/>
        </w:rPr>
        <w:t>System.Byte[</w:t>
      </w:r>
      <w:proofErr w:type="gramEnd"/>
      <w:r>
        <w:rPr>
          <w:rFonts w:ascii="Courier New" w:hAnsi="Courier New" w:cs="Courier New"/>
        </w:rPr>
        <w:t>] -min 5000000</w:t>
      </w:r>
    </w:p>
    <w:p w:rsidR="003149F9" w:rsidRDefault="003149F9" w:rsidP="003149F9">
      <w:pPr>
        <w:ind w:left="360" w:firstLine="720"/>
        <w:rPr>
          <w:rFonts w:ascii="Courier New" w:hAnsi="Courier New" w:cs="Courier New"/>
        </w:rPr>
      </w:pPr>
    </w:p>
    <w:p w:rsidR="003149F9" w:rsidRDefault="003149F9" w:rsidP="003149F9">
      <w:pPr>
        <w:ind w:left="360" w:firstLine="720"/>
        <w:rPr>
          <w:rFonts w:ascii="Courier New" w:hAnsi="Courier New" w:cs="Courier New"/>
        </w:rPr>
      </w:pPr>
      <w:r>
        <w:rPr>
          <w:rFonts w:ascii="Courier New" w:hAnsi="Courier New" w:cs="Courier New"/>
        </w:rPr>
        <w:t>/// Show the addresses of first 100 ‘Op’ objects in the heap</w:t>
      </w:r>
    </w:p>
    <w:p w:rsidR="00BA33E6" w:rsidRDefault="00BA33E6" w:rsidP="00BA33E6">
      <w:pPr>
        <w:ind w:left="360" w:firstLine="720"/>
        <w:rPr>
          <w:rFonts w:ascii="Courier New" w:hAnsi="Courier New" w:cs="Courier New"/>
        </w:rPr>
      </w:pPr>
      <w:r>
        <w:rPr>
          <w:rFonts w:ascii="Courier New" w:hAnsi="Courier New" w:cs="Courier New"/>
        </w:rPr>
        <w:t>!dumpheap -type Tast+Expr+Op</w:t>
      </w:r>
    </w:p>
    <w:p w:rsidR="001F70C3" w:rsidRDefault="001F70C3" w:rsidP="001F70C3">
      <w:pPr>
        <w:ind w:left="360" w:firstLine="720"/>
        <w:rPr>
          <w:rFonts w:ascii="Courier New" w:hAnsi="Courier New" w:cs="Courier New"/>
        </w:rPr>
      </w:pPr>
    </w:p>
    <w:p w:rsidR="001F70C3" w:rsidRDefault="001F70C3" w:rsidP="001F70C3">
      <w:pPr>
        <w:ind w:left="360" w:firstLine="720"/>
        <w:rPr>
          <w:rFonts w:ascii="Courier New" w:hAnsi="Courier New" w:cs="Courier New"/>
        </w:rPr>
      </w:pPr>
      <w:r>
        <w:rPr>
          <w:rFonts w:ascii="Courier New" w:hAnsi="Courier New" w:cs="Courier New"/>
        </w:rPr>
        <w:t>/// Show a trace of the GC roots for a particular object</w:t>
      </w:r>
    </w:p>
    <w:p w:rsidR="001F70C3" w:rsidRDefault="001F70C3" w:rsidP="001F70C3">
      <w:pPr>
        <w:ind w:left="360" w:firstLine="720"/>
        <w:rPr>
          <w:rFonts w:ascii="Courier New" w:hAnsi="Courier New" w:cs="Courier New"/>
        </w:rPr>
      </w:pPr>
      <w:r>
        <w:rPr>
          <w:rFonts w:ascii="Courier New" w:hAnsi="Courier New" w:cs="Courier New"/>
        </w:rPr>
        <w:t xml:space="preserve">!gcroot -nostacks </w:t>
      </w:r>
      <w:r w:rsidR="00AC0680" w:rsidRPr="00AC0680">
        <w:rPr>
          <w:rFonts w:ascii="Courier New" w:hAnsi="Courier New" w:cs="Courier New"/>
        </w:rPr>
        <w:t>33719324</w:t>
      </w:r>
    </w:p>
    <w:p w:rsidR="001F70C3" w:rsidRPr="001F70C3" w:rsidRDefault="001F70C3" w:rsidP="001F70C3"/>
    <w:p w:rsidR="00F6176D" w:rsidRDefault="007A3BD1" w:rsidP="00F6176D">
      <w:pPr>
        <w:rPr>
          <w:lang w:eastAsia="en-GB"/>
        </w:rPr>
      </w:pPr>
      <w:r>
        <w:rPr>
          <w:lang w:eastAsia="en-GB"/>
        </w:rPr>
        <w:t>Here’s a typical analysis of this data:</w:t>
      </w:r>
    </w:p>
    <w:p w:rsidR="007A3BD1" w:rsidRDefault="007A3BD1" w:rsidP="00F6176D">
      <w:pPr>
        <w:rPr>
          <w:lang w:eastAsia="en-GB"/>
        </w:rPr>
      </w:pPr>
    </w:p>
    <w:p w:rsidR="007A3BD1" w:rsidRPr="007A3BD1" w:rsidRDefault="007A3BD1" w:rsidP="007A3BD1">
      <w:pPr>
        <w:rPr>
          <w:sz w:val="16"/>
        </w:rPr>
      </w:pPr>
      <w:r w:rsidRPr="007A3BD1">
        <w:rPr>
          <w:sz w:val="16"/>
        </w:rPr>
        <w:t>I did a quick VS memory dump using SOS while editing the F# compiler itself. Here are the top entries while editing the compiler itself. Quick notes:</w:t>
      </w:r>
    </w:p>
    <w:p w:rsidR="007A3BD1" w:rsidRPr="007A3BD1" w:rsidRDefault="007A3BD1" w:rsidP="007A3BD1">
      <w:pPr>
        <w:pStyle w:val="ListParagraph"/>
        <w:numPr>
          <w:ilvl w:val="0"/>
          <w:numId w:val="90"/>
        </w:numPr>
        <w:spacing w:after="0" w:line="240" w:lineRule="auto"/>
        <w:rPr>
          <w:sz w:val="16"/>
        </w:rPr>
      </w:pPr>
      <w:r w:rsidRPr="007A3BD1">
        <w:rPr>
          <w:sz w:val="16"/>
        </w:rPr>
        <w:t>I think we’re using more memory, because we’re now capturing AST expression trees</w:t>
      </w:r>
    </w:p>
    <w:p w:rsidR="007A3BD1" w:rsidRPr="007A3BD1" w:rsidRDefault="007A3BD1" w:rsidP="007A3BD1">
      <w:pPr>
        <w:ind w:left="360"/>
        <w:rPr>
          <w:sz w:val="16"/>
        </w:rPr>
      </w:pPr>
    </w:p>
    <w:p w:rsidR="007A3BD1" w:rsidRPr="007A3BD1" w:rsidRDefault="007A3BD1" w:rsidP="007A3BD1">
      <w:pPr>
        <w:ind w:left="2160"/>
        <w:rPr>
          <w:rFonts w:ascii="Courier New" w:hAnsi="Courier New" w:cs="Courier New"/>
          <w:sz w:val="16"/>
        </w:rPr>
      </w:pPr>
      <w:r w:rsidRPr="007A3BD1">
        <w:rPr>
          <w:rFonts w:ascii="Courier New" w:hAnsi="Courier New" w:cs="Courier New"/>
          <w:sz w:val="16"/>
        </w:rPr>
        <w:t>#instances</w:t>
      </w:r>
      <w:r w:rsidRPr="007A3BD1">
        <w:rPr>
          <w:rFonts w:ascii="Courier New" w:hAnsi="Courier New" w:cs="Courier New"/>
          <w:sz w:val="16"/>
        </w:rPr>
        <w:tab/>
        <w:t xml:space="preserve">  total size</w:t>
      </w:r>
    </w:p>
    <w:p w:rsidR="007A3BD1" w:rsidRPr="007A3BD1" w:rsidRDefault="007A3BD1" w:rsidP="007A3BD1">
      <w:pPr>
        <w:ind w:left="2160"/>
        <w:rPr>
          <w:rFonts w:ascii="Courier New" w:hAnsi="Courier New" w:cs="Courier New"/>
          <w:sz w:val="16"/>
          <w:highlight w:val="green"/>
        </w:rPr>
      </w:pPr>
      <w:r w:rsidRPr="007A3BD1">
        <w:rPr>
          <w:rFonts w:ascii="Courier New" w:hAnsi="Courier New" w:cs="Courier New"/>
          <w:sz w:val="16"/>
          <w:highlight w:val="green"/>
        </w:rPr>
        <w:t>193082      3089312 Ast+SynExpr+Ident</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194042      3104672</w:t>
      </w:r>
      <w:r w:rsidR="00021349" w:rsidRPr="007A3BD1">
        <w:rPr>
          <w:rFonts w:ascii="Courier New" w:hAnsi="Courier New" w:cs="Courier New"/>
          <w:sz w:val="16"/>
          <w:highlight w:val="green"/>
        </w:rPr>
        <w:t xml:space="preserve"> </w:t>
      </w:r>
      <w:r w:rsidRPr="007A3BD1">
        <w:rPr>
          <w:rFonts w:ascii="Courier New" w:hAnsi="Courier New" w:cs="Courier New"/>
          <w:sz w:val="16"/>
          <w:highlight w:val="green"/>
        </w:rPr>
        <w:t>FSharpList`1[[Ast+Ident]]</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232094      3713504 Ast+SynConst+UInt16</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157903      5052896 Ast+SynExpr+App</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green"/>
        </w:rPr>
        <w:t>243969      8782884 Ast+SynExpr+Seq</w:t>
      </w:r>
    </w:p>
    <w:p w:rsidR="007A3BD1" w:rsidRPr="007A3BD1" w:rsidRDefault="007A3BD1" w:rsidP="007A3BD1">
      <w:pPr>
        <w:ind w:left="360"/>
        <w:rPr>
          <w:rFonts w:asciiTheme="minorHAnsi" w:hAnsiTheme="minorHAnsi"/>
          <w:sz w:val="16"/>
        </w:rPr>
      </w:pPr>
    </w:p>
    <w:p w:rsidR="007A3BD1" w:rsidRPr="007A3BD1" w:rsidRDefault="007A3BD1" w:rsidP="007A3BD1">
      <w:pPr>
        <w:pStyle w:val="ListParagraph"/>
        <w:numPr>
          <w:ilvl w:val="0"/>
          <w:numId w:val="90"/>
        </w:numPr>
        <w:spacing w:after="0" w:line="240" w:lineRule="auto"/>
        <w:rPr>
          <w:sz w:val="16"/>
        </w:rPr>
      </w:pPr>
      <w:r w:rsidRPr="007A3BD1">
        <w:rPr>
          <w:sz w:val="16"/>
        </w:rPr>
        <w:t>I’m surprised to see so many TAST expression tree nodes, I don’t expect that. We shouldn’t be capturing those.</w:t>
      </w:r>
      <w:r w:rsidR="00D05B06">
        <w:rPr>
          <w:sz w:val="16"/>
        </w:rPr>
        <w:t xml:space="preserve"> I don’t know where these are coming from</w:t>
      </w:r>
      <w:r w:rsidR="00AC0680">
        <w:rPr>
          <w:sz w:val="16"/>
        </w:rPr>
        <w:t xml:space="preserve"> I’m going to look into it a bit</w:t>
      </w:r>
    </w:p>
    <w:p w:rsidR="007A3BD1" w:rsidRPr="007A3BD1" w:rsidRDefault="007A3BD1" w:rsidP="007A3BD1">
      <w:pPr>
        <w:rPr>
          <w:sz w:val="16"/>
        </w:rPr>
      </w:pP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95548      3439728 Tast+Expr+App</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153354      4907328 Tast+Expr+Op</w:t>
      </w:r>
    </w:p>
    <w:p w:rsidR="007A3BD1" w:rsidRPr="007A3BD1" w:rsidRDefault="007A3BD1" w:rsidP="007A3BD1">
      <w:pPr>
        <w:ind w:left="2160"/>
        <w:rPr>
          <w:rFonts w:ascii="Courier New" w:hAnsi="Courier New" w:cs="Courier New"/>
          <w:sz w:val="16"/>
        </w:rPr>
      </w:pPr>
      <w:r w:rsidRPr="007A3BD1">
        <w:rPr>
          <w:rFonts w:ascii="Courier New" w:hAnsi="Courier New" w:cs="Courier New"/>
          <w:sz w:val="16"/>
          <w:highlight w:val="yellow"/>
        </w:rPr>
        <w:t>364572      5833152</w:t>
      </w:r>
      <w:r w:rsidR="00021349" w:rsidRPr="007A3BD1">
        <w:rPr>
          <w:rFonts w:ascii="Courier New" w:hAnsi="Courier New" w:cs="Courier New"/>
          <w:sz w:val="16"/>
          <w:highlight w:val="yellow"/>
        </w:rPr>
        <w:t xml:space="preserve"> </w:t>
      </w:r>
      <w:r w:rsidRPr="007A3BD1">
        <w:rPr>
          <w:rFonts w:ascii="Courier New" w:hAnsi="Courier New" w:cs="Courier New"/>
          <w:sz w:val="16"/>
          <w:highlight w:val="yellow"/>
        </w:rPr>
        <w:t>FSharpList`1[[Tast+Expr]]</w:t>
      </w:r>
    </w:p>
    <w:p w:rsidR="007A3BD1" w:rsidRPr="007A3BD1" w:rsidRDefault="007A3BD1" w:rsidP="007A3BD1">
      <w:pPr>
        <w:pStyle w:val="ListParagraph"/>
        <w:numPr>
          <w:ilvl w:val="0"/>
          <w:numId w:val="90"/>
        </w:numPr>
        <w:spacing w:after="0" w:line="240" w:lineRule="auto"/>
        <w:rPr>
          <w:sz w:val="16"/>
        </w:rPr>
      </w:pPr>
      <w:r w:rsidRPr="007A3BD1">
        <w:rPr>
          <w:sz w:val="16"/>
        </w:rPr>
        <w:t>Here is a needless allocation – we could put this in TcEnv</w:t>
      </w:r>
    </w:p>
    <w:p w:rsidR="007A3BD1" w:rsidRPr="007A3BD1" w:rsidRDefault="007A3BD1" w:rsidP="007A3BD1">
      <w:pPr>
        <w:rPr>
          <w:sz w:val="16"/>
        </w:rPr>
      </w:pPr>
    </w:p>
    <w:p w:rsidR="007A3BD1" w:rsidRPr="007A3BD1" w:rsidRDefault="007A3BD1" w:rsidP="007A3BD1">
      <w:pPr>
        <w:ind w:left="2160"/>
        <w:rPr>
          <w:rFonts w:ascii="Courier New" w:hAnsi="Courier New" w:cs="Courier New"/>
          <w:sz w:val="16"/>
        </w:rPr>
      </w:pPr>
      <w:r w:rsidRPr="007A3BD1">
        <w:rPr>
          <w:rFonts w:ascii="Courier New" w:hAnsi="Courier New" w:cs="Courier New"/>
          <w:sz w:val="16"/>
        </w:rPr>
        <w:t>#instances</w:t>
      </w:r>
      <w:r w:rsidRPr="007A3BD1">
        <w:rPr>
          <w:rFonts w:ascii="Courier New" w:hAnsi="Courier New" w:cs="Courier New"/>
          <w:sz w:val="16"/>
        </w:rPr>
        <w:tab/>
        <w:t xml:space="preserve">  total size</w:t>
      </w:r>
    </w:p>
    <w:p w:rsidR="007A3BD1" w:rsidRPr="007A3BD1" w:rsidRDefault="007A3BD1" w:rsidP="007A3BD1">
      <w:pPr>
        <w:ind w:left="1440" w:firstLine="720"/>
        <w:rPr>
          <w:rFonts w:ascii="Courier New" w:hAnsi="Courier New" w:cs="Courier New"/>
          <w:color w:val="FF0000"/>
          <w:sz w:val="16"/>
        </w:rPr>
      </w:pPr>
      <w:r w:rsidRPr="007A3BD1">
        <w:rPr>
          <w:rFonts w:ascii="Courier New" w:hAnsi="Courier New" w:cs="Courier New"/>
          <w:color w:val="FF0000"/>
          <w:sz w:val="16"/>
        </w:rPr>
        <w:t>146814       2936280 Infos+AccessorDomain+AccessibleFrom</w:t>
      </w:r>
    </w:p>
    <w:p w:rsidR="007A3BD1" w:rsidRPr="007A3BD1" w:rsidRDefault="007A3BD1" w:rsidP="007A3BD1">
      <w:pPr>
        <w:pStyle w:val="ListParagraph"/>
        <w:numPr>
          <w:ilvl w:val="0"/>
          <w:numId w:val="90"/>
        </w:numPr>
        <w:spacing w:after="0" w:line="240" w:lineRule="auto"/>
        <w:rPr>
          <w:rFonts w:asciiTheme="minorHAnsi" w:hAnsiTheme="minorHAnsi"/>
          <w:sz w:val="16"/>
        </w:rPr>
      </w:pPr>
      <w:r w:rsidRPr="007A3BD1">
        <w:rPr>
          <w:sz w:val="16"/>
        </w:rPr>
        <w:t>It occurs to me that TyparData objects could be reduced in the size in the common case where they are inference variables. I’ve added this note:</w:t>
      </w:r>
    </w:p>
    <w:p w:rsidR="007A3BD1" w:rsidRPr="007A3BD1" w:rsidRDefault="007A3BD1" w:rsidP="007A3BD1">
      <w:pPr>
        <w:rPr>
          <w:sz w:val="16"/>
        </w:rPr>
      </w:pP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lastRenderedPageBreak/>
        <w:t xml:space="preserve">    </w:t>
      </w:r>
      <w:r w:rsidRPr="007A3BD1">
        <w:rPr>
          <w:rFonts w:ascii="Consolas" w:hAnsi="Consolas" w:cs="Consolas"/>
          <w:color w:val="008000"/>
          <w:sz w:val="16"/>
        </w:rPr>
        <w:t xml:space="preserve">// MEMORY PERF: TyparData objects are common. They could be reduced to a record of 4-5 words in </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the common case of inference type variables, e.g.</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TyparDataCommon = </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typar_details: TyparDataUncommon // null indicates standard values for uncommon data</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typar_stamp: Stamp </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typar_solution: TType option</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typar_constraints: TyparConstraint list </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xml:space="preserve">// where the "common" settings are </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kind=TyparKind.Type, rigid=TyparRigidity.Flexible, id=compgen_id, staticReq=NoStaticReq, isCompGen=true, isFromError=false,</w:t>
      </w:r>
    </w:p>
    <w:p w:rsidR="007A3BD1" w:rsidRPr="007A3BD1" w:rsidRDefault="007A3BD1" w:rsidP="007A3BD1">
      <w:pPr>
        <w:autoSpaceDE w:val="0"/>
        <w:autoSpaceDN w:val="0"/>
        <w:adjustRightInd w:val="0"/>
        <w:ind w:left="1440"/>
        <w:rPr>
          <w:rFonts w:ascii="Consolas" w:hAnsi="Consolas" w:cs="Consolas"/>
          <w:sz w:val="16"/>
        </w:rPr>
      </w:pPr>
      <w:r w:rsidRPr="007A3BD1">
        <w:rPr>
          <w:rFonts w:ascii="Consolas" w:hAnsi="Consolas" w:cs="Consolas"/>
          <w:sz w:val="16"/>
        </w:rPr>
        <w:t xml:space="preserve">    </w:t>
      </w:r>
      <w:r w:rsidRPr="007A3BD1">
        <w:rPr>
          <w:rFonts w:ascii="Consolas" w:hAnsi="Consolas" w:cs="Consolas"/>
          <w:color w:val="008000"/>
          <w:sz w:val="16"/>
        </w:rPr>
        <w:t>//     dynamicReq=TyparDynamicReq.No, attribs</w:t>
      </w:r>
      <w:proofErr w:type="gramStart"/>
      <w:r w:rsidRPr="007A3BD1">
        <w:rPr>
          <w:rFonts w:ascii="Consolas" w:hAnsi="Consolas" w:cs="Consolas"/>
          <w:color w:val="008000"/>
          <w:sz w:val="16"/>
        </w:rPr>
        <w:t>=[</w:t>
      </w:r>
      <w:proofErr w:type="gramEnd"/>
      <w:r w:rsidRPr="007A3BD1">
        <w:rPr>
          <w:rFonts w:ascii="Consolas" w:hAnsi="Consolas" w:cs="Consolas"/>
          <w:color w:val="008000"/>
          <w:sz w:val="16"/>
        </w:rPr>
        <w:t>], eqDep=false, compDep=false</w:t>
      </w:r>
    </w:p>
    <w:p w:rsidR="007A3BD1" w:rsidRDefault="008D31A9" w:rsidP="008D31A9">
      <w:pPr>
        <w:pStyle w:val="Heading3"/>
      </w:pPr>
      <w:r>
        <w:t xml:space="preserve">Top Entries </w:t>
      </w:r>
      <w:proofErr w:type="gramStart"/>
      <w:r>
        <w:t>By</w:t>
      </w:r>
      <w:proofErr w:type="gramEnd"/>
      <w:r>
        <w:t xml:space="preserve"> Type When Typechecking</w:t>
      </w:r>
    </w:p>
    <w:p w:rsidR="008D31A9" w:rsidRDefault="008D31A9" w:rsidP="008D31A9">
      <w:r>
        <w:t>Taksn 20/4/2011, interrupting the bootstrap of the compiler at an arbitraty point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787100 Tast+EntityData</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791580 Tast+DecisionTreeTarget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803264 Func`1[[FSharpList`1[[AbstractIL.IL+ILAttribute]]]]</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 xml:space="preserve">831568 </w:t>
      </w:r>
      <w:proofErr w:type="gramStart"/>
      <w:r w:rsidRPr="008D31A9">
        <w:rPr>
          <w:rFonts w:ascii="Courier New" w:hAnsi="Courier New" w:cs="Courier New"/>
          <w:sz w:val="16"/>
          <w:szCs w:val="16"/>
        </w:rPr>
        <w:t>UInt16[]</w:t>
      </w:r>
      <w:proofErr w:type="gramEnd"/>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907040 Tast+EntityRef</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921404 Dictionary`2+</w:t>
      </w:r>
      <w:proofErr w:type="gramStart"/>
      <w:r w:rsidRPr="008D31A9">
        <w:rPr>
          <w:rFonts w:ascii="Courier New" w:hAnsi="Courier New" w:cs="Courier New"/>
          <w:sz w:val="16"/>
          <w:szCs w:val="16"/>
        </w:rPr>
        <w:t>Entry[</w:t>
      </w:r>
      <w:proofErr w:type="gramEnd"/>
      <w:r w:rsidRPr="008D31A9">
        <w:rPr>
          <w:rFonts w:ascii="Courier New" w:hAnsi="Courier New" w:cs="Courier New"/>
          <w:sz w:val="16"/>
          <w:szCs w:val="16"/>
        </w:rPr>
        <w:t>[PrettyNaming+NameArityPair],[Tast+EntityRef]][]</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944768 Dictionary`2+</w:t>
      </w:r>
      <w:proofErr w:type="gramStart"/>
      <w:r w:rsidRPr="008D31A9">
        <w:rPr>
          <w:rFonts w:ascii="Courier New" w:hAnsi="Courier New" w:cs="Courier New"/>
          <w:sz w:val="16"/>
          <w:szCs w:val="16"/>
        </w:rPr>
        <w:t>Entry[</w:t>
      </w:r>
      <w:proofErr w:type="gramEnd"/>
      <w:r w:rsidRPr="008D31A9">
        <w:rPr>
          <w:rFonts w:ascii="Courier New" w:hAnsi="Courier New" w:cs="Courier New"/>
          <w:sz w:val="16"/>
          <w:szCs w:val="16"/>
        </w:rPr>
        <w:t>[String],[FSharpList`1[[Tast+EntityRef]]]][]</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1054752 FSharpList`1[[Ast+SynPat]]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1107920 Ast+SynPat+LongIdent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1122208 Tast+FreeVars</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1143968 FSharpList`1[[Tast+Val]]</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1195776 Ast+SynExpr+LongIdent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1204940 Tast+Binding</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1289680 Tast+Expr+Const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1296672 Tast+Val</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1320980 Tast+TType+TType_fun</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1351168 Tast+Expr+Let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1399740 Tast+TType+TType_app</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1402900 Ast+SynPat+Wild</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1455216 Microsoft.FSharp.Core.FSharpOption`1[[Tast+TType]]</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1544976 Tast+Expr+Lambda</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1563156 Ast+SynExpr+Paren</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 xml:space="preserve">1590504 </w:t>
      </w:r>
      <w:proofErr w:type="gramStart"/>
      <w:r w:rsidRPr="008D31A9">
        <w:rPr>
          <w:rFonts w:ascii="Courier New" w:hAnsi="Courier New" w:cs="Courier New"/>
          <w:sz w:val="16"/>
          <w:szCs w:val="16"/>
        </w:rPr>
        <w:t>Int32[]</w:t>
      </w:r>
      <w:proofErr w:type="gramEnd"/>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1617448 Ast+SynBinding</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 xml:space="preserve">1621228 </w:t>
      </w:r>
      <w:proofErr w:type="gramStart"/>
      <w:r w:rsidRPr="008D31A9">
        <w:rPr>
          <w:rFonts w:ascii="Courier New" w:hAnsi="Courier New" w:cs="Courier New"/>
          <w:sz w:val="16"/>
          <w:szCs w:val="16"/>
        </w:rPr>
        <w:t>Object[]</w:t>
      </w:r>
      <w:proofErr w:type="gramEnd"/>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 xml:space="preserve">1663308 </w:t>
      </w:r>
      <w:proofErr w:type="gramStart"/>
      <w:r w:rsidRPr="008D31A9">
        <w:rPr>
          <w:rFonts w:ascii="Courier New" w:hAnsi="Courier New" w:cs="Courier New"/>
          <w:sz w:val="16"/>
          <w:szCs w:val="16"/>
        </w:rPr>
        <w:t>Object</w:t>
      </w:r>
      <w:proofErr w:type="gramEnd"/>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1760340 Dictionary`2+</w:t>
      </w:r>
      <w:proofErr w:type="gramStart"/>
      <w:r w:rsidRPr="008D31A9">
        <w:rPr>
          <w:rFonts w:ascii="Courier New" w:hAnsi="Courier New" w:cs="Courier New"/>
          <w:sz w:val="16"/>
          <w:szCs w:val="16"/>
        </w:rPr>
        <w:t>Entry[</w:t>
      </w:r>
      <w:proofErr w:type="gramEnd"/>
      <w:r w:rsidRPr="008D31A9">
        <w:rPr>
          <w:rFonts w:ascii="Courier New" w:hAnsi="Courier New" w:cs="Courier New"/>
          <w:sz w:val="16"/>
          <w:szCs w:val="16"/>
        </w:rPr>
        <w:t>[String],[Nameres+Item]][]</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lastRenderedPageBreak/>
        <w:t>2043684 Ast+SynPat+Named</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2311408 Tast+ValRef</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2507712 Ast+SynExpr+Ident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2557680 Tast+TType+TType_var</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2557680 Tast+Typar</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2610288 Tast+Expr+App</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2616896 FSharpList`1[[Ast+Ident]]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3349536 SetTree`1[[Tast+Val]]</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3434080 FSharpList`1[[Tast+TType]]</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3526496 Tast+Expr+Op</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3713504 Ast+SynConst+UInt16</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4104768 Ast+SynExpr+App</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4286016 FSharpList`1[[Tast+Expr]]</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 xml:space="preserve">5305268 </w:t>
      </w:r>
      <w:proofErr w:type="gramStart"/>
      <w:r w:rsidRPr="008D31A9">
        <w:rPr>
          <w:rFonts w:ascii="Courier New" w:hAnsi="Courier New" w:cs="Courier New"/>
          <w:sz w:val="16"/>
          <w:szCs w:val="16"/>
        </w:rPr>
        <w:t>String</w:t>
      </w:r>
      <w:proofErr w:type="gramEnd"/>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5305468 Tast+Expr+Val</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6245208 Ast+SynExpr+Const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7033620 Tast+TyparData</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8249620 Ast+Ident</w:t>
      </w:r>
    </w:p>
    <w:p w:rsidR="008D31A9" w:rsidRP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8718264 Ast+SynExpr+Seq</w:t>
      </w:r>
    </w:p>
    <w:p w:rsidR="008D31A9" w:rsidRDefault="008D31A9" w:rsidP="00187803">
      <w:pPr>
        <w:spacing w:line="240" w:lineRule="auto"/>
        <w:ind w:left="720"/>
        <w:rPr>
          <w:rFonts w:ascii="Courier New" w:hAnsi="Courier New" w:cs="Courier New"/>
          <w:sz w:val="16"/>
          <w:szCs w:val="16"/>
        </w:rPr>
      </w:pPr>
      <w:r w:rsidRPr="008D31A9">
        <w:rPr>
          <w:rFonts w:ascii="Courier New" w:hAnsi="Courier New" w:cs="Courier New"/>
          <w:sz w:val="16"/>
          <w:szCs w:val="16"/>
        </w:rPr>
        <w:t>9508928 Tast+ValData</w:t>
      </w:r>
    </w:p>
    <w:p w:rsidR="00187803" w:rsidRDefault="00187803" w:rsidP="00187803">
      <w:pPr>
        <w:pStyle w:val="Heading3"/>
      </w:pPr>
      <w:r>
        <w:t>Example dump during ILX Generation</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077f1c54    64886      1038176 Types+IlxUnionSpec</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077c10a4    65066      1041056 Tast+DecisionTree+TDSuccess</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077c1764    24548      1080112 Tast+Expr+Match</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077f4eec    68865      1101840 IL+ILInstr+I_other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 xml:space="preserve">68702938    18885      1119292 </w:t>
      </w:r>
      <w:proofErr w:type="gramStart"/>
      <w:r w:rsidRPr="00A03A10">
        <w:rPr>
          <w:rFonts w:ascii="Courier New" w:hAnsi="Courier New" w:cs="Courier New"/>
          <w:sz w:val="16"/>
        </w:rPr>
        <w:t>Int32[]</w:t>
      </w:r>
      <w:proofErr w:type="gramEnd"/>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077c1454    57716      1154320 Tast+DecisionTreeTarget</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0772de88    15012      1261008 IL+ILTypeDef</w:t>
      </w:r>
    </w:p>
    <w:p w:rsidR="00A03A10" w:rsidRPr="00780067" w:rsidRDefault="00A03A10" w:rsidP="00A03A10">
      <w:pPr>
        <w:ind w:left="720"/>
        <w:rPr>
          <w:rFonts w:ascii="Courier New" w:hAnsi="Courier New" w:cs="Courier New"/>
          <w:color w:val="00B050"/>
          <w:sz w:val="16"/>
        </w:rPr>
      </w:pPr>
      <w:r w:rsidRPr="00780067">
        <w:rPr>
          <w:rFonts w:ascii="Courier New" w:hAnsi="Courier New" w:cs="Courier New"/>
          <w:color w:val="00B050"/>
          <w:sz w:val="16"/>
        </w:rPr>
        <w:t>00592034   106561      1278732</w:t>
      </w:r>
      <w:r w:rsidRPr="00780067">
        <w:rPr>
          <w:rFonts w:ascii="Courier New" w:hAnsi="Courier New" w:cs="Courier New"/>
          <w:color w:val="00B050"/>
          <w:sz w:val="16"/>
        </w:rPr>
        <w:t xml:space="preserve"> </w:t>
      </w:r>
      <w:r w:rsidRPr="00780067">
        <w:rPr>
          <w:rFonts w:ascii="Courier New" w:hAnsi="Courier New" w:cs="Courier New"/>
          <w:color w:val="00B050"/>
          <w:sz w:val="16"/>
        </w:rPr>
        <w:t>LazyExtensions+Create@5647[[FSharpList`1[[IL+ILAttribute]]]]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077f4544    53481      1283544 IL+ILInstr+I_call</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077f3e2c   111492      1337904 IL+ILAttributes</w:t>
      </w:r>
    </w:p>
    <w:p w:rsidR="00A03A10" w:rsidRPr="00065183" w:rsidRDefault="00A03A10" w:rsidP="00A03A10">
      <w:pPr>
        <w:ind w:left="720"/>
        <w:rPr>
          <w:rFonts w:ascii="Courier New" w:hAnsi="Courier New" w:cs="Courier New"/>
          <w:color w:val="00B050"/>
          <w:sz w:val="16"/>
        </w:rPr>
      </w:pPr>
      <w:r w:rsidRPr="00065183">
        <w:rPr>
          <w:rFonts w:ascii="Courier New" w:hAnsi="Courier New" w:cs="Courier New"/>
          <w:color w:val="00B050"/>
          <w:sz w:val="16"/>
        </w:rPr>
        <w:t>077f428c    84316      1349056 IL+ILInstr+I_ldarg</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052ba034    86115      1377840 FSharpList`1[[</w:t>
      </w:r>
      <w:r w:rsidR="006C316A">
        <w:rPr>
          <w:rFonts w:ascii="Courier New" w:hAnsi="Courier New" w:cs="Courier New"/>
          <w:sz w:val="16"/>
        </w:rPr>
        <w:t>Int32</w:t>
      </w:r>
      <w:r w:rsidRPr="00A03A10">
        <w:rPr>
          <w:rFonts w:ascii="Courier New" w:hAnsi="Courier New" w:cs="Courier New"/>
          <w:sz w:val="16"/>
        </w:rPr>
        <w:t>]]</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0759b7d4    87857      1405712 FSharpList`1[[Tast+Val]]</w:t>
      </w:r>
    </w:p>
    <w:p w:rsidR="00A03A10" w:rsidRPr="00065183" w:rsidRDefault="00A03A10" w:rsidP="00A03A10">
      <w:pPr>
        <w:ind w:left="720"/>
        <w:rPr>
          <w:rFonts w:ascii="Courier New" w:hAnsi="Courier New" w:cs="Courier New"/>
          <w:color w:val="00B050"/>
          <w:sz w:val="16"/>
        </w:rPr>
      </w:pPr>
      <w:r w:rsidRPr="00065183">
        <w:rPr>
          <w:rFonts w:ascii="Courier New" w:hAnsi="Courier New" w:cs="Courier New"/>
          <w:color w:val="00B050"/>
          <w:sz w:val="16"/>
        </w:rPr>
        <w:t>077f4334    89459      1431344 IL+ILInstr+I_ldloc</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077c148c    71632      1432640 Tast+Binding</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077f734c    45723      1463136 IL+ILParameter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0772806c    95684      1530944 Tast+UnionCaseRef</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0772db14    24910      1594240 IL+ILMethodDef</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077c2d60    51563      1650016 Tast+FreeVars</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07713620   138736      1664832 Tast+Val</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lastRenderedPageBreak/>
        <w:t>077f601c   104074      1665184 IL+ILCode+ILBasicBlock</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0772dd84   104074      1665184 IL+ILBasicBlock</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077c16f4    52061      1665952 Tast+Expr+Let</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077c0248   119691      1915056 Tast+TType+TType_var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07727aa8   119691      1915056 Tast+Typar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077c156c    69625      1949500 Tast+Expr+Const</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07727b60    82117      1970808 IL+ILTypeRef</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0768499c   124221      1987536</w:t>
      </w:r>
      <w:r w:rsidRPr="00A03A10">
        <w:rPr>
          <w:rFonts w:ascii="Courier New" w:hAnsi="Courier New" w:cs="Courier New"/>
          <w:sz w:val="16"/>
        </w:rPr>
        <w:t xml:space="preserve"> </w:t>
      </w:r>
      <w:r w:rsidRPr="00A03A10">
        <w:rPr>
          <w:rFonts w:ascii="Courier New" w:hAnsi="Courier New" w:cs="Courier New"/>
          <w:sz w:val="16"/>
        </w:rPr>
        <w:t>FSharpList`1[[AbstractIL.IL+ILCode]]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0773540c    73407      2055396 IL+ILSourceMarker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077c1614    44997      2159856 Tast+Expr+Lambda</w:t>
      </w:r>
    </w:p>
    <w:p w:rsidR="00A03A10" w:rsidRPr="00410721" w:rsidRDefault="00A03A10" w:rsidP="00A03A10">
      <w:pPr>
        <w:ind w:left="720"/>
        <w:rPr>
          <w:rFonts w:ascii="Courier New" w:hAnsi="Courier New" w:cs="Courier New"/>
          <w:color w:val="00B050"/>
          <w:sz w:val="16"/>
        </w:rPr>
      </w:pPr>
      <w:r w:rsidRPr="00410721">
        <w:rPr>
          <w:rFonts w:ascii="Courier New" w:hAnsi="Courier New" w:cs="Courier New"/>
          <w:color w:val="00B050"/>
          <w:sz w:val="16"/>
        </w:rPr>
        <w:t>07674ac8   111492      2229840 System.Lazy`1[[FSharpList`1[[IL+ILAttribute]]]]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077c1684    63636      2290896 Tast+Expr+App</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07714d64   151780      2428480 Tast+ValRef</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07735224   122702      2454040 IL+ILMethodSpec</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077334a8    81210      2598720 IL+ILMethodRef</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 xml:space="preserve">68704944    34151      2733576 </w:t>
      </w:r>
      <w:proofErr w:type="gramStart"/>
      <w:r w:rsidRPr="00A03A10">
        <w:rPr>
          <w:rFonts w:ascii="Courier New" w:hAnsi="Courier New" w:cs="Courier New"/>
          <w:sz w:val="16"/>
        </w:rPr>
        <w:t>Byte[]</w:t>
      </w:r>
      <w:proofErr w:type="gramEnd"/>
    </w:p>
    <w:p w:rsidR="00A03A10" w:rsidRPr="00410721" w:rsidRDefault="00A03A10" w:rsidP="00A03A10">
      <w:pPr>
        <w:ind w:left="720"/>
        <w:rPr>
          <w:rFonts w:ascii="Courier New" w:hAnsi="Courier New" w:cs="Courier New"/>
          <w:color w:val="00B050"/>
          <w:sz w:val="16"/>
        </w:rPr>
      </w:pPr>
      <w:r w:rsidRPr="00410721">
        <w:rPr>
          <w:rFonts w:ascii="Courier New" w:hAnsi="Courier New" w:cs="Courier New"/>
          <w:color w:val="00B050"/>
          <w:sz w:val="16"/>
        </w:rPr>
        <w:t>076aceb0   106562      3409984 Func`1[[FSharpList`1[[IL+ILAttribute]]]]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686ff5e8   301829      3621948 System.Object</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077c01d8   198418      3968360 Tast+TType+TType_fun</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077f3060   248465      3975440 IL+ILType+Boxed</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0773371c   272167      4354672 IL+ILTypeSpec</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077c0168   229387      4587740 Tast+TType+TType_app</w:t>
      </w:r>
    </w:p>
    <w:p w:rsidR="00A03A10" w:rsidRPr="00A03A10" w:rsidRDefault="00A03A10" w:rsidP="00A03A10">
      <w:pPr>
        <w:ind w:left="720"/>
        <w:rPr>
          <w:rFonts w:ascii="Courier New" w:hAnsi="Courier New" w:cs="Courier New"/>
          <w:sz w:val="16"/>
        </w:rPr>
      </w:pPr>
      <w:bookmarkStart w:id="167" w:name="_GoBack"/>
      <w:bookmarkEnd w:id="167"/>
      <w:r w:rsidRPr="00A03A10">
        <w:rPr>
          <w:rFonts w:ascii="Courier New" w:hAnsi="Courier New" w:cs="Courier New"/>
          <w:sz w:val="16"/>
        </w:rPr>
        <w:t>077bf89c   119691      5266404 Tast+TyparData</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077105f4   221809      5323416</w:t>
      </w:r>
      <w:r w:rsidRPr="00A03A10">
        <w:rPr>
          <w:rFonts w:ascii="Courier New" w:hAnsi="Courier New" w:cs="Courier New"/>
          <w:sz w:val="16"/>
        </w:rPr>
        <w:t xml:space="preserve"> </w:t>
      </w:r>
      <w:r w:rsidRPr="00A03A10">
        <w:rPr>
          <w:rFonts w:ascii="Courier New" w:hAnsi="Courier New" w:cs="Courier New"/>
          <w:sz w:val="16"/>
        </w:rPr>
        <w:t>SetTree`1[[Tast+Val]]</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07731238   177446      5678272 Tast+Expr+Op</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07464ab4   375913      6014608</w:t>
      </w:r>
      <w:r w:rsidRPr="00A03A10">
        <w:rPr>
          <w:rFonts w:ascii="Courier New" w:hAnsi="Courier New" w:cs="Courier New"/>
          <w:sz w:val="16"/>
        </w:rPr>
        <w:t xml:space="preserve"> </w:t>
      </w:r>
      <w:r w:rsidRPr="00A03A10">
        <w:rPr>
          <w:rFonts w:ascii="Courier New" w:hAnsi="Courier New" w:cs="Courier New"/>
          <w:sz w:val="16"/>
        </w:rPr>
        <w:t>FSharpList`1[[Tast+Expr]]</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0759aea8   411770      6588320 FSharpList`1[[Tast+TType]]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07680d7c   412860      6605760 FSharpList`1[[IL+ILType]]</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 xml:space="preserve">686b6c28   201110      6927612 </w:t>
      </w:r>
      <w:proofErr w:type="gramStart"/>
      <w:r w:rsidRPr="00A03A10">
        <w:rPr>
          <w:rFonts w:ascii="Courier New" w:hAnsi="Courier New" w:cs="Courier New"/>
          <w:sz w:val="16"/>
        </w:rPr>
        <w:t>System.Object[]</w:t>
      </w:r>
      <w:proofErr w:type="gramEnd"/>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077c15a4   281988      7895664 Tast+Expr+Val</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686ff9ac   172837     10144856 System.String</w:t>
      </w:r>
    </w:p>
    <w:p w:rsidR="00A03A10" w:rsidRPr="00A03A10" w:rsidRDefault="00A03A10" w:rsidP="00A03A10">
      <w:pPr>
        <w:ind w:left="720"/>
        <w:rPr>
          <w:rFonts w:ascii="Courier New" w:hAnsi="Courier New" w:cs="Courier New"/>
          <w:sz w:val="16"/>
        </w:rPr>
      </w:pPr>
      <w:r w:rsidRPr="00A03A10">
        <w:rPr>
          <w:rFonts w:ascii="Courier New" w:hAnsi="Courier New" w:cs="Courier New"/>
          <w:sz w:val="16"/>
        </w:rPr>
        <w:t>077285e8   138736     12208768 Tast+ValData</w:t>
      </w:r>
    </w:p>
    <w:p w:rsidR="00806A52" w:rsidRDefault="00806A52" w:rsidP="008910A1">
      <w:pPr>
        <w:pStyle w:val="Heading1"/>
      </w:pPr>
      <w:bookmarkStart w:id="168" w:name="_Toc266535024"/>
      <w:r>
        <w:lastRenderedPageBreak/>
        <w:t>Coding Conventions in the F# Compiler</w:t>
      </w:r>
      <w:bookmarkEnd w:id="168"/>
      <w:r>
        <w:t xml:space="preserve"> </w:t>
      </w:r>
    </w:p>
    <w:p w:rsidR="006343BB" w:rsidRDefault="00D37A0D">
      <w:pPr>
        <w:pStyle w:val="Heading2"/>
      </w:pPr>
      <w:bookmarkStart w:id="169" w:name="_Toc266535025"/>
      <w:r>
        <w:t xml:space="preserve">Abbreviations used in the </w:t>
      </w:r>
      <w:r w:rsidR="00501DDE">
        <w:t xml:space="preserve">F# Compiler </w:t>
      </w:r>
      <w:r>
        <w:t>Code</w:t>
      </w:r>
      <w:bookmarkEnd w:id="169"/>
    </w:p>
    <w:tbl>
      <w:tblPr>
        <w:tblStyle w:val="LightList-Accent11"/>
        <w:tblW w:w="0" w:type="auto"/>
        <w:tblBorders>
          <w:insideH w:val="single" w:sz="4" w:space="0" w:color="auto"/>
          <w:insideV w:val="single" w:sz="4" w:space="0" w:color="auto"/>
        </w:tblBorders>
        <w:tblLook w:val="04A0" w:firstRow="1" w:lastRow="0" w:firstColumn="1" w:lastColumn="0" w:noHBand="0" w:noVBand="1"/>
      </w:tblPr>
      <w:tblGrid>
        <w:gridCol w:w="1995"/>
        <w:gridCol w:w="2365"/>
        <w:gridCol w:w="4882"/>
      </w:tblGrid>
      <w:tr w:rsidR="003C6BAB" w:rsidRPr="008C0255" w:rsidTr="003C6B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104CEE" w:rsidP="00104CEE">
            <w:pPr>
              <w:rPr>
                <w:lang w:eastAsia="en-GB"/>
              </w:rPr>
            </w:pPr>
            <w:r>
              <w:rPr>
                <w:lang w:eastAsia="en-GB"/>
              </w:rPr>
              <w:t>Abbreviation</w:t>
            </w:r>
          </w:p>
        </w:tc>
        <w:tc>
          <w:tcPr>
            <w:tcW w:w="2365" w:type="dxa"/>
          </w:tcPr>
          <w:p w:rsidR="008C0255" w:rsidRPr="008C0255" w:rsidRDefault="00104CEE" w:rsidP="008C0255">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Terminology</w:t>
            </w:r>
          </w:p>
        </w:tc>
        <w:tc>
          <w:tcPr>
            <w:tcW w:w="4882" w:type="dxa"/>
          </w:tcPr>
          <w:p w:rsidR="008C0255" w:rsidRPr="008C0255" w:rsidRDefault="00104CEE" w:rsidP="00104CEE">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Notes</w:t>
            </w:r>
          </w:p>
        </w:tc>
      </w:tr>
      <w:tr w:rsidR="00104CEE"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104CEE" w:rsidRPr="008C0255" w:rsidRDefault="00104CEE" w:rsidP="00104CEE">
            <w:pPr>
              <w:rPr>
                <w:lang w:eastAsia="en-GB"/>
              </w:rPr>
            </w:pPr>
            <w:r>
              <w:rPr>
                <w:lang w:eastAsia="en-GB"/>
              </w:rPr>
              <w:t>acc</w:t>
            </w:r>
          </w:p>
        </w:tc>
        <w:tc>
          <w:tcPr>
            <w:tcW w:w="2365" w:type="dxa"/>
          </w:tcPr>
          <w:p w:rsidR="00104CEE"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Accumulate</w:t>
            </w:r>
          </w:p>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Accumulating parameter</w:t>
            </w:r>
          </w:p>
        </w:tc>
        <w:tc>
          <w:tcPr>
            <w:tcW w:w="4882" w:type="dxa"/>
          </w:tcPr>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104CEE" w:rsidRPr="008C0255" w:rsidRDefault="00104CEE" w:rsidP="00104CEE">
            <w:pPr>
              <w:rPr>
                <w:lang w:eastAsia="en-GB"/>
              </w:rPr>
            </w:pPr>
            <w:r w:rsidRPr="008C0255">
              <w:rPr>
                <w:lang w:eastAsia="en-GB"/>
              </w:rPr>
              <w:t>anon</w:t>
            </w:r>
          </w:p>
        </w:tc>
        <w:tc>
          <w:tcPr>
            <w:tcW w:w="2365" w:type="dxa"/>
          </w:tcPr>
          <w:p w:rsidR="00104CEE" w:rsidRPr="008C0255" w:rsidRDefault="00104CEE"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Anonymous</w:t>
            </w:r>
          </w:p>
        </w:tc>
        <w:tc>
          <w:tcPr>
            <w:tcW w:w="4882" w:type="dxa"/>
          </w:tcPr>
          <w:p w:rsidR="00104CEE" w:rsidRPr="008C0255" w:rsidRDefault="00104CEE"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e.g. anonymous type variable “#Foo”</w:t>
            </w:r>
          </w:p>
        </w:tc>
      </w:tr>
      <w:tr w:rsidR="00104CEE"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104CEE" w:rsidRPr="008C0255" w:rsidRDefault="00104CEE" w:rsidP="00104CEE">
            <w:pPr>
              <w:rPr>
                <w:lang w:eastAsia="en-GB"/>
              </w:rPr>
            </w:pPr>
            <w:r>
              <w:rPr>
                <w:lang w:eastAsia="en-GB"/>
              </w:rPr>
              <w:t>aenv</w:t>
            </w:r>
          </w:p>
        </w:tc>
        <w:tc>
          <w:tcPr>
            <w:tcW w:w="2365" w:type="dxa"/>
          </w:tcPr>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Alpha-equivalence Environment</w:t>
            </w:r>
          </w:p>
        </w:tc>
        <w:tc>
          <w:tcPr>
            <w:tcW w:w="4882" w:type="dxa"/>
          </w:tcPr>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Map variable names to type variable names for checking equivalence w.r.t. renaming of type variables</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app</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Application</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e.g. type application “</w:t>
            </w:r>
            <w:r w:rsidRPr="008C0255">
              <w:rPr>
                <w:rStyle w:val="CodeInline"/>
                <w:lang w:eastAsia="en-GB"/>
              </w:rPr>
              <w:t>Foo&lt;int&gt;</w:t>
            </w:r>
            <w:r w:rsidRPr="008C0255">
              <w:rPr>
                <w:lang w:eastAsia="en-GB"/>
              </w:rPr>
              <w:t>” o</w:t>
            </w:r>
            <w:r>
              <w:rPr>
                <w:lang w:eastAsia="en-GB"/>
              </w:rPr>
              <w:t xml:space="preserve">r </w:t>
            </w:r>
            <w:r w:rsidRPr="008C0255">
              <w:rPr>
                <w:lang w:eastAsia="en-GB"/>
              </w:rPr>
              <w:t>expression application “</w:t>
            </w:r>
            <w:r w:rsidRPr="008C0255">
              <w:rPr>
                <w:rStyle w:val="CodeInline"/>
                <w:lang w:eastAsia="en-GB"/>
              </w:rPr>
              <w:t>f x</w:t>
            </w:r>
            <w:r w:rsidRPr="008C0255">
              <w:rPr>
                <w:lang w:eastAsia="en-GB"/>
              </w:rPr>
              <w:t>”</w:t>
            </w:r>
          </w:p>
        </w:tc>
      </w:tr>
      <w:tr w:rsidR="003C6BAB"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apinfo</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Active pattern info</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apelem</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Active pattern element</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a</w:t>
            </w:r>
            <w:r w:rsidRPr="008C0255">
              <w:rPr>
                <w:lang w:eastAsia="en-GB"/>
              </w:rPr>
              <w:t>sm</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Assembly code</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i.e. a sequence of Abstract IL instructions</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attr, attrib</w:t>
            </w:r>
            <w:r>
              <w:rPr>
                <w:lang w:eastAsia="en-GB"/>
              </w:rPr>
              <w:t>, cattrs</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Attributes</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usually referring to F# representations of custom attributes, occasionally referring to Abstract IL representations of custom attributes</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cenv</w:t>
            </w:r>
          </w:p>
        </w:tc>
        <w:tc>
          <w:tcPr>
            <w:tcW w:w="2365"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Compiler Environment</w:t>
            </w:r>
          </w:p>
        </w:tc>
        <w:tc>
          <w:tcPr>
            <w:tcW w:w="4882" w:type="dxa"/>
          </w:tcPr>
          <w:p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Tables, often mutable, global to a phase of the compiler</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ccu</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w:t>
            </w:r>
            <w:r w:rsidRPr="008C0255">
              <w:rPr>
                <w:lang w:eastAsia="en-GB"/>
              </w:rPr>
              <w:t xml:space="preserve">ompilation unit </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F# view of a DLL, EXE or the current assembly being compiled</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ccu</w:t>
            </w:r>
            <w:r>
              <w:rPr>
                <w:lang w:eastAsia="en-GB"/>
              </w:rPr>
              <w:t>thunk</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Cross-c</w:t>
            </w:r>
            <w:r w:rsidRPr="008C0255">
              <w:rPr>
                <w:lang w:eastAsia="en-GB"/>
              </w:rPr>
              <w:t xml:space="preserve">ompilation unit </w:t>
            </w:r>
            <w:r>
              <w:rPr>
                <w:lang w:eastAsia="en-GB"/>
              </w:rPr>
              <w:t>thunk</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Thunk that can be fixed up to refer to another compilation unit</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constr</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Constructor</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usually referring to a discriminated union case label</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conj</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Conjunction </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“and”</w:t>
            </w:r>
            <w:r w:rsidRPr="008C0255">
              <w:rPr>
                <w:lang w:eastAsia="en-GB"/>
              </w:rPr>
              <w:t>, e.g. of patterns</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cpath</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Compilation path</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The fully qualified path to an entity, see also pubpath which is very similar</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deref</w:t>
            </w:r>
          </w:p>
        </w:tc>
        <w:tc>
          <w:tcPr>
            <w:tcW w:w="2365"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Dereference</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dereference a value, type or module reference</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disj</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Disjunction </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“or”</w:t>
            </w:r>
            <w:r w:rsidRPr="008C0255">
              <w:rPr>
                <w:lang w:eastAsia="en-GB"/>
              </w:rPr>
              <w:t>, e.g. of patterns</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lastRenderedPageBreak/>
              <w:t>env</w:t>
            </w:r>
          </w:p>
        </w:tc>
        <w:tc>
          <w:tcPr>
            <w:tcW w:w="2365"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Environment</w:t>
            </w:r>
          </w:p>
        </w:tc>
        <w:tc>
          <w:tcPr>
            <w:tcW w:w="4882" w:type="dxa"/>
          </w:tcPr>
          <w:p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Immutable tables propagated top-down through a walk of a tree</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exn</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Exception</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exn</w:t>
            </w:r>
            <w:r>
              <w:rPr>
                <w:lang w:eastAsia="en-GB"/>
              </w:rPr>
              <w:t>c</w:t>
            </w:r>
          </w:p>
        </w:tc>
        <w:tc>
          <w:tcPr>
            <w:tcW w:w="2365"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Exception</w:t>
            </w:r>
            <w:r>
              <w:rPr>
                <w:lang w:eastAsia="en-GB"/>
              </w:rPr>
              <w:t xml:space="preserve"> constructor</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type constructor representing an F# exception definition, e.g. </w:t>
            </w:r>
            <w:r w:rsidRPr="008C0255">
              <w:rPr>
                <w:rStyle w:val="CodeInline"/>
              </w:rPr>
              <w:t>exception Fail = E of int</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err</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Exception </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representing an error</w:t>
            </w:r>
          </w:p>
        </w:tc>
      </w:tr>
      <w:tr w:rsidR="003C6BAB"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dtree</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Decision Tree</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data structure used to represent compiled pattern matching</w:t>
            </w:r>
          </w:p>
        </w:tc>
      </w:tr>
      <w:tr w:rsidR="003C6BAB"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fsobjmodel</w:t>
            </w:r>
          </w:p>
        </w:tc>
        <w:tc>
          <w:tcPr>
            <w:tcW w:w="2365" w:type="dxa"/>
          </w:tcPr>
          <w:p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Object Model</w:t>
            </w:r>
          </w:p>
        </w:tc>
        <w:tc>
          <w:tcPr>
            <w:tcW w:w="4882" w:type="dxa"/>
          </w:tcPr>
          <w:p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 class, struct, delegate, interface definition</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fun</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Function</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e.g. “</w:t>
            </w:r>
            <w:r w:rsidRPr="008C0255">
              <w:rPr>
                <w:rStyle w:val="CodeInline"/>
              </w:rPr>
              <w:t>Type_fun</w:t>
            </w:r>
            <w:r w:rsidRPr="008C0255">
              <w:rPr>
                <w:lang w:eastAsia="en-GB"/>
              </w:rPr>
              <w:t>” for function type</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funion</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Finite union</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A discriminated union </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g</w:t>
            </w:r>
          </w:p>
        </w:tc>
        <w:tc>
          <w:tcPr>
            <w:tcW w:w="2365"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Globals</w:t>
            </w:r>
          </w:p>
        </w:tc>
        <w:tc>
          <w:tcPr>
            <w:tcW w:w="4882"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 of type-checker globals</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generalize</w:t>
            </w:r>
          </w:p>
        </w:tc>
        <w:tc>
          <w:tcPr>
            <w:tcW w:w="2365" w:type="dxa"/>
          </w:tcPr>
          <w:p w:rsidR="003C6BAB" w:rsidRPr="008C0255" w:rsidRDefault="003C6BAB"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Generalize</w:t>
            </w:r>
          </w:p>
        </w:tc>
        <w:tc>
          <w:tcPr>
            <w:tcW w:w="4882" w:type="dxa"/>
          </w:tcPr>
          <w:p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Convert an entity (normally a type constructor) to its generic type, e.g. </w:t>
            </w:r>
            <w:r w:rsidRPr="003C6BAB">
              <w:rPr>
                <w:rStyle w:val="CodeInline"/>
              </w:rPr>
              <w:t>List&lt;_&gt;</w:t>
            </w:r>
            <w:r>
              <w:rPr>
                <w:lang w:eastAsia="en-GB"/>
              </w:rPr>
              <w:t xml:space="preserve"> to </w:t>
            </w:r>
            <w:r w:rsidRPr="003C6BAB">
              <w:rPr>
                <w:rStyle w:val="CodeInline"/>
              </w:rPr>
              <w:t>List&lt;'a&gt;</w:t>
            </w:r>
            <w:r>
              <w:rPr>
                <w:lang w:eastAsia="en-GB"/>
              </w:rPr>
              <w:t xml:space="preserve"> where </w:t>
            </w:r>
            <w:r w:rsidRPr="003C6BAB">
              <w:rPr>
                <w:rStyle w:val="CodeInline"/>
              </w:rPr>
              <w:t>'</w:t>
            </w:r>
            <w:proofErr w:type="gramStart"/>
            <w:r w:rsidRPr="003C6BAB">
              <w:rPr>
                <w:rStyle w:val="CodeInline"/>
              </w:rPr>
              <w:t>a</w:t>
            </w:r>
            <w:r>
              <w:rPr>
                <w:lang w:eastAsia="en-GB"/>
              </w:rPr>
              <w:t xml:space="preserve"> is</w:t>
            </w:r>
            <w:proofErr w:type="gramEnd"/>
            <w:r>
              <w:rPr>
                <w:lang w:eastAsia="en-GB"/>
              </w:rPr>
              <w:t xml:space="preserve"> the type parameter of the generic type definition. </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 xml:space="preserve">id, </w:t>
            </w:r>
            <w:r w:rsidRPr="008C0255">
              <w:rPr>
                <w:lang w:eastAsia="en-GB"/>
              </w:rPr>
              <w:t>ident</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Identifier</w:t>
            </w:r>
            <w:r w:rsidRPr="008C0255">
              <w:rPr>
                <w:lang w:eastAsia="en-GB"/>
              </w:rPr>
              <w:t xml:space="preserve"> </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i.e. name/range pair</w:t>
            </w:r>
          </w:p>
        </w:tc>
      </w:tr>
      <w:tr w:rsidR="008C0255"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il</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Intermediate Language</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Something relating to Abstract IL</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inst</w:t>
            </w:r>
          </w:p>
        </w:tc>
        <w:tc>
          <w:tcPr>
            <w:tcW w:w="2365" w:type="dxa"/>
          </w:tcPr>
          <w:p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Instantiation</w:t>
            </w:r>
            <w:r w:rsidR="003C6BAB">
              <w:rPr>
                <w:lang w:eastAsia="en-GB"/>
              </w:rPr>
              <w:t xml:space="preserve"> (n.)</w:t>
            </w:r>
          </w:p>
          <w:p w:rsidR="003C6BAB"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Instantiate (v.)</w:t>
            </w:r>
          </w:p>
          <w:p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Instance</w:t>
            </w:r>
          </w:p>
          <w:p w:rsidR="008C0255" w:rsidRPr="008C0255" w:rsidRDefault="008C0255" w:rsidP="003C6BAB">
            <w:pPr>
              <w:cnfStyle w:val="000000100000" w:firstRow="0" w:lastRow="0" w:firstColumn="0" w:lastColumn="0" w:oddVBand="0" w:evenVBand="0" w:oddHBand="1" w:evenHBand="0" w:firstRowFirstColumn="0" w:firstRowLastColumn="0" w:lastRowFirstColumn="0" w:lastRowLastColumn="0"/>
              <w:rPr>
                <w:lang w:eastAsia="en-GB"/>
              </w:rPr>
            </w:pPr>
          </w:p>
        </w:tc>
        <w:tc>
          <w:tcPr>
            <w:tcW w:w="4882" w:type="dxa"/>
          </w:tcPr>
          <w:p w:rsid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Instantiation (see </w:t>
            </w:r>
            <w:r w:rsidRPr="008C0255">
              <w:rPr>
                <w:rStyle w:val="CodeInline"/>
              </w:rPr>
              <w:t>tinst</w:t>
            </w:r>
            <w:r w:rsidRPr="008C0255">
              <w:rPr>
                <w:lang w:eastAsia="en-GB"/>
              </w:rPr>
              <w:t>/</w:t>
            </w:r>
            <w:r w:rsidRPr="008C0255">
              <w:rPr>
                <w:rStyle w:val="CodeInline"/>
              </w:rPr>
              <w:t>tyargs</w:t>
            </w:r>
            <w:r w:rsidRPr="008C0255">
              <w:rPr>
                <w:lang w:eastAsia="en-GB"/>
              </w:rPr>
              <w:t>)</w:t>
            </w:r>
          </w:p>
          <w:p w:rsidR="003C6BAB" w:rsidRDefault="003C6BAB"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Apply a variable to type/value mapping to an entity</w:t>
            </w:r>
          </w:p>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Entities related to instance checks, e.g. “</w:t>
            </w:r>
            <w:r w:rsidRPr="008C0255">
              <w:rPr>
                <w:rStyle w:val="CodeInline"/>
              </w:rPr>
              <w:t>isinst</w:t>
            </w:r>
            <w:r w:rsidRPr="008C0255">
              <w:rPr>
                <w:lang w:eastAsia="en-GB"/>
              </w:rPr>
              <w:t>”</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isext</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Is Extension</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Is something an extension member?</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3C6BAB" w:rsidP="00104CEE">
            <w:pPr>
              <w:rPr>
                <w:lang w:eastAsia="en-GB"/>
              </w:rPr>
            </w:pPr>
            <w:r>
              <w:rPr>
                <w:lang w:eastAsia="en-GB"/>
              </w:rPr>
              <w:t>l</w:t>
            </w:r>
            <w:r w:rsidR="008C0255" w:rsidRPr="008C0255">
              <w:rPr>
                <w:lang w:eastAsia="en-GB"/>
              </w:rPr>
              <w:t>id</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Long Identifier</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i.e. identifier list for </w:t>
            </w:r>
            <w:r w:rsidRPr="008C0255">
              <w:rPr>
                <w:rStyle w:val="CodeInline"/>
              </w:rPr>
              <w:t>A.B.C</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lvalue</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Left-value </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much in the sense as C, i.e. entity appearing on the left of an assignment </w:t>
            </w:r>
            <w:r w:rsidRPr="008C0255">
              <w:rPr>
                <w:rStyle w:val="CodeInline"/>
              </w:rPr>
              <w:t>E &lt;- V</w:t>
            </w:r>
            <w:r w:rsidRPr="008C0255">
              <w:rPr>
                <w:lang w:eastAsia="en-GB"/>
              </w:rPr>
              <w:t>.</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m</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Range</w:t>
            </w:r>
            <w:r>
              <w:rPr>
                <w:lang w:eastAsia="en-GB"/>
              </w:rPr>
              <w:t xml:space="preserve"> mark</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i.e. a position pair in original source code</w:t>
            </w:r>
          </w:p>
        </w:tc>
      </w:tr>
      <w:tr w:rsidR="00D54C0A"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mk</w:t>
            </w:r>
          </w:p>
        </w:tc>
        <w:tc>
          <w:tcPr>
            <w:tcW w:w="2365"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Make</w:t>
            </w:r>
          </w:p>
        </w:tc>
        <w:tc>
          <w:tcPr>
            <w:tcW w:w="4882"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mksyn</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Make syntactic </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e.g. make an </w:t>
            </w:r>
            <w:r w:rsidRPr="008C0255">
              <w:rPr>
                <w:lang w:eastAsia="en-GB"/>
              </w:rPr>
              <w:t>AST node</w:t>
            </w:r>
          </w:p>
        </w:tc>
      </w:tr>
      <w:tr w:rsidR="00D54C0A"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mmap</w:t>
            </w:r>
          </w:p>
        </w:tc>
        <w:tc>
          <w:tcPr>
            <w:tcW w:w="2365"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Multi-map</w:t>
            </w:r>
          </w:p>
        </w:tc>
        <w:tc>
          <w:tcPr>
            <w:tcW w:w="4882"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Immutable map one-to-many</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modul</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Module</w:t>
            </w:r>
            <w:r w:rsidRPr="008C0255">
              <w:rPr>
                <w:lang w:eastAsia="en-GB"/>
              </w:rPr>
              <w:t xml:space="preserve"> </w:t>
            </w:r>
          </w:p>
        </w:tc>
        <w:tc>
          <w:tcPr>
            <w:tcW w:w="4882" w:type="dxa"/>
          </w:tcPr>
          <w:p w:rsidR="008C0255" w:rsidRDefault="00BD6021"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Data structure representing an </w:t>
            </w:r>
            <w:r w:rsidR="008C0255">
              <w:rPr>
                <w:lang w:eastAsia="en-GB"/>
              </w:rPr>
              <w:t>F# module</w:t>
            </w:r>
            <w:r>
              <w:rPr>
                <w:lang w:eastAsia="en-GB"/>
              </w:rPr>
              <w:t xml:space="preserve"> or namespace fragment</w:t>
            </w:r>
          </w:p>
          <w:p w:rsidR="008C0255" w:rsidRPr="008C0255" w:rsidRDefault="00BD6021"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O</w:t>
            </w:r>
            <w:r w:rsidR="008C0255">
              <w:rPr>
                <w:lang w:eastAsia="en-GB"/>
              </w:rPr>
              <w:t xml:space="preserve">ccasionally a .NET module (DLL) in a </w:t>
            </w:r>
            <w:r>
              <w:rPr>
                <w:lang w:eastAsia="en-GB"/>
              </w:rPr>
              <w:t>potentially-</w:t>
            </w:r>
            <w:r w:rsidR="008C0255">
              <w:rPr>
                <w:lang w:eastAsia="en-GB"/>
              </w:rPr>
              <w:t>multi-module .NET assembly</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BD6021" w:rsidRPr="008C0255" w:rsidRDefault="00BD6021" w:rsidP="00104CEE">
            <w:pPr>
              <w:rPr>
                <w:lang w:eastAsia="en-GB"/>
              </w:rPr>
            </w:pPr>
            <w:r>
              <w:rPr>
                <w:lang w:eastAsia="en-GB"/>
              </w:rPr>
              <w:t>mref,modref</w:t>
            </w:r>
          </w:p>
        </w:tc>
        <w:tc>
          <w:tcPr>
            <w:tcW w:w="2365" w:type="dxa"/>
          </w:tcPr>
          <w:p w:rsidR="00BD6021" w:rsidRPr="008C0255" w:rsidRDefault="00BD6021"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Module</w:t>
            </w:r>
            <w:r w:rsidRPr="008C0255">
              <w:rPr>
                <w:lang w:eastAsia="en-GB"/>
              </w:rPr>
              <w:t xml:space="preserve"> </w:t>
            </w:r>
            <w:r>
              <w:rPr>
                <w:lang w:eastAsia="en-GB"/>
              </w:rPr>
              <w:t>reference</w:t>
            </w:r>
          </w:p>
        </w:tc>
        <w:tc>
          <w:tcPr>
            <w:tcW w:w="4882" w:type="dxa"/>
          </w:tcPr>
          <w:p w:rsidR="00BD6021" w:rsidRDefault="00BD6021" w:rsidP="00BD602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Reference to an F# module or namespace fragment</w:t>
            </w:r>
          </w:p>
          <w:p w:rsidR="00BD6021" w:rsidRPr="008C0255" w:rsidRDefault="00BD6021" w:rsidP="00BD6021">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lastRenderedPageBreak/>
              <w:t>Occasionally an Abstract IL reference to a .NET module (DLL) in a potentially-multi-module .NET assembly</w:t>
            </w:r>
          </w:p>
        </w:tc>
      </w:tr>
      <w:tr w:rsidR="003C6BAB"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3C6BAB" w:rsidP="003C6BAB">
            <w:pPr>
              <w:rPr>
                <w:lang w:eastAsia="en-GB"/>
              </w:rPr>
            </w:pPr>
            <w:r>
              <w:rPr>
                <w:lang w:eastAsia="en-GB"/>
              </w:rPr>
              <w:lastRenderedPageBreak/>
              <w:t>m</w:t>
            </w:r>
            <w:r w:rsidR="008C0255">
              <w:rPr>
                <w:lang w:eastAsia="en-GB"/>
              </w:rPr>
              <w:t>typ</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Module type</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Data structure representing the contents of an F# module relevant to type checking</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mut</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Mutable</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104CEE" w:rsidRPr="008C0255" w:rsidRDefault="00104CEE" w:rsidP="00104CEE">
            <w:pPr>
              <w:rPr>
                <w:lang w:eastAsia="en-GB"/>
              </w:rPr>
            </w:pPr>
            <w:r>
              <w:rPr>
                <w:lang w:eastAsia="en-GB"/>
              </w:rPr>
              <w:t>nenv</w:t>
            </w:r>
          </w:p>
        </w:tc>
        <w:tc>
          <w:tcPr>
            <w:tcW w:w="2365" w:type="dxa"/>
          </w:tcPr>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Name Resolution Environment</w:t>
            </w:r>
          </w:p>
        </w:tc>
        <w:tc>
          <w:tcPr>
            <w:tcW w:w="4882" w:type="dxa"/>
          </w:tcPr>
          <w:p w:rsidR="00104CEE" w:rsidRPr="008C0255" w:rsidRDefault="00104CEE"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Tables that guide the process of resolving names (e.g. “map” or “System”) to semantic objects</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nlr</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Non-local reference</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Reference to an entity potentially in another compilation unit</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opt</w:t>
            </w:r>
          </w:p>
        </w:tc>
        <w:tc>
          <w:tcPr>
            <w:tcW w:w="2365"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Optional</w:t>
            </w:r>
          </w:p>
        </w:tc>
        <w:tc>
          <w:tcPr>
            <w:tcW w:w="4882" w:type="dxa"/>
          </w:tcPr>
          <w:p w:rsidR="00D54C0A"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optional argument</w:t>
            </w:r>
          </w:p>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value of type “Option”</w:t>
            </w:r>
          </w:p>
        </w:tc>
      </w:tr>
      <w:tr w:rsidR="00D54C0A"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opt</w:t>
            </w:r>
          </w:p>
        </w:tc>
        <w:tc>
          <w:tcPr>
            <w:tcW w:w="2365"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Optimize</w:t>
            </w:r>
          </w:p>
        </w:tc>
        <w:tc>
          <w:tcPr>
            <w:tcW w:w="4882"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p</w:t>
            </w:r>
            <w:r w:rsidRPr="008C0255">
              <w:rPr>
                <w:lang w:eastAsia="en-GB"/>
              </w:rPr>
              <w:t>at</w:t>
            </w:r>
          </w:p>
        </w:tc>
        <w:tc>
          <w:tcPr>
            <w:tcW w:w="2365"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Pattern</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D54C0A"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plid</w:t>
            </w:r>
          </w:p>
        </w:tc>
        <w:tc>
          <w:tcPr>
            <w:tcW w:w="2365" w:type="dxa"/>
          </w:tcPr>
          <w:p w:rsidR="00D54C0A" w:rsidRPr="008C0255" w:rsidRDefault="00D54C0A" w:rsidP="00D54C0A">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Partial long identifier</w:t>
            </w:r>
          </w:p>
        </w:tc>
        <w:tc>
          <w:tcPr>
            <w:tcW w:w="4882" w:type="dxa"/>
          </w:tcPr>
          <w:p w:rsidR="00D54C0A" w:rsidRPr="008C0255" w:rsidRDefault="00D54C0A"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e.g. Hello.Wor where “Wor” is incomplete</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ptc</w:t>
            </w:r>
          </w:p>
        </w:tc>
        <w:tc>
          <w:tcPr>
            <w:tcW w:w="2365" w:type="dxa"/>
          </w:tcPr>
          <w:p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Partial type check</w:t>
            </w:r>
          </w:p>
        </w:tc>
        <w:tc>
          <w:tcPr>
            <w:tcW w:w="4882" w:type="dxa"/>
          </w:tcPr>
          <w:p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Resolve a Partial long identifier to a set of possible completions</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pubpath</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Public path</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What is the fully qualified name to an entity, if any</w:t>
            </w:r>
          </w:p>
        </w:tc>
      </w:tr>
      <w:tr w:rsidR="003C6BAB"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qname</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Qualified Name</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fully qualified .NET assembly name for a compilation unit, e.g. </w:t>
            </w:r>
            <w:r w:rsidRPr="008C0255">
              <w:rPr>
                <w:rStyle w:val="CodeInline"/>
              </w:rPr>
              <w:t>FSharp.Core, Version=1.9.3.4, ...</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recd</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Record</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repr</w:t>
            </w:r>
          </w:p>
        </w:tc>
        <w:tc>
          <w:tcPr>
            <w:tcW w:w="2365"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Representation</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e.g. the r.h.s. of a type definition “</w:t>
            </w:r>
            <w:r w:rsidRPr="008C0255">
              <w:rPr>
                <w:rStyle w:val="CodeInline"/>
              </w:rPr>
              <w:t>type x = A | B</w:t>
            </w:r>
            <w:r>
              <w:rPr>
                <w:lang w:eastAsia="en-GB"/>
              </w:rPr>
              <w:t>”</w:t>
            </w:r>
          </w:p>
        </w:tc>
      </w:tr>
      <w:tr w:rsidR="008C0255"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rfield</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Record field</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rfref</w:t>
            </w:r>
          </w:p>
        </w:tc>
        <w:tc>
          <w:tcPr>
            <w:tcW w:w="2365" w:type="dxa"/>
          </w:tcPr>
          <w:p w:rsidR="003C6BAB" w:rsidRPr="008C0255" w:rsidRDefault="003C6BAB"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Record field reference</w:t>
            </w:r>
          </w:p>
        </w:tc>
        <w:tc>
          <w:tcPr>
            <w:tcW w:w="4882"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pair containing a reference to a type constructor and a record field name</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scoref</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Scope Reference</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Abstract IL value representing the .NET metadata we need to emit to reference another assembly</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spat</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Simple pattern</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a kind of AST node for some places where only limited patterns are allowed or where complex patterns have been removed early via desugaring</w:t>
            </w:r>
          </w:p>
        </w:tc>
      </w:tr>
      <w:tr w:rsidR="003C6BAB"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strip</w:t>
            </w:r>
          </w:p>
        </w:tc>
        <w:tc>
          <w:tcPr>
            <w:tcW w:w="2365" w:type="dxa"/>
          </w:tcPr>
          <w:p w:rsidR="003C6BAB" w:rsidRPr="008C0255" w:rsidRDefault="003C6BAB"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Strip</w:t>
            </w:r>
          </w:p>
        </w:tc>
        <w:tc>
          <w:tcPr>
            <w:tcW w:w="4882" w:type="dxa"/>
          </w:tcPr>
          <w:p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strip lambdas off a lambda expression, or repeatedly reduce type abbreviations </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subst</w:t>
            </w:r>
          </w:p>
        </w:tc>
        <w:tc>
          <w:tcPr>
            <w:tcW w:w="2365"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Substitute</w:t>
            </w:r>
          </w:p>
        </w:tc>
        <w:tc>
          <w:tcPr>
            <w:tcW w:w="4882"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Replace variables by types/values</w:t>
            </w:r>
          </w:p>
        </w:tc>
      </w:tr>
      <w:tr w:rsidR="00BD7715" w:rsidRPr="008C0255" w:rsidTr="00104CEE">
        <w:tc>
          <w:tcPr>
            <w:cnfStyle w:val="001000000000" w:firstRow="0" w:lastRow="0" w:firstColumn="1" w:lastColumn="0" w:oddVBand="0" w:evenVBand="0" w:oddHBand="0" w:evenHBand="0" w:firstRowFirstColumn="0" w:firstRowLastColumn="0" w:lastRowFirstColumn="0" w:lastRowLastColumn="0"/>
            <w:tcW w:w="1995" w:type="dxa"/>
          </w:tcPr>
          <w:p w:rsidR="00BD7715" w:rsidRPr="008C0255" w:rsidRDefault="00BD7715" w:rsidP="00104CEE">
            <w:pPr>
              <w:rPr>
                <w:lang w:eastAsia="en-GB"/>
              </w:rPr>
            </w:pPr>
            <w:r>
              <w:rPr>
                <w:lang w:eastAsia="en-GB"/>
              </w:rPr>
              <w:t>tau</w:t>
            </w:r>
          </w:p>
        </w:tc>
        <w:tc>
          <w:tcPr>
            <w:tcW w:w="2365" w:type="dxa"/>
          </w:tcPr>
          <w:p w:rsidR="00BD7715" w:rsidRPr="008C0255" w:rsidRDefault="00BD7715" w:rsidP="00BD771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“Tau type” (the greek letter tau)</w:t>
            </w:r>
            <w:r w:rsidRPr="008C0255">
              <w:rPr>
                <w:lang w:eastAsia="en-GB"/>
              </w:rPr>
              <w:t xml:space="preserve"> </w:t>
            </w:r>
          </w:p>
        </w:tc>
        <w:tc>
          <w:tcPr>
            <w:tcW w:w="4882" w:type="dxa"/>
          </w:tcPr>
          <w:p w:rsidR="00BD7715" w:rsidRPr="008C0255" w:rsidRDefault="00BD7715" w:rsidP="00BD771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Traditionally the types of generic values etc. have been written </w:t>
            </w:r>
            <w:r>
              <w:rPr>
                <w:rStyle w:val="CodeInline"/>
              </w:rPr>
              <w:sym w:font="Symbol" w:char="F022"/>
            </w:r>
            <w:r>
              <w:rPr>
                <w:rStyle w:val="CodeInline"/>
              </w:rPr>
              <w:sym w:font="Symbol" w:char="F061"/>
            </w:r>
            <w:r w:rsidRPr="00BD7715">
              <w:rPr>
                <w:rStyle w:val="CodeInline"/>
                <w:vertAlign w:val="subscript"/>
              </w:rPr>
              <w:t>1</w:t>
            </w:r>
            <w:r>
              <w:rPr>
                <w:rStyle w:val="CodeInline"/>
              </w:rPr>
              <w:t>...</w:t>
            </w:r>
            <w:r>
              <w:rPr>
                <w:rStyle w:val="CodeInline"/>
              </w:rPr>
              <w:sym w:font="Symbol" w:char="F061"/>
            </w:r>
            <w:proofErr w:type="gramStart"/>
            <w:r w:rsidRPr="00BD7715">
              <w:rPr>
                <w:rStyle w:val="CodeInline"/>
                <w:vertAlign w:val="subscript"/>
              </w:rPr>
              <w:t>n</w:t>
            </w:r>
            <w:proofErr w:type="gramEnd"/>
            <w:r>
              <w:rPr>
                <w:rStyle w:val="CodeInline"/>
              </w:rPr>
              <w:t xml:space="preserve">. </w:t>
            </w:r>
            <w:r>
              <w:rPr>
                <w:rStyle w:val="CodeInline"/>
              </w:rPr>
              <w:sym w:font="Symbol" w:char="F074"/>
            </w:r>
            <w:r>
              <w:rPr>
                <w:lang w:eastAsia="en-GB"/>
              </w:rPr>
              <w:t xml:space="preserve"> where </w:t>
            </w:r>
            <w:r>
              <w:rPr>
                <w:rStyle w:val="CodeInline"/>
              </w:rPr>
              <w:sym w:font="Symbol" w:char="F061"/>
            </w:r>
            <w:r w:rsidRPr="00BD7715">
              <w:rPr>
                <w:rStyle w:val="CodeInline"/>
                <w:vertAlign w:val="subscript"/>
              </w:rPr>
              <w:t>1</w:t>
            </w:r>
            <w:r>
              <w:rPr>
                <w:rStyle w:val="CodeInline"/>
              </w:rPr>
              <w:t>...</w:t>
            </w:r>
            <w:r>
              <w:rPr>
                <w:rStyle w:val="CodeInline"/>
              </w:rPr>
              <w:sym w:font="Symbol" w:char="F061"/>
            </w:r>
            <w:proofErr w:type="gramStart"/>
            <w:r w:rsidRPr="00BD7715">
              <w:rPr>
                <w:rStyle w:val="CodeInline"/>
                <w:vertAlign w:val="subscript"/>
              </w:rPr>
              <w:t>n</w:t>
            </w:r>
            <w:proofErr w:type="gramEnd"/>
            <w:r>
              <w:rPr>
                <w:lang w:eastAsia="en-GB"/>
              </w:rPr>
              <w:t xml:space="preserve"> are the generic </w:t>
            </w:r>
            <w:r>
              <w:rPr>
                <w:lang w:eastAsia="en-GB"/>
              </w:rPr>
              <w:lastRenderedPageBreak/>
              <w:t xml:space="preserve">type parameters. In F# syntax this might look more like </w:t>
            </w:r>
            <w:r>
              <w:rPr>
                <w:rStyle w:val="CodeInline"/>
              </w:rPr>
              <w:t>&lt;</w:t>
            </w:r>
            <w:r>
              <w:rPr>
                <w:rStyle w:val="CodeInline"/>
              </w:rPr>
              <w:sym w:font="Symbol" w:char="F061"/>
            </w:r>
            <w:r w:rsidRPr="00BD7715">
              <w:rPr>
                <w:rStyle w:val="CodeInline"/>
                <w:vertAlign w:val="subscript"/>
              </w:rPr>
              <w:t>1</w:t>
            </w:r>
            <w:r>
              <w:rPr>
                <w:rStyle w:val="CodeInline"/>
              </w:rPr>
              <w:t>...</w:t>
            </w:r>
            <w:r>
              <w:rPr>
                <w:rStyle w:val="CodeInline"/>
              </w:rPr>
              <w:sym w:font="Symbol" w:char="F061"/>
            </w:r>
            <w:r w:rsidRPr="00BD7715">
              <w:rPr>
                <w:rStyle w:val="CodeInline"/>
                <w:vertAlign w:val="subscript"/>
              </w:rPr>
              <w:t>n</w:t>
            </w:r>
            <w:proofErr w:type="gramStart"/>
            <w:r>
              <w:rPr>
                <w:rStyle w:val="CodeInline"/>
              </w:rPr>
              <w:t xml:space="preserve">&gt; </w:t>
            </w:r>
            <w:proofErr w:type="gramEnd"/>
            <w:r>
              <w:rPr>
                <w:rStyle w:val="CodeInline"/>
              </w:rPr>
              <w:sym w:font="Symbol" w:char="F074"/>
            </w:r>
            <w:r>
              <w:rPr>
                <w:lang w:eastAsia="en-GB"/>
              </w:rPr>
              <w:t>. Either way the type that’s left after you strip off the generic type parameters is called “tau”</w:t>
            </w:r>
          </w:p>
        </w:tc>
      </w:tr>
      <w:tr w:rsidR="003C6BAB"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lastRenderedPageBreak/>
              <w:t>tc</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Type check</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tcaug</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constructor augmentation</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Extra information about a named type definition nearly all relating to the “object model”, e.g. members </w:t>
            </w:r>
          </w:p>
        </w:tc>
      </w:tr>
      <w:tr w:rsidR="00D54C0A" w:rsidRPr="008C0255" w:rsidTr="00104C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D54C0A" w:rsidRPr="008C0255" w:rsidRDefault="00D54C0A" w:rsidP="00104CEE">
            <w:pPr>
              <w:rPr>
                <w:lang w:eastAsia="en-GB"/>
              </w:rPr>
            </w:pPr>
            <w:r>
              <w:rPr>
                <w:lang w:eastAsia="en-GB"/>
              </w:rPr>
              <w:t>tlr</w:t>
            </w:r>
          </w:p>
        </w:tc>
        <w:tc>
          <w:tcPr>
            <w:tcW w:w="2365" w:type="dxa"/>
          </w:tcPr>
          <w:p w:rsidR="00D54C0A" w:rsidRPr="008C0255" w:rsidRDefault="00D54C0A" w:rsidP="00104CEE">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Top level representation</w:t>
            </w:r>
          </w:p>
        </w:tc>
        <w:tc>
          <w:tcPr>
            <w:tcW w:w="4882" w:type="dxa"/>
          </w:tcPr>
          <w:p w:rsidR="00D54C0A" w:rsidRPr="008C0255" w:rsidRDefault="00D54C0A" w:rsidP="00D54C0A">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Lambda lifting optimization</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tp(s), typar(s)</w:t>
            </w:r>
            <w:r w:rsidR="003C6BAB">
              <w:rPr>
                <w:lang w:eastAsia="en-GB"/>
              </w:rPr>
              <w:t>, tyvar(s), tyv(s)</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Type parameter(s)</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typar_inst, tpenv</w:t>
            </w:r>
          </w:p>
        </w:tc>
        <w:tc>
          <w:tcPr>
            <w:tcW w:w="2365"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r>
              <w:rPr>
                <w:lang w:eastAsia="en-GB"/>
              </w:rPr>
              <w:t xml:space="preserve">parameter instantition/environment </w:t>
            </w:r>
          </w:p>
        </w:tc>
        <w:tc>
          <w:tcPr>
            <w:tcW w:w="4882"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 xml:space="preserve">A map from type variables to types </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8C0255">
            <w:pPr>
              <w:rPr>
                <w:lang w:eastAsia="en-GB"/>
              </w:rPr>
            </w:pPr>
            <w:r w:rsidRPr="008C0255">
              <w:rPr>
                <w:lang w:eastAsia="en-GB"/>
              </w:rPr>
              <w:t>tp</w:t>
            </w:r>
            <w:r>
              <w:rPr>
                <w:lang w:eastAsia="en-GB"/>
              </w:rPr>
              <w:t>c</w:t>
            </w:r>
            <w:r w:rsidRPr="008C0255">
              <w:rPr>
                <w:lang w:eastAsia="en-GB"/>
              </w:rPr>
              <w:t>(s)</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w:t>
            </w:r>
            <w:r>
              <w:rPr>
                <w:lang w:eastAsia="en-GB"/>
              </w:rPr>
              <w:t>constraints</w:t>
            </w:r>
            <w:r w:rsidRPr="008C0255">
              <w:rPr>
                <w:lang w:eastAsia="en-GB"/>
              </w:rPr>
              <w:t xml:space="preserve"> (s)</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tinst, tyargs</w:t>
            </w:r>
          </w:p>
        </w:tc>
        <w:tc>
          <w:tcPr>
            <w:tcW w:w="2365"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Type instantiation</w:t>
            </w:r>
          </w:p>
        </w:tc>
        <w:tc>
          <w:tcPr>
            <w:tcW w:w="4882" w:type="dxa"/>
          </w:tcPr>
          <w:p w:rsidR="008C0255" w:rsidRPr="008C0255" w:rsidRDefault="008C0255"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rStyle w:val="CodeInline"/>
              </w:rPr>
              <w:t>&lt;int&gt;</w:t>
            </w:r>
            <w:r>
              <w:rPr>
                <w:lang w:eastAsia="en-GB"/>
              </w:rPr>
              <w:t xml:space="preserve">, </w:t>
            </w:r>
            <w:r w:rsidRPr="008C0255">
              <w:rPr>
                <w:rStyle w:val="CodeInline"/>
              </w:rPr>
              <w:t>&lt;int,string&gt;</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tyapp</w:t>
            </w:r>
          </w:p>
        </w:tc>
        <w:tc>
          <w:tcPr>
            <w:tcW w:w="2365"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application </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rStyle w:val="CodeInline"/>
              </w:rPr>
              <w:t>Foo&lt;int&gt;</w:t>
            </w:r>
          </w:p>
        </w:tc>
      </w:tr>
      <w:tr w:rsidR="008C0255"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8C0255">
            <w:pPr>
              <w:rPr>
                <w:lang w:eastAsia="en-GB"/>
              </w:rPr>
            </w:pPr>
            <w:r w:rsidRPr="008C0255">
              <w:rPr>
                <w:lang w:eastAsia="en-GB"/>
              </w:rPr>
              <w:t>ty</w:t>
            </w:r>
            <w:r>
              <w:rPr>
                <w:lang w:eastAsia="en-GB"/>
              </w:rPr>
              <w:t>,typ</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Abstract IL and F# types</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tycon</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T</w:t>
            </w:r>
            <w:r w:rsidR="00BD6021">
              <w:rPr>
                <w:lang w:eastAsia="en-GB"/>
              </w:rPr>
              <w:t xml:space="preserve">ype </w:t>
            </w:r>
            <w:r w:rsidRPr="008C0255">
              <w:rPr>
                <w:lang w:eastAsia="en-GB"/>
              </w:rPr>
              <w:t>constructor</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i.e. named type definition such as </w:t>
            </w:r>
            <w:r w:rsidRPr="008C0255">
              <w:rPr>
                <w:rStyle w:val="CodeInline"/>
              </w:rPr>
              <w:t>List&lt;_&gt;</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BD6021" w:rsidRPr="008C0255" w:rsidRDefault="00BD6021" w:rsidP="00104CEE">
            <w:pPr>
              <w:rPr>
                <w:lang w:eastAsia="en-GB"/>
              </w:rPr>
            </w:pPr>
            <w:r>
              <w:rPr>
                <w:lang w:eastAsia="en-GB"/>
              </w:rPr>
              <w:t>tcref</w:t>
            </w:r>
          </w:p>
        </w:tc>
        <w:tc>
          <w:tcPr>
            <w:tcW w:w="2365" w:type="dxa"/>
          </w:tcPr>
          <w:p w:rsidR="00BD6021" w:rsidRPr="008C0255" w:rsidRDefault="00BD6021" w:rsidP="00104CEE">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T</w:t>
            </w:r>
            <w:r>
              <w:rPr>
                <w:lang w:eastAsia="en-GB"/>
              </w:rPr>
              <w:t xml:space="preserve">ype </w:t>
            </w:r>
            <w:r w:rsidRPr="008C0255">
              <w:rPr>
                <w:lang w:eastAsia="en-GB"/>
              </w:rPr>
              <w:t>constructor</w:t>
            </w:r>
            <w:r>
              <w:rPr>
                <w:lang w:eastAsia="en-GB"/>
              </w:rPr>
              <w:t xml:space="preserve"> reference</w:t>
            </w:r>
          </w:p>
        </w:tc>
        <w:tc>
          <w:tcPr>
            <w:tcW w:w="4882" w:type="dxa"/>
          </w:tcPr>
          <w:p w:rsidR="00BD6021" w:rsidRPr="008C0255" w:rsidRDefault="00BD6021" w:rsidP="00BD6021">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reference to a</w:t>
            </w:r>
            <w:r w:rsidRPr="008C0255">
              <w:rPr>
                <w:lang w:eastAsia="en-GB"/>
              </w:rPr>
              <w:t xml:space="preserve"> named type definition such as </w:t>
            </w:r>
            <w:r w:rsidRPr="008C0255">
              <w:rPr>
                <w:rStyle w:val="CodeInline"/>
              </w:rPr>
              <w:t>List&lt;_&gt;</w:t>
            </w:r>
          </w:p>
        </w:tc>
      </w:tr>
      <w:tr w:rsidR="00104CEE"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tyenv</w:t>
            </w:r>
          </w:p>
        </w:tc>
        <w:tc>
          <w:tcPr>
            <w:tcW w:w="2365" w:type="dxa"/>
          </w:tcPr>
          <w:p w:rsidR="003C6BAB" w:rsidRPr="008C0255"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sidRPr="008C0255">
              <w:rPr>
                <w:lang w:eastAsia="en-GB"/>
              </w:rPr>
              <w:t xml:space="preserve">Type </w:t>
            </w:r>
            <w:r>
              <w:rPr>
                <w:lang w:eastAsia="en-GB"/>
              </w:rPr>
              <w:t>environment</w:t>
            </w:r>
            <w:r w:rsidRPr="008C0255">
              <w:rPr>
                <w:lang w:eastAsia="en-GB"/>
              </w:rPr>
              <w:t xml:space="preserve"> </w:t>
            </w:r>
          </w:p>
        </w:tc>
        <w:tc>
          <w:tcPr>
            <w:tcW w:w="4882" w:type="dxa"/>
          </w:tcPr>
          <w:p w:rsidR="003C6BAB" w:rsidRDefault="003C6BAB" w:rsidP="003C6BAB">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A pair of maps mapping </w:t>
            </w:r>
          </w:p>
          <w:p w:rsidR="003C6BAB" w:rsidRDefault="003C6BAB" w:rsidP="005F545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variables to types (a type parameter instantiation)</w:t>
            </w:r>
          </w:p>
          <w:p w:rsidR="003C6BAB" w:rsidRPr="008C0255" w:rsidRDefault="003C6BAB" w:rsidP="005F5456">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lang w:eastAsia="en-GB"/>
              </w:rPr>
            </w:pPr>
            <w:r>
              <w:rPr>
                <w:lang w:eastAsia="en-GB"/>
              </w:rPr>
              <w:t>type constructors to type constructors</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sidRPr="008C0255">
              <w:rPr>
                <w:lang w:eastAsia="en-GB"/>
              </w:rPr>
              <w:t>ty</w:t>
            </w:r>
            <w:r>
              <w:rPr>
                <w:lang w:eastAsia="en-GB"/>
              </w:rPr>
              <w:t>func</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sidRPr="008C0255">
              <w:rPr>
                <w:lang w:eastAsia="en-GB"/>
              </w:rPr>
              <w:t xml:space="preserve">Type </w:t>
            </w:r>
            <w:r>
              <w:rPr>
                <w:lang w:eastAsia="en-GB"/>
              </w:rPr>
              <w:t>function</w:t>
            </w:r>
            <w:r w:rsidRPr="008C0255">
              <w:rPr>
                <w:lang w:eastAsia="en-GB"/>
              </w:rPr>
              <w:t xml:space="preserve"> </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non-function value defined with explicit type parameters</w:t>
            </w:r>
            <w:r w:rsidRPr="008C0255">
              <w:rPr>
                <w:lang w:eastAsia="en-GB"/>
              </w:rPr>
              <w:t xml:space="preserve"> </w:t>
            </w:r>
            <w:r>
              <w:rPr>
                <w:rStyle w:val="CodeInline"/>
              </w:rPr>
              <w:t>let empty&lt;'a&gt; = ...</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uconstr</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Union </w:t>
            </w:r>
            <w:r w:rsidRPr="008C0255">
              <w:rPr>
                <w:lang w:eastAsia="en-GB"/>
              </w:rPr>
              <w:t>constructor</w:t>
            </w:r>
          </w:p>
        </w:tc>
        <w:tc>
          <w:tcPr>
            <w:tcW w:w="4882"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discriminated union case label</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3C6BAB" w:rsidRPr="008C0255" w:rsidRDefault="003C6BAB" w:rsidP="00104CEE">
            <w:pPr>
              <w:rPr>
                <w:lang w:eastAsia="en-GB"/>
              </w:rPr>
            </w:pPr>
            <w:r>
              <w:rPr>
                <w:lang w:eastAsia="en-GB"/>
              </w:rPr>
              <w:t>ucref</w:t>
            </w:r>
          </w:p>
        </w:tc>
        <w:tc>
          <w:tcPr>
            <w:tcW w:w="2365"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Union constructor reference</w:t>
            </w:r>
          </w:p>
        </w:tc>
        <w:tc>
          <w:tcPr>
            <w:tcW w:w="4882" w:type="dxa"/>
          </w:tcPr>
          <w:p w:rsidR="003C6BAB" w:rsidRPr="008C0255" w:rsidRDefault="003C6BAB" w:rsidP="003C6BAB">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pair containing a reference to a type constructor and a discriminated union case name</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8C0255">
            <w:pPr>
              <w:rPr>
                <w:lang w:eastAsia="en-GB"/>
              </w:rPr>
            </w:pPr>
            <w:r>
              <w:rPr>
                <w:lang w:eastAsia="en-GB"/>
              </w:rPr>
              <w:t>val, vspec</w:t>
            </w:r>
          </w:p>
        </w:tc>
        <w:tc>
          <w:tcPr>
            <w:tcW w:w="2365" w:type="dxa"/>
          </w:tcPr>
          <w:p w:rsid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w:t>
            </w:r>
          </w:p>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 Specification</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An F# value</w:t>
            </w:r>
            <w:r w:rsidRPr="008C0255">
              <w:rPr>
                <w:lang w:eastAsia="en-GB"/>
              </w:rPr>
              <w:t xml:space="preserve"> </w:t>
            </w:r>
            <w:r>
              <w:rPr>
                <w:rStyle w:val="CodeInline"/>
              </w:rPr>
              <w:t>x</w:t>
            </w:r>
            <w:r>
              <w:rPr>
                <w:lang w:eastAsia="en-GB"/>
              </w:rPr>
              <w:t xml:space="preserve"> or an F# member</w:t>
            </w:r>
          </w:p>
        </w:tc>
      </w:tr>
      <w:tr w:rsidR="00104CEE" w:rsidRPr="008C0255" w:rsidTr="003C6B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3C6BAB" w:rsidP="00104CEE">
            <w:pPr>
              <w:rPr>
                <w:lang w:eastAsia="en-GB"/>
              </w:rPr>
            </w:pPr>
            <w:r>
              <w:rPr>
                <w:lang w:eastAsia="en-GB"/>
              </w:rPr>
              <w:t>v</w:t>
            </w:r>
            <w:r w:rsidR="008C0255">
              <w:rPr>
                <w:lang w:eastAsia="en-GB"/>
              </w:rPr>
              <w:t>rec</w:t>
            </w:r>
          </w:p>
        </w:tc>
        <w:tc>
          <w:tcPr>
            <w:tcW w:w="2365"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Value recursive</w:t>
            </w:r>
          </w:p>
        </w:tc>
        <w:tc>
          <w:tcPr>
            <w:tcW w:w="4882" w:type="dxa"/>
          </w:tcPr>
          <w:p w:rsidR="008C0255" w:rsidRPr="008C0255" w:rsidRDefault="008C0255" w:rsidP="008C0255">
            <w:pPr>
              <w:cnfStyle w:val="000000100000" w:firstRow="0" w:lastRow="0" w:firstColumn="0" w:lastColumn="0" w:oddVBand="0" w:evenVBand="0" w:oddHBand="1" w:evenHBand="0" w:firstRowFirstColumn="0" w:firstRowLastColumn="0" w:lastRowFirstColumn="0" w:lastRowLastColumn="0"/>
              <w:rPr>
                <w:lang w:eastAsia="en-GB"/>
              </w:rPr>
            </w:pPr>
            <w:r>
              <w:rPr>
                <w:lang w:eastAsia="en-GB"/>
              </w:rPr>
              <w:t>A reference to a local value, a value in another module or a value in another assembly</w:t>
            </w:r>
          </w:p>
        </w:tc>
      </w:tr>
      <w:tr w:rsidR="003C6BAB" w:rsidRPr="008C0255" w:rsidTr="003C6BAB">
        <w:tc>
          <w:tcPr>
            <w:cnfStyle w:val="001000000000" w:firstRow="0" w:lastRow="0" w:firstColumn="1" w:lastColumn="0" w:oddVBand="0" w:evenVBand="0" w:oddHBand="0" w:evenHBand="0" w:firstRowFirstColumn="0" w:firstRowLastColumn="0" w:lastRowFirstColumn="0" w:lastRowLastColumn="0"/>
            <w:tcW w:w="1995" w:type="dxa"/>
          </w:tcPr>
          <w:p w:rsidR="008C0255" w:rsidRPr="008C0255" w:rsidRDefault="008C0255" w:rsidP="00104CEE">
            <w:pPr>
              <w:rPr>
                <w:lang w:eastAsia="en-GB"/>
              </w:rPr>
            </w:pPr>
            <w:r>
              <w:rPr>
                <w:lang w:eastAsia="en-GB"/>
              </w:rPr>
              <w:t>vref</w:t>
            </w:r>
          </w:p>
        </w:tc>
        <w:tc>
          <w:tcPr>
            <w:tcW w:w="2365" w:type="dxa"/>
          </w:tcPr>
          <w:p w:rsidR="008C0255" w:rsidRPr="008C0255" w:rsidRDefault="008C0255" w:rsidP="00104CEE">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Value reference</w:t>
            </w:r>
          </w:p>
        </w:tc>
        <w:tc>
          <w:tcPr>
            <w:tcW w:w="4882" w:type="dxa"/>
          </w:tcPr>
          <w:p w:rsidR="008C0255" w:rsidRPr="008C0255" w:rsidRDefault="008C0255" w:rsidP="008C0255">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 reference to a local value, a value in another module or a value in another assembly</w:t>
            </w:r>
          </w:p>
        </w:tc>
      </w:tr>
    </w:tbl>
    <w:p w:rsidR="00832D5F" w:rsidRDefault="00832D5F" w:rsidP="00D37A0D">
      <w:pPr>
        <w:rPr>
          <w:lang w:eastAsia="en-GB"/>
        </w:rPr>
      </w:pPr>
    </w:p>
    <w:p w:rsidR="00970A89" w:rsidRPr="00D37A0D" w:rsidRDefault="00970A89" w:rsidP="00D37A0D">
      <w:pPr>
        <w:rPr>
          <w:lang w:eastAsia="en-GB"/>
        </w:rPr>
      </w:pPr>
    </w:p>
    <w:p w:rsidR="006343BB" w:rsidRDefault="00CD1F95">
      <w:pPr>
        <w:pStyle w:val="Heading2"/>
      </w:pPr>
      <w:bookmarkStart w:id="170" w:name="_Toc266535026"/>
      <w:r>
        <w:lastRenderedPageBreak/>
        <w:t>Uses of Mutation in the F# Compiler Codebase</w:t>
      </w:r>
      <w:bookmarkEnd w:id="170"/>
    </w:p>
    <w:p w:rsidR="009521A5" w:rsidRPr="009521A5" w:rsidRDefault="009521A5" w:rsidP="009521A5">
      <w:pPr>
        <w:jc w:val="center"/>
        <w:rPr>
          <w:i/>
          <w:lang w:eastAsia="en-GB"/>
        </w:rPr>
      </w:pPr>
      <w:r w:rsidRPr="009521A5">
        <w:rPr>
          <w:i/>
          <w:lang w:eastAsia="en-GB"/>
        </w:rPr>
        <w:t>Where t’ere be mutation t’ere be gremlins</w:t>
      </w:r>
    </w:p>
    <w:p w:rsidR="003350FE" w:rsidRDefault="003350FE">
      <w:pPr>
        <w:pStyle w:val="Heading1"/>
      </w:pPr>
      <w:bookmarkStart w:id="171" w:name="_Toc256491314"/>
      <w:bookmarkStart w:id="172" w:name="_Toc256587137"/>
      <w:bookmarkStart w:id="173" w:name="_Toc266534425"/>
      <w:bookmarkStart w:id="174" w:name="_Toc256491315"/>
      <w:bookmarkStart w:id="175" w:name="_Toc256587138"/>
      <w:bookmarkStart w:id="176" w:name="_Toc266534426"/>
      <w:bookmarkStart w:id="177" w:name="_Toc256491316"/>
      <w:bookmarkStart w:id="178" w:name="_Toc256587139"/>
      <w:bookmarkStart w:id="179" w:name="_Toc266534427"/>
      <w:bookmarkStart w:id="180" w:name="_Toc256491317"/>
      <w:bookmarkStart w:id="181" w:name="_Toc256587140"/>
      <w:bookmarkStart w:id="182" w:name="_Toc266534428"/>
      <w:bookmarkStart w:id="183" w:name="_Toc256491318"/>
      <w:bookmarkStart w:id="184" w:name="_Toc256587141"/>
      <w:bookmarkStart w:id="185" w:name="_Toc266534429"/>
      <w:bookmarkStart w:id="186" w:name="_Toc256491319"/>
      <w:bookmarkStart w:id="187" w:name="_Toc256587142"/>
      <w:bookmarkStart w:id="188" w:name="_Toc266534430"/>
      <w:bookmarkStart w:id="189" w:name="_Toc256491320"/>
      <w:bookmarkStart w:id="190" w:name="_Toc256587143"/>
      <w:bookmarkStart w:id="191" w:name="_Toc266534431"/>
      <w:bookmarkStart w:id="192" w:name="_Toc256491321"/>
      <w:bookmarkStart w:id="193" w:name="_Toc256587144"/>
      <w:bookmarkStart w:id="194" w:name="_Toc266534432"/>
      <w:bookmarkStart w:id="195" w:name="_Toc256491322"/>
      <w:bookmarkStart w:id="196" w:name="_Toc256587145"/>
      <w:bookmarkStart w:id="197" w:name="_Toc266534433"/>
      <w:bookmarkStart w:id="198" w:name="_Toc256491323"/>
      <w:bookmarkStart w:id="199" w:name="_Toc256587146"/>
      <w:bookmarkStart w:id="200" w:name="_Toc266534434"/>
      <w:bookmarkStart w:id="201" w:name="_Toc256491324"/>
      <w:bookmarkStart w:id="202" w:name="_Toc256587147"/>
      <w:bookmarkStart w:id="203" w:name="_Toc266534435"/>
      <w:bookmarkStart w:id="204" w:name="_Toc256491325"/>
      <w:bookmarkStart w:id="205" w:name="_Toc256587148"/>
      <w:bookmarkStart w:id="206" w:name="_Toc266534436"/>
      <w:bookmarkStart w:id="207" w:name="_Toc256491326"/>
      <w:bookmarkStart w:id="208" w:name="_Toc256587149"/>
      <w:bookmarkStart w:id="209" w:name="_Toc266534437"/>
      <w:bookmarkStart w:id="210" w:name="_Toc256491327"/>
      <w:bookmarkStart w:id="211" w:name="_Toc256587150"/>
      <w:bookmarkStart w:id="212" w:name="_Toc266534438"/>
      <w:bookmarkStart w:id="213" w:name="_Toc256491328"/>
      <w:bookmarkStart w:id="214" w:name="_Toc256587151"/>
      <w:bookmarkStart w:id="215" w:name="_Toc266534439"/>
      <w:bookmarkStart w:id="216" w:name="_Toc256491329"/>
      <w:bookmarkStart w:id="217" w:name="_Toc256587152"/>
      <w:bookmarkStart w:id="218" w:name="_Toc266534440"/>
      <w:bookmarkStart w:id="219" w:name="_Toc256491330"/>
      <w:bookmarkStart w:id="220" w:name="_Toc256587153"/>
      <w:bookmarkStart w:id="221" w:name="_Toc266534441"/>
      <w:bookmarkStart w:id="222" w:name="_Toc256491331"/>
      <w:bookmarkStart w:id="223" w:name="_Toc256587154"/>
      <w:bookmarkStart w:id="224" w:name="_Toc266534442"/>
      <w:bookmarkStart w:id="225" w:name="_Toc256491332"/>
      <w:bookmarkStart w:id="226" w:name="_Toc256587155"/>
      <w:bookmarkStart w:id="227" w:name="_Toc266534443"/>
      <w:bookmarkStart w:id="228" w:name="_Toc256491333"/>
      <w:bookmarkStart w:id="229" w:name="_Toc256587156"/>
      <w:bookmarkStart w:id="230" w:name="_Toc266534444"/>
      <w:bookmarkStart w:id="231" w:name="_Toc256491334"/>
      <w:bookmarkStart w:id="232" w:name="_Toc256587157"/>
      <w:bookmarkStart w:id="233" w:name="_Toc266534445"/>
      <w:bookmarkStart w:id="234" w:name="_Toc256491335"/>
      <w:bookmarkStart w:id="235" w:name="_Toc256587158"/>
      <w:bookmarkStart w:id="236" w:name="_Toc266534446"/>
      <w:bookmarkStart w:id="237" w:name="_Toc256491336"/>
      <w:bookmarkStart w:id="238" w:name="_Toc256587159"/>
      <w:bookmarkStart w:id="239" w:name="_Toc266534447"/>
      <w:bookmarkStart w:id="240" w:name="_Toc256491337"/>
      <w:bookmarkStart w:id="241" w:name="_Toc256587160"/>
      <w:bookmarkStart w:id="242" w:name="_Toc266534448"/>
      <w:bookmarkStart w:id="243" w:name="_Toc256491338"/>
      <w:bookmarkStart w:id="244" w:name="_Toc256587161"/>
      <w:bookmarkStart w:id="245" w:name="_Toc266534449"/>
      <w:bookmarkStart w:id="246" w:name="_Toc256491339"/>
      <w:bookmarkStart w:id="247" w:name="_Toc256587162"/>
      <w:bookmarkStart w:id="248" w:name="_Toc266534450"/>
      <w:bookmarkStart w:id="249" w:name="_Toc256491340"/>
      <w:bookmarkStart w:id="250" w:name="_Toc256587163"/>
      <w:bookmarkStart w:id="251" w:name="_Toc266534451"/>
      <w:bookmarkStart w:id="252" w:name="_Toc256491341"/>
      <w:bookmarkStart w:id="253" w:name="_Toc256587164"/>
      <w:bookmarkStart w:id="254" w:name="_Toc266534452"/>
      <w:bookmarkStart w:id="255" w:name="_Toc256491342"/>
      <w:bookmarkStart w:id="256" w:name="_Toc256587165"/>
      <w:bookmarkStart w:id="257" w:name="_Toc266534453"/>
      <w:bookmarkStart w:id="258" w:name="_Toc256491343"/>
      <w:bookmarkStart w:id="259" w:name="_Toc256587166"/>
      <w:bookmarkStart w:id="260" w:name="_Toc266534454"/>
      <w:bookmarkStart w:id="261" w:name="_Toc256491344"/>
      <w:bookmarkStart w:id="262" w:name="_Toc256587167"/>
      <w:bookmarkStart w:id="263" w:name="_Toc266534455"/>
      <w:bookmarkStart w:id="264" w:name="_Toc256491345"/>
      <w:bookmarkStart w:id="265" w:name="_Toc256587168"/>
      <w:bookmarkStart w:id="266" w:name="_Toc266534456"/>
      <w:bookmarkStart w:id="267" w:name="_Toc256491346"/>
      <w:bookmarkStart w:id="268" w:name="_Toc256587169"/>
      <w:bookmarkStart w:id="269" w:name="_Toc266534457"/>
      <w:bookmarkStart w:id="270" w:name="_Toc256491347"/>
      <w:bookmarkStart w:id="271" w:name="_Toc256587170"/>
      <w:bookmarkStart w:id="272" w:name="_Toc266534458"/>
      <w:bookmarkStart w:id="273" w:name="_Toc256491348"/>
      <w:bookmarkStart w:id="274" w:name="_Toc256587171"/>
      <w:bookmarkStart w:id="275" w:name="_Toc266534459"/>
      <w:bookmarkStart w:id="276" w:name="_Toc256491349"/>
      <w:bookmarkStart w:id="277" w:name="_Toc256587172"/>
      <w:bookmarkStart w:id="278" w:name="_Toc266534460"/>
      <w:bookmarkStart w:id="279" w:name="_Toc256491350"/>
      <w:bookmarkStart w:id="280" w:name="_Toc256587173"/>
      <w:bookmarkStart w:id="281" w:name="_Toc266534461"/>
      <w:bookmarkStart w:id="282" w:name="_Toc256491351"/>
      <w:bookmarkStart w:id="283" w:name="_Toc256587174"/>
      <w:bookmarkStart w:id="284" w:name="_Toc266534462"/>
      <w:bookmarkStart w:id="285" w:name="_Toc256491352"/>
      <w:bookmarkStart w:id="286" w:name="_Toc256587175"/>
      <w:bookmarkStart w:id="287" w:name="_Toc266534463"/>
      <w:bookmarkStart w:id="288" w:name="_Toc256491353"/>
      <w:bookmarkStart w:id="289" w:name="_Toc256587176"/>
      <w:bookmarkStart w:id="290" w:name="_Toc266534464"/>
      <w:bookmarkStart w:id="291" w:name="_Toc256491354"/>
      <w:bookmarkStart w:id="292" w:name="_Toc256587177"/>
      <w:bookmarkStart w:id="293" w:name="_Toc266534465"/>
      <w:bookmarkStart w:id="294" w:name="_Toc256491355"/>
      <w:bookmarkStart w:id="295" w:name="_Toc256587178"/>
      <w:bookmarkStart w:id="296" w:name="_Toc266534466"/>
      <w:bookmarkStart w:id="297" w:name="_Toc256491356"/>
      <w:bookmarkStart w:id="298" w:name="_Toc256587179"/>
      <w:bookmarkStart w:id="299" w:name="_Toc266534467"/>
      <w:bookmarkStart w:id="300" w:name="_Toc256491357"/>
      <w:bookmarkStart w:id="301" w:name="_Toc256587180"/>
      <w:bookmarkStart w:id="302" w:name="_Toc266534468"/>
      <w:bookmarkStart w:id="303" w:name="_Toc256491358"/>
      <w:bookmarkStart w:id="304" w:name="_Toc256587181"/>
      <w:bookmarkStart w:id="305" w:name="_Toc266534469"/>
      <w:bookmarkStart w:id="306" w:name="_Toc256491359"/>
      <w:bookmarkStart w:id="307" w:name="_Toc256587182"/>
      <w:bookmarkStart w:id="308" w:name="_Toc266534470"/>
      <w:bookmarkStart w:id="309" w:name="_Toc256491360"/>
      <w:bookmarkStart w:id="310" w:name="_Toc256587183"/>
      <w:bookmarkStart w:id="311" w:name="_Toc266534471"/>
      <w:bookmarkStart w:id="312" w:name="_Toc256491361"/>
      <w:bookmarkStart w:id="313" w:name="_Toc256587184"/>
      <w:bookmarkStart w:id="314" w:name="_Toc266534472"/>
      <w:bookmarkStart w:id="315" w:name="_Toc256491362"/>
      <w:bookmarkStart w:id="316" w:name="_Toc256587185"/>
      <w:bookmarkStart w:id="317" w:name="_Toc266534473"/>
      <w:bookmarkStart w:id="318" w:name="_Toc256491363"/>
      <w:bookmarkStart w:id="319" w:name="_Toc256587186"/>
      <w:bookmarkStart w:id="320" w:name="_Toc266534474"/>
      <w:bookmarkStart w:id="321" w:name="_Toc256491364"/>
      <w:bookmarkStart w:id="322" w:name="_Toc256587187"/>
      <w:bookmarkStart w:id="323" w:name="_Toc266534475"/>
      <w:bookmarkStart w:id="324" w:name="_Toc256491365"/>
      <w:bookmarkStart w:id="325" w:name="_Toc256587188"/>
      <w:bookmarkStart w:id="326" w:name="_Toc266534476"/>
      <w:bookmarkStart w:id="327" w:name="_Toc256491366"/>
      <w:bookmarkStart w:id="328" w:name="_Toc256587189"/>
      <w:bookmarkStart w:id="329" w:name="_Toc266534477"/>
      <w:bookmarkStart w:id="330" w:name="_Toc256491367"/>
      <w:bookmarkStart w:id="331" w:name="_Toc256587190"/>
      <w:bookmarkStart w:id="332" w:name="_Toc266534478"/>
      <w:bookmarkStart w:id="333" w:name="_Toc256491368"/>
      <w:bookmarkStart w:id="334" w:name="_Toc256587191"/>
      <w:bookmarkStart w:id="335" w:name="_Toc266534479"/>
      <w:bookmarkStart w:id="336" w:name="_Toc256491369"/>
      <w:bookmarkStart w:id="337" w:name="_Toc256587192"/>
      <w:bookmarkStart w:id="338" w:name="_Toc266534480"/>
      <w:bookmarkStart w:id="339" w:name="_Toc256491370"/>
      <w:bookmarkStart w:id="340" w:name="_Toc256587193"/>
      <w:bookmarkStart w:id="341" w:name="_Toc266534481"/>
      <w:bookmarkStart w:id="342" w:name="_Toc256491371"/>
      <w:bookmarkStart w:id="343" w:name="_Toc256587194"/>
      <w:bookmarkStart w:id="344" w:name="_Toc266534482"/>
      <w:bookmarkStart w:id="345" w:name="_Toc256491372"/>
      <w:bookmarkStart w:id="346" w:name="_Toc256587195"/>
      <w:bookmarkStart w:id="347" w:name="_Toc266534483"/>
      <w:bookmarkStart w:id="348" w:name="_Toc256491373"/>
      <w:bookmarkStart w:id="349" w:name="_Toc256587196"/>
      <w:bookmarkStart w:id="350" w:name="_Toc266534484"/>
      <w:bookmarkStart w:id="351" w:name="_Toc256491374"/>
      <w:bookmarkStart w:id="352" w:name="_Toc256587197"/>
      <w:bookmarkStart w:id="353" w:name="_Toc266534485"/>
      <w:bookmarkStart w:id="354" w:name="_Toc256491375"/>
      <w:bookmarkStart w:id="355" w:name="_Toc256587198"/>
      <w:bookmarkStart w:id="356" w:name="_Toc266534486"/>
      <w:bookmarkStart w:id="357" w:name="_Toc256491376"/>
      <w:bookmarkStart w:id="358" w:name="_Toc256587199"/>
      <w:bookmarkStart w:id="359" w:name="_Toc266534487"/>
      <w:bookmarkStart w:id="360" w:name="_Toc256491377"/>
      <w:bookmarkStart w:id="361" w:name="_Toc256587200"/>
      <w:bookmarkStart w:id="362" w:name="_Toc266534488"/>
      <w:bookmarkStart w:id="363" w:name="_Toc256491378"/>
      <w:bookmarkStart w:id="364" w:name="_Toc256587201"/>
      <w:bookmarkStart w:id="365" w:name="_Toc266534489"/>
      <w:bookmarkStart w:id="366" w:name="_Toc256491379"/>
      <w:bookmarkStart w:id="367" w:name="_Toc256587202"/>
      <w:bookmarkStart w:id="368" w:name="_Toc266534490"/>
      <w:bookmarkStart w:id="369" w:name="_Toc256491380"/>
      <w:bookmarkStart w:id="370" w:name="_Toc256587203"/>
      <w:bookmarkStart w:id="371" w:name="_Toc266534491"/>
      <w:bookmarkStart w:id="372" w:name="_Toc256491381"/>
      <w:bookmarkStart w:id="373" w:name="_Toc256587204"/>
      <w:bookmarkStart w:id="374" w:name="_Toc266534492"/>
      <w:bookmarkStart w:id="375" w:name="_Toc256491382"/>
      <w:bookmarkStart w:id="376" w:name="_Toc256587205"/>
      <w:bookmarkStart w:id="377" w:name="_Toc266534493"/>
      <w:bookmarkStart w:id="378" w:name="_Toc256491383"/>
      <w:bookmarkStart w:id="379" w:name="_Toc256587206"/>
      <w:bookmarkStart w:id="380" w:name="_Toc266534494"/>
      <w:bookmarkStart w:id="381" w:name="_Toc256491384"/>
      <w:bookmarkStart w:id="382" w:name="_Toc256587207"/>
      <w:bookmarkStart w:id="383" w:name="_Toc266534495"/>
      <w:bookmarkStart w:id="384" w:name="_Toc256491385"/>
      <w:bookmarkStart w:id="385" w:name="_Toc256587208"/>
      <w:bookmarkStart w:id="386" w:name="_Toc266534496"/>
      <w:bookmarkStart w:id="387" w:name="_Toc256491386"/>
      <w:bookmarkStart w:id="388" w:name="_Toc256587209"/>
      <w:bookmarkStart w:id="389" w:name="_Toc266534497"/>
      <w:bookmarkStart w:id="390" w:name="_Toc256491387"/>
      <w:bookmarkStart w:id="391" w:name="_Toc256587210"/>
      <w:bookmarkStart w:id="392" w:name="_Toc266534498"/>
      <w:bookmarkStart w:id="393" w:name="_Toc256491388"/>
      <w:bookmarkStart w:id="394" w:name="_Toc256587211"/>
      <w:bookmarkStart w:id="395" w:name="_Toc266534499"/>
      <w:bookmarkStart w:id="396" w:name="_Toc256491389"/>
      <w:bookmarkStart w:id="397" w:name="_Toc256587212"/>
      <w:bookmarkStart w:id="398" w:name="_Toc266534500"/>
      <w:bookmarkStart w:id="399" w:name="_Toc256491390"/>
      <w:bookmarkStart w:id="400" w:name="_Toc256587213"/>
      <w:bookmarkStart w:id="401" w:name="_Toc266534501"/>
      <w:bookmarkStart w:id="402" w:name="_Toc256491391"/>
      <w:bookmarkStart w:id="403" w:name="_Toc256587214"/>
      <w:bookmarkStart w:id="404" w:name="_Toc266534502"/>
      <w:bookmarkStart w:id="405" w:name="_Toc256491392"/>
      <w:bookmarkStart w:id="406" w:name="_Toc256587215"/>
      <w:bookmarkStart w:id="407" w:name="_Toc266534503"/>
      <w:bookmarkStart w:id="408" w:name="_Toc256491393"/>
      <w:bookmarkStart w:id="409" w:name="_Toc256587216"/>
      <w:bookmarkStart w:id="410" w:name="_Toc266534504"/>
      <w:bookmarkStart w:id="411" w:name="_Toc256491394"/>
      <w:bookmarkStart w:id="412" w:name="_Toc256587217"/>
      <w:bookmarkStart w:id="413" w:name="_Toc266534505"/>
      <w:bookmarkStart w:id="414" w:name="_Toc256491395"/>
      <w:bookmarkStart w:id="415" w:name="_Toc256587218"/>
      <w:bookmarkStart w:id="416" w:name="_Toc266534506"/>
      <w:bookmarkStart w:id="417" w:name="_Toc256491396"/>
      <w:bookmarkStart w:id="418" w:name="_Toc256587219"/>
      <w:bookmarkStart w:id="419" w:name="_Toc266534507"/>
      <w:bookmarkStart w:id="420" w:name="_Toc256491397"/>
      <w:bookmarkStart w:id="421" w:name="_Toc256587220"/>
      <w:bookmarkStart w:id="422" w:name="_Toc266534508"/>
      <w:bookmarkStart w:id="423" w:name="_Toc256491398"/>
      <w:bookmarkStart w:id="424" w:name="_Toc256587221"/>
      <w:bookmarkStart w:id="425" w:name="_Toc266534509"/>
      <w:bookmarkStart w:id="426" w:name="_Toc256491399"/>
      <w:bookmarkStart w:id="427" w:name="_Toc256587222"/>
      <w:bookmarkStart w:id="428" w:name="_Toc266534510"/>
      <w:bookmarkStart w:id="429" w:name="_Toc256491400"/>
      <w:bookmarkStart w:id="430" w:name="_Toc256587223"/>
      <w:bookmarkStart w:id="431" w:name="_Toc266534511"/>
      <w:bookmarkStart w:id="432" w:name="_Toc256491401"/>
      <w:bookmarkStart w:id="433" w:name="_Toc256587224"/>
      <w:bookmarkStart w:id="434" w:name="_Toc266534512"/>
      <w:bookmarkStart w:id="435" w:name="_Toc256491402"/>
      <w:bookmarkStart w:id="436" w:name="_Toc256587225"/>
      <w:bookmarkStart w:id="437" w:name="_Toc266534513"/>
      <w:bookmarkStart w:id="438" w:name="_Toc256491403"/>
      <w:bookmarkStart w:id="439" w:name="_Toc256587226"/>
      <w:bookmarkStart w:id="440" w:name="_Toc266534514"/>
      <w:bookmarkStart w:id="441" w:name="_Toc256491404"/>
      <w:bookmarkStart w:id="442" w:name="_Toc256587227"/>
      <w:bookmarkStart w:id="443" w:name="_Toc266534515"/>
      <w:bookmarkStart w:id="444" w:name="_Toc256491405"/>
      <w:bookmarkStart w:id="445" w:name="_Toc256587228"/>
      <w:bookmarkStart w:id="446" w:name="_Toc266534516"/>
      <w:bookmarkStart w:id="447" w:name="_Toc256491406"/>
      <w:bookmarkStart w:id="448" w:name="_Toc256587229"/>
      <w:bookmarkStart w:id="449" w:name="_Toc266534517"/>
      <w:bookmarkStart w:id="450" w:name="_Toc256491407"/>
      <w:bookmarkStart w:id="451" w:name="_Toc256587230"/>
      <w:bookmarkStart w:id="452" w:name="_Toc266534518"/>
      <w:bookmarkStart w:id="453" w:name="_Toc256491408"/>
      <w:bookmarkStart w:id="454" w:name="_Toc256587231"/>
      <w:bookmarkStart w:id="455" w:name="_Toc266534519"/>
      <w:bookmarkStart w:id="456" w:name="_Toc256491409"/>
      <w:bookmarkStart w:id="457" w:name="_Toc256587232"/>
      <w:bookmarkStart w:id="458" w:name="_Toc266534520"/>
      <w:bookmarkStart w:id="459" w:name="_Toc256491410"/>
      <w:bookmarkStart w:id="460" w:name="_Toc256587233"/>
      <w:bookmarkStart w:id="461" w:name="_Toc266534521"/>
      <w:bookmarkStart w:id="462" w:name="_Toc256491411"/>
      <w:bookmarkStart w:id="463" w:name="_Toc256587234"/>
      <w:bookmarkStart w:id="464" w:name="_Toc266534522"/>
      <w:bookmarkStart w:id="465" w:name="_Toc256491412"/>
      <w:bookmarkStart w:id="466" w:name="_Toc256587235"/>
      <w:bookmarkStart w:id="467" w:name="_Toc266534523"/>
      <w:bookmarkStart w:id="468" w:name="_Toc256491413"/>
      <w:bookmarkStart w:id="469" w:name="_Toc256587236"/>
      <w:bookmarkStart w:id="470" w:name="_Toc266534524"/>
      <w:bookmarkStart w:id="471" w:name="_Toc256491414"/>
      <w:bookmarkStart w:id="472" w:name="_Toc256587237"/>
      <w:bookmarkStart w:id="473" w:name="_Toc266534525"/>
      <w:bookmarkStart w:id="474" w:name="_Toc256491415"/>
      <w:bookmarkStart w:id="475" w:name="_Toc256587238"/>
      <w:bookmarkStart w:id="476" w:name="_Toc266534526"/>
      <w:bookmarkStart w:id="477" w:name="_Toc256491416"/>
      <w:bookmarkStart w:id="478" w:name="_Toc256587239"/>
      <w:bookmarkStart w:id="479" w:name="_Toc266534527"/>
      <w:bookmarkStart w:id="480" w:name="_Toc256491417"/>
      <w:bookmarkStart w:id="481" w:name="_Toc256587240"/>
      <w:bookmarkStart w:id="482" w:name="_Toc266534528"/>
      <w:bookmarkStart w:id="483" w:name="_Toc256491418"/>
      <w:bookmarkStart w:id="484" w:name="_Toc256587241"/>
      <w:bookmarkStart w:id="485" w:name="_Toc266534529"/>
      <w:bookmarkStart w:id="486" w:name="_Toc256491419"/>
      <w:bookmarkStart w:id="487" w:name="_Toc256587242"/>
      <w:bookmarkStart w:id="488" w:name="_Toc266534530"/>
      <w:bookmarkStart w:id="489" w:name="_Toc256491420"/>
      <w:bookmarkStart w:id="490" w:name="_Toc256587243"/>
      <w:bookmarkStart w:id="491" w:name="_Toc266534531"/>
      <w:bookmarkStart w:id="492" w:name="_Toc256491421"/>
      <w:bookmarkStart w:id="493" w:name="_Toc256587244"/>
      <w:bookmarkStart w:id="494" w:name="_Toc266534532"/>
      <w:bookmarkStart w:id="495" w:name="_Toc256491422"/>
      <w:bookmarkStart w:id="496" w:name="_Toc256587245"/>
      <w:bookmarkStart w:id="497" w:name="_Toc266534533"/>
      <w:bookmarkStart w:id="498" w:name="_Toc256491423"/>
      <w:bookmarkStart w:id="499" w:name="_Toc256587246"/>
      <w:bookmarkStart w:id="500" w:name="_Toc266534534"/>
      <w:bookmarkStart w:id="501" w:name="_Toc256491424"/>
      <w:bookmarkStart w:id="502" w:name="_Toc256587247"/>
      <w:bookmarkStart w:id="503" w:name="_Toc266534535"/>
      <w:bookmarkStart w:id="504" w:name="_Toc256491425"/>
      <w:bookmarkStart w:id="505" w:name="_Toc256587248"/>
      <w:bookmarkStart w:id="506" w:name="_Toc266534536"/>
      <w:bookmarkStart w:id="507" w:name="_Toc256491426"/>
      <w:bookmarkStart w:id="508" w:name="_Toc256587249"/>
      <w:bookmarkStart w:id="509" w:name="_Toc266534537"/>
      <w:bookmarkStart w:id="510" w:name="_Toc256491427"/>
      <w:bookmarkStart w:id="511" w:name="_Toc256587250"/>
      <w:bookmarkStart w:id="512" w:name="_Toc266534538"/>
      <w:bookmarkStart w:id="513" w:name="_Toc256491428"/>
      <w:bookmarkStart w:id="514" w:name="_Toc256587251"/>
      <w:bookmarkStart w:id="515" w:name="_Toc266534539"/>
      <w:bookmarkStart w:id="516" w:name="_Toc256491429"/>
      <w:bookmarkStart w:id="517" w:name="_Toc256587252"/>
      <w:bookmarkStart w:id="518" w:name="_Toc266534540"/>
      <w:bookmarkStart w:id="519" w:name="_Toc256491430"/>
      <w:bookmarkStart w:id="520" w:name="_Toc256587253"/>
      <w:bookmarkStart w:id="521" w:name="_Toc266534541"/>
      <w:bookmarkStart w:id="522" w:name="_Toc256491431"/>
      <w:bookmarkStart w:id="523" w:name="_Toc256587254"/>
      <w:bookmarkStart w:id="524" w:name="_Toc266534542"/>
      <w:bookmarkStart w:id="525" w:name="_Toc256491432"/>
      <w:bookmarkStart w:id="526" w:name="_Toc256587255"/>
      <w:bookmarkStart w:id="527" w:name="_Toc266534543"/>
      <w:bookmarkStart w:id="528" w:name="_Toc256491433"/>
      <w:bookmarkStart w:id="529" w:name="_Toc256587256"/>
      <w:bookmarkStart w:id="530" w:name="_Toc266534544"/>
      <w:bookmarkStart w:id="531" w:name="_Toc256491434"/>
      <w:bookmarkStart w:id="532" w:name="_Toc256587257"/>
      <w:bookmarkStart w:id="533" w:name="_Toc266534545"/>
      <w:bookmarkStart w:id="534" w:name="_Toc256491435"/>
      <w:bookmarkStart w:id="535" w:name="_Toc256587258"/>
      <w:bookmarkStart w:id="536" w:name="_Toc266534546"/>
      <w:bookmarkStart w:id="537" w:name="_Toc256491436"/>
      <w:bookmarkStart w:id="538" w:name="_Toc256587259"/>
      <w:bookmarkStart w:id="539" w:name="_Toc266534547"/>
      <w:bookmarkStart w:id="540" w:name="_Toc256491437"/>
      <w:bookmarkStart w:id="541" w:name="_Toc256587260"/>
      <w:bookmarkStart w:id="542" w:name="_Toc266534548"/>
      <w:bookmarkStart w:id="543" w:name="_Toc256491438"/>
      <w:bookmarkStart w:id="544" w:name="_Toc256587261"/>
      <w:bookmarkStart w:id="545" w:name="_Toc266534549"/>
      <w:bookmarkStart w:id="546" w:name="_Toc256491439"/>
      <w:bookmarkStart w:id="547" w:name="_Toc256587262"/>
      <w:bookmarkStart w:id="548" w:name="_Toc266534550"/>
      <w:bookmarkStart w:id="549" w:name="_Toc256491440"/>
      <w:bookmarkStart w:id="550" w:name="_Toc256587263"/>
      <w:bookmarkStart w:id="551" w:name="_Toc266534551"/>
      <w:bookmarkStart w:id="552" w:name="_Toc256491441"/>
      <w:bookmarkStart w:id="553" w:name="_Toc256587264"/>
      <w:bookmarkStart w:id="554" w:name="_Toc266534552"/>
      <w:bookmarkStart w:id="555" w:name="_Toc256491442"/>
      <w:bookmarkStart w:id="556" w:name="_Toc256587265"/>
      <w:bookmarkStart w:id="557" w:name="_Toc266534553"/>
      <w:bookmarkStart w:id="558" w:name="_Toc256491443"/>
      <w:bookmarkStart w:id="559" w:name="_Toc256587266"/>
      <w:bookmarkStart w:id="560" w:name="_Toc266534554"/>
      <w:bookmarkStart w:id="561" w:name="_Toc256491444"/>
      <w:bookmarkStart w:id="562" w:name="_Toc256587267"/>
      <w:bookmarkStart w:id="563" w:name="_Toc266534555"/>
      <w:bookmarkStart w:id="564" w:name="_Toc256491445"/>
      <w:bookmarkStart w:id="565" w:name="_Toc256587268"/>
      <w:bookmarkStart w:id="566" w:name="_Toc266534556"/>
      <w:bookmarkStart w:id="567" w:name="_Toc256491446"/>
      <w:bookmarkStart w:id="568" w:name="_Toc256587269"/>
      <w:bookmarkStart w:id="569" w:name="_Toc266534557"/>
      <w:bookmarkStart w:id="570" w:name="_Toc256491447"/>
      <w:bookmarkStart w:id="571" w:name="_Toc256587270"/>
      <w:bookmarkStart w:id="572" w:name="_Toc266534558"/>
      <w:bookmarkStart w:id="573" w:name="_Toc256491448"/>
      <w:bookmarkStart w:id="574" w:name="_Toc256587271"/>
      <w:bookmarkStart w:id="575" w:name="_Toc266534559"/>
      <w:bookmarkStart w:id="576" w:name="_Toc256491449"/>
      <w:bookmarkStart w:id="577" w:name="_Toc256587272"/>
      <w:bookmarkStart w:id="578" w:name="_Toc266534560"/>
      <w:bookmarkStart w:id="579" w:name="_Toc256491450"/>
      <w:bookmarkStart w:id="580" w:name="_Toc256587273"/>
      <w:bookmarkStart w:id="581" w:name="_Toc266534561"/>
      <w:bookmarkStart w:id="582" w:name="_Toc256491451"/>
      <w:bookmarkStart w:id="583" w:name="_Toc256587274"/>
      <w:bookmarkStart w:id="584" w:name="_Toc266534562"/>
      <w:bookmarkStart w:id="585" w:name="_Toc256491452"/>
      <w:bookmarkStart w:id="586" w:name="_Toc256587275"/>
      <w:bookmarkStart w:id="587" w:name="_Toc266534563"/>
      <w:bookmarkStart w:id="588" w:name="_Toc256491453"/>
      <w:bookmarkStart w:id="589" w:name="_Toc256587276"/>
      <w:bookmarkStart w:id="590" w:name="_Toc266534564"/>
      <w:bookmarkStart w:id="591" w:name="_Toc256491454"/>
      <w:bookmarkStart w:id="592" w:name="_Toc256587277"/>
      <w:bookmarkStart w:id="593" w:name="_Toc266534565"/>
      <w:bookmarkStart w:id="594" w:name="_Toc256491455"/>
      <w:bookmarkStart w:id="595" w:name="_Toc256587278"/>
      <w:bookmarkStart w:id="596" w:name="_Toc266534566"/>
      <w:bookmarkStart w:id="597" w:name="_Toc256491456"/>
      <w:bookmarkStart w:id="598" w:name="_Toc256587279"/>
      <w:bookmarkStart w:id="599" w:name="_Toc266534567"/>
      <w:bookmarkStart w:id="600" w:name="_Toc256491457"/>
      <w:bookmarkStart w:id="601" w:name="_Toc256587280"/>
      <w:bookmarkStart w:id="602" w:name="_Toc266534568"/>
      <w:bookmarkStart w:id="603" w:name="_Toc256491458"/>
      <w:bookmarkStart w:id="604" w:name="_Toc256587281"/>
      <w:bookmarkStart w:id="605" w:name="_Toc266534569"/>
      <w:bookmarkStart w:id="606" w:name="_Toc256491459"/>
      <w:bookmarkStart w:id="607" w:name="_Toc256587282"/>
      <w:bookmarkStart w:id="608" w:name="_Toc266534570"/>
      <w:bookmarkStart w:id="609" w:name="_Toc256491460"/>
      <w:bookmarkStart w:id="610" w:name="_Toc256587283"/>
      <w:bookmarkStart w:id="611" w:name="_Toc266534571"/>
      <w:bookmarkStart w:id="612" w:name="_Toc256491461"/>
      <w:bookmarkStart w:id="613" w:name="_Toc256587284"/>
      <w:bookmarkStart w:id="614" w:name="_Toc266534572"/>
      <w:bookmarkStart w:id="615" w:name="_Toc256491462"/>
      <w:bookmarkStart w:id="616" w:name="_Toc256587285"/>
      <w:bookmarkStart w:id="617" w:name="_Toc266534573"/>
      <w:bookmarkStart w:id="618" w:name="_Toc256491463"/>
      <w:bookmarkStart w:id="619" w:name="_Toc256587286"/>
      <w:bookmarkStart w:id="620" w:name="_Toc266534574"/>
      <w:bookmarkStart w:id="621" w:name="_Toc256491464"/>
      <w:bookmarkStart w:id="622" w:name="_Toc256587287"/>
      <w:bookmarkStart w:id="623" w:name="_Toc266534575"/>
      <w:bookmarkStart w:id="624" w:name="_Toc256491465"/>
      <w:bookmarkStart w:id="625" w:name="_Toc256587288"/>
      <w:bookmarkStart w:id="626" w:name="_Toc266534576"/>
      <w:bookmarkStart w:id="627" w:name="_Toc256491466"/>
      <w:bookmarkStart w:id="628" w:name="_Toc256587289"/>
      <w:bookmarkStart w:id="629" w:name="_Toc266534577"/>
      <w:bookmarkStart w:id="630" w:name="_Toc256491467"/>
      <w:bookmarkStart w:id="631" w:name="_Toc256587290"/>
      <w:bookmarkStart w:id="632" w:name="_Toc266534578"/>
      <w:bookmarkStart w:id="633" w:name="_Toc256491468"/>
      <w:bookmarkStart w:id="634" w:name="_Toc256587291"/>
      <w:bookmarkStart w:id="635" w:name="_Toc266534579"/>
      <w:bookmarkStart w:id="636" w:name="_Toc256491469"/>
      <w:bookmarkStart w:id="637" w:name="_Toc256587292"/>
      <w:bookmarkStart w:id="638" w:name="_Toc266534580"/>
      <w:bookmarkStart w:id="639" w:name="_Toc256491470"/>
      <w:bookmarkStart w:id="640" w:name="_Toc256587293"/>
      <w:bookmarkStart w:id="641" w:name="_Toc266534581"/>
      <w:bookmarkStart w:id="642" w:name="_Toc256491471"/>
      <w:bookmarkStart w:id="643" w:name="_Toc256587294"/>
      <w:bookmarkStart w:id="644" w:name="_Toc266534582"/>
      <w:bookmarkStart w:id="645" w:name="_Toc256491472"/>
      <w:bookmarkStart w:id="646" w:name="_Toc256587295"/>
      <w:bookmarkStart w:id="647" w:name="_Toc266534583"/>
      <w:bookmarkStart w:id="648" w:name="_Toc256491473"/>
      <w:bookmarkStart w:id="649" w:name="_Toc256587296"/>
      <w:bookmarkStart w:id="650" w:name="_Toc266534584"/>
      <w:bookmarkStart w:id="651" w:name="_Toc256491474"/>
      <w:bookmarkStart w:id="652" w:name="_Toc256587297"/>
      <w:bookmarkStart w:id="653" w:name="_Toc266534585"/>
      <w:bookmarkStart w:id="654" w:name="_Toc256491475"/>
      <w:bookmarkStart w:id="655" w:name="_Toc256587298"/>
      <w:bookmarkStart w:id="656" w:name="_Toc266534586"/>
      <w:bookmarkStart w:id="657" w:name="_Toc256491476"/>
      <w:bookmarkStart w:id="658" w:name="_Toc256587299"/>
      <w:bookmarkStart w:id="659" w:name="_Toc266534587"/>
      <w:bookmarkStart w:id="660" w:name="_Toc256491477"/>
      <w:bookmarkStart w:id="661" w:name="_Toc256587300"/>
      <w:bookmarkStart w:id="662" w:name="_Toc266534588"/>
      <w:bookmarkStart w:id="663" w:name="_Toc256491478"/>
      <w:bookmarkStart w:id="664" w:name="_Toc256587301"/>
      <w:bookmarkStart w:id="665" w:name="_Toc266534589"/>
      <w:bookmarkStart w:id="666" w:name="_Toc256491479"/>
      <w:bookmarkStart w:id="667" w:name="_Toc256587302"/>
      <w:bookmarkStart w:id="668" w:name="_Toc266534590"/>
      <w:bookmarkStart w:id="669" w:name="_Toc256491480"/>
      <w:bookmarkStart w:id="670" w:name="_Toc256587303"/>
      <w:bookmarkStart w:id="671" w:name="_Toc266534591"/>
      <w:bookmarkStart w:id="672" w:name="_Toc256491481"/>
      <w:bookmarkStart w:id="673" w:name="_Toc256587304"/>
      <w:bookmarkStart w:id="674" w:name="_Toc266534592"/>
      <w:bookmarkStart w:id="675" w:name="_Toc256491482"/>
      <w:bookmarkStart w:id="676" w:name="_Toc256587305"/>
      <w:bookmarkStart w:id="677" w:name="_Toc266534593"/>
      <w:bookmarkStart w:id="678" w:name="_Toc256491483"/>
      <w:bookmarkStart w:id="679" w:name="_Toc256587306"/>
      <w:bookmarkStart w:id="680" w:name="_Toc266534594"/>
      <w:bookmarkStart w:id="681" w:name="_Toc256491484"/>
      <w:bookmarkStart w:id="682" w:name="_Toc256587307"/>
      <w:bookmarkStart w:id="683" w:name="_Toc266534595"/>
      <w:bookmarkStart w:id="684" w:name="_Toc256491485"/>
      <w:bookmarkStart w:id="685" w:name="_Toc256587308"/>
      <w:bookmarkStart w:id="686" w:name="_Toc266534596"/>
      <w:bookmarkStart w:id="687" w:name="_Toc256491486"/>
      <w:bookmarkStart w:id="688" w:name="_Toc256587309"/>
      <w:bookmarkStart w:id="689" w:name="_Toc266534597"/>
      <w:bookmarkStart w:id="690" w:name="_Toc256491487"/>
      <w:bookmarkStart w:id="691" w:name="_Toc256587310"/>
      <w:bookmarkStart w:id="692" w:name="_Toc266534598"/>
      <w:bookmarkStart w:id="693" w:name="_Toc256491488"/>
      <w:bookmarkStart w:id="694" w:name="_Toc256587311"/>
      <w:bookmarkStart w:id="695" w:name="_Toc266534599"/>
      <w:bookmarkStart w:id="696" w:name="_Toc256491489"/>
      <w:bookmarkStart w:id="697" w:name="_Toc256587312"/>
      <w:bookmarkStart w:id="698" w:name="_Toc266534600"/>
      <w:bookmarkStart w:id="699" w:name="_Toc256491490"/>
      <w:bookmarkStart w:id="700" w:name="_Toc256587313"/>
      <w:bookmarkStart w:id="701" w:name="_Toc266534601"/>
      <w:bookmarkStart w:id="702" w:name="_Toc256491491"/>
      <w:bookmarkStart w:id="703" w:name="_Toc256587314"/>
      <w:bookmarkStart w:id="704" w:name="_Toc266534602"/>
      <w:bookmarkStart w:id="705" w:name="_Toc256491492"/>
      <w:bookmarkStart w:id="706" w:name="_Toc256587315"/>
      <w:bookmarkStart w:id="707" w:name="_Toc266534603"/>
      <w:bookmarkStart w:id="708" w:name="_Toc256491493"/>
      <w:bookmarkStart w:id="709" w:name="_Toc256587316"/>
      <w:bookmarkStart w:id="710" w:name="_Toc266534604"/>
      <w:bookmarkStart w:id="711" w:name="_Toc256491494"/>
      <w:bookmarkStart w:id="712" w:name="_Toc256587317"/>
      <w:bookmarkStart w:id="713" w:name="_Toc266534605"/>
      <w:bookmarkStart w:id="714" w:name="_Toc256491495"/>
      <w:bookmarkStart w:id="715" w:name="_Toc256587318"/>
      <w:bookmarkStart w:id="716" w:name="_Toc266534606"/>
      <w:bookmarkStart w:id="717" w:name="_Toc256491496"/>
      <w:bookmarkStart w:id="718" w:name="_Toc256587319"/>
      <w:bookmarkStart w:id="719" w:name="_Toc266534607"/>
      <w:bookmarkStart w:id="720" w:name="_Toc256491497"/>
      <w:bookmarkStart w:id="721" w:name="_Toc256587320"/>
      <w:bookmarkStart w:id="722" w:name="_Toc266534608"/>
      <w:bookmarkStart w:id="723" w:name="_Toc256491498"/>
      <w:bookmarkStart w:id="724" w:name="_Toc256587321"/>
      <w:bookmarkStart w:id="725" w:name="_Toc266534609"/>
      <w:bookmarkStart w:id="726" w:name="_Toc256491499"/>
      <w:bookmarkStart w:id="727" w:name="_Toc256587322"/>
      <w:bookmarkStart w:id="728" w:name="_Toc266534610"/>
      <w:bookmarkStart w:id="729" w:name="_Toc256491500"/>
      <w:bookmarkStart w:id="730" w:name="_Toc256587323"/>
      <w:bookmarkStart w:id="731" w:name="_Toc266534611"/>
      <w:bookmarkStart w:id="732" w:name="_Toc256491501"/>
      <w:bookmarkStart w:id="733" w:name="_Toc256587324"/>
      <w:bookmarkStart w:id="734" w:name="_Toc266534612"/>
      <w:bookmarkStart w:id="735" w:name="_Toc256491502"/>
      <w:bookmarkStart w:id="736" w:name="_Toc256587325"/>
      <w:bookmarkStart w:id="737" w:name="_Toc266534613"/>
      <w:bookmarkStart w:id="738" w:name="_Toc256491503"/>
      <w:bookmarkStart w:id="739" w:name="_Toc256587326"/>
      <w:bookmarkStart w:id="740" w:name="_Toc266534614"/>
      <w:bookmarkStart w:id="741" w:name="_Toc256491504"/>
      <w:bookmarkStart w:id="742" w:name="_Toc256587327"/>
      <w:bookmarkStart w:id="743" w:name="_Toc266534615"/>
      <w:bookmarkStart w:id="744" w:name="_Toc256491505"/>
      <w:bookmarkStart w:id="745" w:name="_Toc256587328"/>
      <w:bookmarkStart w:id="746" w:name="_Toc266534616"/>
      <w:bookmarkStart w:id="747" w:name="_Toc256491506"/>
      <w:bookmarkStart w:id="748" w:name="_Toc256587329"/>
      <w:bookmarkStart w:id="749" w:name="_Toc266534617"/>
      <w:bookmarkStart w:id="750" w:name="_Toc256491507"/>
      <w:bookmarkStart w:id="751" w:name="_Toc256587330"/>
      <w:bookmarkStart w:id="752" w:name="_Toc266534618"/>
      <w:bookmarkStart w:id="753" w:name="_Toc256491508"/>
      <w:bookmarkStart w:id="754" w:name="_Toc256587331"/>
      <w:bookmarkStart w:id="755" w:name="_Toc266534619"/>
      <w:bookmarkStart w:id="756" w:name="_Toc256491509"/>
      <w:bookmarkStart w:id="757" w:name="_Toc256587332"/>
      <w:bookmarkStart w:id="758" w:name="_Toc266534620"/>
      <w:bookmarkStart w:id="759" w:name="_Toc256491510"/>
      <w:bookmarkStart w:id="760" w:name="_Toc256587333"/>
      <w:bookmarkStart w:id="761" w:name="_Toc266534621"/>
      <w:bookmarkStart w:id="762" w:name="_Toc256491511"/>
      <w:bookmarkStart w:id="763" w:name="_Toc256587334"/>
      <w:bookmarkStart w:id="764" w:name="_Toc266534622"/>
      <w:bookmarkStart w:id="765" w:name="_Toc256491512"/>
      <w:bookmarkStart w:id="766" w:name="_Toc256587335"/>
      <w:bookmarkStart w:id="767" w:name="_Toc266534623"/>
      <w:bookmarkStart w:id="768" w:name="_Toc256491513"/>
      <w:bookmarkStart w:id="769" w:name="_Toc256587336"/>
      <w:bookmarkStart w:id="770" w:name="_Toc266534624"/>
      <w:bookmarkStart w:id="771" w:name="_Toc256491514"/>
      <w:bookmarkStart w:id="772" w:name="_Toc256587337"/>
      <w:bookmarkStart w:id="773" w:name="_Toc266534625"/>
      <w:bookmarkStart w:id="774" w:name="_Toc256491515"/>
      <w:bookmarkStart w:id="775" w:name="_Toc256587338"/>
      <w:bookmarkStart w:id="776" w:name="_Toc266534626"/>
      <w:bookmarkStart w:id="777" w:name="_Toc256491516"/>
      <w:bookmarkStart w:id="778" w:name="_Toc256587339"/>
      <w:bookmarkStart w:id="779" w:name="_Toc266534627"/>
      <w:bookmarkStart w:id="780" w:name="_Toc256491517"/>
      <w:bookmarkStart w:id="781" w:name="_Toc256587340"/>
      <w:bookmarkStart w:id="782" w:name="_Toc266534628"/>
      <w:bookmarkStart w:id="783" w:name="_Toc256491518"/>
      <w:bookmarkStart w:id="784" w:name="_Toc256587341"/>
      <w:bookmarkStart w:id="785" w:name="_Toc266534629"/>
      <w:bookmarkStart w:id="786" w:name="_Toc256491519"/>
      <w:bookmarkStart w:id="787" w:name="_Toc256587342"/>
      <w:bookmarkStart w:id="788" w:name="_Toc266534630"/>
      <w:bookmarkStart w:id="789" w:name="_Toc256491520"/>
      <w:bookmarkStart w:id="790" w:name="_Toc256587343"/>
      <w:bookmarkStart w:id="791" w:name="_Toc266534631"/>
      <w:bookmarkStart w:id="792" w:name="_Toc256491521"/>
      <w:bookmarkStart w:id="793" w:name="_Toc256587344"/>
      <w:bookmarkStart w:id="794" w:name="_Toc266534632"/>
      <w:bookmarkStart w:id="795" w:name="_Toc256491522"/>
      <w:bookmarkStart w:id="796" w:name="_Toc256587345"/>
      <w:bookmarkStart w:id="797" w:name="_Toc266534633"/>
      <w:bookmarkStart w:id="798" w:name="_Toc256491523"/>
      <w:bookmarkStart w:id="799" w:name="_Toc256587346"/>
      <w:bookmarkStart w:id="800" w:name="_Toc266534634"/>
      <w:bookmarkStart w:id="801" w:name="_Toc256491524"/>
      <w:bookmarkStart w:id="802" w:name="_Toc256587347"/>
      <w:bookmarkStart w:id="803" w:name="_Toc266534635"/>
      <w:bookmarkStart w:id="804" w:name="_Toc256491525"/>
      <w:bookmarkStart w:id="805" w:name="_Toc256587348"/>
      <w:bookmarkStart w:id="806" w:name="_Toc266534636"/>
      <w:bookmarkStart w:id="807" w:name="_Toc256491526"/>
      <w:bookmarkStart w:id="808" w:name="_Toc256587349"/>
      <w:bookmarkStart w:id="809" w:name="_Toc266534637"/>
      <w:bookmarkStart w:id="810" w:name="_Toc256491527"/>
      <w:bookmarkStart w:id="811" w:name="_Toc256587350"/>
      <w:bookmarkStart w:id="812" w:name="_Toc266534638"/>
      <w:bookmarkStart w:id="813" w:name="_Toc256491528"/>
      <w:bookmarkStart w:id="814" w:name="_Toc256587351"/>
      <w:bookmarkStart w:id="815" w:name="_Toc266534639"/>
      <w:bookmarkStart w:id="816" w:name="_Toc256491529"/>
      <w:bookmarkStart w:id="817" w:name="_Toc256587352"/>
      <w:bookmarkStart w:id="818" w:name="_Toc266534640"/>
      <w:bookmarkStart w:id="819" w:name="_Toc256491530"/>
      <w:bookmarkStart w:id="820" w:name="_Toc256587353"/>
      <w:bookmarkStart w:id="821" w:name="_Toc266534641"/>
      <w:bookmarkStart w:id="822" w:name="_Toc256491531"/>
      <w:bookmarkStart w:id="823" w:name="_Toc256587354"/>
      <w:bookmarkStart w:id="824" w:name="_Toc266534642"/>
      <w:bookmarkStart w:id="825" w:name="_Toc256491532"/>
      <w:bookmarkStart w:id="826" w:name="_Toc256587355"/>
      <w:bookmarkStart w:id="827" w:name="_Toc266534643"/>
      <w:bookmarkStart w:id="828" w:name="_Toc256491533"/>
      <w:bookmarkStart w:id="829" w:name="_Toc256587356"/>
      <w:bookmarkStart w:id="830" w:name="_Toc266534644"/>
      <w:bookmarkStart w:id="831" w:name="_Toc256491534"/>
      <w:bookmarkStart w:id="832" w:name="_Toc256587357"/>
      <w:bookmarkStart w:id="833" w:name="_Toc266534645"/>
      <w:bookmarkStart w:id="834" w:name="_Toc256491535"/>
      <w:bookmarkStart w:id="835" w:name="_Toc256587358"/>
      <w:bookmarkStart w:id="836" w:name="_Toc266534646"/>
      <w:bookmarkStart w:id="837" w:name="_Toc256491536"/>
      <w:bookmarkStart w:id="838" w:name="_Toc256587359"/>
      <w:bookmarkStart w:id="839" w:name="_Toc266534647"/>
      <w:bookmarkStart w:id="840" w:name="_Toc256491537"/>
      <w:bookmarkStart w:id="841" w:name="_Toc256587360"/>
      <w:bookmarkStart w:id="842" w:name="_Toc266534648"/>
      <w:bookmarkStart w:id="843" w:name="_Toc256491538"/>
      <w:bookmarkStart w:id="844" w:name="_Toc256587361"/>
      <w:bookmarkStart w:id="845" w:name="_Toc266534649"/>
      <w:bookmarkStart w:id="846" w:name="_Toc256491539"/>
      <w:bookmarkStart w:id="847" w:name="_Toc256587362"/>
      <w:bookmarkStart w:id="848" w:name="_Toc266534650"/>
      <w:bookmarkStart w:id="849" w:name="_Toc256491540"/>
      <w:bookmarkStart w:id="850" w:name="_Toc256587363"/>
      <w:bookmarkStart w:id="851" w:name="_Toc266534651"/>
      <w:bookmarkStart w:id="852" w:name="_Toc256491541"/>
      <w:bookmarkStart w:id="853" w:name="_Toc256587364"/>
      <w:bookmarkStart w:id="854" w:name="_Toc266534652"/>
      <w:bookmarkStart w:id="855" w:name="_Toc256491542"/>
      <w:bookmarkStart w:id="856" w:name="_Toc256587365"/>
      <w:bookmarkStart w:id="857" w:name="_Toc266534653"/>
      <w:bookmarkStart w:id="858" w:name="_Toc256491543"/>
      <w:bookmarkStart w:id="859" w:name="_Toc256587366"/>
      <w:bookmarkStart w:id="860" w:name="_Toc266534654"/>
      <w:bookmarkStart w:id="861" w:name="_Toc256491544"/>
      <w:bookmarkStart w:id="862" w:name="_Toc256587367"/>
      <w:bookmarkStart w:id="863" w:name="_Toc266534655"/>
      <w:bookmarkStart w:id="864" w:name="_Toc256491545"/>
      <w:bookmarkStart w:id="865" w:name="_Toc256587368"/>
      <w:bookmarkStart w:id="866" w:name="_Toc266534656"/>
      <w:bookmarkStart w:id="867" w:name="_Toc256491546"/>
      <w:bookmarkStart w:id="868" w:name="_Toc256587369"/>
      <w:bookmarkStart w:id="869" w:name="_Toc266534657"/>
      <w:bookmarkStart w:id="870" w:name="_Toc256491547"/>
      <w:bookmarkStart w:id="871" w:name="_Toc256587370"/>
      <w:bookmarkStart w:id="872" w:name="_Toc266534658"/>
      <w:bookmarkStart w:id="873" w:name="_Toc256491548"/>
      <w:bookmarkStart w:id="874" w:name="_Toc256587371"/>
      <w:bookmarkStart w:id="875" w:name="_Toc266534659"/>
      <w:bookmarkStart w:id="876" w:name="_Toc256491549"/>
      <w:bookmarkStart w:id="877" w:name="_Toc256587372"/>
      <w:bookmarkStart w:id="878" w:name="_Toc266534660"/>
      <w:bookmarkStart w:id="879" w:name="_Toc256491550"/>
      <w:bookmarkStart w:id="880" w:name="_Toc256587373"/>
      <w:bookmarkStart w:id="881" w:name="_Toc266534661"/>
      <w:bookmarkStart w:id="882" w:name="_Toc256491551"/>
      <w:bookmarkStart w:id="883" w:name="_Toc256587374"/>
      <w:bookmarkStart w:id="884" w:name="_Toc266534662"/>
      <w:bookmarkStart w:id="885" w:name="_Toc256491552"/>
      <w:bookmarkStart w:id="886" w:name="_Toc256587375"/>
      <w:bookmarkStart w:id="887" w:name="_Toc266534663"/>
      <w:bookmarkStart w:id="888" w:name="_Toc256491553"/>
      <w:bookmarkStart w:id="889" w:name="_Toc256587376"/>
      <w:bookmarkStart w:id="890" w:name="_Toc266534664"/>
      <w:bookmarkStart w:id="891" w:name="_Toc256491554"/>
      <w:bookmarkStart w:id="892" w:name="_Toc256587377"/>
      <w:bookmarkStart w:id="893" w:name="_Toc266534665"/>
      <w:bookmarkStart w:id="894" w:name="_Toc256491555"/>
      <w:bookmarkStart w:id="895" w:name="_Toc256587378"/>
      <w:bookmarkStart w:id="896" w:name="_Toc266534666"/>
      <w:bookmarkStart w:id="897" w:name="_Toc256491556"/>
      <w:bookmarkStart w:id="898" w:name="_Toc256587379"/>
      <w:bookmarkStart w:id="899" w:name="_Toc266534667"/>
      <w:bookmarkStart w:id="900" w:name="_Toc256491557"/>
      <w:bookmarkStart w:id="901" w:name="_Toc256587380"/>
      <w:bookmarkStart w:id="902" w:name="_Toc266534668"/>
      <w:bookmarkStart w:id="903" w:name="_Toc256491558"/>
      <w:bookmarkStart w:id="904" w:name="_Toc256587381"/>
      <w:bookmarkStart w:id="905" w:name="_Toc266534669"/>
      <w:bookmarkStart w:id="906" w:name="_Toc256491559"/>
      <w:bookmarkStart w:id="907" w:name="_Toc256587382"/>
      <w:bookmarkStart w:id="908" w:name="_Toc266534670"/>
      <w:bookmarkStart w:id="909" w:name="_Toc256491560"/>
      <w:bookmarkStart w:id="910" w:name="_Toc256587383"/>
      <w:bookmarkStart w:id="911" w:name="_Toc266534671"/>
      <w:bookmarkStart w:id="912" w:name="_Toc256491561"/>
      <w:bookmarkStart w:id="913" w:name="_Toc256587384"/>
      <w:bookmarkStart w:id="914" w:name="_Toc266534672"/>
      <w:bookmarkStart w:id="915" w:name="_Toc256491562"/>
      <w:bookmarkStart w:id="916" w:name="_Toc256587385"/>
      <w:bookmarkStart w:id="917" w:name="_Toc266534673"/>
      <w:bookmarkStart w:id="918" w:name="_Toc256491563"/>
      <w:bookmarkStart w:id="919" w:name="_Toc256587386"/>
      <w:bookmarkStart w:id="920" w:name="_Toc266534674"/>
      <w:bookmarkStart w:id="921" w:name="_Toc256491564"/>
      <w:bookmarkStart w:id="922" w:name="_Toc256587387"/>
      <w:bookmarkStart w:id="923" w:name="_Toc266534675"/>
      <w:bookmarkStart w:id="924" w:name="_Toc256491565"/>
      <w:bookmarkStart w:id="925" w:name="_Toc256587388"/>
      <w:bookmarkStart w:id="926" w:name="_Toc266534676"/>
      <w:bookmarkStart w:id="927" w:name="_Toc256491566"/>
      <w:bookmarkStart w:id="928" w:name="_Toc256587389"/>
      <w:bookmarkStart w:id="929" w:name="_Toc266534677"/>
      <w:bookmarkStart w:id="930" w:name="_Toc256491567"/>
      <w:bookmarkStart w:id="931" w:name="_Toc256587390"/>
      <w:bookmarkStart w:id="932" w:name="_Toc266534678"/>
      <w:bookmarkStart w:id="933" w:name="_Toc256491568"/>
      <w:bookmarkStart w:id="934" w:name="_Toc256587391"/>
      <w:bookmarkStart w:id="935" w:name="_Toc266534679"/>
      <w:bookmarkStart w:id="936" w:name="_Toc256491569"/>
      <w:bookmarkStart w:id="937" w:name="_Toc256587392"/>
      <w:bookmarkStart w:id="938" w:name="_Toc266534680"/>
      <w:bookmarkStart w:id="939" w:name="_Toc256491570"/>
      <w:bookmarkStart w:id="940" w:name="_Toc256587393"/>
      <w:bookmarkStart w:id="941" w:name="_Toc266534681"/>
      <w:bookmarkStart w:id="942" w:name="_Toc256491571"/>
      <w:bookmarkStart w:id="943" w:name="_Toc256587394"/>
      <w:bookmarkStart w:id="944" w:name="_Toc266534682"/>
      <w:bookmarkStart w:id="945" w:name="_Toc256491572"/>
      <w:bookmarkStart w:id="946" w:name="_Toc256587395"/>
      <w:bookmarkStart w:id="947" w:name="_Toc266534683"/>
      <w:bookmarkStart w:id="948" w:name="_Toc256491573"/>
      <w:bookmarkStart w:id="949" w:name="_Toc256587396"/>
      <w:bookmarkStart w:id="950" w:name="_Toc266534684"/>
      <w:bookmarkStart w:id="951" w:name="_Toc256491574"/>
      <w:bookmarkStart w:id="952" w:name="_Toc256587397"/>
      <w:bookmarkStart w:id="953" w:name="_Toc266534685"/>
      <w:bookmarkStart w:id="954" w:name="_Toc256491575"/>
      <w:bookmarkStart w:id="955" w:name="_Toc256587398"/>
      <w:bookmarkStart w:id="956" w:name="_Toc266534686"/>
      <w:bookmarkStart w:id="957" w:name="_Toc256491576"/>
      <w:bookmarkStart w:id="958" w:name="_Toc256587399"/>
      <w:bookmarkStart w:id="959" w:name="_Toc266534687"/>
      <w:bookmarkStart w:id="960" w:name="_Toc256491577"/>
      <w:bookmarkStart w:id="961" w:name="_Toc256587400"/>
      <w:bookmarkStart w:id="962" w:name="_Toc266534688"/>
      <w:bookmarkStart w:id="963" w:name="_Toc256491578"/>
      <w:bookmarkStart w:id="964" w:name="_Toc256587401"/>
      <w:bookmarkStart w:id="965" w:name="_Toc266534689"/>
      <w:bookmarkStart w:id="966" w:name="_Toc256491579"/>
      <w:bookmarkStart w:id="967" w:name="_Toc256587402"/>
      <w:bookmarkStart w:id="968" w:name="_Toc266534690"/>
      <w:bookmarkStart w:id="969" w:name="_Toc256491580"/>
      <w:bookmarkStart w:id="970" w:name="_Toc256587403"/>
      <w:bookmarkStart w:id="971" w:name="_Toc266534691"/>
      <w:bookmarkStart w:id="972" w:name="_Toc256491581"/>
      <w:bookmarkStart w:id="973" w:name="_Toc256587404"/>
      <w:bookmarkStart w:id="974" w:name="_Toc266534692"/>
      <w:bookmarkStart w:id="975" w:name="_Toc256491582"/>
      <w:bookmarkStart w:id="976" w:name="_Toc256587405"/>
      <w:bookmarkStart w:id="977" w:name="_Toc266534693"/>
      <w:bookmarkStart w:id="978" w:name="_Toc256491583"/>
      <w:bookmarkStart w:id="979" w:name="_Toc256587406"/>
      <w:bookmarkStart w:id="980" w:name="_Toc266534694"/>
      <w:bookmarkStart w:id="981" w:name="_Toc256491584"/>
      <w:bookmarkStart w:id="982" w:name="_Toc256587407"/>
      <w:bookmarkStart w:id="983" w:name="_Toc266534695"/>
      <w:bookmarkStart w:id="984" w:name="_Toc256491585"/>
      <w:bookmarkStart w:id="985" w:name="_Toc256587408"/>
      <w:bookmarkStart w:id="986" w:name="_Toc266534696"/>
      <w:bookmarkStart w:id="987" w:name="_Toc256491586"/>
      <w:bookmarkStart w:id="988" w:name="_Toc256587409"/>
      <w:bookmarkStart w:id="989" w:name="_Toc266534697"/>
      <w:bookmarkStart w:id="990" w:name="_Toc256491587"/>
      <w:bookmarkStart w:id="991" w:name="_Toc256587410"/>
      <w:bookmarkStart w:id="992" w:name="_Toc266534698"/>
      <w:bookmarkStart w:id="993" w:name="_Toc256491588"/>
      <w:bookmarkStart w:id="994" w:name="_Toc256587411"/>
      <w:bookmarkStart w:id="995" w:name="_Toc266534699"/>
      <w:bookmarkStart w:id="996" w:name="_Toc256491589"/>
      <w:bookmarkStart w:id="997" w:name="_Toc256587412"/>
      <w:bookmarkStart w:id="998" w:name="_Toc266534700"/>
      <w:bookmarkStart w:id="999" w:name="_Toc256491590"/>
      <w:bookmarkStart w:id="1000" w:name="_Toc256587413"/>
      <w:bookmarkStart w:id="1001" w:name="_Toc266534701"/>
      <w:bookmarkStart w:id="1002" w:name="_Toc256491591"/>
      <w:bookmarkStart w:id="1003" w:name="_Toc256587414"/>
      <w:bookmarkStart w:id="1004" w:name="_Toc266534702"/>
      <w:bookmarkStart w:id="1005" w:name="_Toc256491592"/>
      <w:bookmarkStart w:id="1006" w:name="_Toc256587415"/>
      <w:bookmarkStart w:id="1007" w:name="_Toc266534703"/>
      <w:bookmarkStart w:id="1008" w:name="_Toc256491593"/>
      <w:bookmarkStart w:id="1009" w:name="_Toc256587416"/>
      <w:bookmarkStart w:id="1010" w:name="_Toc266534704"/>
      <w:bookmarkStart w:id="1011" w:name="_Toc256491594"/>
      <w:bookmarkStart w:id="1012" w:name="_Toc256587417"/>
      <w:bookmarkStart w:id="1013" w:name="_Toc266534705"/>
      <w:bookmarkStart w:id="1014" w:name="_Toc256491595"/>
      <w:bookmarkStart w:id="1015" w:name="_Toc256587418"/>
      <w:bookmarkStart w:id="1016" w:name="_Toc266534706"/>
      <w:bookmarkStart w:id="1017" w:name="_Toc256491596"/>
      <w:bookmarkStart w:id="1018" w:name="_Toc256587419"/>
      <w:bookmarkStart w:id="1019" w:name="_Toc266534707"/>
      <w:bookmarkStart w:id="1020" w:name="_Toc256491597"/>
      <w:bookmarkStart w:id="1021" w:name="_Toc256587420"/>
      <w:bookmarkStart w:id="1022" w:name="_Toc266534708"/>
      <w:bookmarkStart w:id="1023" w:name="_Toc256491598"/>
      <w:bookmarkStart w:id="1024" w:name="_Toc256587421"/>
      <w:bookmarkStart w:id="1025" w:name="_Toc266534709"/>
      <w:bookmarkStart w:id="1026" w:name="_Toc256491599"/>
      <w:bookmarkStart w:id="1027" w:name="_Toc256587422"/>
      <w:bookmarkStart w:id="1028" w:name="_Toc266534710"/>
      <w:bookmarkStart w:id="1029" w:name="_Toc256491600"/>
      <w:bookmarkStart w:id="1030" w:name="_Toc256587423"/>
      <w:bookmarkStart w:id="1031" w:name="_Toc266534711"/>
      <w:bookmarkStart w:id="1032" w:name="_Toc256491601"/>
      <w:bookmarkStart w:id="1033" w:name="_Toc256587424"/>
      <w:bookmarkStart w:id="1034" w:name="_Toc266534712"/>
      <w:bookmarkStart w:id="1035" w:name="_Toc256491602"/>
      <w:bookmarkStart w:id="1036" w:name="_Toc256587425"/>
      <w:bookmarkStart w:id="1037" w:name="_Toc266534713"/>
      <w:bookmarkStart w:id="1038" w:name="_Toc256491603"/>
      <w:bookmarkStart w:id="1039" w:name="_Toc256587426"/>
      <w:bookmarkStart w:id="1040" w:name="_Toc266534714"/>
      <w:bookmarkStart w:id="1041" w:name="_Toc256491604"/>
      <w:bookmarkStart w:id="1042" w:name="_Toc256587427"/>
      <w:bookmarkStart w:id="1043" w:name="_Toc266534715"/>
      <w:bookmarkStart w:id="1044" w:name="_Toc256491605"/>
      <w:bookmarkStart w:id="1045" w:name="_Toc256587428"/>
      <w:bookmarkStart w:id="1046" w:name="_Toc266534716"/>
      <w:bookmarkStart w:id="1047" w:name="_Toc256491606"/>
      <w:bookmarkStart w:id="1048" w:name="_Toc256587429"/>
      <w:bookmarkStart w:id="1049" w:name="_Toc266534717"/>
      <w:bookmarkStart w:id="1050" w:name="_Toc256491607"/>
      <w:bookmarkStart w:id="1051" w:name="_Toc256587430"/>
      <w:bookmarkStart w:id="1052" w:name="_Toc266534718"/>
      <w:bookmarkStart w:id="1053" w:name="_Toc256491608"/>
      <w:bookmarkStart w:id="1054" w:name="_Toc256587431"/>
      <w:bookmarkStart w:id="1055" w:name="_Toc266534719"/>
      <w:bookmarkStart w:id="1056" w:name="_Toc256491609"/>
      <w:bookmarkStart w:id="1057" w:name="_Toc256587432"/>
      <w:bookmarkStart w:id="1058" w:name="_Toc266534720"/>
      <w:bookmarkStart w:id="1059" w:name="_Toc256491610"/>
      <w:bookmarkStart w:id="1060" w:name="_Toc256587433"/>
      <w:bookmarkStart w:id="1061" w:name="_Toc266534721"/>
      <w:bookmarkStart w:id="1062" w:name="_Toc256491611"/>
      <w:bookmarkStart w:id="1063" w:name="_Toc256587434"/>
      <w:bookmarkStart w:id="1064" w:name="_Toc266534722"/>
      <w:bookmarkStart w:id="1065" w:name="_Toc256491612"/>
      <w:bookmarkStart w:id="1066" w:name="_Toc256587435"/>
      <w:bookmarkStart w:id="1067" w:name="_Toc266534723"/>
      <w:bookmarkStart w:id="1068" w:name="_Toc256491613"/>
      <w:bookmarkStart w:id="1069" w:name="_Toc256587436"/>
      <w:bookmarkStart w:id="1070" w:name="_Toc266534724"/>
      <w:bookmarkStart w:id="1071" w:name="_Toc256491614"/>
      <w:bookmarkStart w:id="1072" w:name="_Toc256587437"/>
      <w:bookmarkStart w:id="1073" w:name="_Toc266534725"/>
      <w:bookmarkStart w:id="1074" w:name="_Toc256491615"/>
      <w:bookmarkStart w:id="1075" w:name="_Toc256587438"/>
      <w:bookmarkStart w:id="1076" w:name="_Toc266534726"/>
      <w:bookmarkStart w:id="1077" w:name="_Toc256491616"/>
      <w:bookmarkStart w:id="1078" w:name="_Toc256587439"/>
      <w:bookmarkStart w:id="1079" w:name="_Toc266534727"/>
      <w:bookmarkStart w:id="1080" w:name="_Toc256491617"/>
      <w:bookmarkStart w:id="1081" w:name="_Toc256587440"/>
      <w:bookmarkStart w:id="1082" w:name="_Toc266534728"/>
      <w:bookmarkStart w:id="1083" w:name="_Toc256491618"/>
      <w:bookmarkStart w:id="1084" w:name="_Toc256587441"/>
      <w:bookmarkStart w:id="1085" w:name="_Toc266534729"/>
      <w:bookmarkStart w:id="1086" w:name="_Toc256491619"/>
      <w:bookmarkStart w:id="1087" w:name="_Toc256587442"/>
      <w:bookmarkStart w:id="1088" w:name="_Toc266534730"/>
      <w:bookmarkStart w:id="1089" w:name="_Toc256491620"/>
      <w:bookmarkStart w:id="1090" w:name="_Toc256587443"/>
      <w:bookmarkStart w:id="1091" w:name="_Toc266534731"/>
      <w:bookmarkStart w:id="1092" w:name="_Toc256491621"/>
      <w:bookmarkStart w:id="1093" w:name="_Toc256587444"/>
      <w:bookmarkStart w:id="1094" w:name="_Toc266534732"/>
      <w:bookmarkStart w:id="1095" w:name="_Toc256491622"/>
      <w:bookmarkStart w:id="1096" w:name="_Toc256587445"/>
      <w:bookmarkStart w:id="1097" w:name="_Toc266534733"/>
      <w:bookmarkStart w:id="1098" w:name="_Toc256491623"/>
      <w:bookmarkStart w:id="1099" w:name="_Toc256587446"/>
      <w:bookmarkStart w:id="1100" w:name="_Toc266534734"/>
      <w:bookmarkStart w:id="1101" w:name="_Toc256491624"/>
      <w:bookmarkStart w:id="1102" w:name="_Toc256587447"/>
      <w:bookmarkStart w:id="1103" w:name="_Toc266534735"/>
      <w:bookmarkStart w:id="1104" w:name="_Toc256491625"/>
      <w:bookmarkStart w:id="1105" w:name="_Toc256587448"/>
      <w:bookmarkStart w:id="1106" w:name="_Toc266534736"/>
      <w:bookmarkStart w:id="1107" w:name="_Toc256491626"/>
      <w:bookmarkStart w:id="1108" w:name="_Toc256587449"/>
      <w:bookmarkStart w:id="1109" w:name="_Toc266534737"/>
      <w:bookmarkStart w:id="1110" w:name="_Toc256491627"/>
      <w:bookmarkStart w:id="1111" w:name="_Toc256587450"/>
      <w:bookmarkStart w:id="1112" w:name="_Toc266534738"/>
      <w:bookmarkStart w:id="1113" w:name="_Toc256491628"/>
      <w:bookmarkStart w:id="1114" w:name="_Toc256587451"/>
      <w:bookmarkStart w:id="1115" w:name="_Toc266534739"/>
      <w:bookmarkStart w:id="1116" w:name="_Toc256491629"/>
      <w:bookmarkStart w:id="1117" w:name="_Toc256587452"/>
      <w:bookmarkStart w:id="1118" w:name="_Toc266534740"/>
      <w:bookmarkStart w:id="1119" w:name="_Toc256491630"/>
      <w:bookmarkStart w:id="1120" w:name="_Toc256587453"/>
      <w:bookmarkStart w:id="1121" w:name="_Toc266534741"/>
      <w:bookmarkStart w:id="1122" w:name="_Toc256491631"/>
      <w:bookmarkStart w:id="1123" w:name="_Toc256587454"/>
      <w:bookmarkStart w:id="1124" w:name="_Toc266534742"/>
      <w:bookmarkStart w:id="1125" w:name="_Toc256491632"/>
      <w:bookmarkStart w:id="1126" w:name="_Toc256587455"/>
      <w:bookmarkStart w:id="1127" w:name="_Toc266534743"/>
      <w:bookmarkStart w:id="1128" w:name="_Toc256491633"/>
      <w:bookmarkStart w:id="1129" w:name="_Toc256587456"/>
      <w:bookmarkStart w:id="1130" w:name="_Toc266534744"/>
      <w:bookmarkStart w:id="1131" w:name="_Toc256491634"/>
      <w:bookmarkStart w:id="1132" w:name="_Toc256587457"/>
      <w:bookmarkStart w:id="1133" w:name="_Toc266534745"/>
      <w:bookmarkStart w:id="1134" w:name="_Toc256491635"/>
      <w:bookmarkStart w:id="1135" w:name="_Toc256587458"/>
      <w:bookmarkStart w:id="1136" w:name="_Toc266534746"/>
      <w:bookmarkStart w:id="1137" w:name="_Toc256491636"/>
      <w:bookmarkStart w:id="1138" w:name="_Toc256587459"/>
      <w:bookmarkStart w:id="1139" w:name="_Toc266534747"/>
      <w:bookmarkStart w:id="1140" w:name="_Toc256491637"/>
      <w:bookmarkStart w:id="1141" w:name="_Toc256587460"/>
      <w:bookmarkStart w:id="1142" w:name="_Toc266534748"/>
      <w:bookmarkStart w:id="1143" w:name="_Toc256491638"/>
      <w:bookmarkStart w:id="1144" w:name="_Toc256587461"/>
      <w:bookmarkStart w:id="1145" w:name="_Toc266534749"/>
      <w:bookmarkStart w:id="1146" w:name="_Toc256491639"/>
      <w:bookmarkStart w:id="1147" w:name="_Toc256587462"/>
      <w:bookmarkStart w:id="1148" w:name="_Toc266534750"/>
      <w:bookmarkStart w:id="1149" w:name="_Toc256491640"/>
      <w:bookmarkStart w:id="1150" w:name="_Toc256587463"/>
      <w:bookmarkStart w:id="1151" w:name="_Toc266534751"/>
      <w:bookmarkStart w:id="1152" w:name="_Toc256491641"/>
      <w:bookmarkStart w:id="1153" w:name="_Toc256587464"/>
      <w:bookmarkStart w:id="1154" w:name="_Toc266534752"/>
      <w:bookmarkStart w:id="1155" w:name="_Toc256491642"/>
      <w:bookmarkStart w:id="1156" w:name="_Toc256587465"/>
      <w:bookmarkStart w:id="1157" w:name="_Toc266534753"/>
      <w:bookmarkStart w:id="1158" w:name="_Toc256491643"/>
      <w:bookmarkStart w:id="1159" w:name="_Toc256587466"/>
      <w:bookmarkStart w:id="1160" w:name="_Toc266534754"/>
      <w:bookmarkStart w:id="1161" w:name="_Toc256491644"/>
      <w:bookmarkStart w:id="1162" w:name="_Toc256587467"/>
      <w:bookmarkStart w:id="1163" w:name="_Toc266534755"/>
      <w:bookmarkStart w:id="1164" w:name="_Toc256491645"/>
      <w:bookmarkStart w:id="1165" w:name="_Toc256587468"/>
      <w:bookmarkStart w:id="1166" w:name="_Toc266534756"/>
      <w:bookmarkStart w:id="1167" w:name="_Toc256491646"/>
      <w:bookmarkStart w:id="1168" w:name="_Toc256587469"/>
      <w:bookmarkStart w:id="1169" w:name="_Toc266534757"/>
      <w:bookmarkStart w:id="1170" w:name="_Toc256491647"/>
      <w:bookmarkStart w:id="1171" w:name="_Toc256587470"/>
      <w:bookmarkStart w:id="1172" w:name="_Toc266534758"/>
      <w:bookmarkStart w:id="1173" w:name="_Toc256491648"/>
      <w:bookmarkStart w:id="1174" w:name="_Toc256587471"/>
      <w:bookmarkStart w:id="1175" w:name="_Toc266534759"/>
      <w:bookmarkStart w:id="1176" w:name="_Toc256491649"/>
      <w:bookmarkStart w:id="1177" w:name="_Toc256587472"/>
      <w:bookmarkStart w:id="1178" w:name="_Toc266534760"/>
      <w:bookmarkStart w:id="1179" w:name="_Toc256491650"/>
      <w:bookmarkStart w:id="1180" w:name="_Toc256587473"/>
      <w:bookmarkStart w:id="1181" w:name="_Toc266534761"/>
      <w:bookmarkStart w:id="1182" w:name="_Toc256491651"/>
      <w:bookmarkStart w:id="1183" w:name="_Toc256587474"/>
      <w:bookmarkStart w:id="1184" w:name="_Toc266534762"/>
      <w:bookmarkStart w:id="1185" w:name="_Toc256491652"/>
      <w:bookmarkStart w:id="1186" w:name="_Toc256587475"/>
      <w:bookmarkStart w:id="1187" w:name="_Toc266534763"/>
      <w:bookmarkStart w:id="1188" w:name="_Toc256491653"/>
      <w:bookmarkStart w:id="1189" w:name="_Toc256587476"/>
      <w:bookmarkStart w:id="1190" w:name="_Toc266534764"/>
      <w:bookmarkStart w:id="1191" w:name="_Toc256491654"/>
      <w:bookmarkStart w:id="1192" w:name="_Toc256587477"/>
      <w:bookmarkStart w:id="1193" w:name="_Toc266534765"/>
      <w:bookmarkStart w:id="1194" w:name="_Toc256491655"/>
      <w:bookmarkStart w:id="1195" w:name="_Toc256587478"/>
      <w:bookmarkStart w:id="1196" w:name="_Toc266534766"/>
      <w:bookmarkStart w:id="1197" w:name="_Toc256491656"/>
      <w:bookmarkStart w:id="1198" w:name="_Toc256587479"/>
      <w:bookmarkStart w:id="1199" w:name="_Toc266534767"/>
      <w:bookmarkStart w:id="1200" w:name="_Toc256491657"/>
      <w:bookmarkStart w:id="1201" w:name="_Toc256587480"/>
      <w:bookmarkStart w:id="1202" w:name="_Toc266534768"/>
      <w:bookmarkStart w:id="1203" w:name="_Toc256491658"/>
      <w:bookmarkStart w:id="1204" w:name="_Toc256587481"/>
      <w:bookmarkStart w:id="1205" w:name="_Toc266534769"/>
      <w:bookmarkStart w:id="1206" w:name="_Toc256491659"/>
      <w:bookmarkStart w:id="1207" w:name="_Toc256587482"/>
      <w:bookmarkStart w:id="1208" w:name="_Toc266534770"/>
      <w:bookmarkStart w:id="1209" w:name="_Toc256491660"/>
      <w:bookmarkStart w:id="1210" w:name="_Toc256587483"/>
      <w:bookmarkStart w:id="1211" w:name="_Toc266534771"/>
      <w:bookmarkStart w:id="1212" w:name="_Toc256491661"/>
      <w:bookmarkStart w:id="1213" w:name="_Toc256587484"/>
      <w:bookmarkStart w:id="1214" w:name="_Toc266534772"/>
      <w:bookmarkStart w:id="1215" w:name="_Toc256491662"/>
      <w:bookmarkStart w:id="1216" w:name="_Toc256587485"/>
      <w:bookmarkStart w:id="1217" w:name="_Toc266534773"/>
      <w:bookmarkStart w:id="1218" w:name="_Toc256491663"/>
      <w:bookmarkStart w:id="1219" w:name="_Toc256587486"/>
      <w:bookmarkStart w:id="1220" w:name="_Toc266534774"/>
      <w:bookmarkStart w:id="1221" w:name="_Toc256491664"/>
      <w:bookmarkStart w:id="1222" w:name="_Toc256587487"/>
      <w:bookmarkStart w:id="1223" w:name="_Toc266534775"/>
      <w:bookmarkStart w:id="1224" w:name="_Toc256491665"/>
      <w:bookmarkStart w:id="1225" w:name="_Toc256587488"/>
      <w:bookmarkStart w:id="1226" w:name="_Toc266534776"/>
      <w:bookmarkStart w:id="1227" w:name="_Toc256491666"/>
      <w:bookmarkStart w:id="1228" w:name="_Toc256587489"/>
      <w:bookmarkStart w:id="1229" w:name="_Toc266534777"/>
      <w:bookmarkStart w:id="1230" w:name="_Toc256491667"/>
      <w:bookmarkStart w:id="1231" w:name="_Toc256587490"/>
      <w:bookmarkStart w:id="1232" w:name="_Toc266534778"/>
      <w:bookmarkStart w:id="1233" w:name="_Toc256491668"/>
      <w:bookmarkStart w:id="1234" w:name="_Toc256587491"/>
      <w:bookmarkStart w:id="1235" w:name="_Toc266534779"/>
      <w:bookmarkStart w:id="1236" w:name="_Toc256491669"/>
      <w:bookmarkStart w:id="1237" w:name="_Toc256587492"/>
      <w:bookmarkStart w:id="1238" w:name="_Toc266534780"/>
      <w:bookmarkStart w:id="1239" w:name="_Toc256491670"/>
      <w:bookmarkStart w:id="1240" w:name="_Toc256587493"/>
      <w:bookmarkStart w:id="1241" w:name="_Toc266534781"/>
      <w:bookmarkStart w:id="1242" w:name="_Toc256491671"/>
      <w:bookmarkStart w:id="1243" w:name="_Toc256587494"/>
      <w:bookmarkStart w:id="1244" w:name="_Toc266534782"/>
      <w:bookmarkStart w:id="1245" w:name="_Toc256491672"/>
      <w:bookmarkStart w:id="1246" w:name="_Toc256587495"/>
      <w:bookmarkStart w:id="1247" w:name="_Toc266534783"/>
      <w:bookmarkStart w:id="1248" w:name="_Toc256491673"/>
      <w:bookmarkStart w:id="1249" w:name="_Toc256587496"/>
      <w:bookmarkStart w:id="1250" w:name="_Toc266534784"/>
      <w:bookmarkStart w:id="1251" w:name="_Toc256491674"/>
      <w:bookmarkStart w:id="1252" w:name="_Toc256587497"/>
      <w:bookmarkStart w:id="1253" w:name="_Toc266534785"/>
      <w:bookmarkStart w:id="1254" w:name="_Toc256491675"/>
      <w:bookmarkStart w:id="1255" w:name="_Toc256587498"/>
      <w:bookmarkStart w:id="1256" w:name="_Toc266534786"/>
      <w:bookmarkStart w:id="1257" w:name="_Toc256491676"/>
      <w:bookmarkStart w:id="1258" w:name="_Toc256587499"/>
      <w:bookmarkStart w:id="1259" w:name="_Toc266534787"/>
      <w:bookmarkStart w:id="1260" w:name="_Toc256491677"/>
      <w:bookmarkStart w:id="1261" w:name="_Toc256587500"/>
      <w:bookmarkStart w:id="1262" w:name="_Toc266534788"/>
      <w:bookmarkStart w:id="1263" w:name="_Toc256491678"/>
      <w:bookmarkStart w:id="1264" w:name="_Toc256587501"/>
      <w:bookmarkStart w:id="1265" w:name="_Toc266534789"/>
      <w:bookmarkStart w:id="1266" w:name="_Toc256491679"/>
      <w:bookmarkStart w:id="1267" w:name="_Toc256587502"/>
      <w:bookmarkStart w:id="1268" w:name="_Toc266534790"/>
      <w:bookmarkStart w:id="1269" w:name="_Toc256491680"/>
      <w:bookmarkStart w:id="1270" w:name="_Toc256587503"/>
      <w:bookmarkStart w:id="1271" w:name="_Toc266534791"/>
      <w:bookmarkStart w:id="1272" w:name="_Toc256491681"/>
      <w:bookmarkStart w:id="1273" w:name="_Toc256587504"/>
      <w:bookmarkStart w:id="1274" w:name="_Toc266534792"/>
      <w:bookmarkStart w:id="1275" w:name="_Toc256491682"/>
      <w:bookmarkStart w:id="1276" w:name="_Toc256587505"/>
      <w:bookmarkStart w:id="1277" w:name="_Toc266534793"/>
      <w:bookmarkStart w:id="1278" w:name="_Toc256491683"/>
      <w:bookmarkStart w:id="1279" w:name="_Toc256587506"/>
      <w:bookmarkStart w:id="1280" w:name="_Toc266534794"/>
      <w:bookmarkStart w:id="1281" w:name="_Toc256491684"/>
      <w:bookmarkStart w:id="1282" w:name="_Toc256587507"/>
      <w:bookmarkStart w:id="1283" w:name="_Toc266534795"/>
      <w:bookmarkStart w:id="1284" w:name="_Toc256491685"/>
      <w:bookmarkStart w:id="1285" w:name="_Toc256587508"/>
      <w:bookmarkStart w:id="1286" w:name="_Toc266534796"/>
      <w:bookmarkStart w:id="1287" w:name="_Toc256491686"/>
      <w:bookmarkStart w:id="1288" w:name="_Toc256587509"/>
      <w:bookmarkStart w:id="1289" w:name="_Toc266534797"/>
      <w:bookmarkStart w:id="1290" w:name="_Toc256491687"/>
      <w:bookmarkStart w:id="1291" w:name="_Toc256587510"/>
      <w:bookmarkStart w:id="1292" w:name="_Toc266534798"/>
      <w:bookmarkStart w:id="1293" w:name="_Toc256491688"/>
      <w:bookmarkStart w:id="1294" w:name="_Toc256587511"/>
      <w:bookmarkStart w:id="1295" w:name="_Toc266534799"/>
      <w:bookmarkStart w:id="1296" w:name="_Toc256491689"/>
      <w:bookmarkStart w:id="1297" w:name="_Toc256587512"/>
      <w:bookmarkStart w:id="1298" w:name="_Toc266534800"/>
      <w:bookmarkStart w:id="1299" w:name="_Toc256491690"/>
      <w:bookmarkStart w:id="1300" w:name="_Toc256587513"/>
      <w:bookmarkStart w:id="1301" w:name="_Toc266534801"/>
      <w:bookmarkStart w:id="1302" w:name="_Toc256491691"/>
      <w:bookmarkStart w:id="1303" w:name="_Toc256587514"/>
      <w:bookmarkStart w:id="1304" w:name="_Toc266534802"/>
      <w:bookmarkStart w:id="1305" w:name="_Toc256491692"/>
      <w:bookmarkStart w:id="1306" w:name="_Toc256587515"/>
      <w:bookmarkStart w:id="1307" w:name="_Toc266534803"/>
      <w:bookmarkStart w:id="1308" w:name="_Toc256491693"/>
      <w:bookmarkStart w:id="1309" w:name="_Toc256587516"/>
      <w:bookmarkStart w:id="1310" w:name="_Toc266534804"/>
      <w:bookmarkStart w:id="1311" w:name="_Toc256491694"/>
      <w:bookmarkStart w:id="1312" w:name="_Toc256587517"/>
      <w:bookmarkStart w:id="1313" w:name="_Toc266534805"/>
      <w:bookmarkStart w:id="1314" w:name="_Toc256491695"/>
      <w:bookmarkStart w:id="1315" w:name="_Toc256587518"/>
      <w:bookmarkStart w:id="1316" w:name="_Toc266534806"/>
      <w:bookmarkStart w:id="1317" w:name="_Toc256491696"/>
      <w:bookmarkStart w:id="1318" w:name="_Toc256587519"/>
      <w:bookmarkStart w:id="1319" w:name="_Toc266534807"/>
      <w:bookmarkStart w:id="1320" w:name="_Toc256491697"/>
      <w:bookmarkStart w:id="1321" w:name="_Toc256587520"/>
      <w:bookmarkStart w:id="1322" w:name="_Toc266534808"/>
      <w:bookmarkStart w:id="1323" w:name="_Toc256491698"/>
      <w:bookmarkStart w:id="1324" w:name="_Toc256587521"/>
      <w:bookmarkStart w:id="1325" w:name="_Toc266534809"/>
      <w:bookmarkStart w:id="1326" w:name="_Toc256491699"/>
      <w:bookmarkStart w:id="1327" w:name="_Toc256587522"/>
      <w:bookmarkStart w:id="1328" w:name="_Toc266534810"/>
      <w:bookmarkStart w:id="1329" w:name="_Toc256491700"/>
      <w:bookmarkStart w:id="1330" w:name="_Toc256587523"/>
      <w:bookmarkStart w:id="1331" w:name="_Toc266534811"/>
      <w:bookmarkStart w:id="1332" w:name="_Toc256491701"/>
      <w:bookmarkStart w:id="1333" w:name="_Toc256587524"/>
      <w:bookmarkStart w:id="1334" w:name="_Toc266534812"/>
      <w:bookmarkStart w:id="1335" w:name="_Toc256491702"/>
      <w:bookmarkStart w:id="1336" w:name="_Toc256587525"/>
      <w:bookmarkStart w:id="1337" w:name="_Toc266534813"/>
      <w:bookmarkStart w:id="1338" w:name="_Toc256491703"/>
      <w:bookmarkStart w:id="1339" w:name="_Toc256587526"/>
      <w:bookmarkStart w:id="1340" w:name="_Toc266534814"/>
      <w:bookmarkStart w:id="1341" w:name="_Toc256491704"/>
      <w:bookmarkStart w:id="1342" w:name="_Toc256587527"/>
      <w:bookmarkStart w:id="1343" w:name="_Toc266534815"/>
      <w:bookmarkStart w:id="1344" w:name="_Toc256491705"/>
      <w:bookmarkStart w:id="1345" w:name="_Toc256587528"/>
      <w:bookmarkStart w:id="1346" w:name="_Toc266534816"/>
      <w:bookmarkStart w:id="1347" w:name="_Toc256491706"/>
      <w:bookmarkStart w:id="1348" w:name="_Toc256587529"/>
      <w:bookmarkStart w:id="1349" w:name="_Toc266534817"/>
      <w:bookmarkStart w:id="1350" w:name="_Toc256491707"/>
      <w:bookmarkStart w:id="1351" w:name="_Toc256587530"/>
      <w:bookmarkStart w:id="1352" w:name="_Toc266534818"/>
      <w:bookmarkStart w:id="1353" w:name="_Toc256491708"/>
      <w:bookmarkStart w:id="1354" w:name="_Toc256587531"/>
      <w:bookmarkStart w:id="1355" w:name="_Toc266534819"/>
      <w:bookmarkStart w:id="1356" w:name="_Toc256491709"/>
      <w:bookmarkStart w:id="1357" w:name="_Toc256587532"/>
      <w:bookmarkStart w:id="1358" w:name="_Toc266534820"/>
      <w:bookmarkStart w:id="1359" w:name="_Toc256491710"/>
      <w:bookmarkStart w:id="1360" w:name="_Toc256587533"/>
      <w:bookmarkStart w:id="1361" w:name="_Toc266534821"/>
      <w:bookmarkStart w:id="1362" w:name="_Toc256491711"/>
      <w:bookmarkStart w:id="1363" w:name="_Toc256587534"/>
      <w:bookmarkStart w:id="1364" w:name="_Toc266534822"/>
      <w:bookmarkStart w:id="1365" w:name="_Toc256491712"/>
      <w:bookmarkStart w:id="1366" w:name="_Toc256587535"/>
      <w:bookmarkStart w:id="1367" w:name="_Toc266534823"/>
      <w:bookmarkStart w:id="1368" w:name="_Toc256491713"/>
      <w:bookmarkStart w:id="1369" w:name="_Toc256587536"/>
      <w:bookmarkStart w:id="1370" w:name="_Toc266534824"/>
      <w:bookmarkStart w:id="1371" w:name="_Toc256491714"/>
      <w:bookmarkStart w:id="1372" w:name="_Toc256587537"/>
      <w:bookmarkStart w:id="1373" w:name="_Toc266534825"/>
      <w:bookmarkStart w:id="1374" w:name="_Toc256491715"/>
      <w:bookmarkStart w:id="1375" w:name="_Toc256587538"/>
      <w:bookmarkStart w:id="1376" w:name="_Toc266534826"/>
      <w:bookmarkStart w:id="1377" w:name="_Toc256491716"/>
      <w:bookmarkStart w:id="1378" w:name="_Toc256587539"/>
      <w:bookmarkStart w:id="1379" w:name="_Toc266534827"/>
      <w:bookmarkStart w:id="1380" w:name="_Toc256491717"/>
      <w:bookmarkStart w:id="1381" w:name="_Toc256587540"/>
      <w:bookmarkStart w:id="1382" w:name="_Toc266534828"/>
      <w:bookmarkStart w:id="1383" w:name="_Toc256491718"/>
      <w:bookmarkStart w:id="1384" w:name="_Toc256587541"/>
      <w:bookmarkStart w:id="1385" w:name="_Toc266534829"/>
      <w:bookmarkStart w:id="1386" w:name="_Toc256491719"/>
      <w:bookmarkStart w:id="1387" w:name="_Toc256587542"/>
      <w:bookmarkStart w:id="1388" w:name="_Toc266534830"/>
      <w:bookmarkStart w:id="1389" w:name="_Toc256491720"/>
      <w:bookmarkStart w:id="1390" w:name="_Toc256587543"/>
      <w:bookmarkStart w:id="1391" w:name="_Toc266534831"/>
      <w:bookmarkStart w:id="1392" w:name="_Toc256491721"/>
      <w:bookmarkStart w:id="1393" w:name="_Toc256587544"/>
      <w:bookmarkStart w:id="1394" w:name="_Toc266534832"/>
      <w:bookmarkStart w:id="1395" w:name="_Toc256491722"/>
      <w:bookmarkStart w:id="1396" w:name="_Toc256587545"/>
      <w:bookmarkStart w:id="1397" w:name="_Toc266534833"/>
      <w:bookmarkStart w:id="1398" w:name="_Toc256491723"/>
      <w:bookmarkStart w:id="1399" w:name="_Toc256587546"/>
      <w:bookmarkStart w:id="1400" w:name="_Toc266534834"/>
      <w:bookmarkStart w:id="1401" w:name="_Toc256491724"/>
      <w:bookmarkStart w:id="1402" w:name="_Toc256587547"/>
      <w:bookmarkStart w:id="1403" w:name="_Toc266534835"/>
      <w:bookmarkStart w:id="1404" w:name="_Toc256491725"/>
      <w:bookmarkStart w:id="1405" w:name="_Toc256587548"/>
      <w:bookmarkStart w:id="1406" w:name="_Toc266534836"/>
      <w:bookmarkStart w:id="1407" w:name="_Toc256491726"/>
      <w:bookmarkStart w:id="1408" w:name="_Toc256587549"/>
      <w:bookmarkStart w:id="1409" w:name="_Toc266534837"/>
      <w:bookmarkStart w:id="1410" w:name="_Toc256491727"/>
      <w:bookmarkStart w:id="1411" w:name="_Toc256587550"/>
      <w:bookmarkStart w:id="1412" w:name="_Toc266534838"/>
      <w:bookmarkStart w:id="1413" w:name="_Toc256491728"/>
      <w:bookmarkStart w:id="1414" w:name="_Toc256587551"/>
      <w:bookmarkStart w:id="1415" w:name="_Toc266534839"/>
      <w:bookmarkStart w:id="1416" w:name="_Toc256491729"/>
      <w:bookmarkStart w:id="1417" w:name="_Toc256587552"/>
      <w:bookmarkStart w:id="1418" w:name="_Toc266534840"/>
      <w:bookmarkStart w:id="1419" w:name="_Toc256491730"/>
      <w:bookmarkStart w:id="1420" w:name="_Toc256587553"/>
      <w:bookmarkStart w:id="1421" w:name="_Toc266534841"/>
      <w:bookmarkStart w:id="1422" w:name="_Toc256491731"/>
      <w:bookmarkStart w:id="1423" w:name="_Toc256587554"/>
      <w:bookmarkStart w:id="1424" w:name="_Toc266534842"/>
      <w:bookmarkStart w:id="1425" w:name="_Toc256491732"/>
      <w:bookmarkStart w:id="1426" w:name="_Toc256587555"/>
      <w:bookmarkStart w:id="1427" w:name="_Toc266534843"/>
      <w:bookmarkStart w:id="1428" w:name="_Toc256491733"/>
      <w:bookmarkStart w:id="1429" w:name="_Toc256587556"/>
      <w:bookmarkStart w:id="1430" w:name="_Toc266534844"/>
      <w:bookmarkStart w:id="1431" w:name="_Toc256491734"/>
      <w:bookmarkStart w:id="1432" w:name="_Toc256587557"/>
      <w:bookmarkStart w:id="1433" w:name="_Toc266534845"/>
      <w:bookmarkStart w:id="1434" w:name="_Toc256491735"/>
      <w:bookmarkStart w:id="1435" w:name="_Toc256587558"/>
      <w:bookmarkStart w:id="1436" w:name="_Toc266534846"/>
      <w:bookmarkStart w:id="1437" w:name="_Toc256491736"/>
      <w:bookmarkStart w:id="1438" w:name="_Toc256587559"/>
      <w:bookmarkStart w:id="1439" w:name="_Toc266534847"/>
      <w:bookmarkStart w:id="1440" w:name="_Toc256491737"/>
      <w:bookmarkStart w:id="1441" w:name="_Toc256587560"/>
      <w:bookmarkStart w:id="1442" w:name="_Toc266534848"/>
      <w:bookmarkStart w:id="1443" w:name="_Toc256491738"/>
      <w:bookmarkStart w:id="1444" w:name="_Toc256587561"/>
      <w:bookmarkStart w:id="1445" w:name="_Toc266534849"/>
      <w:bookmarkStart w:id="1446" w:name="_Toc256491739"/>
      <w:bookmarkStart w:id="1447" w:name="_Toc256587562"/>
      <w:bookmarkStart w:id="1448" w:name="_Toc266534850"/>
      <w:bookmarkStart w:id="1449" w:name="_Toc256491740"/>
      <w:bookmarkStart w:id="1450" w:name="_Toc256587563"/>
      <w:bookmarkStart w:id="1451" w:name="_Toc266534851"/>
      <w:bookmarkStart w:id="1452" w:name="_Toc256491741"/>
      <w:bookmarkStart w:id="1453" w:name="_Toc256587564"/>
      <w:bookmarkStart w:id="1454" w:name="_Toc266534852"/>
      <w:bookmarkStart w:id="1455" w:name="_Toc256491742"/>
      <w:bookmarkStart w:id="1456" w:name="_Toc256587565"/>
      <w:bookmarkStart w:id="1457" w:name="_Toc266534853"/>
      <w:bookmarkStart w:id="1458" w:name="_Toc256491743"/>
      <w:bookmarkStart w:id="1459" w:name="_Toc256587566"/>
      <w:bookmarkStart w:id="1460" w:name="_Toc266534854"/>
      <w:bookmarkStart w:id="1461" w:name="_Toc256491744"/>
      <w:bookmarkStart w:id="1462" w:name="_Toc256587567"/>
      <w:bookmarkStart w:id="1463" w:name="_Toc266534855"/>
      <w:bookmarkStart w:id="1464" w:name="_Toc256491745"/>
      <w:bookmarkStart w:id="1465" w:name="_Toc256587568"/>
      <w:bookmarkStart w:id="1466" w:name="_Toc266534856"/>
      <w:bookmarkStart w:id="1467" w:name="_Toc256491746"/>
      <w:bookmarkStart w:id="1468" w:name="_Toc256587569"/>
      <w:bookmarkStart w:id="1469" w:name="_Toc266534857"/>
      <w:bookmarkStart w:id="1470" w:name="_Toc256491747"/>
      <w:bookmarkStart w:id="1471" w:name="_Toc256587570"/>
      <w:bookmarkStart w:id="1472" w:name="_Toc266534858"/>
      <w:bookmarkStart w:id="1473" w:name="_Toc256491748"/>
      <w:bookmarkStart w:id="1474" w:name="_Toc256587571"/>
      <w:bookmarkStart w:id="1475" w:name="_Toc266534859"/>
      <w:bookmarkStart w:id="1476" w:name="_Toc256491749"/>
      <w:bookmarkStart w:id="1477" w:name="_Toc256587572"/>
      <w:bookmarkStart w:id="1478" w:name="_Toc266534860"/>
      <w:bookmarkStart w:id="1479" w:name="_Toc256491750"/>
      <w:bookmarkStart w:id="1480" w:name="_Toc256587573"/>
      <w:bookmarkStart w:id="1481" w:name="_Toc266534861"/>
      <w:bookmarkStart w:id="1482" w:name="_Toc256491751"/>
      <w:bookmarkStart w:id="1483" w:name="_Toc256587574"/>
      <w:bookmarkStart w:id="1484" w:name="_Toc266534862"/>
      <w:bookmarkStart w:id="1485" w:name="_Toc256491752"/>
      <w:bookmarkStart w:id="1486" w:name="_Toc256587575"/>
      <w:bookmarkStart w:id="1487" w:name="_Toc266534863"/>
      <w:bookmarkStart w:id="1488" w:name="_Toc256491753"/>
      <w:bookmarkStart w:id="1489" w:name="_Toc256587576"/>
      <w:bookmarkStart w:id="1490" w:name="_Toc266534864"/>
      <w:bookmarkStart w:id="1491" w:name="_Toc256491754"/>
      <w:bookmarkStart w:id="1492" w:name="_Toc256587577"/>
      <w:bookmarkStart w:id="1493" w:name="_Toc266534865"/>
      <w:bookmarkStart w:id="1494" w:name="_Toc256491755"/>
      <w:bookmarkStart w:id="1495" w:name="_Toc256587578"/>
      <w:bookmarkStart w:id="1496" w:name="_Toc266534866"/>
      <w:bookmarkStart w:id="1497" w:name="_Toc256491756"/>
      <w:bookmarkStart w:id="1498" w:name="_Toc256587579"/>
      <w:bookmarkStart w:id="1499" w:name="_Toc266534867"/>
      <w:bookmarkStart w:id="1500" w:name="_Toc256491757"/>
      <w:bookmarkStart w:id="1501" w:name="_Toc256587580"/>
      <w:bookmarkStart w:id="1502" w:name="_Toc266534868"/>
      <w:bookmarkStart w:id="1503" w:name="_Toc256491758"/>
      <w:bookmarkStart w:id="1504" w:name="_Toc256587581"/>
      <w:bookmarkStart w:id="1505" w:name="_Toc266534869"/>
      <w:bookmarkStart w:id="1506" w:name="_Toc256491759"/>
      <w:bookmarkStart w:id="1507" w:name="_Toc256587582"/>
      <w:bookmarkStart w:id="1508" w:name="_Toc266534870"/>
      <w:bookmarkStart w:id="1509" w:name="_Toc256491760"/>
      <w:bookmarkStart w:id="1510" w:name="_Toc256587583"/>
      <w:bookmarkStart w:id="1511" w:name="_Toc266534871"/>
      <w:bookmarkStart w:id="1512" w:name="_Toc256491761"/>
      <w:bookmarkStart w:id="1513" w:name="_Toc256587584"/>
      <w:bookmarkStart w:id="1514" w:name="_Toc266534872"/>
      <w:bookmarkStart w:id="1515" w:name="_Toc256491762"/>
      <w:bookmarkStart w:id="1516" w:name="_Toc256587585"/>
      <w:bookmarkStart w:id="1517" w:name="_Toc266534873"/>
      <w:bookmarkStart w:id="1518" w:name="_Toc256491763"/>
      <w:bookmarkStart w:id="1519" w:name="_Toc256587586"/>
      <w:bookmarkStart w:id="1520" w:name="_Toc266534874"/>
      <w:bookmarkStart w:id="1521" w:name="_Toc256491764"/>
      <w:bookmarkStart w:id="1522" w:name="_Toc256587587"/>
      <w:bookmarkStart w:id="1523" w:name="_Toc266534875"/>
      <w:bookmarkStart w:id="1524" w:name="_Toc256491797"/>
      <w:bookmarkStart w:id="1525" w:name="_Toc256587620"/>
      <w:bookmarkStart w:id="1526" w:name="_Toc266534908"/>
      <w:bookmarkStart w:id="1527" w:name="_Toc256491798"/>
      <w:bookmarkStart w:id="1528" w:name="_Toc256587621"/>
      <w:bookmarkStart w:id="1529" w:name="_Toc266534909"/>
      <w:bookmarkStart w:id="1530" w:name="_Toc266535027"/>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r>
        <w:lastRenderedPageBreak/>
        <w:t>F# Code: Optimized v. Debug</w:t>
      </w:r>
      <w:bookmarkEnd w:id="1530"/>
    </w:p>
    <w:p w:rsidR="006343BB" w:rsidRDefault="004B09FD">
      <w:pPr>
        <w:pStyle w:val="Heading2"/>
      </w:pPr>
      <w:bookmarkStart w:id="1531" w:name="_Toc266535028"/>
      <w:r>
        <w:t>Debug Symbol Generation</w:t>
      </w:r>
      <w:bookmarkEnd w:id="1531"/>
      <w:r>
        <w:t xml:space="preserve"> </w:t>
      </w:r>
    </w:p>
    <w:p w:rsidR="006343BB" w:rsidRDefault="004B09FD">
      <w:pPr>
        <w:pStyle w:val="Heading2"/>
      </w:pPr>
      <w:bookmarkStart w:id="1532" w:name="_Toc266535029"/>
      <w:r>
        <w:t>Interaction with Debug Tools</w:t>
      </w:r>
      <w:bookmarkEnd w:id="1532"/>
    </w:p>
    <w:p w:rsidR="006343BB" w:rsidRDefault="004B09FD">
      <w:pPr>
        <w:pStyle w:val="Heading3"/>
        <w:rPr>
          <w:lang w:eastAsia="en-GB"/>
        </w:rPr>
      </w:pPr>
      <w:bookmarkStart w:id="1533" w:name="_Toc266535030"/>
      <w:r>
        <w:rPr>
          <w:lang w:eastAsia="en-GB"/>
        </w:rPr>
        <w:t>Just My Code, Tailcalls and Stepping (VS2008)</w:t>
      </w:r>
      <w:bookmarkEnd w:id="1533"/>
    </w:p>
    <w:p w:rsidR="006343BB" w:rsidRDefault="008F308C">
      <w:pPr>
        <w:ind w:left="720"/>
        <w:rPr>
          <w:i/>
          <w:color w:val="1F497D"/>
        </w:rPr>
      </w:pPr>
      <w:r w:rsidRPr="008F308C">
        <w:rPr>
          <w:i/>
          <w:color w:val="1F497D"/>
        </w:rPr>
        <w:t xml:space="preserve">To complicate the matter further, the presence of tailcalls in the F# library messes up JustMyCode debugging of F# code as well (it also messes up AllCode). If there is even one tailcall on </w:t>
      </w:r>
      <w:proofErr w:type="gramStart"/>
      <w:r w:rsidRPr="008F308C">
        <w:rPr>
          <w:i/>
          <w:color w:val="1F497D"/>
        </w:rPr>
        <w:t>a</w:t>
      </w:r>
      <w:proofErr w:type="gramEnd"/>
      <w:r w:rsidRPr="008F308C">
        <w:rPr>
          <w:i/>
          <w:color w:val="1F497D"/>
        </w:rPr>
        <w:t xml:space="preserve"> execution path through a library call then step-through debugging fails to do anything sensible. For example</w:t>
      </w:r>
    </w:p>
    <w:p w:rsidR="006343BB" w:rsidRDefault="008F308C">
      <w:pPr>
        <w:autoSpaceDE w:val="0"/>
        <w:autoSpaceDN w:val="0"/>
        <w:ind w:left="1440"/>
        <w:rPr>
          <w:rFonts w:ascii="Courier New" w:hAnsi="Courier New" w:cs="Courier New"/>
          <w:i/>
          <w:szCs w:val="20"/>
        </w:rPr>
      </w:pPr>
      <w:proofErr w:type="gramStart"/>
      <w:r w:rsidRPr="008F308C">
        <w:rPr>
          <w:rFonts w:ascii="Courier New" w:hAnsi="Courier New" w:cs="Courier New"/>
          <w:i/>
          <w:color w:val="0000FF"/>
          <w:szCs w:val="20"/>
        </w:rPr>
        <w:t>let</w:t>
      </w:r>
      <w:proofErr w:type="gramEnd"/>
      <w:r w:rsidRPr="008F308C">
        <w:rPr>
          <w:rFonts w:ascii="Courier New" w:hAnsi="Courier New" w:cs="Courier New"/>
          <w:i/>
          <w:szCs w:val="20"/>
        </w:rPr>
        <w:t xml:space="preserve"> TestFunction15(inp) =</w:t>
      </w:r>
    </w:p>
    <w:p w:rsidR="006343BB" w:rsidRDefault="008F308C">
      <w:pPr>
        <w:autoSpaceDE w:val="0"/>
        <w:autoSpaceDN w:val="0"/>
        <w:ind w:left="1440"/>
        <w:rPr>
          <w:rFonts w:ascii="Courier New" w:hAnsi="Courier New" w:cs="Courier New"/>
          <w:i/>
          <w:szCs w:val="20"/>
        </w:rPr>
      </w:pPr>
      <w:r w:rsidRPr="008F308C">
        <w:rPr>
          <w:rFonts w:ascii="Courier New" w:hAnsi="Courier New" w:cs="Courier New"/>
          <w:i/>
          <w:szCs w:val="20"/>
        </w:rPr>
        <w:t xml:space="preserve">    </w:t>
      </w:r>
      <w:proofErr w:type="gramStart"/>
      <w:r w:rsidRPr="008F308C">
        <w:rPr>
          <w:rFonts w:ascii="Courier New" w:hAnsi="Courier New" w:cs="Courier New"/>
          <w:i/>
          <w:color w:val="0000FF"/>
          <w:szCs w:val="20"/>
        </w:rPr>
        <w:t>let</w:t>
      </w:r>
      <w:proofErr w:type="gramEnd"/>
      <w:r w:rsidRPr="008F308C">
        <w:rPr>
          <w:rFonts w:ascii="Courier New" w:hAnsi="Courier New" w:cs="Courier New"/>
          <w:i/>
          <w:szCs w:val="20"/>
        </w:rPr>
        <w:t xml:space="preserve"> x = inp+1</w:t>
      </w:r>
    </w:p>
    <w:p w:rsidR="006343BB" w:rsidRDefault="008F308C">
      <w:pPr>
        <w:autoSpaceDE w:val="0"/>
        <w:autoSpaceDN w:val="0"/>
        <w:ind w:left="1440"/>
        <w:rPr>
          <w:rFonts w:ascii="Courier New" w:hAnsi="Courier New" w:cs="Courier New"/>
          <w:i/>
          <w:szCs w:val="20"/>
        </w:rPr>
      </w:pPr>
      <w:r w:rsidRPr="008F308C">
        <w:rPr>
          <w:rFonts w:ascii="Courier New" w:hAnsi="Courier New" w:cs="Courier New"/>
          <w:i/>
          <w:szCs w:val="20"/>
        </w:rPr>
        <w:t>    [1</w:t>
      </w:r>
      <w:proofErr w:type="gramStart"/>
      <w:r w:rsidRPr="008F308C">
        <w:rPr>
          <w:rFonts w:ascii="Courier New" w:hAnsi="Courier New" w:cs="Courier New"/>
          <w:i/>
          <w:szCs w:val="20"/>
        </w:rPr>
        <w:t>;2</w:t>
      </w:r>
      <w:proofErr w:type="gramEnd"/>
      <w:r w:rsidRPr="008F308C">
        <w:rPr>
          <w:rFonts w:ascii="Courier New" w:hAnsi="Courier New" w:cs="Courier New"/>
          <w:i/>
          <w:szCs w:val="20"/>
        </w:rPr>
        <w:t>;3] |&gt; List.map (</w:t>
      </w:r>
      <w:r w:rsidRPr="008F308C">
        <w:rPr>
          <w:rFonts w:ascii="Courier New" w:hAnsi="Courier New" w:cs="Courier New"/>
          <w:i/>
          <w:color w:val="0000FF"/>
          <w:szCs w:val="20"/>
        </w:rPr>
        <w:t>fun</w:t>
      </w:r>
      <w:r w:rsidRPr="008F308C">
        <w:rPr>
          <w:rFonts w:ascii="Courier New" w:hAnsi="Courier New" w:cs="Courier New"/>
          <w:i/>
          <w:szCs w:val="20"/>
        </w:rPr>
        <w:t xml:space="preserve"> x </w:t>
      </w:r>
      <w:r w:rsidRPr="008F308C">
        <w:rPr>
          <w:rFonts w:ascii="Courier New" w:hAnsi="Courier New" w:cs="Courier New"/>
          <w:i/>
          <w:color w:val="0000FF"/>
          <w:szCs w:val="20"/>
        </w:rPr>
        <w:t>-&gt;</w:t>
      </w:r>
      <w:r w:rsidRPr="008F308C">
        <w:rPr>
          <w:rFonts w:ascii="Courier New" w:hAnsi="Courier New" w:cs="Courier New"/>
          <w:i/>
          <w:szCs w:val="20"/>
        </w:rPr>
        <w:t xml:space="preserve"> x + 1)</w:t>
      </w:r>
    </w:p>
    <w:p w:rsidR="006343BB" w:rsidRDefault="008F308C">
      <w:pPr>
        <w:ind w:left="720"/>
        <w:rPr>
          <w:i/>
          <w:color w:val="1F497D"/>
        </w:rPr>
      </w:pPr>
      <w:r w:rsidRPr="008F308C">
        <w:rPr>
          <w:i/>
          <w:color w:val="1F497D"/>
        </w:rPr>
        <w:t>This steps perfectly for a “user defined, no-tailcall” List.map and fails to step in any kind of sensible fashion for the F#-library-defined List.map (which uses an internal tailcall to call the real List.map implementation in Locals.List.map)</w:t>
      </w:r>
    </w:p>
    <w:p w:rsidR="006343BB" w:rsidRDefault="008F308C">
      <w:pPr>
        <w:ind w:left="720"/>
        <w:rPr>
          <w:i/>
          <w:color w:val="1F497D"/>
        </w:rPr>
      </w:pPr>
      <w:r w:rsidRPr="008F308C">
        <w:rPr>
          <w:i/>
          <w:color w:val="1F497D"/>
        </w:rPr>
        <w:t xml:space="preserve">The F# library we ship is, in effective, giving a bad debug experience in conjunction with VS 2008. </w:t>
      </w:r>
    </w:p>
    <w:p w:rsidR="006343BB" w:rsidRDefault="006343BB"/>
    <w:p w:rsidR="006343BB" w:rsidRDefault="003350FE">
      <w:pPr>
        <w:pStyle w:val="Heading2"/>
      </w:pPr>
      <w:bookmarkStart w:id="1534" w:name="_Toc266535031"/>
      <w:r>
        <w:t>Optimizations</w:t>
      </w:r>
      <w:bookmarkEnd w:id="1534"/>
    </w:p>
    <w:p w:rsidR="006343BB" w:rsidRDefault="006343BB">
      <w:pPr>
        <w:ind w:left="720"/>
      </w:pPr>
    </w:p>
    <w:p w:rsidR="006343BB" w:rsidRDefault="003350FE">
      <w:pPr>
        <w:pStyle w:val="Heading2"/>
      </w:pPr>
      <w:bookmarkStart w:id="1535" w:name="_Toc266535032"/>
      <w:r>
        <w:t xml:space="preserve">Debug </w:t>
      </w:r>
      <w:r w:rsidR="00FF5616">
        <w:t xml:space="preserve">v. Optimized </w:t>
      </w:r>
      <w:r>
        <w:t>Code Generation</w:t>
      </w:r>
      <w:bookmarkEnd w:id="1535"/>
    </w:p>
    <w:p w:rsidR="003350FE" w:rsidRDefault="003350FE" w:rsidP="003350FE">
      <w:pPr>
        <w:rPr>
          <w:rFonts w:asciiTheme="minorHAnsi" w:hAnsiTheme="minorHAnsi"/>
          <w:color w:val="1F497D" w:themeColor="dark2"/>
        </w:rPr>
      </w:pPr>
      <w:r>
        <w:rPr>
          <w:rFonts w:asciiTheme="minorHAnsi" w:hAnsiTheme="minorHAnsi"/>
          <w:color w:val="1F497D" w:themeColor="dark2"/>
        </w:rPr>
        <w:t xml:space="preserve">Our product does at least 4 things differently in debug/optimized code generation in ILXGEN. These are documented below. </w:t>
      </w:r>
    </w:p>
    <w:p w:rsidR="006343BB" w:rsidRDefault="003350FE">
      <w:pPr>
        <w:rPr>
          <w:rFonts w:asciiTheme="minorHAnsi" w:hAnsiTheme="minorHAnsi"/>
          <w:color w:val="1F497D" w:themeColor="dark2"/>
        </w:rPr>
      </w:pPr>
      <w:r>
        <w:rPr>
          <w:rFonts w:asciiTheme="minorHAnsi" w:hAnsiTheme="minorHAnsi"/>
          <w:color w:val="1F497D" w:themeColor="dark2"/>
        </w:rPr>
        <w:t>(1) Shadows locals are emitted in “main” method for toplevel immutable locals</w:t>
      </w:r>
    </w:p>
    <w:p w:rsidR="006343BB" w:rsidRDefault="003350FE">
      <w:pPr>
        <w:pStyle w:val="Code"/>
        <w:rPr>
          <w:noProof/>
        </w:rPr>
      </w:pPr>
      <w:r>
        <w:rPr>
          <w:noProof/>
        </w:rPr>
        <w:t xml:space="preserve">    // decide whether to use a shadow local or not</w:t>
      </w:r>
    </w:p>
    <w:p w:rsidR="006343BB" w:rsidRDefault="003350FE">
      <w:pPr>
        <w:pStyle w:val="Code"/>
        <w:rPr>
          <w:noProof/>
        </w:rPr>
      </w:pPr>
      <w:r>
        <w:rPr>
          <w:noProof/>
        </w:rPr>
        <w:t xml:space="preserve">    </w:t>
      </w:r>
      <w:proofErr w:type="gramStart"/>
      <w:r w:rsidR="008F308C" w:rsidRPr="008F308C">
        <w:t>let</w:t>
      </w:r>
      <w:proofErr w:type="gramEnd"/>
      <w:r>
        <w:rPr>
          <w:noProof/>
        </w:rPr>
        <w:t xml:space="preserve"> useShadowLocal = </w:t>
      </w:r>
    </w:p>
    <w:p w:rsidR="006343BB" w:rsidRDefault="003350FE">
      <w:pPr>
        <w:pStyle w:val="Code"/>
        <w:rPr>
          <w:noProof/>
        </w:rPr>
      </w:pPr>
      <w:r>
        <w:rPr>
          <w:noProof/>
        </w:rPr>
        <w:t xml:space="preserve">        cenv.generateDebugSymbols &amp;&amp; </w:t>
      </w:r>
    </w:p>
    <w:p w:rsidR="006343BB" w:rsidRDefault="003350FE">
      <w:pPr>
        <w:pStyle w:val="Code"/>
        <w:rPr>
          <w:noProof/>
        </w:rPr>
      </w:pPr>
      <w:r>
        <w:rPr>
          <w:noProof/>
        </w:rPr>
        <w:t xml:space="preserve">        </w:t>
      </w:r>
      <w:r>
        <w:rPr>
          <w:noProof/>
          <w:highlight w:val="yellow"/>
        </w:rPr>
        <w:t>not cenv.localOptimizationsAreOn</w:t>
      </w:r>
      <w:r>
        <w:rPr>
          <w:noProof/>
        </w:rPr>
        <w:t xml:space="preserve"> &amp;&amp;</w:t>
      </w:r>
    </w:p>
    <w:p w:rsidR="006343BB" w:rsidRDefault="003350FE">
      <w:pPr>
        <w:pStyle w:val="Code"/>
        <w:rPr>
          <w:noProof/>
        </w:rPr>
      </w:pPr>
      <w:r>
        <w:rPr>
          <w:noProof/>
        </w:rPr>
        <w:t xml:space="preserve">        not v.IsCompilerGenerated &amp;&amp;</w:t>
      </w:r>
    </w:p>
    <w:p w:rsidR="006343BB" w:rsidRDefault="003350FE">
      <w:pPr>
        <w:pStyle w:val="Code"/>
        <w:rPr>
          <w:noProof/>
        </w:rPr>
      </w:pPr>
      <w:r>
        <w:rPr>
          <w:noProof/>
        </w:rPr>
        <w:t xml:space="preserve">        not v.IsMutable &amp;&amp;</w:t>
      </w:r>
    </w:p>
    <w:p w:rsidR="006343BB" w:rsidRDefault="003350FE">
      <w:pPr>
        <w:pStyle w:val="Code"/>
        <w:rPr>
          <w:noProof/>
        </w:rPr>
      </w:pPr>
      <w:r>
        <w:rPr>
          <w:noProof/>
        </w:rPr>
        <w:t xml:space="preserve">        // Don't use shadow locals for things like functions which are not </w:t>
      </w:r>
      <w:r w:rsidR="00102F67">
        <w:rPr>
          <w:noProof/>
        </w:rPr>
        <w:t xml:space="preserve"> </w:t>
      </w:r>
    </w:p>
    <w:p w:rsidR="006343BB" w:rsidRDefault="00102F67">
      <w:pPr>
        <w:pStyle w:val="Code"/>
        <w:rPr>
          <w:noProof/>
        </w:rPr>
      </w:pPr>
      <w:r>
        <w:rPr>
          <w:noProof/>
        </w:rPr>
        <w:t xml:space="preserve">        // </w:t>
      </w:r>
      <w:r w:rsidR="003350FE">
        <w:rPr>
          <w:noProof/>
        </w:rPr>
        <w:t>compiled as static values/properties</w:t>
      </w:r>
    </w:p>
    <w:p w:rsidR="006343BB" w:rsidRDefault="003350FE">
      <w:pPr>
        <w:pStyle w:val="Code"/>
        <w:rPr>
          <w:noProof/>
        </w:rPr>
      </w:pPr>
      <w:r>
        <w:rPr>
          <w:noProof/>
        </w:rPr>
        <w:lastRenderedPageBreak/>
        <w:t xml:space="preserve">        IsCompiledAsStaticProperty cenv.g v</w:t>
      </w:r>
    </w:p>
    <w:p w:rsidR="006343BB" w:rsidRDefault="003350FE">
      <w:pPr>
        <w:rPr>
          <w:rFonts w:asciiTheme="minorHAnsi" w:hAnsiTheme="minorHAnsi"/>
          <w:color w:val="1F497D" w:themeColor="dark2"/>
        </w:rPr>
      </w:pPr>
      <w:r>
        <w:rPr>
          <w:rFonts w:asciiTheme="minorHAnsi" w:hAnsiTheme="minorHAnsi"/>
          <w:color w:val="1F497D" w:themeColor="dark2"/>
        </w:rPr>
        <w:t>(2) FeeFee breakpoints for hidden code</w:t>
      </w:r>
    </w:p>
    <w:p w:rsidR="006343BB" w:rsidRDefault="003350FE">
      <w:pPr>
        <w:pStyle w:val="Code"/>
        <w:rPr>
          <w:noProof/>
        </w:rPr>
      </w:pPr>
      <w:r>
        <w:rPr>
          <w:noProof/>
        </w:rPr>
        <w:t xml:space="preserve">    // For debug code, emit FeeFee breakpoints for hidden code, see http://blogs.msdn.com/jmstall/archive/2005/06/19/FeeFee_SequencePoints.aspx</w:t>
      </w:r>
    </w:p>
    <w:p w:rsidR="006343BB" w:rsidRDefault="003350FE">
      <w:pPr>
        <w:pStyle w:val="Code"/>
        <w:rPr>
          <w:noProof/>
        </w:rPr>
      </w:pPr>
      <w:r>
        <w:rPr>
          <w:noProof/>
        </w:rPr>
        <w:t xml:space="preserve">    </w:t>
      </w:r>
      <w:proofErr w:type="gramStart"/>
      <w:r w:rsidR="008F308C" w:rsidRPr="008F308C">
        <w:t>member</w:t>
      </w:r>
      <w:proofErr w:type="gramEnd"/>
      <w:r>
        <w:rPr>
          <w:noProof/>
        </w:rPr>
        <w:t xml:space="preserve"> cgbuf.EmitStartOfHiddenCode() = </w:t>
      </w:r>
    </w:p>
    <w:p w:rsidR="006343BB" w:rsidRDefault="003350FE">
      <w:pPr>
        <w:pStyle w:val="Code"/>
        <w:rPr>
          <w:noProof/>
        </w:rPr>
      </w:pPr>
      <w:r>
        <w:rPr>
          <w:noProof/>
        </w:rPr>
        <w:t xml:space="preserve">        </w:t>
      </w:r>
      <w:proofErr w:type="gramStart"/>
      <w:r w:rsidR="008F308C" w:rsidRPr="008F308C">
        <w:t>if</w:t>
      </w:r>
      <w:proofErr w:type="gramEnd"/>
      <w:r>
        <w:rPr>
          <w:noProof/>
        </w:rPr>
        <w:t xml:space="preserve"> mgbuf.cenv.generateDebugSymbols &amp;&amp; not </w:t>
      </w:r>
      <w:r>
        <w:rPr>
          <w:noProof/>
          <w:highlight w:val="yellow"/>
        </w:rPr>
        <w:t>mgbuf.cenv.localOptimizationsAreOn</w:t>
      </w:r>
      <w:r>
        <w:rPr>
          <w:noProof/>
        </w:rPr>
        <w:t xml:space="preserve"> </w:t>
      </w:r>
      <w:r w:rsidR="008F308C" w:rsidRPr="008F308C">
        <w:t>then</w:t>
      </w:r>
      <w:r>
        <w:rPr>
          <w:noProof/>
        </w:rPr>
        <w:t xml:space="preserve"> </w:t>
      </w:r>
    </w:p>
    <w:p w:rsidR="006343BB" w:rsidRDefault="003350FE">
      <w:pPr>
        <w:pStyle w:val="Code"/>
        <w:rPr>
          <w:noProof/>
        </w:rPr>
      </w:pPr>
      <w:r>
        <w:rPr>
          <w:noProof/>
        </w:rPr>
        <w:t xml:space="preserve">            </w:t>
      </w:r>
      <w:proofErr w:type="gramStart"/>
      <w:r w:rsidR="008F308C" w:rsidRPr="008F308C">
        <w:t>let</w:t>
      </w:r>
      <w:proofErr w:type="gramEnd"/>
      <w:r>
        <w:rPr>
          <w:noProof/>
        </w:rPr>
        <w:t xml:space="preserve"> doc = mgbuf.cenv.g.memoize_file (file_idx_of_range m)</w:t>
      </w:r>
    </w:p>
    <w:p w:rsidR="006343BB" w:rsidRDefault="003350FE">
      <w:pPr>
        <w:pStyle w:val="Code"/>
        <w:rPr>
          <w:noProof/>
        </w:rPr>
      </w:pPr>
      <w:r>
        <w:rPr>
          <w:noProof/>
        </w:rPr>
        <w:t xml:space="preserve">            codebuf.Add(FeeFeeInstr mgbuf.cenv doc);</w:t>
      </w:r>
    </w:p>
    <w:p w:rsidR="003350FE" w:rsidRDefault="003350FE" w:rsidP="003350FE">
      <w:pPr>
        <w:ind w:left="720"/>
        <w:rPr>
          <w:rFonts w:asciiTheme="minorHAnsi" w:hAnsiTheme="minorHAnsi"/>
          <w:color w:val="1F497D" w:themeColor="dark2"/>
        </w:rPr>
      </w:pPr>
    </w:p>
    <w:p w:rsidR="006343BB" w:rsidRDefault="003350FE">
      <w:pPr>
        <w:rPr>
          <w:rFonts w:asciiTheme="minorHAnsi" w:hAnsiTheme="minorHAnsi"/>
          <w:color w:val="1F497D" w:themeColor="dark2"/>
        </w:rPr>
      </w:pPr>
      <w:r>
        <w:rPr>
          <w:rFonts w:asciiTheme="minorHAnsi" w:hAnsiTheme="minorHAnsi"/>
          <w:color w:val="1F497D" w:themeColor="dark2"/>
        </w:rPr>
        <w:t>(3) Different code for pattern matching</w:t>
      </w:r>
    </w:p>
    <w:p w:rsidR="006343BB" w:rsidRDefault="003350FE">
      <w:pPr>
        <w:pStyle w:val="Code"/>
        <w:rPr>
          <w:noProof/>
        </w:rPr>
      </w:pPr>
      <w:r>
        <w:rPr>
          <w:noProof/>
        </w:rPr>
        <w:t xml:space="preserve">        // In debug mode push all decision tree targets to after the switching</w:t>
      </w:r>
    </w:p>
    <w:p w:rsidR="006343BB" w:rsidRDefault="003350FE">
      <w:pPr>
        <w:pStyle w:val="Code"/>
        <w:rPr>
          <w:noProof/>
        </w:rPr>
      </w:pPr>
      <w:r>
        <w:rPr>
          <w:noProof/>
        </w:rPr>
        <w:t xml:space="preserve">        </w:t>
      </w:r>
      <w:proofErr w:type="gramStart"/>
      <w:r w:rsidR="008F308C" w:rsidRPr="008F308C">
        <w:t>let</w:t>
      </w:r>
      <w:proofErr w:type="gramEnd"/>
      <w:r>
        <w:rPr>
          <w:noProof/>
        </w:rPr>
        <w:t xml:space="preserve"> isTargetPostponed = </w:t>
      </w:r>
    </w:p>
    <w:p w:rsidR="006343BB" w:rsidRDefault="003350FE">
      <w:pPr>
        <w:pStyle w:val="Code"/>
        <w:rPr>
          <w:noProof/>
        </w:rPr>
      </w:pPr>
      <w:r>
        <w:rPr>
          <w:noProof/>
        </w:rPr>
        <w:t xml:space="preserve">            </w:t>
      </w:r>
      <w:proofErr w:type="gramStart"/>
      <w:r w:rsidR="008F308C" w:rsidRPr="008F308C">
        <w:t>if</w:t>
      </w:r>
      <w:proofErr w:type="gramEnd"/>
      <w:r>
        <w:rPr>
          <w:noProof/>
        </w:rPr>
        <w:t xml:space="preserve"> </w:t>
      </w:r>
      <w:r>
        <w:rPr>
          <w:noProof/>
          <w:highlight w:val="yellow"/>
        </w:rPr>
        <w:t>cenv.localOptimizationsAreOn</w:t>
      </w:r>
      <w:r>
        <w:rPr>
          <w:noProof/>
        </w:rPr>
        <w:t xml:space="preserve"> </w:t>
      </w:r>
      <w:r w:rsidR="008F308C" w:rsidRPr="008F308C">
        <w:t>then</w:t>
      </w:r>
      <w:r>
        <w:rPr>
          <w:noProof/>
        </w:rPr>
        <w:t xml:space="preserve"> </w:t>
      </w:r>
    </w:p>
    <w:p w:rsidR="006343BB" w:rsidRDefault="003350FE">
      <w:pPr>
        <w:pStyle w:val="Code"/>
        <w:rPr>
          <w:noProof/>
        </w:rPr>
      </w:pPr>
      <w:r>
        <w:rPr>
          <w:noProof/>
        </w:rPr>
        <w:t xml:space="preserve">                GenDecisionTreeTarget cenv cgbuf stackAtTargets targetIdx targetInfo sequel;</w:t>
      </w:r>
    </w:p>
    <w:p w:rsidR="006343BB" w:rsidRDefault="003350FE">
      <w:pPr>
        <w:pStyle w:val="Code"/>
        <w:rPr>
          <w:noProof/>
        </w:rPr>
      </w:pPr>
      <w:r>
        <w:rPr>
          <w:noProof/>
        </w:rPr>
        <w:t xml:space="preserve">                false</w:t>
      </w:r>
    </w:p>
    <w:p w:rsidR="006343BB" w:rsidRDefault="003350FE">
      <w:pPr>
        <w:pStyle w:val="Code"/>
        <w:rPr>
          <w:noProof/>
        </w:rPr>
      </w:pPr>
      <w:r>
        <w:rPr>
          <w:noProof/>
        </w:rPr>
        <w:t xml:space="preserve">            else</w:t>
      </w:r>
    </w:p>
    <w:p w:rsidR="006343BB" w:rsidRDefault="003350FE">
      <w:pPr>
        <w:pStyle w:val="Code"/>
        <w:rPr>
          <w:noProof/>
        </w:rPr>
      </w:pPr>
      <w:r>
        <w:rPr>
          <w:noProof/>
        </w:rPr>
        <w:t xml:space="preserve">                CG.EmitInstr cgbuf [] (I_br targetMarkBeforeBinds.CodeLabel);</w:t>
      </w:r>
    </w:p>
    <w:p w:rsidR="006343BB" w:rsidRDefault="003350FE">
      <w:pPr>
        <w:pStyle w:val="Code"/>
        <w:rPr>
          <w:noProof/>
        </w:rPr>
      </w:pPr>
      <w:r>
        <w:rPr>
          <w:noProof/>
        </w:rPr>
        <w:t xml:space="preserve">                true </w:t>
      </w:r>
    </w:p>
    <w:p w:rsidR="003350FE" w:rsidRDefault="003350FE" w:rsidP="003350FE">
      <w:pPr>
        <w:ind w:left="720"/>
        <w:rPr>
          <w:rFonts w:asciiTheme="minorHAnsi" w:hAnsiTheme="minorHAnsi"/>
          <w:color w:val="1F497D" w:themeColor="dark2"/>
        </w:rPr>
      </w:pPr>
    </w:p>
    <w:p w:rsidR="006343BB" w:rsidRDefault="003350FE">
      <w:pPr>
        <w:rPr>
          <w:rFonts w:asciiTheme="minorHAnsi" w:hAnsiTheme="minorHAnsi"/>
          <w:color w:val="1F497D" w:themeColor="dark2"/>
        </w:rPr>
      </w:pPr>
      <w:r>
        <w:rPr>
          <w:rFonts w:asciiTheme="minorHAnsi" w:hAnsiTheme="minorHAnsi"/>
          <w:color w:val="1F497D" w:themeColor="dark2"/>
        </w:rPr>
        <w:t>(4) Reusing locals</w:t>
      </w:r>
    </w:p>
    <w:p w:rsidR="006343BB" w:rsidRDefault="003350FE">
      <w:pPr>
        <w:pStyle w:val="Code"/>
        <w:rPr>
          <w:noProof/>
        </w:rPr>
      </w:pPr>
      <w:r>
        <w:rPr>
          <w:noProof/>
        </w:rPr>
        <w:t xml:space="preserve">     // Get an index for the local</w:t>
      </w:r>
    </w:p>
    <w:p w:rsidR="006343BB" w:rsidRDefault="003350FE">
      <w:pPr>
        <w:pStyle w:val="Code"/>
        <w:rPr>
          <w:noProof/>
        </w:rPr>
      </w:pPr>
      <w:r>
        <w:rPr>
          <w:noProof/>
        </w:rPr>
        <w:t xml:space="preserve">     </w:t>
      </w:r>
      <w:proofErr w:type="gramStart"/>
      <w:r w:rsidR="008F308C" w:rsidRPr="008F308C">
        <w:t>let</w:t>
      </w:r>
      <w:proofErr w:type="gramEnd"/>
      <w:r>
        <w:rPr>
          <w:noProof/>
        </w:rPr>
        <w:t xml:space="preserve"> j = </w:t>
      </w:r>
    </w:p>
    <w:p w:rsidR="006343BB" w:rsidRDefault="003350FE">
      <w:pPr>
        <w:pStyle w:val="Code"/>
        <w:rPr>
          <w:noProof/>
        </w:rPr>
      </w:pPr>
      <w:r>
        <w:rPr>
          <w:noProof/>
        </w:rPr>
        <w:t xml:space="preserve">        </w:t>
      </w:r>
      <w:proofErr w:type="gramStart"/>
      <w:r w:rsidR="008F308C" w:rsidRPr="008F308C">
        <w:t>if</w:t>
      </w:r>
      <w:proofErr w:type="gramEnd"/>
      <w:r>
        <w:rPr>
          <w:noProof/>
        </w:rPr>
        <w:t xml:space="preserve"> </w:t>
      </w:r>
      <w:r>
        <w:rPr>
          <w:noProof/>
          <w:highlight w:val="yellow"/>
        </w:rPr>
        <w:t>cenv.localOptimizationsAreOn</w:t>
      </w:r>
      <w:r>
        <w:rPr>
          <w:noProof/>
        </w:rPr>
        <w:t xml:space="preserve"> </w:t>
      </w:r>
    </w:p>
    <w:p w:rsidR="006343BB" w:rsidRDefault="003350FE">
      <w:pPr>
        <w:pStyle w:val="Code"/>
        <w:rPr>
          <w:noProof/>
        </w:rPr>
      </w:pPr>
      <w:r>
        <w:rPr>
          <w:noProof/>
        </w:rPr>
        <w:t xml:space="preserve">        </w:t>
      </w:r>
      <w:proofErr w:type="gramStart"/>
      <w:r w:rsidR="008F308C" w:rsidRPr="008F308C">
        <w:t>then</w:t>
      </w:r>
      <w:proofErr w:type="gramEnd"/>
      <w:r>
        <w:rPr>
          <w:noProof/>
        </w:rPr>
        <w:t xml:space="preserve"> cgbuf.ReallocLocal((</w:t>
      </w:r>
      <w:r w:rsidR="008F308C" w:rsidRPr="008F308C">
        <w:t>fun</w:t>
      </w:r>
      <w:r>
        <w:rPr>
          <w:noProof/>
        </w:rPr>
        <w:t xml:space="preserve"> i (_,ty') </w:t>
      </w:r>
      <w:r w:rsidR="008F308C" w:rsidRPr="008F308C">
        <w:t>-&gt;</w:t>
      </w:r>
      <w:r>
        <w:rPr>
          <w:noProof/>
        </w:rPr>
        <w:t xml:space="preserve"> not (IntMap.mem i eenv.liveLocals) &amp;&amp; (ty = ty')),ranges,ty)</w:t>
      </w:r>
    </w:p>
    <w:p w:rsidR="006343BB" w:rsidRDefault="003350FE">
      <w:pPr>
        <w:pStyle w:val="Code"/>
      </w:pPr>
      <w:r>
        <w:rPr>
          <w:noProof/>
        </w:rPr>
        <w:t xml:space="preserve">        </w:t>
      </w:r>
      <w:proofErr w:type="gramStart"/>
      <w:r w:rsidR="008F308C" w:rsidRPr="008F308C">
        <w:t>else</w:t>
      </w:r>
      <w:proofErr w:type="gramEnd"/>
      <w:r w:rsidR="00FA390E">
        <w:rPr>
          <w:noProof/>
        </w:rPr>
        <w:t xml:space="preserve"> cgbuf.AllocLocal(ranges,ty)</w:t>
      </w:r>
    </w:p>
    <w:p w:rsidR="00326652" w:rsidRDefault="00326652" w:rsidP="00326652">
      <w:pPr>
        <w:pStyle w:val="Heading1"/>
      </w:pPr>
      <w:bookmarkStart w:id="1536" w:name="_Toc266535033"/>
      <w:r>
        <w:lastRenderedPageBreak/>
        <w:t>FsYacc Notes</w:t>
      </w:r>
      <w:bookmarkEnd w:id="1536"/>
    </w:p>
    <w:p w:rsidR="00326652" w:rsidRDefault="00326652" w:rsidP="00326652">
      <w:r>
        <w:t>This topic is about the FsYacc tool in the F# Power Pack.</w:t>
      </w:r>
    </w:p>
    <w:p w:rsidR="00326652" w:rsidRDefault="00326652" w:rsidP="00326652">
      <w:pPr>
        <w:pStyle w:val="Heading2"/>
      </w:pPr>
      <w:bookmarkStart w:id="1537" w:name="_Toc266535034"/>
      <w:r>
        <w:t>Getting better error messages out of fsyacc generated parsers</w:t>
      </w:r>
      <w:bookmarkEnd w:id="1537"/>
      <w:r>
        <w:t xml:space="preserve">  </w:t>
      </w:r>
    </w:p>
    <w:p w:rsidR="00326652" w:rsidRDefault="00326652" w:rsidP="00326652">
      <w:r>
        <w:t>Here’s the approximate magic we use in the compiler:</w:t>
      </w:r>
    </w:p>
    <w:p w:rsidR="00326652" w:rsidRDefault="00326652" w:rsidP="00326652">
      <w:pPr>
        <w:pStyle w:val="ListParagraph"/>
        <w:numPr>
          <w:ilvl w:val="0"/>
          <w:numId w:val="18"/>
        </w:numPr>
        <w:spacing w:after="0" w:line="240" w:lineRule="auto"/>
      </w:pPr>
      <w:r>
        <w:t xml:space="preserve">Try defining </w:t>
      </w:r>
      <w:r>
        <w:rPr>
          <w:b/>
        </w:rPr>
        <w:t>parse_</w:t>
      </w:r>
      <w:proofErr w:type="gramStart"/>
      <w:r>
        <w:rPr>
          <w:b/>
        </w:rPr>
        <w:t>error</w:t>
      </w:r>
      <w:r>
        <w:t xml:space="preserve">  in</w:t>
      </w:r>
      <w:proofErr w:type="gramEnd"/>
      <w:r>
        <w:t xml:space="preserve"> the code section of your .fsy file and check you get a different message. This is for very simple cases, e.g. to report a line number </w:t>
      </w:r>
    </w:p>
    <w:p w:rsidR="00326652" w:rsidRDefault="00326652" w:rsidP="00326652"/>
    <w:p w:rsidR="00326652" w:rsidRDefault="00326652" w:rsidP="00326652">
      <w:pPr>
        <w:pStyle w:val="ListParagraph"/>
        <w:numPr>
          <w:ilvl w:val="0"/>
          <w:numId w:val="18"/>
        </w:numPr>
        <w:spacing w:after="0" w:line="240" w:lineRule="auto"/>
      </w:pPr>
      <w:r>
        <w:t xml:space="preserve">You can then instead define </w:t>
      </w:r>
      <w:r>
        <w:rPr>
          <w:b/>
        </w:rPr>
        <w:t>parse_error_rich</w:t>
      </w:r>
      <w:r>
        <w:t>, and analyze the “context” given to you. The important fields are ctxt.ShiftTokens, ctxt.CurrentTokens, ctxt.ReducibleProductions. These are integers which need to be mapped across, e.g. approx this:</w:t>
      </w:r>
    </w:p>
    <w:p w:rsidR="00326652" w:rsidRDefault="00326652" w:rsidP="00326652"/>
    <w:p w:rsidR="00326652" w:rsidRDefault="00326652" w:rsidP="00326652">
      <w:pPr>
        <w:ind w:left="720"/>
        <w:rPr>
          <w:rFonts w:ascii="Courier New" w:hAnsi="Courier New" w:cs="Courier New"/>
          <w:szCs w:val="20"/>
        </w:rPr>
      </w:pPr>
      <w:proofErr w:type="gramStart"/>
      <w:r>
        <w:rPr>
          <w:rFonts w:ascii="Courier New" w:hAnsi="Courier New" w:cs="Courier New"/>
          <w:szCs w:val="20"/>
        </w:rPr>
        <w:t>sprintf</w:t>
      </w:r>
      <w:proofErr w:type="gramEnd"/>
      <w:r>
        <w:rPr>
          <w:rFonts w:ascii="Courier New" w:hAnsi="Courier New" w:cs="Courier New"/>
          <w:szCs w:val="20"/>
        </w:rPr>
        <w:t xml:space="preserve"> "Unexpected token %A in one of %A. Expected one of %A"  </w:t>
      </w:r>
    </w:p>
    <w:p w:rsidR="00326652" w:rsidRDefault="00326652" w:rsidP="00326652">
      <w:pPr>
        <w:ind w:left="720"/>
        <w:rPr>
          <w:rFonts w:ascii="Courier New" w:hAnsi="Courier New" w:cs="Courier New"/>
          <w:szCs w:val="20"/>
        </w:rPr>
      </w:pPr>
      <w:r>
        <w:rPr>
          <w:rFonts w:ascii="Courier New" w:hAnsi="Courier New" w:cs="Courier New"/>
          <w:szCs w:val="20"/>
        </w:rPr>
        <w:t xml:space="preserve">    ctxt.CurrentToken  </w:t>
      </w:r>
    </w:p>
    <w:p w:rsidR="00326652" w:rsidRDefault="00326652" w:rsidP="00326652">
      <w:pPr>
        <w:ind w:left="720"/>
        <w:rPr>
          <w:rFonts w:ascii="Courier New" w:hAnsi="Courier New" w:cs="Courier New"/>
          <w:szCs w:val="20"/>
        </w:rPr>
      </w:pPr>
      <w:r>
        <w:rPr>
          <w:rFonts w:ascii="Courier New" w:hAnsi="Courier New" w:cs="Courier New"/>
          <w:szCs w:val="20"/>
        </w:rPr>
        <w:t xml:space="preserve">    (</w:t>
      </w:r>
      <w:r>
        <w:rPr>
          <w:rFonts w:ascii="Courier New" w:hAnsi="Courier New" w:cs="Courier New"/>
          <w:noProof/>
          <w:szCs w:val="20"/>
        </w:rPr>
        <w:t>List.map Parser.prodIdxToNonTerminal</w:t>
      </w:r>
      <w:r>
        <w:rPr>
          <w:rFonts w:ascii="Courier New" w:hAnsi="Courier New" w:cs="Courier New"/>
          <w:szCs w:val="20"/>
        </w:rPr>
        <w:t xml:space="preserve"> ctxt.ReducibleProductions) </w:t>
      </w:r>
    </w:p>
    <w:p w:rsidR="00326652" w:rsidRDefault="00326652" w:rsidP="00326652">
      <w:pPr>
        <w:ind w:left="720"/>
        <w:rPr>
          <w:rFonts w:ascii="Courier New" w:hAnsi="Courier New" w:cs="Courier New"/>
          <w:szCs w:val="20"/>
        </w:rPr>
      </w:pPr>
      <w:r>
        <w:rPr>
          <w:rFonts w:ascii="Courier New" w:hAnsi="Courier New" w:cs="Courier New"/>
          <w:szCs w:val="20"/>
        </w:rPr>
        <w:t xml:space="preserve">    (</w:t>
      </w:r>
      <w:r>
        <w:rPr>
          <w:rFonts w:ascii="Courier New" w:hAnsi="Courier New" w:cs="Courier New"/>
          <w:noProof/>
          <w:szCs w:val="20"/>
        </w:rPr>
        <w:t>List.map Parser.tokenTagToTokenId</w:t>
      </w:r>
      <w:r>
        <w:rPr>
          <w:rFonts w:ascii="Courier New" w:hAnsi="Courier New" w:cs="Courier New"/>
          <w:szCs w:val="20"/>
        </w:rPr>
        <w:t xml:space="preserve"> ctxt.ShiftTokens)</w:t>
      </w:r>
    </w:p>
    <w:p w:rsidR="00326652" w:rsidRDefault="00326652" w:rsidP="00326652">
      <w:pPr>
        <w:ind w:left="720"/>
        <w:rPr>
          <w:rFonts w:ascii="Courier New" w:hAnsi="Courier New" w:cs="Courier New"/>
          <w:szCs w:val="20"/>
        </w:rPr>
      </w:pPr>
    </w:p>
    <w:p w:rsidR="006343BB" w:rsidRDefault="00901BBF">
      <w:pPr>
        <w:pStyle w:val="Heading1"/>
      </w:pPr>
      <w:bookmarkStart w:id="1538" w:name="_Toc266535035"/>
      <w:r>
        <w:lastRenderedPageBreak/>
        <w:t>History of the F# Compiler Codebase and Project</w:t>
      </w:r>
      <w:bookmarkEnd w:id="1538"/>
    </w:p>
    <w:p w:rsidR="00901BBF" w:rsidRDefault="00901BBF" w:rsidP="00901BBF">
      <w:pPr>
        <w:rPr>
          <w:lang w:eastAsia="en-GB"/>
        </w:rPr>
      </w:pPr>
      <w:r>
        <w:rPr>
          <w:lang w:eastAsia="en-GB"/>
        </w:rPr>
        <w:t xml:space="preserve">1999. </w:t>
      </w:r>
    </w:p>
    <w:p w:rsidR="00901BBF" w:rsidRDefault="00901BBF" w:rsidP="00901BBF">
      <w:pPr>
        <w:pStyle w:val="ListParagraph"/>
        <w:numPr>
          <w:ilvl w:val="0"/>
          <w:numId w:val="4"/>
        </w:numPr>
        <w:rPr>
          <w:lang w:eastAsia="en-GB"/>
        </w:rPr>
      </w:pPr>
      <w:r>
        <w:rPr>
          <w:lang w:eastAsia="en-GB"/>
        </w:rPr>
        <w:t>“Model implementation of the .NET verifier”, written in OCaml by Don Syme, Andy Gordon and interns.</w:t>
      </w:r>
    </w:p>
    <w:p w:rsidR="00901BBF" w:rsidRDefault="00901BBF" w:rsidP="00901BBF">
      <w:pPr>
        <w:pStyle w:val="ListParagraph"/>
        <w:numPr>
          <w:ilvl w:val="0"/>
          <w:numId w:val="4"/>
        </w:numPr>
        <w:rPr>
          <w:lang w:eastAsia="en-GB"/>
        </w:rPr>
      </w:pPr>
      <w:r>
        <w:rPr>
          <w:lang w:eastAsia="en-GB"/>
        </w:rPr>
        <w:t xml:space="preserve">Metadata readers read ILDASM format and attempted to use the COM reader APIs </w:t>
      </w:r>
    </w:p>
    <w:p w:rsidR="00901BBF" w:rsidRDefault="00901BBF" w:rsidP="00901BBF">
      <w:pPr>
        <w:pStyle w:val="ListParagraph"/>
        <w:numPr>
          <w:ilvl w:val="0"/>
          <w:numId w:val="4"/>
        </w:numPr>
        <w:rPr>
          <w:lang w:eastAsia="en-GB"/>
        </w:rPr>
      </w:pPr>
      <w:r>
        <w:rPr>
          <w:lang w:eastAsia="en-GB"/>
        </w:rPr>
        <w:t>OCaml-COM interop a major pain point</w:t>
      </w:r>
    </w:p>
    <w:p w:rsidR="00901BBF" w:rsidRDefault="00901BBF" w:rsidP="00901BBF">
      <w:pPr>
        <w:rPr>
          <w:lang w:eastAsia="en-GB"/>
        </w:rPr>
      </w:pPr>
      <w:proofErr w:type="gramStart"/>
      <w:r>
        <w:rPr>
          <w:lang w:eastAsia="en-GB"/>
        </w:rPr>
        <w:t>2000-2001.</w:t>
      </w:r>
      <w:proofErr w:type="gramEnd"/>
    </w:p>
    <w:p w:rsidR="00901BBF" w:rsidRDefault="00901BBF" w:rsidP="00901BBF">
      <w:pPr>
        <w:pStyle w:val="ListParagraph"/>
        <w:numPr>
          <w:ilvl w:val="0"/>
          <w:numId w:val="4"/>
        </w:numPr>
        <w:rPr>
          <w:lang w:eastAsia="en-GB"/>
        </w:rPr>
      </w:pPr>
      <w:r>
        <w:rPr>
          <w:lang w:eastAsia="en-GB"/>
        </w:rPr>
        <w:t xml:space="preserve">Abstract IL library developed from the compiler codebase. Released as binary code. </w:t>
      </w:r>
    </w:p>
    <w:p w:rsidR="00901BBF" w:rsidRDefault="00901BBF" w:rsidP="00901BBF">
      <w:pPr>
        <w:pStyle w:val="ListParagraph"/>
        <w:numPr>
          <w:ilvl w:val="0"/>
          <w:numId w:val="4"/>
        </w:numPr>
        <w:rPr>
          <w:lang w:eastAsia="en-GB"/>
        </w:rPr>
      </w:pPr>
      <w:r>
        <w:rPr>
          <w:lang w:eastAsia="en-GB"/>
        </w:rPr>
        <w:t xml:space="preserve">ILX project. Aim to “add extra functional programming constructs to the .NET IL”, in the contxt of “Project 7”. Closures, generics and discriminated unions added as extra constructs in Abstract IL. </w:t>
      </w:r>
    </w:p>
    <w:p w:rsidR="00901BBF" w:rsidRDefault="00901BBF" w:rsidP="00901BBF">
      <w:pPr>
        <w:pStyle w:val="ListParagraph"/>
        <w:numPr>
          <w:ilvl w:val="0"/>
          <w:numId w:val="4"/>
        </w:numPr>
        <w:rPr>
          <w:lang w:eastAsia="en-GB"/>
        </w:rPr>
      </w:pPr>
      <w:r>
        <w:rPr>
          <w:lang w:eastAsia="en-GB"/>
        </w:rPr>
        <w:t>Elimination of ILX Generics by rewriting (now deleted, was pp_erase.fs and nupp_erase.fs)</w:t>
      </w:r>
    </w:p>
    <w:p w:rsidR="00901BBF" w:rsidRDefault="00901BBF" w:rsidP="00901BBF">
      <w:pPr>
        <w:pStyle w:val="ListParagraph"/>
        <w:numPr>
          <w:ilvl w:val="0"/>
          <w:numId w:val="4"/>
        </w:numPr>
        <w:rPr>
          <w:lang w:eastAsia="en-GB"/>
        </w:rPr>
      </w:pPr>
      <w:r>
        <w:rPr>
          <w:lang w:eastAsia="en-GB"/>
        </w:rPr>
        <w:t xml:space="preserve">Elimination of ILX Closures by rewriting “pubclo.fs” </w:t>
      </w:r>
    </w:p>
    <w:p w:rsidR="00901BBF" w:rsidRDefault="00901BBF" w:rsidP="00901BBF">
      <w:pPr>
        <w:pStyle w:val="ListParagraph"/>
        <w:numPr>
          <w:ilvl w:val="0"/>
          <w:numId w:val="4"/>
        </w:numPr>
        <w:rPr>
          <w:lang w:eastAsia="en-GB"/>
        </w:rPr>
      </w:pPr>
      <w:r>
        <w:rPr>
          <w:lang w:eastAsia="en-GB"/>
        </w:rPr>
        <w:t xml:space="preserve">Elimination of ILX Discriminated Unions by rewriting “cu_erase.fs” </w:t>
      </w:r>
    </w:p>
    <w:p w:rsidR="00901BBF" w:rsidRDefault="00901BBF" w:rsidP="00901BBF">
      <w:pPr>
        <w:pStyle w:val="ListParagraph"/>
        <w:numPr>
          <w:ilvl w:val="0"/>
          <w:numId w:val="4"/>
        </w:numPr>
        <w:rPr>
          <w:lang w:eastAsia="en-GB"/>
        </w:rPr>
      </w:pPr>
      <w:r>
        <w:rPr>
          <w:lang w:eastAsia="en-GB"/>
        </w:rPr>
        <w:t xml:space="preserve">.NET Generics the major spinoff of this project (dsyme, akenn). </w:t>
      </w:r>
    </w:p>
    <w:p w:rsidR="00901BBF" w:rsidRDefault="00901BBF" w:rsidP="00901BBF">
      <w:pPr>
        <w:rPr>
          <w:lang w:eastAsia="en-GB"/>
        </w:rPr>
      </w:pPr>
      <w:r>
        <w:rPr>
          <w:lang w:eastAsia="en-GB"/>
        </w:rPr>
        <w:t>2002-2003</w:t>
      </w:r>
    </w:p>
    <w:p w:rsidR="00901BBF" w:rsidRDefault="00901BBF" w:rsidP="00901BBF">
      <w:pPr>
        <w:pStyle w:val="ListParagraph"/>
        <w:numPr>
          <w:ilvl w:val="0"/>
          <w:numId w:val="4"/>
        </w:numPr>
        <w:rPr>
          <w:lang w:eastAsia="en-GB"/>
        </w:rPr>
      </w:pPr>
      <w:r>
        <w:rPr>
          <w:lang w:eastAsia="en-GB"/>
        </w:rPr>
        <w:t xml:space="preserve">F# project starts. Aim to “build a .NET compiler for a practical language in </w:t>
      </w:r>
      <w:proofErr w:type="gramStart"/>
      <w:r>
        <w:rPr>
          <w:lang w:eastAsia="en-GB"/>
        </w:rPr>
        <w:t>under</w:t>
      </w:r>
      <w:proofErr w:type="gramEnd"/>
      <w:r>
        <w:rPr>
          <w:lang w:eastAsia="en-GB"/>
        </w:rPr>
        <w:t xml:space="preserve"> 10,000 lines”. </w:t>
      </w:r>
    </w:p>
    <w:p w:rsidR="00901BBF" w:rsidRDefault="00901BBF" w:rsidP="00901BBF">
      <w:pPr>
        <w:pStyle w:val="ListParagraph"/>
        <w:numPr>
          <w:ilvl w:val="0"/>
          <w:numId w:val="4"/>
        </w:numPr>
        <w:rPr>
          <w:lang w:eastAsia="en-GB"/>
        </w:rPr>
      </w:pPr>
      <w:r>
        <w:rPr>
          <w:lang w:eastAsia="en-GB"/>
        </w:rPr>
        <w:t>Parser “pars.fsy”, typechecker “tc.fs”, code generators “ilxgen.fs” (dsyme)</w:t>
      </w:r>
    </w:p>
    <w:p w:rsidR="00901BBF" w:rsidRDefault="00901BBF" w:rsidP="00901BBF">
      <w:pPr>
        <w:pStyle w:val="ListParagraph"/>
        <w:numPr>
          <w:ilvl w:val="0"/>
          <w:numId w:val="4"/>
        </w:numPr>
        <w:rPr>
          <w:lang w:eastAsia="en-GB"/>
        </w:rPr>
      </w:pPr>
      <w:r>
        <w:rPr>
          <w:lang w:eastAsia="en-GB"/>
        </w:rPr>
        <w:t xml:space="preserve">Add  hash/compare/eq automaticallt “augment.fs” (dsyme) </w:t>
      </w:r>
    </w:p>
    <w:p w:rsidR="00901BBF" w:rsidRDefault="00901BBF" w:rsidP="00901BBF">
      <w:pPr>
        <w:pStyle w:val="ListParagraph"/>
        <w:numPr>
          <w:ilvl w:val="0"/>
          <w:numId w:val="4"/>
        </w:numPr>
        <w:rPr>
          <w:lang w:eastAsia="en-GB"/>
        </w:rPr>
      </w:pPr>
      <w:r>
        <w:rPr>
          <w:lang w:eastAsia="en-GB"/>
        </w:rPr>
        <w:t>Binary reader/writer of .NET metadata “ilread.fs, ilwrite.fs” (dsyme)</w:t>
      </w:r>
    </w:p>
    <w:p w:rsidR="00901BBF" w:rsidRDefault="00901BBF" w:rsidP="00901BBF">
      <w:pPr>
        <w:pStyle w:val="ListParagraph"/>
        <w:numPr>
          <w:ilvl w:val="1"/>
          <w:numId w:val="4"/>
        </w:numPr>
        <w:rPr>
          <w:lang w:eastAsia="en-GB"/>
        </w:rPr>
      </w:pPr>
      <w:r>
        <w:rPr>
          <w:lang w:eastAsia="en-GB"/>
        </w:rPr>
        <w:t>implemented  using Abstract IL library</w:t>
      </w:r>
    </w:p>
    <w:p w:rsidR="00901BBF" w:rsidRDefault="00901BBF" w:rsidP="00901BBF">
      <w:pPr>
        <w:pStyle w:val="ListParagraph"/>
        <w:numPr>
          <w:ilvl w:val="0"/>
          <w:numId w:val="4"/>
        </w:numPr>
        <w:rPr>
          <w:lang w:eastAsia="en-GB"/>
        </w:rPr>
      </w:pPr>
      <w:r>
        <w:rPr>
          <w:lang w:eastAsia="en-GB"/>
        </w:rPr>
        <w:t>Project landmarks:</w:t>
      </w:r>
    </w:p>
    <w:p w:rsidR="00901BBF" w:rsidRDefault="00901BBF" w:rsidP="00901BBF">
      <w:pPr>
        <w:pStyle w:val="ListParagraph"/>
        <w:numPr>
          <w:ilvl w:val="1"/>
          <w:numId w:val="4"/>
        </w:numPr>
        <w:rPr>
          <w:lang w:eastAsia="en-GB"/>
        </w:rPr>
      </w:pPr>
      <w:r>
        <w:rPr>
          <w:lang w:eastAsia="en-GB"/>
        </w:rPr>
        <w:t xml:space="preserve">First release of “0.5” of F# around Dec 2002. </w:t>
      </w:r>
    </w:p>
    <w:p w:rsidR="00901BBF" w:rsidRPr="008910A1" w:rsidRDefault="00901BBF" w:rsidP="00901BBF">
      <w:pPr>
        <w:rPr>
          <w:lang w:eastAsia="en-GB"/>
        </w:rPr>
      </w:pPr>
      <w:r>
        <w:rPr>
          <w:lang w:eastAsia="en-GB"/>
        </w:rPr>
        <w:t>2004</w:t>
      </w:r>
    </w:p>
    <w:p w:rsidR="00901BBF" w:rsidRDefault="00901BBF" w:rsidP="00901BBF">
      <w:pPr>
        <w:pStyle w:val="ListParagraph"/>
        <w:numPr>
          <w:ilvl w:val="0"/>
          <w:numId w:val="4"/>
        </w:numPr>
        <w:rPr>
          <w:lang w:eastAsia="en-GB"/>
        </w:rPr>
      </w:pPr>
      <w:r>
        <w:rPr>
          <w:lang w:eastAsia="en-GB"/>
        </w:rPr>
        <w:t>“printf” implemented via code generation (dsyme)</w:t>
      </w:r>
    </w:p>
    <w:p w:rsidR="00901BBF" w:rsidRDefault="00901BBF" w:rsidP="00901BBF">
      <w:pPr>
        <w:pStyle w:val="ListParagraph"/>
        <w:numPr>
          <w:ilvl w:val="0"/>
          <w:numId w:val="4"/>
        </w:numPr>
        <w:rPr>
          <w:lang w:eastAsia="en-GB"/>
        </w:rPr>
      </w:pPr>
      <w:r>
        <w:rPr>
          <w:lang w:eastAsia="en-GB"/>
        </w:rPr>
        <w:t>Many libraries implemented (dsyme)</w:t>
      </w:r>
    </w:p>
    <w:p w:rsidR="00901BBF" w:rsidRDefault="00901BBF" w:rsidP="00901BBF">
      <w:pPr>
        <w:pStyle w:val="ListParagraph"/>
        <w:numPr>
          <w:ilvl w:val="0"/>
          <w:numId w:val="4"/>
        </w:numPr>
        <w:rPr>
          <w:lang w:eastAsia="en-GB"/>
        </w:rPr>
      </w:pPr>
      <w:r>
        <w:rPr>
          <w:lang w:eastAsia="en-GB"/>
        </w:rPr>
        <w:t>Binary metadata pickler “pickle.fs” (dsyme)</w:t>
      </w:r>
    </w:p>
    <w:p w:rsidR="00901BBF" w:rsidRDefault="00901BBF" w:rsidP="00901BBF">
      <w:pPr>
        <w:pStyle w:val="ListParagraph"/>
        <w:numPr>
          <w:ilvl w:val="0"/>
          <w:numId w:val="4"/>
        </w:numPr>
        <w:rPr>
          <w:lang w:eastAsia="en-GB"/>
        </w:rPr>
      </w:pPr>
      <w:r>
        <w:rPr>
          <w:lang w:eastAsia="en-GB"/>
        </w:rPr>
        <w:t>Method overload resolution (dsyme)</w:t>
      </w:r>
    </w:p>
    <w:p w:rsidR="00901BBF" w:rsidRDefault="00901BBF" w:rsidP="00901BBF">
      <w:pPr>
        <w:pStyle w:val="ListParagraph"/>
        <w:numPr>
          <w:ilvl w:val="0"/>
          <w:numId w:val="4"/>
        </w:numPr>
        <w:rPr>
          <w:lang w:eastAsia="en-GB"/>
        </w:rPr>
      </w:pPr>
      <w:r>
        <w:rPr>
          <w:lang w:eastAsia="en-GB"/>
        </w:rPr>
        <w:t xml:space="preserve">Simplifier optimizer “opt.fs” (dsyme) </w:t>
      </w:r>
    </w:p>
    <w:p w:rsidR="00901BBF" w:rsidRDefault="00901BBF" w:rsidP="00901BBF">
      <w:pPr>
        <w:pStyle w:val="ListParagraph"/>
        <w:numPr>
          <w:ilvl w:val="0"/>
          <w:numId w:val="4"/>
        </w:numPr>
        <w:rPr>
          <w:lang w:eastAsia="en-GB"/>
        </w:rPr>
      </w:pPr>
      <w:r>
        <w:rPr>
          <w:lang w:eastAsia="en-GB"/>
        </w:rPr>
        <w:t>Project landmarks:</w:t>
      </w:r>
    </w:p>
    <w:p w:rsidR="00901BBF" w:rsidRDefault="00901BBF" w:rsidP="00901BBF">
      <w:pPr>
        <w:pStyle w:val="ListParagraph"/>
        <w:numPr>
          <w:ilvl w:val="1"/>
          <w:numId w:val="4"/>
        </w:numPr>
        <w:rPr>
          <w:lang w:eastAsia="en-GB"/>
        </w:rPr>
      </w:pPr>
      <w:r>
        <w:rPr>
          <w:lang w:eastAsia="en-GB"/>
        </w:rPr>
        <w:lastRenderedPageBreak/>
        <w:t>First cross-compilation of Abstract IL</w:t>
      </w:r>
    </w:p>
    <w:p w:rsidR="00901BBF" w:rsidRDefault="00901BBF" w:rsidP="00901BBF">
      <w:pPr>
        <w:pStyle w:val="ListParagraph"/>
        <w:numPr>
          <w:ilvl w:val="1"/>
          <w:numId w:val="4"/>
        </w:numPr>
        <w:rPr>
          <w:lang w:eastAsia="en-GB"/>
        </w:rPr>
      </w:pPr>
      <w:r>
        <w:rPr>
          <w:lang w:eastAsia="en-GB"/>
        </w:rPr>
        <w:t>First cross-compilation of significant apps (e.g. Zapato theorem prover)</w:t>
      </w:r>
    </w:p>
    <w:p w:rsidR="00901BBF" w:rsidRDefault="00901BBF" w:rsidP="00901BBF">
      <w:pPr>
        <w:pStyle w:val="ListParagraph"/>
        <w:numPr>
          <w:ilvl w:val="1"/>
          <w:numId w:val="4"/>
        </w:numPr>
        <w:rPr>
          <w:lang w:eastAsia="en-GB"/>
        </w:rPr>
      </w:pPr>
      <w:r>
        <w:rPr>
          <w:lang w:eastAsia="en-GB"/>
        </w:rPr>
        <w:t xml:space="preserve">Dominic Cooney uses F# version of Abstract IL for internship projects </w:t>
      </w:r>
    </w:p>
    <w:p w:rsidR="00901BBF" w:rsidRDefault="00901BBF" w:rsidP="00901BBF">
      <w:pPr>
        <w:rPr>
          <w:lang w:eastAsia="en-GB"/>
        </w:rPr>
      </w:pPr>
      <w:r>
        <w:rPr>
          <w:lang w:eastAsia="en-GB"/>
        </w:rPr>
        <w:t>2005</w:t>
      </w:r>
    </w:p>
    <w:p w:rsidR="00901BBF" w:rsidRDefault="00901BBF" w:rsidP="00901BBF">
      <w:pPr>
        <w:pStyle w:val="ListParagraph"/>
        <w:numPr>
          <w:ilvl w:val="0"/>
          <w:numId w:val="4"/>
        </w:numPr>
        <w:rPr>
          <w:lang w:eastAsia="en-GB"/>
        </w:rPr>
      </w:pPr>
      <w:r>
        <w:rPr>
          <w:lang w:eastAsia="en-GB"/>
        </w:rPr>
        <w:t>F# Visual Studio mode, “service.fs” and all the C++ code (dsyme)</w:t>
      </w:r>
    </w:p>
    <w:p w:rsidR="00901BBF" w:rsidRDefault="00901BBF" w:rsidP="00901BBF">
      <w:pPr>
        <w:pStyle w:val="ListParagraph"/>
        <w:numPr>
          <w:ilvl w:val="0"/>
          <w:numId w:val="4"/>
        </w:numPr>
        <w:rPr>
          <w:lang w:eastAsia="en-GB"/>
        </w:rPr>
      </w:pPr>
      <w:r>
        <w:rPr>
          <w:lang w:eastAsia="en-GB"/>
        </w:rPr>
        <w:t xml:space="preserve">TLR and Detuple optimizations (jamarg) </w:t>
      </w:r>
    </w:p>
    <w:p w:rsidR="00901BBF" w:rsidRDefault="00901BBF" w:rsidP="00901BBF">
      <w:pPr>
        <w:pStyle w:val="ListParagraph"/>
        <w:numPr>
          <w:ilvl w:val="0"/>
          <w:numId w:val="4"/>
        </w:numPr>
        <w:rPr>
          <w:lang w:eastAsia="en-GB"/>
        </w:rPr>
      </w:pPr>
      <w:r>
        <w:rPr>
          <w:lang w:eastAsia="en-GB"/>
        </w:rPr>
        <w:t xml:space="preserve">First </w:t>
      </w:r>
      <w:proofErr w:type="gramStart"/>
      <w:r>
        <w:rPr>
          <w:lang w:eastAsia="en-GB"/>
        </w:rPr>
        <w:t>version of the F# object</w:t>
      </w:r>
      <w:proofErr w:type="gramEnd"/>
      <w:r>
        <w:rPr>
          <w:lang w:eastAsia="en-GB"/>
        </w:rPr>
        <w:t xml:space="preserve"> model and subtype-aware inference (dsyme). </w:t>
      </w:r>
    </w:p>
    <w:p w:rsidR="00901BBF" w:rsidRDefault="00901BBF" w:rsidP="00901BBF">
      <w:pPr>
        <w:pStyle w:val="ListParagraph"/>
        <w:numPr>
          <w:ilvl w:val="1"/>
          <w:numId w:val="4"/>
        </w:numPr>
        <w:rPr>
          <w:lang w:eastAsia="en-GB"/>
        </w:rPr>
      </w:pPr>
      <w:r>
        <w:rPr>
          <w:lang w:eastAsia="en-GB"/>
        </w:rPr>
        <w:t xml:space="preserve">“Hacked” into the codebase in ways that were later highly problematic </w:t>
      </w:r>
    </w:p>
    <w:p w:rsidR="00901BBF" w:rsidRDefault="00901BBF" w:rsidP="00901BBF">
      <w:pPr>
        <w:pStyle w:val="ListParagraph"/>
        <w:numPr>
          <w:ilvl w:val="0"/>
          <w:numId w:val="4"/>
        </w:numPr>
        <w:rPr>
          <w:lang w:eastAsia="en-GB"/>
        </w:rPr>
      </w:pPr>
      <w:r>
        <w:rPr>
          <w:lang w:eastAsia="en-GB"/>
        </w:rPr>
        <w:t>Microsoft.FSharp.Reflection, “reflect.fs” (dsyme)</w:t>
      </w:r>
    </w:p>
    <w:p w:rsidR="00901BBF" w:rsidRDefault="00901BBF" w:rsidP="00901BBF">
      <w:pPr>
        <w:pStyle w:val="ListParagraph"/>
        <w:numPr>
          <w:ilvl w:val="0"/>
          <w:numId w:val="4"/>
        </w:numPr>
        <w:rPr>
          <w:lang w:eastAsia="en-GB"/>
        </w:rPr>
      </w:pPr>
      <w:r>
        <w:rPr>
          <w:lang w:eastAsia="en-GB"/>
        </w:rPr>
        <w:t>F# Interactive, “ilreflect.fs” (jamarg)</w:t>
      </w:r>
    </w:p>
    <w:p w:rsidR="00901BBF" w:rsidRDefault="00901BBF" w:rsidP="00901BBF">
      <w:pPr>
        <w:pStyle w:val="ListParagraph"/>
        <w:numPr>
          <w:ilvl w:val="0"/>
          <w:numId w:val="4"/>
        </w:numPr>
        <w:rPr>
          <w:lang w:eastAsia="en-GB"/>
        </w:rPr>
      </w:pPr>
      <w:r>
        <w:rPr>
          <w:lang w:eastAsia="en-GB"/>
        </w:rPr>
        <w:t>fsyacc (dsyme)</w:t>
      </w:r>
    </w:p>
    <w:p w:rsidR="00901BBF" w:rsidRDefault="00901BBF" w:rsidP="00901BBF">
      <w:pPr>
        <w:pStyle w:val="ListParagraph"/>
        <w:numPr>
          <w:ilvl w:val="0"/>
          <w:numId w:val="4"/>
        </w:numPr>
        <w:rPr>
          <w:lang w:eastAsia="en-GB"/>
        </w:rPr>
      </w:pPr>
      <w:r>
        <w:rPr>
          <w:lang w:eastAsia="en-GB"/>
        </w:rPr>
        <w:t>fslex (dsyme)</w:t>
      </w:r>
    </w:p>
    <w:p w:rsidR="00901BBF" w:rsidRDefault="00901BBF" w:rsidP="00901BBF">
      <w:pPr>
        <w:pStyle w:val="ListParagraph"/>
        <w:numPr>
          <w:ilvl w:val="0"/>
          <w:numId w:val="4"/>
        </w:numPr>
        <w:rPr>
          <w:lang w:eastAsia="en-GB"/>
        </w:rPr>
      </w:pPr>
      <w:r>
        <w:rPr>
          <w:lang w:eastAsia="en-GB"/>
        </w:rPr>
        <w:t>Project landmarks:</w:t>
      </w:r>
    </w:p>
    <w:p w:rsidR="00901BBF" w:rsidRDefault="00901BBF" w:rsidP="00901BBF">
      <w:pPr>
        <w:pStyle w:val="ListParagraph"/>
        <w:numPr>
          <w:ilvl w:val="1"/>
          <w:numId w:val="4"/>
        </w:numPr>
        <w:rPr>
          <w:lang w:eastAsia="en-GB"/>
        </w:rPr>
      </w:pPr>
      <w:r>
        <w:rPr>
          <w:lang w:eastAsia="en-GB"/>
        </w:rPr>
        <w:t>First signs of serious interest and uptake</w:t>
      </w:r>
    </w:p>
    <w:p w:rsidR="00901BBF" w:rsidRDefault="00901BBF" w:rsidP="00901BBF">
      <w:pPr>
        <w:rPr>
          <w:lang w:eastAsia="en-GB"/>
        </w:rPr>
      </w:pPr>
      <w:r>
        <w:rPr>
          <w:lang w:eastAsia="en-GB"/>
        </w:rPr>
        <w:t>2006</w:t>
      </w:r>
    </w:p>
    <w:p w:rsidR="00901BBF" w:rsidRDefault="00901BBF" w:rsidP="00901BBF">
      <w:pPr>
        <w:pStyle w:val="ListParagraph"/>
        <w:numPr>
          <w:ilvl w:val="0"/>
          <w:numId w:val="4"/>
        </w:numPr>
        <w:rPr>
          <w:lang w:eastAsia="en-GB"/>
        </w:rPr>
      </w:pPr>
      <w:r>
        <w:rPr>
          <w:lang w:eastAsia="en-GB"/>
        </w:rPr>
        <w:t>F# Quotations “quotations.fs”, “creflect.fs”, “sreflect.fs” (dsyme)</w:t>
      </w:r>
    </w:p>
    <w:p w:rsidR="00901BBF" w:rsidRDefault="00901BBF" w:rsidP="00901BBF">
      <w:pPr>
        <w:pStyle w:val="ListParagraph"/>
        <w:numPr>
          <w:ilvl w:val="0"/>
          <w:numId w:val="4"/>
        </w:numPr>
        <w:rPr>
          <w:lang w:eastAsia="en-GB"/>
        </w:rPr>
      </w:pPr>
      <w:r>
        <w:rPr>
          <w:lang w:eastAsia="en-GB"/>
        </w:rPr>
        <w:t>FLinq (dsyme)</w:t>
      </w:r>
    </w:p>
    <w:p w:rsidR="00901BBF" w:rsidRDefault="00901BBF" w:rsidP="00901BBF">
      <w:pPr>
        <w:pStyle w:val="ListParagraph"/>
        <w:numPr>
          <w:ilvl w:val="0"/>
          <w:numId w:val="4"/>
        </w:numPr>
        <w:rPr>
          <w:lang w:eastAsia="en-GB"/>
        </w:rPr>
      </w:pPr>
      <w:r>
        <w:rPr>
          <w:lang w:eastAsia="en-GB"/>
        </w:rPr>
        <w:t>Explicit passing of globals throughout compiler “env.fs” (dsyme, jamarg)</w:t>
      </w:r>
    </w:p>
    <w:p w:rsidR="00901BBF" w:rsidRDefault="00901BBF" w:rsidP="00901BBF">
      <w:pPr>
        <w:pStyle w:val="ListParagraph"/>
        <w:numPr>
          <w:ilvl w:val="0"/>
          <w:numId w:val="4"/>
        </w:numPr>
        <w:rPr>
          <w:lang w:eastAsia="en-GB"/>
        </w:rPr>
      </w:pPr>
      <w:r>
        <w:rPr>
          <w:lang w:eastAsia="en-GB"/>
        </w:rPr>
        <w:t>Active patterns in “patcompile.fs” (gneverov, dsyme)</w:t>
      </w:r>
    </w:p>
    <w:p w:rsidR="00901BBF" w:rsidRDefault="00901BBF" w:rsidP="00901BBF">
      <w:pPr>
        <w:pStyle w:val="ListParagraph"/>
        <w:numPr>
          <w:ilvl w:val="0"/>
          <w:numId w:val="4"/>
        </w:numPr>
        <w:rPr>
          <w:lang w:eastAsia="en-GB"/>
        </w:rPr>
      </w:pPr>
      <w:r>
        <w:rPr>
          <w:lang w:eastAsia="en-GB"/>
        </w:rPr>
        <w:t>Implicit construction of classes in “tc.fs” (jamarg)</w:t>
      </w:r>
    </w:p>
    <w:p w:rsidR="00901BBF" w:rsidRDefault="00901BBF" w:rsidP="00901BBF">
      <w:pPr>
        <w:pStyle w:val="ListParagraph"/>
        <w:numPr>
          <w:ilvl w:val="0"/>
          <w:numId w:val="4"/>
        </w:numPr>
        <w:rPr>
          <w:lang w:eastAsia="en-GB"/>
        </w:rPr>
      </w:pPr>
      <w:r>
        <w:rPr>
          <w:lang w:eastAsia="en-GB"/>
        </w:rPr>
        <w:t>Project landmarks:</w:t>
      </w:r>
    </w:p>
    <w:p w:rsidR="00901BBF" w:rsidRDefault="00901BBF" w:rsidP="00901BBF">
      <w:pPr>
        <w:pStyle w:val="ListParagraph"/>
        <w:numPr>
          <w:ilvl w:val="1"/>
          <w:numId w:val="4"/>
        </w:numPr>
        <w:rPr>
          <w:lang w:eastAsia="en-GB"/>
        </w:rPr>
      </w:pPr>
      <w:r>
        <w:rPr>
          <w:lang w:eastAsia="en-GB"/>
        </w:rPr>
        <w:t>Frist DevDiv presentation in Feb</w:t>
      </w:r>
    </w:p>
    <w:p w:rsidR="00901BBF" w:rsidRDefault="00901BBF" w:rsidP="00901BBF">
      <w:pPr>
        <w:rPr>
          <w:lang w:eastAsia="en-GB"/>
        </w:rPr>
      </w:pPr>
      <w:r>
        <w:rPr>
          <w:lang w:eastAsia="en-GB"/>
        </w:rPr>
        <w:t>2007</w:t>
      </w:r>
    </w:p>
    <w:p w:rsidR="00901BBF" w:rsidRDefault="00901BBF" w:rsidP="00901BBF">
      <w:pPr>
        <w:pStyle w:val="ListParagraph"/>
        <w:numPr>
          <w:ilvl w:val="0"/>
          <w:numId w:val="4"/>
        </w:numPr>
        <w:rPr>
          <w:lang w:eastAsia="en-GB"/>
        </w:rPr>
      </w:pPr>
      <w:r>
        <w:rPr>
          <w:lang w:eastAsia="en-GB"/>
        </w:rPr>
        <w:t>Parser cleanup and disambiguations (jamarg)</w:t>
      </w:r>
    </w:p>
    <w:p w:rsidR="00901BBF" w:rsidRDefault="00901BBF" w:rsidP="00901BBF">
      <w:pPr>
        <w:pStyle w:val="ListParagraph"/>
        <w:numPr>
          <w:ilvl w:val="0"/>
          <w:numId w:val="4"/>
        </w:numPr>
        <w:rPr>
          <w:lang w:eastAsia="en-GB"/>
        </w:rPr>
      </w:pPr>
      <w:r>
        <w:rPr>
          <w:lang w:eastAsia="en-GB"/>
        </w:rPr>
        <w:t>Cleanup of TAST “tastops.fs” (dsyme, jamarg)</w:t>
      </w:r>
    </w:p>
    <w:p w:rsidR="00901BBF" w:rsidRDefault="00901BBF" w:rsidP="00901BBF">
      <w:pPr>
        <w:pStyle w:val="ListParagraph"/>
        <w:numPr>
          <w:ilvl w:val="0"/>
          <w:numId w:val="4"/>
        </w:numPr>
        <w:rPr>
          <w:lang w:eastAsia="en-GB"/>
        </w:rPr>
      </w:pPr>
      <w:r>
        <w:rPr>
          <w:lang w:eastAsia="en-GB"/>
        </w:rPr>
        <w:t>Cleanup of typechecker “nameres.fs”, “csolve.fs”, “typrelns.fs”, “infos.fs” (dsyme, jamarg)</w:t>
      </w:r>
    </w:p>
    <w:p w:rsidR="00901BBF" w:rsidRDefault="00901BBF" w:rsidP="00901BBF">
      <w:pPr>
        <w:pStyle w:val="ListParagraph"/>
        <w:numPr>
          <w:ilvl w:val="0"/>
          <w:numId w:val="4"/>
        </w:numPr>
        <w:rPr>
          <w:lang w:eastAsia="en-GB"/>
        </w:rPr>
      </w:pPr>
      <w:r>
        <w:rPr>
          <w:lang w:eastAsia="en-GB"/>
        </w:rPr>
        <w:t>Deletion of significant amounts of Abstract IL code (dsyme)</w:t>
      </w:r>
    </w:p>
    <w:p w:rsidR="00901BBF" w:rsidRDefault="00901BBF" w:rsidP="00901BBF">
      <w:pPr>
        <w:pStyle w:val="ListParagraph"/>
        <w:numPr>
          <w:ilvl w:val="0"/>
          <w:numId w:val="4"/>
        </w:numPr>
        <w:rPr>
          <w:lang w:eastAsia="en-GB"/>
        </w:rPr>
      </w:pPr>
      <w:r>
        <w:rPr>
          <w:lang w:eastAsia="en-GB"/>
        </w:rPr>
        <w:t>Creating of “staging” branch</w:t>
      </w:r>
    </w:p>
    <w:p w:rsidR="00901BBF" w:rsidRDefault="00901BBF" w:rsidP="00901BBF">
      <w:pPr>
        <w:pStyle w:val="ListParagraph"/>
        <w:numPr>
          <w:ilvl w:val="0"/>
          <w:numId w:val="4"/>
        </w:numPr>
        <w:rPr>
          <w:lang w:eastAsia="en-GB"/>
        </w:rPr>
      </w:pPr>
      <w:r>
        <w:rPr>
          <w:lang w:eastAsia="en-GB"/>
        </w:rPr>
        <w:t>Project landmarks:</w:t>
      </w:r>
    </w:p>
    <w:p w:rsidR="00901BBF" w:rsidRDefault="00901BBF" w:rsidP="00901BBF">
      <w:pPr>
        <w:pStyle w:val="ListParagraph"/>
        <w:numPr>
          <w:ilvl w:val="1"/>
          <w:numId w:val="4"/>
        </w:numPr>
        <w:rPr>
          <w:lang w:eastAsia="en-GB"/>
        </w:rPr>
      </w:pPr>
      <w:r>
        <w:rPr>
          <w:lang w:eastAsia="en-GB"/>
        </w:rPr>
        <w:t>Productization decision</w:t>
      </w:r>
    </w:p>
    <w:p w:rsidR="00901BBF" w:rsidRDefault="00901BBF" w:rsidP="00901BBF">
      <w:pPr>
        <w:rPr>
          <w:lang w:eastAsia="en-GB"/>
        </w:rPr>
      </w:pPr>
      <w:r>
        <w:rPr>
          <w:lang w:eastAsia="en-GB"/>
        </w:rPr>
        <w:t>2008</w:t>
      </w:r>
    </w:p>
    <w:p w:rsidR="00901BBF" w:rsidRDefault="00901BBF" w:rsidP="00901BBF">
      <w:pPr>
        <w:pStyle w:val="ListParagraph"/>
        <w:numPr>
          <w:ilvl w:val="0"/>
          <w:numId w:val="4"/>
        </w:numPr>
        <w:rPr>
          <w:lang w:eastAsia="en-GB"/>
        </w:rPr>
      </w:pPr>
      <w:r>
        <w:rPr>
          <w:lang w:eastAsia="en-GB"/>
        </w:rPr>
        <w:t>Byref checking “check.fs” (jamarg)</w:t>
      </w:r>
    </w:p>
    <w:p w:rsidR="00901BBF" w:rsidRDefault="00901BBF" w:rsidP="00901BBF">
      <w:pPr>
        <w:pStyle w:val="ListParagraph"/>
        <w:numPr>
          <w:ilvl w:val="0"/>
          <w:numId w:val="4"/>
        </w:numPr>
        <w:rPr>
          <w:lang w:eastAsia="en-GB"/>
        </w:rPr>
      </w:pPr>
      <w:r>
        <w:rPr>
          <w:lang w:eastAsia="en-GB"/>
        </w:rPr>
        <w:lastRenderedPageBreak/>
        <w:t>Language service rewrite “servicem.fs” etc. (jomof)</w:t>
      </w:r>
    </w:p>
    <w:p w:rsidR="008910A1" w:rsidRPr="008910A1" w:rsidRDefault="008910A1" w:rsidP="008910A1">
      <w:pPr>
        <w:rPr>
          <w:lang w:eastAsia="en-GB"/>
        </w:rPr>
      </w:pPr>
    </w:p>
    <w:sectPr w:rsidR="008910A1" w:rsidRPr="008910A1" w:rsidSect="008D16C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8" w:author="Don Syme" w:date="2010-03-16T08:24:00Z" w:initials="DS">
    <w:p w:rsidR="008D31A9" w:rsidRDefault="008D31A9" w:rsidP="00806A52">
      <w:pPr>
        <w:pStyle w:val="CommentText"/>
      </w:pPr>
      <w:r>
        <w:rPr>
          <w:rStyle w:val="CommentReference"/>
        </w:rPr>
        <w:annotationRef/>
      </w:r>
      <w:r>
        <w:t>Consider lifting this restriction for V1 or SP by allowing attributes on union type fields?</w:t>
      </w:r>
    </w:p>
  </w:comment>
  <w:comment w:id="90" w:author="Don Syme" w:date="2010-03-16T08:24:00Z" w:initials="DS">
    <w:p w:rsidR="008D31A9" w:rsidRDefault="008D31A9" w:rsidP="00806A52">
      <w:pPr>
        <w:pStyle w:val="CommentText"/>
      </w:pPr>
      <w:r>
        <w:rPr>
          <w:rStyle w:val="CommentReference"/>
        </w:rPr>
        <w:annotationRef/>
      </w:r>
      <w:r>
        <w:t>The Fx team have raised a query about our serialization format here. We’re still not sure we can do anything about it.</w:t>
      </w:r>
    </w:p>
  </w:comment>
  <w:comment w:id="91" w:author="Don Syme" w:date="2010-03-16T08:24:00Z" w:initials="DS">
    <w:p w:rsidR="008D31A9" w:rsidRDefault="008D31A9" w:rsidP="00806A52">
      <w:pPr>
        <w:pStyle w:val="CommentText"/>
      </w:pPr>
      <w:r>
        <w:rPr>
          <w:rStyle w:val="CommentReference"/>
        </w:rPr>
        <w:annotationRef/>
      </w:r>
      <w:r>
        <w:t>Likewise here.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346B" w:rsidRDefault="0058346B" w:rsidP="00A01817">
      <w:pPr>
        <w:spacing w:after="0" w:line="240" w:lineRule="auto"/>
      </w:pPr>
      <w:r>
        <w:separator/>
      </w:r>
    </w:p>
  </w:endnote>
  <w:endnote w:type="continuationSeparator" w:id="0">
    <w:p w:rsidR="0058346B" w:rsidRDefault="0058346B" w:rsidP="00A0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altName w:val="Device Font 10cpi"/>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346B" w:rsidRDefault="0058346B" w:rsidP="00A01817">
      <w:pPr>
        <w:spacing w:after="0" w:line="240" w:lineRule="auto"/>
      </w:pPr>
      <w:r>
        <w:separator/>
      </w:r>
    </w:p>
  </w:footnote>
  <w:footnote w:type="continuationSeparator" w:id="0">
    <w:p w:rsidR="0058346B" w:rsidRDefault="0058346B" w:rsidP="00A018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B1C3AF8"/>
    <w:lvl w:ilvl="0">
      <w:start w:val="1"/>
      <w:numFmt w:val="decimal"/>
      <w:lvlText w:val="%1."/>
      <w:lvlJc w:val="left"/>
      <w:pPr>
        <w:tabs>
          <w:tab w:val="num" w:pos="1492"/>
        </w:tabs>
        <w:ind w:left="1492" w:hanging="360"/>
      </w:pPr>
    </w:lvl>
  </w:abstractNum>
  <w:abstractNum w:abstractNumId="1">
    <w:nsid w:val="FFFFFF7D"/>
    <w:multiLevelType w:val="singleLevel"/>
    <w:tmpl w:val="9E7C9476"/>
    <w:lvl w:ilvl="0">
      <w:start w:val="1"/>
      <w:numFmt w:val="decimal"/>
      <w:lvlText w:val="%1."/>
      <w:lvlJc w:val="left"/>
      <w:pPr>
        <w:tabs>
          <w:tab w:val="num" w:pos="1209"/>
        </w:tabs>
        <w:ind w:left="1209" w:hanging="360"/>
      </w:pPr>
    </w:lvl>
  </w:abstractNum>
  <w:abstractNum w:abstractNumId="2">
    <w:nsid w:val="FFFFFF7E"/>
    <w:multiLevelType w:val="singleLevel"/>
    <w:tmpl w:val="C41E543E"/>
    <w:lvl w:ilvl="0">
      <w:start w:val="1"/>
      <w:numFmt w:val="decimal"/>
      <w:lvlText w:val="%1."/>
      <w:lvlJc w:val="left"/>
      <w:pPr>
        <w:tabs>
          <w:tab w:val="num" w:pos="926"/>
        </w:tabs>
        <w:ind w:left="926" w:hanging="360"/>
      </w:pPr>
    </w:lvl>
  </w:abstractNum>
  <w:abstractNum w:abstractNumId="3">
    <w:nsid w:val="FFFFFF7F"/>
    <w:multiLevelType w:val="singleLevel"/>
    <w:tmpl w:val="32A8A9B8"/>
    <w:lvl w:ilvl="0">
      <w:start w:val="1"/>
      <w:numFmt w:val="decimal"/>
      <w:lvlText w:val="%1."/>
      <w:lvlJc w:val="left"/>
      <w:pPr>
        <w:tabs>
          <w:tab w:val="num" w:pos="643"/>
        </w:tabs>
        <w:ind w:left="643" w:hanging="360"/>
      </w:pPr>
    </w:lvl>
  </w:abstractNum>
  <w:abstractNum w:abstractNumId="4">
    <w:nsid w:val="FFFFFF80"/>
    <w:multiLevelType w:val="singleLevel"/>
    <w:tmpl w:val="12F820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A02366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CCBC1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8ACB1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C2B92"/>
    <w:lvl w:ilvl="0">
      <w:start w:val="1"/>
      <w:numFmt w:val="decimal"/>
      <w:pStyle w:val="ListNumber"/>
      <w:lvlText w:val="%1."/>
      <w:lvlJc w:val="left"/>
      <w:pPr>
        <w:tabs>
          <w:tab w:val="num" w:pos="360"/>
        </w:tabs>
        <w:ind w:left="360" w:hanging="360"/>
      </w:pPr>
    </w:lvl>
  </w:abstractNum>
  <w:abstractNum w:abstractNumId="9">
    <w:nsid w:val="FFFFFF89"/>
    <w:multiLevelType w:val="singleLevel"/>
    <w:tmpl w:val="45844A1A"/>
    <w:lvl w:ilvl="0">
      <w:start w:val="1"/>
      <w:numFmt w:val="bullet"/>
      <w:lvlText w:val=""/>
      <w:lvlJc w:val="left"/>
      <w:pPr>
        <w:tabs>
          <w:tab w:val="num" w:pos="360"/>
        </w:tabs>
        <w:ind w:left="360" w:hanging="360"/>
      </w:pPr>
      <w:rPr>
        <w:rFonts w:ascii="Symbol" w:hAnsi="Symbol" w:hint="default"/>
      </w:rPr>
    </w:lvl>
  </w:abstractNum>
  <w:abstractNum w:abstractNumId="10">
    <w:nsid w:val="01D734BC"/>
    <w:multiLevelType w:val="hybridMultilevel"/>
    <w:tmpl w:val="AFACF78E"/>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01DA3787"/>
    <w:multiLevelType w:val="hybridMultilevel"/>
    <w:tmpl w:val="A0FA0268"/>
    <w:lvl w:ilvl="0" w:tplc="987EC510">
      <w:start w:val="3146"/>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2">
    <w:nsid w:val="054712F3"/>
    <w:multiLevelType w:val="hybridMultilevel"/>
    <w:tmpl w:val="56F6B572"/>
    <w:lvl w:ilvl="0" w:tplc="3DCAEFC8">
      <w:start w:val="1"/>
      <w:numFmt w:val="bullet"/>
      <w:lvlText w:val=""/>
      <w:lvlJc w:val="left"/>
      <w:pPr>
        <w:ind w:left="72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55C3CAF"/>
    <w:multiLevelType w:val="hybridMultilevel"/>
    <w:tmpl w:val="ED58D6C2"/>
    <w:lvl w:ilvl="0" w:tplc="24541932">
      <w:start w:val="16"/>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4">
    <w:nsid w:val="06121525"/>
    <w:multiLevelType w:val="hybridMultilevel"/>
    <w:tmpl w:val="A6661F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726742D"/>
    <w:multiLevelType w:val="hybridMultilevel"/>
    <w:tmpl w:val="31028A4C"/>
    <w:lvl w:ilvl="0" w:tplc="4232E8A8">
      <w:numFmt w:val="bullet"/>
      <w:lvlText w:val="-"/>
      <w:lvlJc w:val="left"/>
      <w:pPr>
        <w:ind w:left="720" w:hanging="360"/>
      </w:pPr>
      <w:rPr>
        <w:rFonts w:ascii="Calibri" w:eastAsiaTheme="minorHAnsi" w:hAnsi="Calibri" w:cstheme="minorBidi"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6">
    <w:nsid w:val="08D34A37"/>
    <w:multiLevelType w:val="hybridMultilevel"/>
    <w:tmpl w:val="C2803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8FF5FFC"/>
    <w:multiLevelType w:val="hybridMultilevel"/>
    <w:tmpl w:val="4B044CD0"/>
    <w:lvl w:ilvl="0" w:tplc="31DACB2E">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8">
    <w:nsid w:val="0AF20FA9"/>
    <w:multiLevelType w:val="hybridMultilevel"/>
    <w:tmpl w:val="DEB08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0B3F0EB8"/>
    <w:multiLevelType w:val="hybridMultilevel"/>
    <w:tmpl w:val="4760B95E"/>
    <w:lvl w:ilvl="0" w:tplc="E934313C">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0BEC0901"/>
    <w:multiLevelType w:val="hybridMultilevel"/>
    <w:tmpl w:val="52C843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0F6B271B"/>
    <w:multiLevelType w:val="hybridMultilevel"/>
    <w:tmpl w:val="E752D1BA"/>
    <w:lvl w:ilvl="0" w:tplc="0809000F">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2">
    <w:nsid w:val="0F9578D6"/>
    <w:multiLevelType w:val="hybridMultilevel"/>
    <w:tmpl w:val="DE864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10A07D68"/>
    <w:multiLevelType w:val="hybridMultilevel"/>
    <w:tmpl w:val="7A34A93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11C67A1C"/>
    <w:multiLevelType w:val="hybridMultilevel"/>
    <w:tmpl w:val="5AD07B82"/>
    <w:lvl w:ilvl="0" w:tplc="D258318E">
      <w:start w:val="253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5">
    <w:nsid w:val="12266285"/>
    <w:multiLevelType w:val="hybridMultilevel"/>
    <w:tmpl w:val="3D7C2E1A"/>
    <w:lvl w:ilvl="0" w:tplc="982C7796">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26">
    <w:nsid w:val="14094584"/>
    <w:multiLevelType w:val="hybridMultilevel"/>
    <w:tmpl w:val="00003E76"/>
    <w:lvl w:ilvl="0" w:tplc="2FF076B2">
      <w:start w:val="2"/>
      <w:numFmt w:val="bullet"/>
      <w:lvlText w:val=""/>
      <w:lvlJc w:val="left"/>
      <w:pPr>
        <w:ind w:left="180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7">
    <w:nsid w:val="1BF124C8"/>
    <w:multiLevelType w:val="hybridMultilevel"/>
    <w:tmpl w:val="EDF8F7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1C9B1917"/>
    <w:multiLevelType w:val="hybridMultilevel"/>
    <w:tmpl w:val="1CDC8672"/>
    <w:lvl w:ilvl="0" w:tplc="80C8F888">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9">
    <w:nsid w:val="20D2557F"/>
    <w:multiLevelType w:val="hybridMultilevel"/>
    <w:tmpl w:val="B304246E"/>
    <w:lvl w:ilvl="0" w:tplc="CB0644A4">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0">
    <w:nsid w:val="231921DB"/>
    <w:multiLevelType w:val="hybridMultilevel"/>
    <w:tmpl w:val="96EC61A4"/>
    <w:lvl w:ilvl="0" w:tplc="8E003348">
      <w:start w:val="1"/>
      <w:numFmt w:val="bullet"/>
      <w:pStyle w:val="ListParagraph"/>
      <w:lvlText w:val=""/>
      <w:lvlJc w:val="left"/>
      <w:pPr>
        <w:ind w:left="1437" w:hanging="360"/>
      </w:pPr>
      <w:rPr>
        <w:rFonts w:ascii="Wingdings" w:hAnsi="Wingdings" w:hint="default"/>
        <w:color w:val="4F81BD" w:themeColor="accent1"/>
        <w:sz w:val="18"/>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24A21CCD"/>
    <w:multiLevelType w:val="hybridMultilevel"/>
    <w:tmpl w:val="CED43418"/>
    <w:lvl w:ilvl="0" w:tplc="0809000F">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2">
    <w:nsid w:val="256247A7"/>
    <w:multiLevelType w:val="hybridMultilevel"/>
    <w:tmpl w:val="B5C6DE4A"/>
    <w:lvl w:ilvl="0" w:tplc="7BA033D4">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nsid w:val="25847976"/>
    <w:multiLevelType w:val="hybridMultilevel"/>
    <w:tmpl w:val="A8263746"/>
    <w:lvl w:ilvl="0" w:tplc="725EE5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26084DA6"/>
    <w:multiLevelType w:val="hybridMultilevel"/>
    <w:tmpl w:val="EA322E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7470412"/>
    <w:multiLevelType w:val="hybridMultilevel"/>
    <w:tmpl w:val="5426D098"/>
    <w:lvl w:ilvl="0" w:tplc="3BC212E6">
      <w:start w:val="5"/>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6">
    <w:nsid w:val="2AAB27B3"/>
    <w:multiLevelType w:val="hybridMultilevel"/>
    <w:tmpl w:val="E7D45306"/>
    <w:lvl w:ilvl="0" w:tplc="DFA450E6">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7">
    <w:nsid w:val="2D181C4F"/>
    <w:multiLevelType w:val="hybridMultilevel"/>
    <w:tmpl w:val="52C0E8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2F422E14"/>
    <w:multiLevelType w:val="hybridMultilevel"/>
    <w:tmpl w:val="8638B738"/>
    <w:lvl w:ilvl="0" w:tplc="0809000F">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39">
    <w:nsid w:val="314A0E13"/>
    <w:multiLevelType w:val="hybridMultilevel"/>
    <w:tmpl w:val="123015F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nsid w:val="32214D24"/>
    <w:multiLevelType w:val="hybridMultilevel"/>
    <w:tmpl w:val="31E69BFA"/>
    <w:lvl w:ilvl="0" w:tplc="B574AAC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34B11D8F"/>
    <w:multiLevelType w:val="hybridMultilevel"/>
    <w:tmpl w:val="3FAAC3E8"/>
    <w:lvl w:ilvl="0" w:tplc="C352D19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nsid w:val="3630107A"/>
    <w:multiLevelType w:val="hybridMultilevel"/>
    <w:tmpl w:val="AAE46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38C23707"/>
    <w:multiLevelType w:val="hybridMultilevel"/>
    <w:tmpl w:val="9884A36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39070D44"/>
    <w:multiLevelType w:val="hybridMultilevel"/>
    <w:tmpl w:val="1DF81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39762B21"/>
    <w:multiLevelType w:val="hybridMultilevel"/>
    <w:tmpl w:val="2C40F366"/>
    <w:lvl w:ilvl="0" w:tplc="08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nsid w:val="39A40D7A"/>
    <w:multiLevelType w:val="hybridMultilevel"/>
    <w:tmpl w:val="5D24A1DA"/>
    <w:lvl w:ilvl="0" w:tplc="5BE2439E">
      <w:start w:val="2"/>
      <w:numFmt w:val="bullet"/>
      <w:lvlText w:val=""/>
      <w:lvlJc w:val="left"/>
      <w:pPr>
        <w:ind w:left="108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47">
    <w:nsid w:val="3F364D86"/>
    <w:multiLevelType w:val="multilevel"/>
    <w:tmpl w:val="3978219E"/>
    <w:lvl w:ilvl="0">
      <w:start w:val="1"/>
      <w:numFmt w:val="decimal"/>
      <w:pStyle w:val="Heading1"/>
      <w:lvlText w:val="%1"/>
      <w:lvlJc w:val="left"/>
      <w:pPr>
        <w:ind w:left="432" w:hanging="432"/>
      </w:pPr>
      <w:rPr>
        <w:sz w:val="52"/>
        <w:szCs w:val="5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lang w:val="en-GB"/>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8">
    <w:nsid w:val="40094B8B"/>
    <w:multiLevelType w:val="multilevel"/>
    <w:tmpl w:val="BEF2C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49E1FC7"/>
    <w:multiLevelType w:val="hybridMultilevel"/>
    <w:tmpl w:val="8C5C3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45A80822"/>
    <w:multiLevelType w:val="hybridMultilevel"/>
    <w:tmpl w:val="78E0B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nsid w:val="46295A41"/>
    <w:multiLevelType w:val="hybridMultilevel"/>
    <w:tmpl w:val="B7EAFB70"/>
    <w:lvl w:ilvl="0" w:tplc="10222CB0">
      <w:start w:val="1"/>
      <w:numFmt w:val="bullet"/>
      <w:lvlText w:val="-"/>
      <w:lvlJc w:val="left"/>
      <w:pPr>
        <w:ind w:left="720" w:hanging="360"/>
      </w:pPr>
      <w:rPr>
        <w:rFonts w:ascii="Calisto MT" w:eastAsiaTheme="minorHAnsi" w:hAnsi="Calisto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nsid w:val="48A47281"/>
    <w:multiLevelType w:val="hybridMultilevel"/>
    <w:tmpl w:val="1D907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4CF47BCE"/>
    <w:multiLevelType w:val="hybridMultilevel"/>
    <w:tmpl w:val="745C78D2"/>
    <w:lvl w:ilvl="0" w:tplc="934A24AE">
      <w:start w:val="1"/>
      <w:numFmt w:val="bullet"/>
      <w:lvlText w:val=""/>
      <w:lvlJc w:val="left"/>
      <w:pPr>
        <w:ind w:left="720" w:hanging="36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4">
    <w:nsid w:val="4D493220"/>
    <w:multiLevelType w:val="hybridMultilevel"/>
    <w:tmpl w:val="F50EA648"/>
    <w:lvl w:ilvl="0" w:tplc="C06EAFB2">
      <w:start w:val="3"/>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5">
    <w:nsid w:val="4FC57A40"/>
    <w:multiLevelType w:val="hybridMultilevel"/>
    <w:tmpl w:val="89400386"/>
    <w:lvl w:ilvl="0" w:tplc="6FC2F8D4">
      <w:start w:val="4"/>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6">
    <w:nsid w:val="52024F7C"/>
    <w:multiLevelType w:val="hybridMultilevel"/>
    <w:tmpl w:val="9BCA00AC"/>
    <w:lvl w:ilvl="0" w:tplc="04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7">
    <w:nsid w:val="563F7327"/>
    <w:multiLevelType w:val="hybridMultilevel"/>
    <w:tmpl w:val="CDD05760"/>
    <w:lvl w:ilvl="0" w:tplc="08090017">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8">
    <w:nsid w:val="565136F7"/>
    <w:multiLevelType w:val="hybridMultilevel"/>
    <w:tmpl w:val="5E44BFF4"/>
    <w:lvl w:ilvl="0" w:tplc="E2FEDCF0">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nsid w:val="60380AD5"/>
    <w:multiLevelType w:val="hybridMultilevel"/>
    <w:tmpl w:val="A1DA9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nsid w:val="62187E3E"/>
    <w:multiLevelType w:val="hybridMultilevel"/>
    <w:tmpl w:val="B03A22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1">
    <w:nsid w:val="63172E13"/>
    <w:multiLevelType w:val="hybridMultilevel"/>
    <w:tmpl w:val="BAB41320"/>
    <w:lvl w:ilvl="0" w:tplc="099E2E18">
      <w:start w:val="1"/>
      <w:numFmt w:val="decimal"/>
      <w:lvlText w:val="%1."/>
      <w:lvlJc w:val="left"/>
      <w:pPr>
        <w:ind w:left="720" w:hanging="360"/>
      </w:pPr>
      <w:rPr>
        <w:lang w:val="en-GB"/>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2">
    <w:nsid w:val="63B0100C"/>
    <w:multiLevelType w:val="hybridMultilevel"/>
    <w:tmpl w:val="367C928E"/>
    <w:lvl w:ilvl="0" w:tplc="25B87376">
      <w:start w:val="5"/>
      <w:numFmt w:val="bullet"/>
      <w:pStyle w:val="Style1"/>
      <w:lvlText w:val="-"/>
      <w:lvlJc w:val="left"/>
      <w:pPr>
        <w:ind w:left="390" w:hanging="360"/>
      </w:pPr>
      <w:rPr>
        <w:rFonts w:ascii="Calibri" w:eastAsiaTheme="minorHAnsi" w:hAnsi="Calibri" w:cstheme="minorBidi" w:hint="default"/>
      </w:rPr>
    </w:lvl>
    <w:lvl w:ilvl="1" w:tplc="08090019">
      <w:start w:val="1"/>
      <w:numFmt w:val="bullet"/>
      <w:lvlText w:val="o"/>
      <w:lvlJc w:val="left"/>
      <w:pPr>
        <w:ind w:left="1110" w:hanging="360"/>
      </w:pPr>
      <w:rPr>
        <w:rFonts w:ascii="Courier New" w:hAnsi="Courier New" w:cs="Courier New" w:hint="default"/>
      </w:rPr>
    </w:lvl>
    <w:lvl w:ilvl="2" w:tplc="0809001B" w:tentative="1">
      <w:start w:val="1"/>
      <w:numFmt w:val="bullet"/>
      <w:lvlText w:val=""/>
      <w:lvlJc w:val="left"/>
      <w:pPr>
        <w:ind w:left="1830" w:hanging="360"/>
      </w:pPr>
      <w:rPr>
        <w:rFonts w:ascii="Wingdings" w:hAnsi="Wingdings" w:hint="default"/>
      </w:rPr>
    </w:lvl>
    <w:lvl w:ilvl="3" w:tplc="0809000F" w:tentative="1">
      <w:start w:val="1"/>
      <w:numFmt w:val="bullet"/>
      <w:lvlText w:val=""/>
      <w:lvlJc w:val="left"/>
      <w:pPr>
        <w:ind w:left="2550" w:hanging="360"/>
      </w:pPr>
      <w:rPr>
        <w:rFonts w:ascii="Symbol" w:hAnsi="Symbol" w:hint="default"/>
      </w:rPr>
    </w:lvl>
    <w:lvl w:ilvl="4" w:tplc="08090019" w:tentative="1">
      <w:start w:val="1"/>
      <w:numFmt w:val="bullet"/>
      <w:lvlText w:val="o"/>
      <w:lvlJc w:val="left"/>
      <w:pPr>
        <w:ind w:left="3270" w:hanging="360"/>
      </w:pPr>
      <w:rPr>
        <w:rFonts w:ascii="Courier New" w:hAnsi="Courier New" w:cs="Courier New" w:hint="default"/>
      </w:rPr>
    </w:lvl>
    <w:lvl w:ilvl="5" w:tplc="0809001B" w:tentative="1">
      <w:start w:val="1"/>
      <w:numFmt w:val="bullet"/>
      <w:lvlText w:val=""/>
      <w:lvlJc w:val="left"/>
      <w:pPr>
        <w:ind w:left="3990" w:hanging="360"/>
      </w:pPr>
      <w:rPr>
        <w:rFonts w:ascii="Wingdings" w:hAnsi="Wingdings" w:hint="default"/>
      </w:rPr>
    </w:lvl>
    <w:lvl w:ilvl="6" w:tplc="0809000F" w:tentative="1">
      <w:start w:val="1"/>
      <w:numFmt w:val="bullet"/>
      <w:lvlText w:val=""/>
      <w:lvlJc w:val="left"/>
      <w:pPr>
        <w:ind w:left="4710" w:hanging="360"/>
      </w:pPr>
      <w:rPr>
        <w:rFonts w:ascii="Symbol" w:hAnsi="Symbol" w:hint="default"/>
      </w:rPr>
    </w:lvl>
    <w:lvl w:ilvl="7" w:tplc="08090019" w:tentative="1">
      <w:start w:val="1"/>
      <w:numFmt w:val="bullet"/>
      <w:lvlText w:val="o"/>
      <w:lvlJc w:val="left"/>
      <w:pPr>
        <w:ind w:left="5430" w:hanging="360"/>
      </w:pPr>
      <w:rPr>
        <w:rFonts w:ascii="Courier New" w:hAnsi="Courier New" w:cs="Courier New" w:hint="default"/>
      </w:rPr>
    </w:lvl>
    <w:lvl w:ilvl="8" w:tplc="0809001B" w:tentative="1">
      <w:start w:val="1"/>
      <w:numFmt w:val="bullet"/>
      <w:lvlText w:val=""/>
      <w:lvlJc w:val="left"/>
      <w:pPr>
        <w:ind w:left="6150" w:hanging="360"/>
      </w:pPr>
      <w:rPr>
        <w:rFonts w:ascii="Wingdings" w:hAnsi="Wingdings" w:hint="default"/>
      </w:rPr>
    </w:lvl>
  </w:abstractNum>
  <w:abstractNum w:abstractNumId="63">
    <w:nsid w:val="63CF3E53"/>
    <w:multiLevelType w:val="hybridMultilevel"/>
    <w:tmpl w:val="1EF86F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44B571A"/>
    <w:multiLevelType w:val="hybridMultilevel"/>
    <w:tmpl w:val="AA282B96"/>
    <w:lvl w:ilvl="0" w:tplc="454A885C">
      <w:start w:val="2"/>
      <w:numFmt w:val="bullet"/>
      <w:lvlText w:val="-"/>
      <w:lvlJc w:val="left"/>
      <w:pPr>
        <w:ind w:left="720" w:hanging="360"/>
      </w:pPr>
      <w:rPr>
        <w:rFonts w:ascii="Calibri" w:eastAsia="Calibri"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5">
    <w:nsid w:val="65732FA4"/>
    <w:multiLevelType w:val="hybridMultilevel"/>
    <w:tmpl w:val="AC0A98E2"/>
    <w:lvl w:ilvl="0" w:tplc="03B48CA8">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686A6D0E"/>
    <w:multiLevelType w:val="hybridMultilevel"/>
    <w:tmpl w:val="ED58E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nsid w:val="68F54071"/>
    <w:multiLevelType w:val="hybridMultilevel"/>
    <w:tmpl w:val="18B2DE1E"/>
    <w:lvl w:ilvl="0" w:tplc="61DCD1B2">
      <w:start w:val="16"/>
      <w:numFmt w:val="bullet"/>
      <w:lvlText w:val="-"/>
      <w:lvlJc w:val="left"/>
      <w:pPr>
        <w:ind w:left="720" w:hanging="360"/>
      </w:pPr>
      <w:rPr>
        <w:rFonts w:ascii="Calibri" w:eastAsiaTheme="minorHAnsi" w:hAnsi="Calibri" w:cs="Calibri" w:hint="default"/>
      </w:rPr>
    </w:lvl>
    <w:lvl w:ilvl="1" w:tplc="61DCD1B2">
      <w:start w:val="16"/>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8">
    <w:nsid w:val="6A2270F6"/>
    <w:multiLevelType w:val="hybridMultilevel"/>
    <w:tmpl w:val="56103584"/>
    <w:lvl w:ilvl="0" w:tplc="373C4DD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A620147"/>
    <w:multiLevelType w:val="hybridMultilevel"/>
    <w:tmpl w:val="6242D464"/>
    <w:lvl w:ilvl="0" w:tplc="D046C64E">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nsid w:val="704C62BF"/>
    <w:multiLevelType w:val="multilevel"/>
    <w:tmpl w:val="2E3C15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1">
    <w:nsid w:val="72C94852"/>
    <w:multiLevelType w:val="hybridMultilevel"/>
    <w:tmpl w:val="71C88064"/>
    <w:lvl w:ilvl="0" w:tplc="0809000F">
      <w:start w:val="1"/>
      <w:numFmt w:val="decimal"/>
      <w:lvlText w:val="%1."/>
      <w:lvlJc w:val="left"/>
      <w:pPr>
        <w:ind w:left="720" w:hanging="360"/>
      </w:p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2">
    <w:nsid w:val="73740A40"/>
    <w:multiLevelType w:val="hybridMultilevel"/>
    <w:tmpl w:val="B388D4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744B3546"/>
    <w:multiLevelType w:val="hybridMultilevel"/>
    <w:tmpl w:val="2D4E87E2"/>
    <w:lvl w:ilvl="0" w:tplc="A7C4AC86">
      <w:start w:val="350"/>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74">
    <w:nsid w:val="74B87735"/>
    <w:multiLevelType w:val="hybridMultilevel"/>
    <w:tmpl w:val="BE766AE0"/>
    <w:lvl w:ilvl="0" w:tplc="0809000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nsid w:val="750938A2"/>
    <w:multiLevelType w:val="hybridMultilevel"/>
    <w:tmpl w:val="B1ACC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nsid w:val="754529A1"/>
    <w:multiLevelType w:val="hybridMultilevel"/>
    <w:tmpl w:val="90D6F8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777634EB"/>
    <w:multiLevelType w:val="hybridMultilevel"/>
    <w:tmpl w:val="F1107E42"/>
    <w:lvl w:ilvl="0" w:tplc="C4A0A942">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nsid w:val="77B94CBB"/>
    <w:multiLevelType w:val="hybridMultilevel"/>
    <w:tmpl w:val="49F468C2"/>
    <w:lvl w:ilvl="0" w:tplc="D62E3150">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nsid w:val="78510285"/>
    <w:multiLevelType w:val="hybridMultilevel"/>
    <w:tmpl w:val="AB1A8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nsid w:val="789550F1"/>
    <w:multiLevelType w:val="hybridMultilevel"/>
    <w:tmpl w:val="1ACA1712"/>
    <w:lvl w:ilvl="0" w:tplc="41EA1D8E">
      <w:start w:val="2511"/>
      <w:numFmt w:val="bullet"/>
      <w:lvlText w:val=""/>
      <w:lvlJc w:val="left"/>
      <w:pPr>
        <w:ind w:left="720" w:hanging="360"/>
      </w:pPr>
      <w:rPr>
        <w:rFonts w:ascii="Wingdings" w:eastAsia="Calibri" w:hAnsi="Wingdings"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1">
    <w:nsid w:val="7A155B68"/>
    <w:multiLevelType w:val="hybridMultilevel"/>
    <w:tmpl w:val="AC06D11E"/>
    <w:lvl w:ilvl="0" w:tplc="B0DC6C3C">
      <w:start w:val="2"/>
      <w:numFmt w:val="bullet"/>
      <w:lvlText w:val=""/>
      <w:lvlJc w:val="left"/>
      <w:pPr>
        <w:ind w:left="1440" w:hanging="360"/>
      </w:pPr>
      <w:rPr>
        <w:rFonts w:ascii="Symbol" w:eastAsia="Calibri" w:hAnsi="Symbol" w:cs="Courier New"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2">
    <w:nsid w:val="7DA27B1D"/>
    <w:multiLevelType w:val="hybridMultilevel"/>
    <w:tmpl w:val="8D30EB88"/>
    <w:lvl w:ilvl="0" w:tplc="91D289B6">
      <w:start w:val="2"/>
      <w:numFmt w:val="bullet"/>
      <w:lvlText w:val=""/>
      <w:lvlJc w:val="left"/>
      <w:pPr>
        <w:ind w:left="720" w:hanging="360"/>
      </w:pPr>
      <w:rPr>
        <w:rFonts w:ascii="Wingdings" w:eastAsia="Calibri"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num w:numId="1">
    <w:abstractNumId w:val="47"/>
  </w:num>
  <w:num w:numId="2">
    <w:abstractNumId w:val="30"/>
  </w:num>
  <w:num w:numId="3">
    <w:abstractNumId w:val="19"/>
  </w:num>
  <w:num w:numId="4">
    <w:abstractNumId w:val="34"/>
  </w:num>
  <w:num w:numId="5">
    <w:abstractNumId w:val="69"/>
  </w:num>
  <w:num w:numId="6">
    <w:abstractNumId w:val="74"/>
  </w:num>
  <w:num w:numId="7">
    <w:abstractNumId w:val="33"/>
  </w:num>
  <w:num w:numId="8">
    <w:abstractNumId w:val="40"/>
  </w:num>
  <w:num w:numId="9">
    <w:abstractNumId w:val="51"/>
  </w:num>
  <w:num w:numId="1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2"/>
  </w:num>
  <w:num w:numId="16">
    <w:abstractNumId w:val="77"/>
  </w:num>
  <w:num w:numId="17">
    <w:abstractNumId w:val="68"/>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7"/>
  </w:num>
  <w:num w:numId="20">
    <w:abstractNumId w:val="21"/>
  </w:num>
  <w:num w:numId="21">
    <w:abstractNumId w:val="15"/>
  </w:num>
  <w:num w:numId="22">
    <w:abstractNumId w:val="67"/>
  </w:num>
  <w:num w:numId="23">
    <w:abstractNumId w:val="48"/>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45"/>
  </w:num>
  <w:num w:numId="33">
    <w:abstractNumId w:val="23"/>
  </w:num>
  <w:num w:numId="34">
    <w:abstractNumId w:val="5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num>
  <w:num w:numId="37">
    <w:abstractNumId w:val="50"/>
  </w:num>
  <w:num w:numId="38">
    <w:abstractNumId w:val="2"/>
  </w:num>
  <w:num w:numId="39">
    <w:abstractNumId w:val="1"/>
  </w:num>
  <w:num w:numId="40">
    <w:abstractNumId w:val="0"/>
  </w:num>
  <w:num w:numId="41">
    <w:abstractNumId w:val="3"/>
  </w:num>
  <w:num w:numId="42">
    <w:abstractNumId w:val="8"/>
  </w:num>
  <w:num w:numId="43">
    <w:abstractNumId w:val="5"/>
  </w:num>
  <w:num w:numId="44">
    <w:abstractNumId w:val="4"/>
  </w:num>
  <w:num w:numId="45">
    <w:abstractNumId w:val="7"/>
  </w:num>
  <w:num w:numId="46">
    <w:abstractNumId w:val="6"/>
  </w:num>
  <w:num w:numId="47">
    <w:abstractNumId w:val="9"/>
  </w:num>
  <w:num w:numId="48">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8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num>
  <w:num w:numId="53">
    <w:abstractNumId w:val="27"/>
  </w:num>
  <w:num w:numId="54">
    <w:abstractNumId w:val="76"/>
  </w:num>
  <w:num w:numId="55">
    <w:abstractNumId w:val="6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8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60"/>
  </w:num>
  <w:num w:numId="63">
    <w:abstractNumId w:val="44"/>
  </w:num>
  <w:num w:numId="64">
    <w:abstractNumId w:val="37"/>
  </w:num>
  <w:num w:numId="65">
    <w:abstractNumId w:val="22"/>
  </w:num>
  <w:num w:numId="66">
    <w:abstractNumId w:val="72"/>
  </w:num>
  <w:num w:numId="67">
    <w:abstractNumId w:val="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5"/>
  </w:num>
  <w:num w:numId="69">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66"/>
  </w:num>
  <w:num w:numId="71">
    <w:abstractNumId w:val="7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49"/>
  </w:num>
  <w:num w:numId="73">
    <w:abstractNumId w:val="52"/>
  </w:num>
  <w:num w:numId="74">
    <w:abstractNumId w:val="42"/>
  </w:num>
  <w:num w:numId="75">
    <w:abstractNumId w:val="79"/>
  </w:num>
  <w:num w:numId="76">
    <w:abstractNumId w:val="20"/>
  </w:num>
  <w:num w:numId="77">
    <w:abstractNumId w:val="59"/>
  </w:num>
  <w:num w:numId="78">
    <w:abstractNumId w:val="56"/>
  </w:num>
  <w:num w:numId="79">
    <w:abstractNumId w:val="57"/>
  </w:num>
  <w:num w:numId="80">
    <w:abstractNumId w:val="43"/>
  </w:num>
  <w:num w:numId="81">
    <w:abstractNumId w:val="18"/>
  </w:num>
  <w:num w:numId="82">
    <w:abstractNumId w:val="58"/>
  </w:num>
  <w:num w:numId="83">
    <w:abstractNumId w:val="78"/>
  </w:num>
  <w:num w:numId="84">
    <w:abstractNumId w:val="32"/>
  </w:num>
  <w:num w:numId="85">
    <w:abstractNumId w:val="16"/>
  </w:num>
  <w:num w:numId="86">
    <w:abstractNumId w:val="54"/>
  </w:num>
  <w:num w:numId="87">
    <w:abstractNumId w:val="65"/>
  </w:num>
  <w:num w:numId="88">
    <w:abstractNumId w:val="63"/>
  </w:num>
  <w:num w:numId="89">
    <w:abstractNumId w:val="14"/>
  </w:num>
  <w:num w:numId="90">
    <w:abstractNumId w:val="41"/>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proofState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9507D"/>
    <w:rsid w:val="0000407F"/>
    <w:rsid w:val="0000690F"/>
    <w:rsid w:val="00010359"/>
    <w:rsid w:val="000108BC"/>
    <w:rsid w:val="00011B72"/>
    <w:rsid w:val="00015644"/>
    <w:rsid w:val="0001571B"/>
    <w:rsid w:val="00016B0B"/>
    <w:rsid w:val="00017C8E"/>
    <w:rsid w:val="0002094E"/>
    <w:rsid w:val="00020EE0"/>
    <w:rsid w:val="00021349"/>
    <w:rsid w:val="00021A87"/>
    <w:rsid w:val="00025D63"/>
    <w:rsid w:val="00027C94"/>
    <w:rsid w:val="0003001A"/>
    <w:rsid w:val="00031AAC"/>
    <w:rsid w:val="0003278B"/>
    <w:rsid w:val="00032C01"/>
    <w:rsid w:val="0003376F"/>
    <w:rsid w:val="00034C41"/>
    <w:rsid w:val="00035992"/>
    <w:rsid w:val="00036132"/>
    <w:rsid w:val="00036C7E"/>
    <w:rsid w:val="00040061"/>
    <w:rsid w:val="000403F3"/>
    <w:rsid w:val="000417BD"/>
    <w:rsid w:val="000436AC"/>
    <w:rsid w:val="00044D36"/>
    <w:rsid w:val="00044D3A"/>
    <w:rsid w:val="000467B1"/>
    <w:rsid w:val="00047525"/>
    <w:rsid w:val="0005282E"/>
    <w:rsid w:val="00053932"/>
    <w:rsid w:val="00053C19"/>
    <w:rsid w:val="00054EEC"/>
    <w:rsid w:val="00055190"/>
    <w:rsid w:val="0005734A"/>
    <w:rsid w:val="00060266"/>
    <w:rsid w:val="0006046D"/>
    <w:rsid w:val="000622F6"/>
    <w:rsid w:val="000630FB"/>
    <w:rsid w:val="00063D06"/>
    <w:rsid w:val="00063E47"/>
    <w:rsid w:val="00065183"/>
    <w:rsid w:val="00065817"/>
    <w:rsid w:val="000711A2"/>
    <w:rsid w:val="00071EDB"/>
    <w:rsid w:val="00071FA7"/>
    <w:rsid w:val="00072682"/>
    <w:rsid w:val="00073482"/>
    <w:rsid w:val="00074AED"/>
    <w:rsid w:val="00075783"/>
    <w:rsid w:val="00076D38"/>
    <w:rsid w:val="00082391"/>
    <w:rsid w:val="000825CD"/>
    <w:rsid w:val="000827C8"/>
    <w:rsid w:val="00086673"/>
    <w:rsid w:val="00087224"/>
    <w:rsid w:val="000908DF"/>
    <w:rsid w:val="0009207B"/>
    <w:rsid w:val="00092BB7"/>
    <w:rsid w:val="00093329"/>
    <w:rsid w:val="00095481"/>
    <w:rsid w:val="00096945"/>
    <w:rsid w:val="00096FD8"/>
    <w:rsid w:val="000A0DE0"/>
    <w:rsid w:val="000A12D2"/>
    <w:rsid w:val="000A2335"/>
    <w:rsid w:val="000A30C8"/>
    <w:rsid w:val="000A42E0"/>
    <w:rsid w:val="000A4803"/>
    <w:rsid w:val="000A4973"/>
    <w:rsid w:val="000A4C7D"/>
    <w:rsid w:val="000A60D3"/>
    <w:rsid w:val="000A6C88"/>
    <w:rsid w:val="000A79F4"/>
    <w:rsid w:val="000B0269"/>
    <w:rsid w:val="000B16D7"/>
    <w:rsid w:val="000B1D52"/>
    <w:rsid w:val="000B2282"/>
    <w:rsid w:val="000B4219"/>
    <w:rsid w:val="000B47AD"/>
    <w:rsid w:val="000B5409"/>
    <w:rsid w:val="000B5EC1"/>
    <w:rsid w:val="000B7B79"/>
    <w:rsid w:val="000C0D06"/>
    <w:rsid w:val="000C2D95"/>
    <w:rsid w:val="000C4CBC"/>
    <w:rsid w:val="000C58D4"/>
    <w:rsid w:val="000D29FB"/>
    <w:rsid w:val="000D3E77"/>
    <w:rsid w:val="000D5B4C"/>
    <w:rsid w:val="000D6B54"/>
    <w:rsid w:val="000E0699"/>
    <w:rsid w:val="000E0C63"/>
    <w:rsid w:val="000E1818"/>
    <w:rsid w:val="000E1A59"/>
    <w:rsid w:val="000E66B6"/>
    <w:rsid w:val="000E70DF"/>
    <w:rsid w:val="000F0D32"/>
    <w:rsid w:val="000F1592"/>
    <w:rsid w:val="000F2F26"/>
    <w:rsid w:val="000F5A79"/>
    <w:rsid w:val="000F5DBB"/>
    <w:rsid w:val="000F5F92"/>
    <w:rsid w:val="000F63E4"/>
    <w:rsid w:val="00100298"/>
    <w:rsid w:val="00100304"/>
    <w:rsid w:val="001006C8"/>
    <w:rsid w:val="00100CDB"/>
    <w:rsid w:val="00102A4E"/>
    <w:rsid w:val="00102C42"/>
    <w:rsid w:val="00102F67"/>
    <w:rsid w:val="00104CEE"/>
    <w:rsid w:val="00105640"/>
    <w:rsid w:val="0010593A"/>
    <w:rsid w:val="00107709"/>
    <w:rsid w:val="00107BA5"/>
    <w:rsid w:val="00107CE0"/>
    <w:rsid w:val="00111063"/>
    <w:rsid w:val="001126AC"/>
    <w:rsid w:val="00112DBC"/>
    <w:rsid w:val="001143BB"/>
    <w:rsid w:val="00114635"/>
    <w:rsid w:val="00114C46"/>
    <w:rsid w:val="001223A9"/>
    <w:rsid w:val="001233D4"/>
    <w:rsid w:val="00125560"/>
    <w:rsid w:val="00125A47"/>
    <w:rsid w:val="001274A7"/>
    <w:rsid w:val="00130235"/>
    <w:rsid w:val="001305A7"/>
    <w:rsid w:val="00132AA6"/>
    <w:rsid w:val="0013648E"/>
    <w:rsid w:val="00137281"/>
    <w:rsid w:val="00137368"/>
    <w:rsid w:val="00137675"/>
    <w:rsid w:val="0013780E"/>
    <w:rsid w:val="00137A68"/>
    <w:rsid w:val="001427E1"/>
    <w:rsid w:val="00145F05"/>
    <w:rsid w:val="00147663"/>
    <w:rsid w:val="00147AA3"/>
    <w:rsid w:val="001521CA"/>
    <w:rsid w:val="00152949"/>
    <w:rsid w:val="001530D2"/>
    <w:rsid w:val="00153501"/>
    <w:rsid w:val="001553F4"/>
    <w:rsid w:val="0015627C"/>
    <w:rsid w:val="001617EE"/>
    <w:rsid w:val="00163D2D"/>
    <w:rsid w:val="00163F55"/>
    <w:rsid w:val="00164B80"/>
    <w:rsid w:val="001676E7"/>
    <w:rsid w:val="00172296"/>
    <w:rsid w:val="00173305"/>
    <w:rsid w:val="001753B6"/>
    <w:rsid w:val="00176FB4"/>
    <w:rsid w:val="00181E3D"/>
    <w:rsid w:val="0018394C"/>
    <w:rsid w:val="001851BD"/>
    <w:rsid w:val="00185A5D"/>
    <w:rsid w:val="0018631D"/>
    <w:rsid w:val="00186446"/>
    <w:rsid w:val="0018764E"/>
    <w:rsid w:val="00187803"/>
    <w:rsid w:val="001879E7"/>
    <w:rsid w:val="00190AE8"/>
    <w:rsid w:val="00190FC3"/>
    <w:rsid w:val="001945FA"/>
    <w:rsid w:val="00195533"/>
    <w:rsid w:val="001955A6"/>
    <w:rsid w:val="0019590E"/>
    <w:rsid w:val="00195C13"/>
    <w:rsid w:val="00195DE5"/>
    <w:rsid w:val="00196361"/>
    <w:rsid w:val="001A2C54"/>
    <w:rsid w:val="001A407A"/>
    <w:rsid w:val="001B0216"/>
    <w:rsid w:val="001B4168"/>
    <w:rsid w:val="001B4637"/>
    <w:rsid w:val="001B5925"/>
    <w:rsid w:val="001B7C8B"/>
    <w:rsid w:val="001C16F6"/>
    <w:rsid w:val="001C1E9F"/>
    <w:rsid w:val="001C27BD"/>
    <w:rsid w:val="001C30B2"/>
    <w:rsid w:val="001C3AD3"/>
    <w:rsid w:val="001C4636"/>
    <w:rsid w:val="001C5AE2"/>
    <w:rsid w:val="001C5C7D"/>
    <w:rsid w:val="001C5DFB"/>
    <w:rsid w:val="001C65D8"/>
    <w:rsid w:val="001C74EA"/>
    <w:rsid w:val="001C7720"/>
    <w:rsid w:val="001D054B"/>
    <w:rsid w:val="001D248F"/>
    <w:rsid w:val="001D2A82"/>
    <w:rsid w:val="001D52DB"/>
    <w:rsid w:val="001D7F8C"/>
    <w:rsid w:val="001E051D"/>
    <w:rsid w:val="001E4111"/>
    <w:rsid w:val="001E4A1B"/>
    <w:rsid w:val="001F1DF2"/>
    <w:rsid w:val="001F2E01"/>
    <w:rsid w:val="001F2FEB"/>
    <w:rsid w:val="001F4423"/>
    <w:rsid w:val="001F5B8C"/>
    <w:rsid w:val="001F6190"/>
    <w:rsid w:val="001F6908"/>
    <w:rsid w:val="001F70C3"/>
    <w:rsid w:val="001F74CF"/>
    <w:rsid w:val="001F75B7"/>
    <w:rsid w:val="001F7ACD"/>
    <w:rsid w:val="00201D56"/>
    <w:rsid w:val="00201D67"/>
    <w:rsid w:val="0020409A"/>
    <w:rsid w:val="002047A4"/>
    <w:rsid w:val="00204BA3"/>
    <w:rsid w:val="002061C2"/>
    <w:rsid w:val="00211152"/>
    <w:rsid w:val="00212664"/>
    <w:rsid w:val="00212BF3"/>
    <w:rsid w:val="00213E84"/>
    <w:rsid w:val="002152EC"/>
    <w:rsid w:val="00215FB5"/>
    <w:rsid w:val="002210F5"/>
    <w:rsid w:val="00221DC0"/>
    <w:rsid w:val="00223D70"/>
    <w:rsid w:val="00225E9C"/>
    <w:rsid w:val="002272D8"/>
    <w:rsid w:val="002305A7"/>
    <w:rsid w:val="0023072A"/>
    <w:rsid w:val="00231348"/>
    <w:rsid w:val="00231D59"/>
    <w:rsid w:val="002324A9"/>
    <w:rsid w:val="002325C1"/>
    <w:rsid w:val="002351D5"/>
    <w:rsid w:val="0023584F"/>
    <w:rsid w:val="00236526"/>
    <w:rsid w:val="002366E6"/>
    <w:rsid w:val="00236E9F"/>
    <w:rsid w:val="00237538"/>
    <w:rsid w:val="002434F8"/>
    <w:rsid w:val="00243F06"/>
    <w:rsid w:val="002460C2"/>
    <w:rsid w:val="0024667B"/>
    <w:rsid w:val="00246C72"/>
    <w:rsid w:val="00247838"/>
    <w:rsid w:val="0025081D"/>
    <w:rsid w:val="00252E4E"/>
    <w:rsid w:val="00254012"/>
    <w:rsid w:val="002550C7"/>
    <w:rsid w:val="00255EC6"/>
    <w:rsid w:val="00256465"/>
    <w:rsid w:val="00262DFA"/>
    <w:rsid w:val="002633A3"/>
    <w:rsid w:val="0026594F"/>
    <w:rsid w:val="0026695C"/>
    <w:rsid w:val="00266F3C"/>
    <w:rsid w:val="00273B8F"/>
    <w:rsid w:val="002741C4"/>
    <w:rsid w:val="0027531C"/>
    <w:rsid w:val="00276735"/>
    <w:rsid w:val="00276FF6"/>
    <w:rsid w:val="00277C7E"/>
    <w:rsid w:val="00280F0C"/>
    <w:rsid w:val="0028119E"/>
    <w:rsid w:val="0028410D"/>
    <w:rsid w:val="002879BF"/>
    <w:rsid w:val="00287DC0"/>
    <w:rsid w:val="00291896"/>
    <w:rsid w:val="0029246D"/>
    <w:rsid w:val="0029402B"/>
    <w:rsid w:val="002966FF"/>
    <w:rsid w:val="00296BD8"/>
    <w:rsid w:val="00296D03"/>
    <w:rsid w:val="002976DA"/>
    <w:rsid w:val="002A05CC"/>
    <w:rsid w:val="002A0C35"/>
    <w:rsid w:val="002A13C5"/>
    <w:rsid w:val="002A180C"/>
    <w:rsid w:val="002A4304"/>
    <w:rsid w:val="002A47E4"/>
    <w:rsid w:val="002A47FF"/>
    <w:rsid w:val="002A4DCB"/>
    <w:rsid w:val="002A688B"/>
    <w:rsid w:val="002B11FD"/>
    <w:rsid w:val="002B3FFB"/>
    <w:rsid w:val="002B6CEC"/>
    <w:rsid w:val="002B730E"/>
    <w:rsid w:val="002C1DF5"/>
    <w:rsid w:val="002C1EC6"/>
    <w:rsid w:val="002C3DDF"/>
    <w:rsid w:val="002C432B"/>
    <w:rsid w:val="002C434B"/>
    <w:rsid w:val="002C520D"/>
    <w:rsid w:val="002D20CE"/>
    <w:rsid w:val="002D2862"/>
    <w:rsid w:val="002D41DE"/>
    <w:rsid w:val="002D7323"/>
    <w:rsid w:val="002E06B5"/>
    <w:rsid w:val="002E0A8C"/>
    <w:rsid w:val="002E1B30"/>
    <w:rsid w:val="002E22FD"/>
    <w:rsid w:val="002E2DF5"/>
    <w:rsid w:val="002E3AD3"/>
    <w:rsid w:val="002E5D17"/>
    <w:rsid w:val="002E609B"/>
    <w:rsid w:val="002E68DB"/>
    <w:rsid w:val="002F188C"/>
    <w:rsid w:val="002F376D"/>
    <w:rsid w:val="002F403B"/>
    <w:rsid w:val="002F5E22"/>
    <w:rsid w:val="002F6882"/>
    <w:rsid w:val="002F69D7"/>
    <w:rsid w:val="002F7288"/>
    <w:rsid w:val="002F7488"/>
    <w:rsid w:val="002F7884"/>
    <w:rsid w:val="002F7EDA"/>
    <w:rsid w:val="00302859"/>
    <w:rsid w:val="00302968"/>
    <w:rsid w:val="00302FBA"/>
    <w:rsid w:val="00303099"/>
    <w:rsid w:val="00303E62"/>
    <w:rsid w:val="003045B4"/>
    <w:rsid w:val="003061C8"/>
    <w:rsid w:val="00310674"/>
    <w:rsid w:val="003109A1"/>
    <w:rsid w:val="00310CC9"/>
    <w:rsid w:val="0031207A"/>
    <w:rsid w:val="00312A25"/>
    <w:rsid w:val="00313D6C"/>
    <w:rsid w:val="003146AD"/>
    <w:rsid w:val="003149F9"/>
    <w:rsid w:val="00315A09"/>
    <w:rsid w:val="00317ED6"/>
    <w:rsid w:val="00321013"/>
    <w:rsid w:val="0032370F"/>
    <w:rsid w:val="003251E6"/>
    <w:rsid w:val="00326427"/>
    <w:rsid w:val="00326652"/>
    <w:rsid w:val="00326BFA"/>
    <w:rsid w:val="00332C4F"/>
    <w:rsid w:val="0033338B"/>
    <w:rsid w:val="00333543"/>
    <w:rsid w:val="00334552"/>
    <w:rsid w:val="003350FE"/>
    <w:rsid w:val="00335246"/>
    <w:rsid w:val="003352EF"/>
    <w:rsid w:val="00336B2D"/>
    <w:rsid w:val="00340D12"/>
    <w:rsid w:val="00341B94"/>
    <w:rsid w:val="003425EF"/>
    <w:rsid w:val="00342E38"/>
    <w:rsid w:val="00346220"/>
    <w:rsid w:val="00346AA9"/>
    <w:rsid w:val="00346DF4"/>
    <w:rsid w:val="00347A4F"/>
    <w:rsid w:val="0035047E"/>
    <w:rsid w:val="00350E76"/>
    <w:rsid w:val="00351FA0"/>
    <w:rsid w:val="00352768"/>
    <w:rsid w:val="00353B7D"/>
    <w:rsid w:val="00354C68"/>
    <w:rsid w:val="00355938"/>
    <w:rsid w:val="00357838"/>
    <w:rsid w:val="00357CE1"/>
    <w:rsid w:val="00361AB1"/>
    <w:rsid w:val="00363071"/>
    <w:rsid w:val="0036445E"/>
    <w:rsid w:val="00365D50"/>
    <w:rsid w:val="00366E78"/>
    <w:rsid w:val="0037059F"/>
    <w:rsid w:val="00370F06"/>
    <w:rsid w:val="00370F5F"/>
    <w:rsid w:val="00371707"/>
    <w:rsid w:val="00376045"/>
    <w:rsid w:val="00377407"/>
    <w:rsid w:val="00380ED7"/>
    <w:rsid w:val="0038110E"/>
    <w:rsid w:val="00382FFC"/>
    <w:rsid w:val="003841B7"/>
    <w:rsid w:val="003857C1"/>
    <w:rsid w:val="00385A94"/>
    <w:rsid w:val="00386AED"/>
    <w:rsid w:val="00387216"/>
    <w:rsid w:val="003875DD"/>
    <w:rsid w:val="00390E13"/>
    <w:rsid w:val="00392803"/>
    <w:rsid w:val="0039350C"/>
    <w:rsid w:val="00393936"/>
    <w:rsid w:val="003947DC"/>
    <w:rsid w:val="003965F8"/>
    <w:rsid w:val="003A2A39"/>
    <w:rsid w:val="003A2F19"/>
    <w:rsid w:val="003A325D"/>
    <w:rsid w:val="003A5AB7"/>
    <w:rsid w:val="003A666A"/>
    <w:rsid w:val="003A7BD3"/>
    <w:rsid w:val="003A7CF6"/>
    <w:rsid w:val="003B10DE"/>
    <w:rsid w:val="003B3FF8"/>
    <w:rsid w:val="003B5591"/>
    <w:rsid w:val="003B7AB6"/>
    <w:rsid w:val="003C176E"/>
    <w:rsid w:val="003C20BF"/>
    <w:rsid w:val="003C4445"/>
    <w:rsid w:val="003C55AF"/>
    <w:rsid w:val="003C5AA9"/>
    <w:rsid w:val="003C6BAB"/>
    <w:rsid w:val="003C70B8"/>
    <w:rsid w:val="003C7337"/>
    <w:rsid w:val="003C75B2"/>
    <w:rsid w:val="003D3915"/>
    <w:rsid w:val="003D4ECE"/>
    <w:rsid w:val="003D5115"/>
    <w:rsid w:val="003D6584"/>
    <w:rsid w:val="003D69F0"/>
    <w:rsid w:val="003D7B64"/>
    <w:rsid w:val="003D7DA2"/>
    <w:rsid w:val="003D7E38"/>
    <w:rsid w:val="003E0BED"/>
    <w:rsid w:val="003E52D5"/>
    <w:rsid w:val="003E723A"/>
    <w:rsid w:val="003F17F1"/>
    <w:rsid w:val="003F58D7"/>
    <w:rsid w:val="003F5BBC"/>
    <w:rsid w:val="003F5E7D"/>
    <w:rsid w:val="003F67DC"/>
    <w:rsid w:val="00400E29"/>
    <w:rsid w:val="004040DE"/>
    <w:rsid w:val="00405D00"/>
    <w:rsid w:val="00406EAF"/>
    <w:rsid w:val="00410721"/>
    <w:rsid w:val="00410CFF"/>
    <w:rsid w:val="00410FCE"/>
    <w:rsid w:val="0041187D"/>
    <w:rsid w:val="00411A0D"/>
    <w:rsid w:val="00412513"/>
    <w:rsid w:val="00412944"/>
    <w:rsid w:val="004141B4"/>
    <w:rsid w:val="004151DB"/>
    <w:rsid w:val="00416AB9"/>
    <w:rsid w:val="00417347"/>
    <w:rsid w:val="00420991"/>
    <w:rsid w:val="00423F2F"/>
    <w:rsid w:val="00424807"/>
    <w:rsid w:val="00425598"/>
    <w:rsid w:val="00426108"/>
    <w:rsid w:val="00427A78"/>
    <w:rsid w:val="00427D9E"/>
    <w:rsid w:val="00434930"/>
    <w:rsid w:val="00435892"/>
    <w:rsid w:val="004402C9"/>
    <w:rsid w:val="00440447"/>
    <w:rsid w:val="0044145F"/>
    <w:rsid w:val="0044227F"/>
    <w:rsid w:val="0044265F"/>
    <w:rsid w:val="0044330B"/>
    <w:rsid w:val="004435DD"/>
    <w:rsid w:val="00443B3C"/>
    <w:rsid w:val="00445C45"/>
    <w:rsid w:val="00445C93"/>
    <w:rsid w:val="004460CC"/>
    <w:rsid w:val="004464AB"/>
    <w:rsid w:val="00447420"/>
    <w:rsid w:val="00450286"/>
    <w:rsid w:val="0045382B"/>
    <w:rsid w:val="00453A83"/>
    <w:rsid w:val="00453AB9"/>
    <w:rsid w:val="00454EAA"/>
    <w:rsid w:val="00455298"/>
    <w:rsid w:val="00456A89"/>
    <w:rsid w:val="004577A9"/>
    <w:rsid w:val="004625AA"/>
    <w:rsid w:val="004632CB"/>
    <w:rsid w:val="004632F4"/>
    <w:rsid w:val="00463B80"/>
    <w:rsid w:val="0046420A"/>
    <w:rsid w:val="00466261"/>
    <w:rsid w:val="00467610"/>
    <w:rsid w:val="00471CEA"/>
    <w:rsid w:val="00472224"/>
    <w:rsid w:val="004750F6"/>
    <w:rsid w:val="0047624D"/>
    <w:rsid w:val="00476E68"/>
    <w:rsid w:val="004810AB"/>
    <w:rsid w:val="00481E69"/>
    <w:rsid w:val="00483FF6"/>
    <w:rsid w:val="004872DB"/>
    <w:rsid w:val="00487FC4"/>
    <w:rsid w:val="00490C73"/>
    <w:rsid w:val="00491CCD"/>
    <w:rsid w:val="00492991"/>
    <w:rsid w:val="00493316"/>
    <w:rsid w:val="00493D37"/>
    <w:rsid w:val="0049550C"/>
    <w:rsid w:val="00497A2C"/>
    <w:rsid w:val="00497BF5"/>
    <w:rsid w:val="004A0504"/>
    <w:rsid w:val="004A5C6E"/>
    <w:rsid w:val="004A647E"/>
    <w:rsid w:val="004B09FD"/>
    <w:rsid w:val="004B0B37"/>
    <w:rsid w:val="004B1C2D"/>
    <w:rsid w:val="004B2C8B"/>
    <w:rsid w:val="004B4696"/>
    <w:rsid w:val="004B4697"/>
    <w:rsid w:val="004B5E27"/>
    <w:rsid w:val="004B5F5F"/>
    <w:rsid w:val="004B6CC8"/>
    <w:rsid w:val="004B76F1"/>
    <w:rsid w:val="004B7D30"/>
    <w:rsid w:val="004B7F7D"/>
    <w:rsid w:val="004C150F"/>
    <w:rsid w:val="004C1891"/>
    <w:rsid w:val="004C3465"/>
    <w:rsid w:val="004C4E3A"/>
    <w:rsid w:val="004C5015"/>
    <w:rsid w:val="004C5112"/>
    <w:rsid w:val="004C5C8E"/>
    <w:rsid w:val="004C635A"/>
    <w:rsid w:val="004C6EBC"/>
    <w:rsid w:val="004D02B9"/>
    <w:rsid w:val="004D0E03"/>
    <w:rsid w:val="004D0E44"/>
    <w:rsid w:val="004D1BC2"/>
    <w:rsid w:val="004D29A5"/>
    <w:rsid w:val="004D2D2F"/>
    <w:rsid w:val="004D3031"/>
    <w:rsid w:val="004D303E"/>
    <w:rsid w:val="004D4067"/>
    <w:rsid w:val="004D4BE6"/>
    <w:rsid w:val="004D516D"/>
    <w:rsid w:val="004D52F1"/>
    <w:rsid w:val="004E0968"/>
    <w:rsid w:val="004E142F"/>
    <w:rsid w:val="004E3AB3"/>
    <w:rsid w:val="004E4D57"/>
    <w:rsid w:val="004F4EDF"/>
    <w:rsid w:val="004F6510"/>
    <w:rsid w:val="004F6985"/>
    <w:rsid w:val="00500916"/>
    <w:rsid w:val="005016BB"/>
    <w:rsid w:val="00501DDE"/>
    <w:rsid w:val="00502317"/>
    <w:rsid w:val="00502A66"/>
    <w:rsid w:val="0050509D"/>
    <w:rsid w:val="005067F4"/>
    <w:rsid w:val="00506A1C"/>
    <w:rsid w:val="00507E1B"/>
    <w:rsid w:val="005113A4"/>
    <w:rsid w:val="005114DE"/>
    <w:rsid w:val="00511601"/>
    <w:rsid w:val="00512266"/>
    <w:rsid w:val="00514E46"/>
    <w:rsid w:val="00515E41"/>
    <w:rsid w:val="00516290"/>
    <w:rsid w:val="00516AC4"/>
    <w:rsid w:val="00516D21"/>
    <w:rsid w:val="005225FA"/>
    <w:rsid w:val="0052413B"/>
    <w:rsid w:val="00525C8B"/>
    <w:rsid w:val="00525EA6"/>
    <w:rsid w:val="00526BA9"/>
    <w:rsid w:val="00527F3B"/>
    <w:rsid w:val="00530D10"/>
    <w:rsid w:val="00531298"/>
    <w:rsid w:val="00531374"/>
    <w:rsid w:val="00532D40"/>
    <w:rsid w:val="005333BC"/>
    <w:rsid w:val="0053460F"/>
    <w:rsid w:val="00534DCD"/>
    <w:rsid w:val="00536586"/>
    <w:rsid w:val="00536934"/>
    <w:rsid w:val="0053766E"/>
    <w:rsid w:val="00540039"/>
    <w:rsid w:val="00540F43"/>
    <w:rsid w:val="005410C3"/>
    <w:rsid w:val="00543634"/>
    <w:rsid w:val="00547C45"/>
    <w:rsid w:val="00551768"/>
    <w:rsid w:val="00554EF8"/>
    <w:rsid w:val="005551B3"/>
    <w:rsid w:val="00555C4B"/>
    <w:rsid w:val="0055794C"/>
    <w:rsid w:val="0056159B"/>
    <w:rsid w:val="00563A49"/>
    <w:rsid w:val="00564695"/>
    <w:rsid w:val="005652DA"/>
    <w:rsid w:val="00565B37"/>
    <w:rsid w:val="00565E70"/>
    <w:rsid w:val="00566ED1"/>
    <w:rsid w:val="00570DCC"/>
    <w:rsid w:val="00571E1C"/>
    <w:rsid w:val="0057257C"/>
    <w:rsid w:val="005743AB"/>
    <w:rsid w:val="00576E19"/>
    <w:rsid w:val="00577842"/>
    <w:rsid w:val="0058293F"/>
    <w:rsid w:val="00583364"/>
    <w:rsid w:val="0058346B"/>
    <w:rsid w:val="00584263"/>
    <w:rsid w:val="005864A5"/>
    <w:rsid w:val="0058768D"/>
    <w:rsid w:val="00590F0A"/>
    <w:rsid w:val="005915DE"/>
    <w:rsid w:val="005922D6"/>
    <w:rsid w:val="00592763"/>
    <w:rsid w:val="00593A12"/>
    <w:rsid w:val="005940E1"/>
    <w:rsid w:val="00595631"/>
    <w:rsid w:val="005A1F89"/>
    <w:rsid w:val="005A26A5"/>
    <w:rsid w:val="005A2812"/>
    <w:rsid w:val="005A3452"/>
    <w:rsid w:val="005A4727"/>
    <w:rsid w:val="005A6C80"/>
    <w:rsid w:val="005B1E10"/>
    <w:rsid w:val="005B235D"/>
    <w:rsid w:val="005B25E8"/>
    <w:rsid w:val="005B5079"/>
    <w:rsid w:val="005B7CFE"/>
    <w:rsid w:val="005C0FD8"/>
    <w:rsid w:val="005C361E"/>
    <w:rsid w:val="005C3A28"/>
    <w:rsid w:val="005C4BAC"/>
    <w:rsid w:val="005C60C4"/>
    <w:rsid w:val="005D031F"/>
    <w:rsid w:val="005D201B"/>
    <w:rsid w:val="005D37C7"/>
    <w:rsid w:val="005D3E3A"/>
    <w:rsid w:val="005D467C"/>
    <w:rsid w:val="005D564E"/>
    <w:rsid w:val="005E08AA"/>
    <w:rsid w:val="005E2218"/>
    <w:rsid w:val="005E276E"/>
    <w:rsid w:val="005E318E"/>
    <w:rsid w:val="005E4188"/>
    <w:rsid w:val="005E4FDA"/>
    <w:rsid w:val="005E6F72"/>
    <w:rsid w:val="005E7F64"/>
    <w:rsid w:val="005F0004"/>
    <w:rsid w:val="005F012B"/>
    <w:rsid w:val="005F11C7"/>
    <w:rsid w:val="005F20C5"/>
    <w:rsid w:val="005F258B"/>
    <w:rsid w:val="005F33D1"/>
    <w:rsid w:val="005F537C"/>
    <w:rsid w:val="005F5456"/>
    <w:rsid w:val="005F58F9"/>
    <w:rsid w:val="005F5D6D"/>
    <w:rsid w:val="005F658F"/>
    <w:rsid w:val="005F6C20"/>
    <w:rsid w:val="005F7E16"/>
    <w:rsid w:val="00600EEF"/>
    <w:rsid w:val="00600EF7"/>
    <w:rsid w:val="00600F36"/>
    <w:rsid w:val="00601BBA"/>
    <w:rsid w:val="00603F8F"/>
    <w:rsid w:val="00604322"/>
    <w:rsid w:val="00606614"/>
    <w:rsid w:val="00607825"/>
    <w:rsid w:val="00607F41"/>
    <w:rsid w:val="00615996"/>
    <w:rsid w:val="00616501"/>
    <w:rsid w:val="006167F0"/>
    <w:rsid w:val="00617088"/>
    <w:rsid w:val="0062295A"/>
    <w:rsid w:val="00623180"/>
    <w:rsid w:val="0063118C"/>
    <w:rsid w:val="006343BB"/>
    <w:rsid w:val="00634E91"/>
    <w:rsid w:val="00637BD5"/>
    <w:rsid w:val="00641FB8"/>
    <w:rsid w:val="00642864"/>
    <w:rsid w:val="006429D3"/>
    <w:rsid w:val="0064356F"/>
    <w:rsid w:val="00644929"/>
    <w:rsid w:val="00644ED4"/>
    <w:rsid w:val="00647635"/>
    <w:rsid w:val="0065007F"/>
    <w:rsid w:val="00650105"/>
    <w:rsid w:val="00650125"/>
    <w:rsid w:val="00650507"/>
    <w:rsid w:val="00650ACC"/>
    <w:rsid w:val="00651845"/>
    <w:rsid w:val="006523A0"/>
    <w:rsid w:val="00652428"/>
    <w:rsid w:val="00652A87"/>
    <w:rsid w:val="00652D0D"/>
    <w:rsid w:val="00652E60"/>
    <w:rsid w:val="00654CDB"/>
    <w:rsid w:val="00655816"/>
    <w:rsid w:val="00656DCF"/>
    <w:rsid w:val="00657947"/>
    <w:rsid w:val="00657A08"/>
    <w:rsid w:val="00657E6F"/>
    <w:rsid w:val="00661F94"/>
    <w:rsid w:val="006624C8"/>
    <w:rsid w:val="0066379B"/>
    <w:rsid w:val="00664256"/>
    <w:rsid w:val="00667307"/>
    <w:rsid w:val="00670A1B"/>
    <w:rsid w:val="00673594"/>
    <w:rsid w:val="00673885"/>
    <w:rsid w:val="00673DED"/>
    <w:rsid w:val="00674A61"/>
    <w:rsid w:val="00675193"/>
    <w:rsid w:val="00675DCF"/>
    <w:rsid w:val="00677BC3"/>
    <w:rsid w:val="006810D3"/>
    <w:rsid w:val="006823DE"/>
    <w:rsid w:val="00682D28"/>
    <w:rsid w:val="006845D1"/>
    <w:rsid w:val="00684947"/>
    <w:rsid w:val="00684B20"/>
    <w:rsid w:val="00684B98"/>
    <w:rsid w:val="00685015"/>
    <w:rsid w:val="006853D7"/>
    <w:rsid w:val="00685861"/>
    <w:rsid w:val="0068586E"/>
    <w:rsid w:val="00685C83"/>
    <w:rsid w:val="0068656B"/>
    <w:rsid w:val="00686749"/>
    <w:rsid w:val="006873DE"/>
    <w:rsid w:val="00687DB5"/>
    <w:rsid w:val="00687DE4"/>
    <w:rsid w:val="0069020D"/>
    <w:rsid w:val="0069107E"/>
    <w:rsid w:val="006953AA"/>
    <w:rsid w:val="006977E6"/>
    <w:rsid w:val="006A17FD"/>
    <w:rsid w:val="006A1DDC"/>
    <w:rsid w:val="006A25DE"/>
    <w:rsid w:val="006A4445"/>
    <w:rsid w:val="006A6990"/>
    <w:rsid w:val="006A754C"/>
    <w:rsid w:val="006B0BB2"/>
    <w:rsid w:val="006B1E6E"/>
    <w:rsid w:val="006B436B"/>
    <w:rsid w:val="006B4B2F"/>
    <w:rsid w:val="006B51FC"/>
    <w:rsid w:val="006B54BC"/>
    <w:rsid w:val="006C2CA4"/>
    <w:rsid w:val="006C2D5B"/>
    <w:rsid w:val="006C2F4A"/>
    <w:rsid w:val="006C316A"/>
    <w:rsid w:val="006C32D4"/>
    <w:rsid w:val="006C3FF2"/>
    <w:rsid w:val="006C584E"/>
    <w:rsid w:val="006C6DFC"/>
    <w:rsid w:val="006C7AE9"/>
    <w:rsid w:val="006D4A91"/>
    <w:rsid w:val="006D7B50"/>
    <w:rsid w:val="006D7B7D"/>
    <w:rsid w:val="006E10C2"/>
    <w:rsid w:val="006E32E7"/>
    <w:rsid w:val="006E5291"/>
    <w:rsid w:val="006E66D5"/>
    <w:rsid w:val="006E7B15"/>
    <w:rsid w:val="006E7F1A"/>
    <w:rsid w:val="006F3116"/>
    <w:rsid w:val="006F3BA5"/>
    <w:rsid w:val="006F3CEF"/>
    <w:rsid w:val="006F6985"/>
    <w:rsid w:val="00701474"/>
    <w:rsid w:val="00701A19"/>
    <w:rsid w:val="00701B36"/>
    <w:rsid w:val="007034C9"/>
    <w:rsid w:val="007045FB"/>
    <w:rsid w:val="0070669F"/>
    <w:rsid w:val="0070788A"/>
    <w:rsid w:val="00707993"/>
    <w:rsid w:val="0071536F"/>
    <w:rsid w:val="00715DC0"/>
    <w:rsid w:val="00720DA3"/>
    <w:rsid w:val="00720FA5"/>
    <w:rsid w:val="007210D9"/>
    <w:rsid w:val="007309B5"/>
    <w:rsid w:val="007318B6"/>
    <w:rsid w:val="00732111"/>
    <w:rsid w:val="00732474"/>
    <w:rsid w:val="00733C82"/>
    <w:rsid w:val="0073415D"/>
    <w:rsid w:val="00735D57"/>
    <w:rsid w:val="00735F8F"/>
    <w:rsid w:val="00736A7E"/>
    <w:rsid w:val="00737378"/>
    <w:rsid w:val="007401AB"/>
    <w:rsid w:val="0074087F"/>
    <w:rsid w:val="007412D9"/>
    <w:rsid w:val="00741673"/>
    <w:rsid w:val="00741A6F"/>
    <w:rsid w:val="00743891"/>
    <w:rsid w:val="00745C74"/>
    <w:rsid w:val="0074611C"/>
    <w:rsid w:val="007471A1"/>
    <w:rsid w:val="007474B0"/>
    <w:rsid w:val="00747D4A"/>
    <w:rsid w:val="00752F35"/>
    <w:rsid w:val="00753345"/>
    <w:rsid w:val="00753C15"/>
    <w:rsid w:val="007541E5"/>
    <w:rsid w:val="00754BBA"/>
    <w:rsid w:val="00757902"/>
    <w:rsid w:val="00757A2F"/>
    <w:rsid w:val="00757CE6"/>
    <w:rsid w:val="00760336"/>
    <w:rsid w:val="00761C5C"/>
    <w:rsid w:val="007620F0"/>
    <w:rsid w:val="007625B1"/>
    <w:rsid w:val="0076542A"/>
    <w:rsid w:val="0077208A"/>
    <w:rsid w:val="007771F3"/>
    <w:rsid w:val="00777452"/>
    <w:rsid w:val="00780067"/>
    <w:rsid w:val="00780CF0"/>
    <w:rsid w:val="0078101A"/>
    <w:rsid w:val="00782284"/>
    <w:rsid w:val="00782427"/>
    <w:rsid w:val="00783237"/>
    <w:rsid w:val="00785760"/>
    <w:rsid w:val="00785D60"/>
    <w:rsid w:val="0078613A"/>
    <w:rsid w:val="00791D8B"/>
    <w:rsid w:val="0079482C"/>
    <w:rsid w:val="00794851"/>
    <w:rsid w:val="00795B70"/>
    <w:rsid w:val="007A0C0C"/>
    <w:rsid w:val="007A188A"/>
    <w:rsid w:val="007A1D60"/>
    <w:rsid w:val="007A24D4"/>
    <w:rsid w:val="007A32FE"/>
    <w:rsid w:val="007A3804"/>
    <w:rsid w:val="007A3BD1"/>
    <w:rsid w:val="007A45DD"/>
    <w:rsid w:val="007A4986"/>
    <w:rsid w:val="007A6452"/>
    <w:rsid w:val="007A78D6"/>
    <w:rsid w:val="007B09F2"/>
    <w:rsid w:val="007B0C01"/>
    <w:rsid w:val="007B1C61"/>
    <w:rsid w:val="007B46F0"/>
    <w:rsid w:val="007B5480"/>
    <w:rsid w:val="007B6939"/>
    <w:rsid w:val="007C1DC4"/>
    <w:rsid w:val="007C2060"/>
    <w:rsid w:val="007C53C7"/>
    <w:rsid w:val="007C64D0"/>
    <w:rsid w:val="007D34C1"/>
    <w:rsid w:val="007E00A5"/>
    <w:rsid w:val="007E2C94"/>
    <w:rsid w:val="007E2FD0"/>
    <w:rsid w:val="007E4211"/>
    <w:rsid w:val="007E52F6"/>
    <w:rsid w:val="007E6C17"/>
    <w:rsid w:val="007F15DB"/>
    <w:rsid w:val="007F1D63"/>
    <w:rsid w:val="007F1FCC"/>
    <w:rsid w:val="007F2D4F"/>
    <w:rsid w:val="007F4D0B"/>
    <w:rsid w:val="007F66F7"/>
    <w:rsid w:val="007F672A"/>
    <w:rsid w:val="007F785C"/>
    <w:rsid w:val="007F7B97"/>
    <w:rsid w:val="00800A32"/>
    <w:rsid w:val="00800A98"/>
    <w:rsid w:val="00803ADE"/>
    <w:rsid w:val="008057BF"/>
    <w:rsid w:val="008062C7"/>
    <w:rsid w:val="00806A52"/>
    <w:rsid w:val="0080735B"/>
    <w:rsid w:val="0080756C"/>
    <w:rsid w:val="008129BF"/>
    <w:rsid w:val="00812C14"/>
    <w:rsid w:val="00813D17"/>
    <w:rsid w:val="008142AE"/>
    <w:rsid w:val="0081560E"/>
    <w:rsid w:val="008177CA"/>
    <w:rsid w:val="00820560"/>
    <w:rsid w:val="00821F21"/>
    <w:rsid w:val="00824372"/>
    <w:rsid w:val="00825032"/>
    <w:rsid w:val="0082571D"/>
    <w:rsid w:val="00825B74"/>
    <w:rsid w:val="008269E8"/>
    <w:rsid w:val="00827044"/>
    <w:rsid w:val="008275D0"/>
    <w:rsid w:val="00830AAD"/>
    <w:rsid w:val="00830F5E"/>
    <w:rsid w:val="008313C9"/>
    <w:rsid w:val="00832D5F"/>
    <w:rsid w:val="008340E1"/>
    <w:rsid w:val="00835856"/>
    <w:rsid w:val="00837ADB"/>
    <w:rsid w:val="0084095B"/>
    <w:rsid w:val="00845A78"/>
    <w:rsid w:val="00845D9E"/>
    <w:rsid w:val="00851060"/>
    <w:rsid w:val="00851268"/>
    <w:rsid w:val="00851EB6"/>
    <w:rsid w:val="008530FA"/>
    <w:rsid w:val="00853AD5"/>
    <w:rsid w:val="00853DBC"/>
    <w:rsid w:val="00853DFC"/>
    <w:rsid w:val="00854921"/>
    <w:rsid w:val="008559E4"/>
    <w:rsid w:val="00860262"/>
    <w:rsid w:val="008609CD"/>
    <w:rsid w:val="00862361"/>
    <w:rsid w:val="0086340D"/>
    <w:rsid w:val="0086512E"/>
    <w:rsid w:val="00865C3E"/>
    <w:rsid w:val="00866616"/>
    <w:rsid w:val="0086787D"/>
    <w:rsid w:val="008721B3"/>
    <w:rsid w:val="00872CD8"/>
    <w:rsid w:val="00874FF9"/>
    <w:rsid w:val="00875DD3"/>
    <w:rsid w:val="00877082"/>
    <w:rsid w:val="008802DA"/>
    <w:rsid w:val="008910A1"/>
    <w:rsid w:val="008918EA"/>
    <w:rsid w:val="00893371"/>
    <w:rsid w:val="008934D1"/>
    <w:rsid w:val="0089507D"/>
    <w:rsid w:val="008951E7"/>
    <w:rsid w:val="00895ECF"/>
    <w:rsid w:val="008962A6"/>
    <w:rsid w:val="00897044"/>
    <w:rsid w:val="008A2544"/>
    <w:rsid w:val="008A3A58"/>
    <w:rsid w:val="008A3C11"/>
    <w:rsid w:val="008A3D10"/>
    <w:rsid w:val="008A478B"/>
    <w:rsid w:val="008A64F3"/>
    <w:rsid w:val="008B0A12"/>
    <w:rsid w:val="008B109E"/>
    <w:rsid w:val="008B119B"/>
    <w:rsid w:val="008B18F5"/>
    <w:rsid w:val="008B2B11"/>
    <w:rsid w:val="008B5B98"/>
    <w:rsid w:val="008B6682"/>
    <w:rsid w:val="008B77A8"/>
    <w:rsid w:val="008C0255"/>
    <w:rsid w:val="008C06F7"/>
    <w:rsid w:val="008C1A4E"/>
    <w:rsid w:val="008C2704"/>
    <w:rsid w:val="008C2DCB"/>
    <w:rsid w:val="008C66ED"/>
    <w:rsid w:val="008D11E5"/>
    <w:rsid w:val="008D16C8"/>
    <w:rsid w:val="008D23A6"/>
    <w:rsid w:val="008D30B7"/>
    <w:rsid w:val="008D31A9"/>
    <w:rsid w:val="008D4BF9"/>
    <w:rsid w:val="008D5946"/>
    <w:rsid w:val="008E0217"/>
    <w:rsid w:val="008E057B"/>
    <w:rsid w:val="008E0E20"/>
    <w:rsid w:val="008E14C7"/>
    <w:rsid w:val="008E1994"/>
    <w:rsid w:val="008E2081"/>
    <w:rsid w:val="008E5398"/>
    <w:rsid w:val="008E58B7"/>
    <w:rsid w:val="008E5CB5"/>
    <w:rsid w:val="008E711D"/>
    <w:rsid w:val="008F00F2"/>
    <w:rsid w:val="008F067D"/>
    <w:rsid w:val="008F0F6F"/>
    <w:rsid w:val="008F1268"/>
    <w:rsid w:val="008F150D"/>
    <w:rsid w:val="008F308C"/>
    <w:rsid w:val="008F5A00"/>
    <w:rsid w:val="008F6453"/>
    <w:rsid w:val="008F67BE"/>
    <w:rsid w:val="008F7F38"/>
    <w:rsid w:val="00900267"/>
    <w:rsid w:val="009009AA"/>
    <w:rsid w:val="0090184E"/>
    <w:rsid w:val="00901BBF"/>
    <w:rsid w:val="00901C7F"/>
    <w:rsid w:val="0090505B"/>
    <w:rsid w:val="00905C2D"/>
    <w:rsid w:val="009100F2"/>
    <w:rsid w:val="00911803"/>
    <w:rsid w:val="00913006"/>
    <w:rsid w:val="00915276"/>
    <w:rsid w:val="009170E9"/>
    <w:rsid w:val="009212BF"/>
    <w:rsid w:val="0092255A"/>
    <w:rsid w:val="0092294C"/>
    <w:rsid w:val="00922C35"/>
    <w:rsid w:val="009238E1"/>
    <w:rsid w:val="00924948"/>
    <w:rsid w:val="0092736F"/>
    <w:rsid w:val="00927EEA"/>
    <w:rsid w:val="00930698"/>
    <w:rsid w:val="00931144"/>
    <w:rsid w:val="00932B21"/>
    <w:rsid w:val="00933F95"/>
    <w:rsid w:val="00934573"/>
    <w:rsid w:val="00942464"/>
    <w:rsid w:val="0094330E"/>
    <w:rsid w:val="009434E0"/>
    <w:rsid w:val="00943A47"/>
    <w:rsid w:val="00943A4B"/>
    <w:rsid w:val="009447DF"/>
    <w:rsid w:val="00944BC2"/>
    <w:rsid w:val="009470BC"/>
    <w:rsid w:val="00947B6C"/>
    <w:rsid w:val="0095059E"/>
    <w:rsid w:val="009521A5"/>
    <w:rsid w:val="00956F4C"/>
    <w:rsid w:val="00960C59"/>
    <w:rsid w:val="009627B0"/>
    <w:rsid w:val="00966266"/>
    <w:rsid w:val="0096636D"/>
    <w:rsid w:val="00970A89"/>
    <w:rsid w:val="00970DC2"/>
    <w:rsid w:val="00971902"/>
    <w:rsid w:val="00971B39"/>
    <w:rsid w:val="00973D44"/>
    <w:rsid w:val="00977729"/>
    <w:rsid w:val="009806BA"/>
    <w:rsid w:val="00981C79"/>
    <w:rsid w:val="00982A96"/>
    <w:rsid w:val="00982B78"/>
    <w:rsid w:val="00984008"/>
    <w:rsid w:val="0098549E"/>
    <w:rsid w:val="00985527"/>
    <w:rsid w:val="00985AB0"/>
    <w:rsid w:val="00985C97"/>
    <w:rsid w:val="009867E0"/>
    <w:rsid w:val="00986986"/>
    <w:rsid w:val="00990616"/>
    <w:rsid w:val="00991864"/>
    <w:rsid w:val="00992665"/>
    <w:rsid w:val="00993116"/>
    <w:rsid w:val="00993BCC"/>
    <w:rsid w:val="0099557E"/>
    <w:rsid w:val="00995911"/>
    <w:rsid w:val="00996FE0"/>
    <w:rsid w:val="009974CB"/>
    <w:rsid w:val="00997823"/>
    <w:rsid w:val="009978D8"/>
    <w:rsid w:val="00997E4C"/>
    <w:rsid w:val="009A1163"/>
    <w:rsid w:val="009A11AC"/>
    <w:rsid w:val="009A273E"/>
    <w:rsid w:val="009A399E"/>
    <w:rsid w:val="009A406F"/>
    <w:rsid w:val="009A4F55"/>
    <w:rsid w:val="009A5164"/>
    <w:rsid w:val="009A51BC"/>
    <w:rsid w:val="009A52C8"/>
    <w:rsid w:val="009A54E0"/>
    <w:rsid w:val="009A7225"/>
    <w:rsid w:val="009A7690"/>
    <w:rsid w:val="009A7B74"/>
    <w:rsid w:val="009B0D6A"/>
    <w:rsid w:val="009B0FFC"/>
    <w:rsid w:val="009B1C26"/>
    <w:rsid w:val="009B2737"/>
    <w:rsid w:val="009B3E61"/>
    <w:rsid w:val="009B54CE"/>
    <w:rsid w:val="009B5660"/>
    <w:rsid w:val="009B5C73"/>
    <w:rsid w:val="009B77B8"/>
    <w:rsid w:val="009C11DF"/>
    <w:rsid w:val="009C1802"/>
    <w:rsid w:val="009C19D3"/>
    <w:rsid w:val="009C28FF"/>
    <w:rsid w:val="009C3C3F"/>
    <w:rsid w:val="009C3DA3"/>
    <w:rsid w:val="009C6EAB"/>
    <w:rsid w:val="009C7849"/>
    <w:rsid w:val="009D064D"/>
    <w:rsid w:val="009D11C1"/>
    <w:rsid w:val="009D1F6D"/>
    <w:rsid w:val="009D21AF"/>
    <w:rsid w:val="009D5BA5"/>
    <w:rsid w:val="009D5C76"/>
    <w:rsid w:val="009D5E09"/>
    <w:rsid w:val="009D639C"/>
    <w:rsid w:val="009D6F66"/>
    <w:rsid w:val="009D7E33"/>
    <w:rsid w:val="009E0778"/>
    <w:rsid w:val="009E125F"/>
    <w:rsid w:val="009E1B0A"/>
    <w:rsid w:val="009E3679"/>
    <w:rsid w:val="009E49A1"/>
    <w:rsid w:val="009E4BF2"/>
    <w:rsid w:val="009E53B6"/>
    <w:rsid w:val="009F0587"/>
    <w:rsid w:val="009F30D8"/>
    <w:rsid w:val="009F33B5"/>
    <w:rsid w:val="009F3E57"/>
    <w:rsid w:val="009F48A6"/>
    <w:rsid w:val="009F6A68"/>
    <w:rsid w:val="009F6EF8"/>
    <w:rsid w:val="00A00A1A"/>
    <w:rsid w:val="00A00B56"/>
    <w:rsid w:val="00A01817"/>
    <w:rsid w:val="00A03A10"/>
    <w:rsid w:val="00A03CAC"/>
    <w:rsid w:val="00A063A2"/>
    <w:rsid w:val="00A06CD7"/>
    <w:rsid w:val="00A070D5"/>
    <w:rsid w:val="00A075B0"/>
    <w:rsid w:val="00A13575"/>
    <w:rsid w:val="00A15495"/>
    <w:rsid w:val="00A1665F"/>
    <w:rsid w:val="00A20D40"/>
    <w:rsid w:val="00A21DA1"/>
    <w:rsid w:val="00A22E79"/>
    <w:rsid w:val="00A22F68"/>
    <w:rsid w:val="00A2671C"/>
    <w:rsid w:val="00A2751F"/>
    <w:rsid w:val="00A30FD6"/>
    <w:rsid w:val="00A32719"/>
    <w:rsid w:val="00A32B2F"/>
    <w:rsid w:val="00A3489B"/>
    <w:rsid w:val="00A34CC5"/>
    <w:rsid w:val="00A35B8D"/>
    <w:rsid w:val="00A361F0"/>
    <w:rsid w:val="00A42A20"/>
    <w:rsid w:val="00A42E87"/>
    <w:rsid w:val="00A42F17"/>
    <w:rsid w:val="00A43D6B"/>
    <w:rsid w:val="00A44362"/>
    <w:rsid w:val="00A44F23"/>
    <w:rsid w:val="00A46091"/>
    <w:rsid w:val="00A51840"/>
    <w:rsid w:val="00A51A68"/>
    <w:rsid w:val="00A53D11"/>
    <w:rsid w:val="00A54D63"/>
    <w:rsid w:val="00A559F3"/>
    <w:rsid w:val="00A57B55"/>
    <w:rsid w:val="00A57E64"/>
    <w:rsid w:val="00A612C2"/>
    <w:rsid w:val="00A64951"/>
    <w:rsid w:val="00A679B4"/>
    <w:rsid w:val="00A67ADE"/>
    <w:rsid w:val="00A72398"/>
    <w:rsid w:val="00A727A1"/>
    <w:rsid w:val="00A73338"/>
    <w:rsid w:val="00A73F36"/>
    <w:rsid w:val="00A763F6"/>
    <w:rsid w:val="00A768CC"/>
    <w:rsid w:val="00A77D1B"/>
    <w:rsid w:val="00A81023"/>
    <w:rsid w:val="00A82A4D"/>
    <w:rsid w:val="00A82D12"/>
    <w:rsid w:val="00A82DBB"/>
    <w:rsid w:val="00A83326"/>
    <w:rsid w:val="00A9011A"/>
    <w:rsid w:val="00A90F8E"/>
    <w:rsid w:val="00A90FD6"/>
    <w:rsid w:val="00A9204A"/>
    <w:rsid w:val="00A9230B"/>
    <w:rsid w:val="00A92A54"/>
    <w:rsid w:val="00A94FCF"/>
    <w:rsid w:val="00A95333"/>
    <w:rsid w:val="00A95476"/>
    <w:rsid w:val="00A95841"/>
    <w:rsid w:val="00A97C70"/>
    <w:rsid w:val="00AA1A8A"/>
    <w:rsid w:val="00AA1B12"/>
    <w:rsid w:val="00AA295A"/>
    <w:rsid w:val="00AA2AA7"/>
    <w:rsid w:val="00AA39EA"/>
    <w:rsid w:val="00AA48CD"/>
    <w:rsid w:val="00AA51AD"/>
    <w:rsid w:val="00AA6502"/>
    <w:rsid w:val="00AA787A"/>
    <w:rsid w:val="00AA788F"/>
    <w:rsid w:val="00AA7B84"/>
    <w:rsid w:val="00AB0547"/>
    <w:rsid w:val="00AB0908"/>
    <w:rsid w:val="00AB14DA"/>
    <w:rsid w:val="00AB1D22"/>
    <w:rsid w:val="00AB27B3"/>
    <w:rsid w:val="00AB3465"/>
    <w:rsid w:val="00AB3ED7"/>
    <w:rsid w:val="00AB4AAF"/>
    <w:rsid w:val="00AB5AB7"/>
    <w:rsid w:val="00AB69BA"/>
    <w:rsid w:val="00AB7060"/>
    <w:rsid w:val="00AB7A61"/>
    <w:rsid w:val="00AC0054"/>
    <w:rsid w:val="00AC048D"/>
    <w:rsid w:val="00AC0680"/>
    <w:rsid w:val="00AC31AF"/>
    <w:rsid w:val="00AC31E2"/>
    <w:rsid w:val="00AC4C56"/>
    <w:rsid w:val="00AC5C8B"/>
    <w:rsid w:val="00AC6849"/>
    <w:rsid w:val="00AC689C"/>
    <w:rsid w:val="00AD092E"/>
    <w:rsid w:val="00AD2D5C"/>
    <w:rsid w:val="00AD4067"/>
    <w:rsid w:val="00AE0E62"/>
    <w:rsid w:val="00AE12F1"/>
    <w:rsid w:val="00AE297E"/>
    <w:rsid w:val="00AE2DD3"/>
    <w:rsid w:val="00AF0528"/>
    <w:rsid w:val="00AF1E6D"/>
    <w:rsid w:val="00AF26FB"/>
    <w:rsid w:val="00AF3C23"/>
    <w:rsid w:val="00AF3DBA"/>
    <w:rsid w:val="00AF5E19"/>
    <w:rsid w:val="00AF6348"/>
    <w:rsid w:val="00B00350"/>
    <w:rsid w:val="00B01A6A"/>
    <w:rsid w:val="00B024B4"/>
    <w:rsid w:val="00B0614D"/>
    <w:rsid w:val="00B061CB"/>
    <w:rsid w:val="00B0645E"/>
    <w:rsid w:val="00B06AF3"/>
    <w:rsid w:val="00B07C39"/>
    <w:rsid w:val="00B07E4E"/>
    <w:rsid w:val="00B10530"/>
    <w:rsid w:val="00B1113E"/>
    <w:rsid w:val="00B1193B"/>
    <w:rsid w:val="00B11A43"/>
    <w:rsid w:val="00B1316B"/>
    <w:rsid w:val="00B13308"/>
    <w:rsid w:val="00B138F9"/>
    <w:rsid w:val="00B160B9"/>
    <w:rsid w:val="00B16C5E"/>
    <w:rsid w:val="00B16CFA"/>
    <w:rsid w:val="00B2079C"/>
    <w:rsid w:val="00B207B8"/>
    <w:rsid w:val="00B22D78"/>
    <w:rsid w:val="00B23140"/>
    <w:rsid w:val="00B246CE"/>
    <w:rsid w:val="00B24C36"/>
    <w:rsid w:val="00B26F4A"/>
    <w:rsid w:val="00B271F7"/>
    <w:rsid w:val="00B274EF"/>
    <w:rsid w:val="00B3028F"/>
    <w:rsid w:val="00B3052E"/>
    <w:rsid w:val="00B309A4"/>
    <w:rsid w:val="00B30B87"/>
    <w:rsid w:val="00B30BE3"/>
    <w:rsid w:val="00B3321E"/>
    <w:rsid w:val="00B342CE"/>
    <w:rsid w:val="00B347B2"/>
    <w:rsid w:val="00B365CD"/>
    <w:rsid w:val="00B37A6A"/>
    <w:rsid w:val="00B40008"/>
    <w:rsid w:val="00B42A91"/>
    <w:rsid w:val="00B4325F"/>
    <w:rsid w:val="00B4406D"/>
    <w:rsid w:val="00B4646B"/>
    <w:rsid w:val="00B473E7"/>
    <w:rsid w:val="00B4742E"/>
    <w:rsid w:val="00B515AC"/>
    <w:rsid w:val="00B527BC"/>
    <w:rsid w:val="00B52A11"/>
    <w:rsid w:val="00B533EF"/>
    <w:rsid w:val="00B565F9"/>
    <w:rsid w:val="00B56625"/>
    <w:rsid w:val="00B56A7F"/>
    <w:rsid w:val="00B56CC1"/>
    <w:rsid w:val="00B63B05"/>
    <w:rsid w:val="00B63C4D"/>
    <w:rsid w:val="00B645E7"/>
    <w:rsid w:val="00B65048"/>
    <w:rsid w:val="00B66D11"/>
    <w:rsid w:val="00B70E42"/>
    <w:rsid w:val="00B732D8"/>
    <w:rsid w:val="00B73FC6"/>
    <w:rsid w:val="00B76A2C"/>
    <w:rsid w:val="00B80273"/>
    <w:rsid w:val="00B80379"/>
    <w:rsid w:val="00B80D90"/>
    <w:rsid w:val="00B8300D"/>
    <w:rsid w:val="00B83DE2"/>
    <w:rsid w:val="00B84CD1"/>
    <w:rsid w:val="00B86518"/>
    <w:rsid w:val="00B87083"/>
    <w:rsid w:val="00B87280"/>
    <w:rsid w:val="00B91FB3"/>
    <w:rsid w:val="00B9241B"/>
    <w:rsid w:val="00B93157"/>
    <w:rsid w:val="00B95255"/>
    <w:rsid w:val="00BA33E6"/>
    <w:rsid w:val="00BA3BE1"/>
    <w:rsid w:val="00BA3BE4"/>
    <w:rsid w:val="00BA7971"/>
    <w:rsid w:val="00BB31FF"/>
    <w:rsid w:val="00BB4808"/>
    <w:rsid w:val="00BB6CB0"/>
    <w:rsid w:val="00BC05AE"/>
    <w:rsid w:val="00BC360B"/>
    <w:rsid w:val="00BC67C7"/>
    <w:rsid w:val="00BC6B04"/>
    <w:rsid w:val="00BC7E38"/>
    <w:rsid w:val="00BD0826"/>
    <w:rsid w:val="00BD27CD"/>
    <w:rsid w:val="00BD29D8"/>
    <w:rsid w:val="00BD6021"/>
    <w:rsid w:val="00BD6515"/>
    <w:rsid w:val="00BD6E22"/>
    <w:rsid w:val="00BD7715"/>
    <w:rsid w:val="00BE08D8"/>
    <w:rsid w:val="00BE1046"/>
    <w:rsid w:val="00BE1202"/>
    <w:rsid w:val="00BE285E"/>
    <w:rsid w:val="00BE377A"/>
    <w:rsid w:val="00BE62A3"/>
    <w:rsid w:val="00BE6DC7"/>
    <w:rsid w:val="00BE782C"/>
    <w:rsid w:val="00BF00C3"/>
    <w:rsid w:val="00BF1E1F"/>
    <w:rsid w:val="00BF53A9"/>
    <w:rsid w:val="00BF6AB6"/>
    <w:rsid w:val="00C01533"/>
    <w:rsid w:val="00C03147"/>
    <w:rsid w:val="00C03B2C"/>
    <w:rsid w:val="00C04B52"/>
    <w:rsid w:val="00C06437"/>
    <w:rsid w:val="00C070F5"/>
    <w:rsid w:val="00C07B60"/>
    <w:rsid w:val="00C11368"/>
    <w:rsid w:val="00C12BF7"/>
    <w:rsid w:val="00C13BF0"/>
    <w:rsid w:val="00C14401"/>
    <w:rsid w:val="00C15254"/>
    <w:rsid w:val="00C16B73"/>
    <w:rsid w:val="00C21B6E"/>
    <w:rsid w:val="00C22E5F"/>
    <w:rsid w:val="00C22EDC"/>
    <w:rsid w:val="00C23638"/>
    <w:rsid w:val="00C23A02"/>
    <w:rsid w:val="00C245CB"/>
    <w:rsid w:val="00C25109"/>
    <w:rsid w:val="00C26228"/>
    <w:rsid w:val="00C265F9"/>
    <w:rsid w:val="00C2790F"/>
    <w:rsid w:val="00C31C15"/>
    <w:rsid w:val="00C329F4"/>
    <w:rsid w:val="00C32C7A"/>
    <w:rsid w:val="00C32CE4"/>
    <w:rsid w:val="00C341F2"/>
    <w:rsid w:val="00C345FB"/>
    <w:rsid w:val="00C374B5"/>
    <w:rsid w:val="00C405E8"/>
    <w:rsid w:val="00C4181F"/>
    <w:rsid w:val="00C42F09"/>
    <w:rsid w:val="00C44205"/>
    <w:rsid w:val="00C45BA9"/>
    <w:rsid w:val="00C460E8"/>
    <w:rsid w:val="00C47192"/>
    <w:rsid w:val="00C4746B"/>
    <w:rsid w:val="00C47900"/>
    <w:rsid w:val="00C52230"/>
    <w:rsid w:val="00C5272B"/>
    <w:rsid w:val="00C54710"/>
    <w:rsid w:val="00C54D56"/>
    <w:rsid w:val="00C55A1C"/>
    <w:rsid w:val="00C61577"/>
    <w:rsid w:val="00C638A4"/>
    <w:rsid w:val="00C63F54"/>
    <w:rsid w:val="00C657BA"/>
    <w:rsid w:val="00C66182"/>
    <w:rsid w:val="00C66504"/>
    <w:rsid w:val="00C67641"/>
    <w:rsid w:val="00C70E1B"/>
    <w:rsid w:val="00C71164"/>
    <w:rsid w:val="00C71FE9"/>
    <w:rsid w:val="00C72316"/>
    <w:rsid w:val="00C725B9"/>
    <w:rsid w:val="00C72643"/>
    <w:rsid w:val="00C73A81"/>
    <w:rsid w:val="00C758BE"/>
    <w:rsid w:val="00C759FA"/>
    <w:rsid w:val="00C77393"/>
    <w:rsid w:val="00C83B43"/>
    <w:rsid w:val="00C84C1D"/>
    <w:rsid w:val="00C84FCE"/>
    <w:rsid w:val="00C85E57"/>
    <w:rsid w:val="00C90B51"/>
    <w:rsid w:val="00C90F41"/>
    <w:rsid w:val="00C9164C"/>
    <w:rsid w:val="00C92669"/>
    <w:rsid w:val="00C94536"/>
    <w:rsid w:val="00C94912"/>
    <w:rsid w:val="00C95742"/>
    <w:rsid w:val="00C96C64"/>
    <w:rsid w:val="00C971CE"/>
    <w:rsid w:val="00C97382"/>
    <w:rsid w:val="00CA1E27"/>
    <w:rsid w:val="00CA387E"/>
    <w:rsid w:val="00CA40F0"/>
    <w:rsid w:val="00CA46DC"/>
    <w:rsid w:val="00CA579E"/>
    <w:rsid w:val="00CA5C1F"/>
    <w:rsid w:val="00CA6346"/>
    <w:rsid w:val="00CA7D7C"/>
    <w:rsid w:val="00CB1FCB"/>
    <w:rsid w:val="00CB32EB"/>
    <w:rsid w:val="00CB3495"/>
    <w:rsid w:val="00CB3E53"/>
    <w:rsid w:val="00CB4C04"/>
    <w:rsid w:val="00CB524E"/>
    <w:rsid w:val="00CB64FB"/>
    <w:rsid w:val="00CB6881"/>
    <w:rsid w:val="00CB7E3D"/>
    <w:rsid w:val="00CC0540"/>
    <w:rsid w:val="00CC18F6"/>
    <w:rsid w:val="00CC305E"/>
    <w:rsid w:val="00CC37F3"/>
    <w:rsid w:val="00CC3E11"/>
    <w:rsid w:val="00CC7765"/>
    <w:rsid w:val="00CD0DD3"/>
    <w:rsid w:val="00CD1F95"/>
    <w:rsid w:val="00CD2715"/>
    <w:rsid w:val="00CD3445"/>
    <w:rsid w:val="00CD36C4"/>
    <w:rsid w:val="00CD4233"/>
    <w:rsid w:val="00CD4A55"/>
    <w:rsid w:val="00CD4D1F"/>
    <w:rsid w:val="00CD4E6E"/>
    <w:rsid w:val="00CE0858"/>
    <w:rsid w:val="00CE0CA7"/>
    <w:rsid w:val="00CE2D58"/>
    <w:rsid w:val="00CE3A89"/>
    <w:rsid w:val="00CE6850"/>
    <w:rsid w:val="00CE6B77"/>
    <w:rsid w:val="00CE726F"/>
    <w:rsid w:val="00CF1B26"/>
    <w:rsid w:val="00CF4AE7"/>
    <w:rsid w:val="00D004AC"/>
    <w:rsid w:val="00D0050B"/>
    <w:rsid w:val="00D02B0D"/>
    <w:rsid w:val="00D03191"/>
    <w:rsid w:val="00D05B06"/>
    <w:rsid w:val="00D05D3C"/>
    <w:rsid w:val="00D07FDF"/>
    <w:rsid w:val="00D10178"/>
    <w:rsid w:val="00D109A3"/>
    <w:rsid w:val="00D13820"/>
    <w:rsid w:val="00D14F73"/>
    <w:rsid w:val="00D161B4"/>
    <w:rsid w:val="00D1674C"/>
    <w:rsid w:val="00D16C76"/>
    <w:rsid w:val="00D17740"/>
    <w:rsid w:val="00D20BAB"/>
    <w:rsid w:val="00D2208A"/>
    <w:rsid w:val="00D22A1C"/>
    <w:rsid w:val="00D2398E"/>
    <w:rsid w:val="00D24123"/>
    <w:rsid w:val="00D25176"/>
    <w:rsid w:val="00D25F9E"/>
    <w:rsid w:val="00D26290"/>
    <w:rsid w:val="00D309FA"/>
    <w:rsid w:val="00D328C9"/>
    <w:rsid w:val="00D3400D"/>
    <w:rsid w:val="00D34646"/>
    <w:rsid w:val="00D35370"/>
    <w:rsid w:val="00D37A0D"/>
    <w:rsid w:val="00D40165"/>
    <w:rsid w:val="00D40479"/>
    <w:rsid w:val="00D407A7"/>
    <w:rsid w:val="00D44D14"/>
    <w:rsid w:val="00D4536E"/>
    <w:rsid w:val="00D457B9"/>
    <w:rsid w:val="00D50C82"/>
    <w:rsid w:val="00D50E78"/>
    <w:rsid w:val="00D510FF"/>
    <w:rsid w:val="00D5254E"/>
    <w:rsid w:val="00D5383E"/>
    <w:rsid w:val="00D541F9"/>
    <w:rsid w:val="00D549E1"/>
    <w:rsid w:val="00D54C0A"/>
    <w:rsid w:val="00D563F2"/>
    <w:rsid w:val="00D60EA4"/>
    <w:rsid w:val="00D618FC"/>
    <w:rsid w:val="00D620A6"/>
    <w:rsid w:val="00D620FB"/>
    <w:rsid w:val="00D62657"/>
    <w:rsid w:val="00D62850"/>
    <w:rsid w:val="00D62BAB"/>
    <w:rsid w:val="00D6512C"/>
    <w:rsid w:val="00D65839"/>
    <w:rsid w:val="00D712D0"/>
    <w:rsid w:val="00D74F4E"/>
    <w:rsid w:val="00D75B42"/>
    <w:rsid w:val="00D802AD"/>
    <w:rsid w:val="00D818DE"/>
    <w:rsid w:val="00D82086"/>
    <w:rsid w:val="00D8302F"/>
    <w:rsid w:val="00D8619C"/>
    <w:rsid w:val="00D9069A"/>
    <w:rsid w:val="00D91B4B"/>
    <w:rsid w:val="00D927F9"/>
    <w:rsid w:val="00D95E6E"/>
    <w:rsid w:val="00DA18C8"/>
    <w:rsid w:val="00DA4653"/>
    <w:rsid w:val="00DA5214"/>
    <w:rsid w:val="00DA5A1A"/>
    <w:rsid w:val="00DA682A"/>
    <w:rsid w:val="00DB104A"/>
    <w:rsid w:val="00DB1FBB"/>
    <w:rsid w:val="00DB26A4"/>
    <w:rsid w:val="00DB4E32"/>
    <w:rsid w:val="00DB5CD4"/>
    <w:rsid w:val="00DC168C"/>
    <w:rsid w:val="00DC635B"/>
    <w:rsid w:val="00DC6677"/>
    <w:rsid w:val="00DC6B9C"/>
    <w:rsid w:val="00DD2D37"/>
    <w:rsid w:val="00DD4276"/>
    <w:rsid w:val="00DD6635"/>
    <w:rsid w:val="00DE0078"/>
    <w:rsid w:val="00DE2F80"/>
    <w:rsid w:val="00DE384F"/>
    <w:rsid w:val="00DE3A74"/>
    <w:rsid w:val="00DE4896"/>
    <w:rsid w:val="00DE5163"/>
    <w:rsid w:val="00DE6A83"/>
    <w:rsid w:val="00DE6EA6"/>
    <w:rsid w:val="00DE7480"/>
    <w:rsid w:val="00DE7D3C"/>
    <w:rsid w:val="00DF0E69"/>
    <w:rsid w:val="00DF1D86"/>
    <w:rsid w:val="00DF25DD"/>
    <w:rsid w:val="00DF433E"/>
    <w:rsid w:val="00DF47D2"/>
    <w:rsid w:val="00E003D2"/>
    <w:rsid w:val="00E01625"/>
    <w:rsid w:val="00E022DE"/>
    <w:rsid w:val="00E03F46"/>
    <w:rsid w:val="00E042A5"/>
    <w:rsid w:val="00E06B99"/>
    <w:rsid w:val="00E070C4"/>
    <w:rsid w:val="00E071C0"/>
    <w:rsid w:val="00E10CF5"/>
    <w:rsid w:val="00E1158D"/>
    <w:rsid w:val="00E12873"/>
    <w:rsid w:val="00E14063"/>
    <w:rsid w:val="00E145D1"/>
    <w:rsid w:val="00E154E1"/>
    <w:rsid w:val="00E15ADE"/>
    <w:rsid w:val="00E15F95"/>
    <w:rsid w:val="00E1662D"/>
    <w:rsid w:val="00E16C8D"/>
    <w:rsid w:val="00E17728"/>
    <w:rsid w:val="00E21807"/>
    <w:rsid w:val="00E21D7C"/>
    <w:rsid w:val="00E22A9D"/>
    <w:rsid w:val="00E2312B"/>
    <w:rsid w:val="00E23F50"/>
    <w:rsid w:val="00E246F1"/>
    <w:rsid w:val="00E265CC"/>
    <w:rsid w:val="00E268F6"/>
    <w:rsid w:val="00E269A9"/>
    <w:rsid w:val="00E27920"/>
    <w:rsid w:val="00E27992"/>
    <w:rsid w:val="00E302C4"/>
    <w:rsid w:val="00E3141E"/>
    <w:rsid w:val="00E32B67"/>
    <w:rsid w:val="00E34EEE"/>
    <w:rsid w:val="00E378F3"/>
    <w:rsid w:val="00E4174E"/>
    <w:rsid w:val="00E42465"/>
    <w:rsid w:val="00E424D2"/>
    <w:rsid w:val="00E428F4"/>
    <w:rsid w:val="00E4564E"/>
    <w:rsid w:val="00E46B6B"/>
    <w:rsid w:val="00E473FD"/>
    <w:rsid w:val="00E51446"/>
    <w:rsid w:val="00E540BD"/>
    <w:rsid w:val="00E54FBD"/>
    <w:rsid w:val="00E55A28"/>
    <w:rsid w:val="00E56A16"/>
    <w:rsid w:val="00E576BA"/>
    <w:rsid w:val="00E60A3D"/>
    <w:rsid w:val="00E61457"/>
    <w:rsid w:val="00E621C4"/>
    <w:rsid w:val="00E640C3"/>
    <w:rsid w:val="00E64A55"/>
    <w:rsid w:val="00E65530"/>
    <w:rsid w:val="00E65532"/>
    <w:rsid w:val="00E66304"/>
    <w:rsid w:val="00E72046"/>
    <w:rsid w:val="00E73AB8"/>
    <w:rsid w:val="00E73DF3"/>
    <w:rsid w:val="00E74295"/>
    <w:rsid w:val="00E747BB"/>
    <w:rsid w:val="00E7533C"/>
    <w:rsid w:val="00E76580"/>
    <w:rsid w:val="00E7685C"/>
    <w:rsid w:val="00E802C2"/>
    <w:rsid w:val="00E80F5C"/>
    <w:rsid w:val="00E82A04"/>
    <w:rsid w:val="00E82ABF"/>
    <w:rsid w:val="00E872A3"/>
    <w:rsid w:val="00E87AA9"/>
    <w:rsid w:val="00E87C73"/>
    <w:rsid w:val="00E90BD8"/>
    <w:rsid w:val="00E90CB5"/>
    <w:rsid w:val="00E915A4"/>
    <w:rsid w:val="00E91A83"/>
    <w:rsid w:val="00E924EE"/>
    <w:rsid w:val="00E9315D"/>
    <w:rsid w:val="00E93E32"/>
    <w:rsid w:val="00E93E42"/>
    <w:rsid w:val="00E9478F"/>
    <w:rsid w:val="00E96B26"/>
    <w:rsid w:val="00E96DB6"/>
    <w:rsid w:val="00E974B8"/>
    <w:rsid w:val="00E9773E"/>
    <w:rsid w:val="00EA136D"/>
    <w:rsid w:val="00EA2524"/>
    <w:rsid w:val="00EA2F99"/>
    <w:rsid w:val="00EA2FAA"/>
    <w:rsid w:val="00EA3021"/>
    <w:rsid w:val="00EA51DC"/>
    <w:rsid w:val="00EA5FDD"/>
    <w:rsid w:val="00EA60C2"/>
    <w:rsid w:val="00EB02CB"/>
    <w:rsid w:val="00EB37AA"/>
    <w:rsid w:val="00EB3B9C"/>
    <w:rsid w:val="00EB3E60"/>
    <w:rsid w:val="00EB408A"/>
    <w:rsid w:val="00EB431D"/>
    <w:rsid w:val="00EB4ADA"/>
    <w:rsid w:val="00EB5E34"/>
    <w:rsid w:val="00EB6326"/>
    <w:rsid w:val="00EB6A6C"/>
    <w:rsid w:val="00EB73AE"/>
    <w:rsid w:val="00EC096D"/>
    <w:rsid w:val="00EC1D2F"/>
    <w:rsid w:val="00EC1FBD"/>
    <w:rsid w:val="00EC32C0"/>
    <w:rsid w:val="00EC36BB"/>
    <w:rsid w:val="00EC7B51"/>
    <w:rsid w:val="00ED1020"/>
    <w:rsid w:val="00ED170D"/>
    <w:rsid w:val="00ED58EB"/>
    <w:rsid w:val="00ED6B08"/>
    <w:rsid w:val="00ED71A0"/>
    <w:rsid w:val="00ED73B6"/>
    <w:rsid w:val="00EE0437"/>
    <w:rsid w:val="00EE23E7"/>
    <w:rsid w:val="00EE557A"/>
    <w:rsid w:val="00EE5D76"/>
    <w:rsid w:val="00EE611D"/>
    <w:rsid w:val="00EF1699"/>
    <w:rsid w:val="00EF2195"/>
    <w:rsid w:val="00EF5088"/>
    <w:rsid w:val="00EF5CA5"/>
    <w:rsid w:val="00EF6F7E"/>
    <w:rsid w:val="00EF7B66"/>
    <w:rsid w:val="00F00530"/>
    <w:rsid w:val="00F010D1"/>
    <w:rsid w:val="00F025E5"/>
    <w:rsid w:val="00F02C38"/>
    <w:rsid w:val="00F03975"/>
    <w:rsid w:val="00F03A2D"/>
    <w:rsid w:val="00F05B8F"/>
    <w:rsid w:val="00F071B4"/>
    <w:rsid w:val="00F13E95"/>
    <w:rsid w:val="00F15C4C"/>
    <w:rsid w:val="00F17F9F"/>
    <w:rsid w:val="00F201F0"/>
    <w:rsid w:val="00F25144"/>
    <w:rsid w:val="00F25437"/>
    <w:rsid w:val="00F25A72"/>
    <w:rsid w:val="00F269BB"/>
    <w:rsid w:val="00F278C4"/>
    <w:rsid w:val="00F27A47"/>
    <w:rsid w:val="00F30D1F"/>
    <w:rsid w:val="00F32A3B"/>
    <w:rsid w:val="00F34BB6"/>
    <w:rsid w:val="00F34D9D"/>
    <w:rsid w:val="00F36216"/>
    <w:rsid w:val="00F37A35"/>
    <w:rsid w:val="00F40787"/>
    <w:rsid w:val="00F43319"/>
    <w:rsid w:val="00F43729"/>
    <w:rsid w:val="00F516AB"/>
    <w:rsid w:val="00F5178E"/>
    <w:rsid w:val="00F536ED"/>
    <w:rsid w:val="00F55439"/>
    <w:rsid w:val="00F56918"/>
    <w:rsid w:val="00F6088E"/>
    <w:rsid w:val="00F61346"/>
    <w:rsid w:val="00F6176D"/>
    <w:rsid w:val="00F61831"/>
    <w:rsid w:val="00F61A5E"/>
    <w:rsid w:val="00F62A01"/>
    <w:rsid w:val="00F63EB2"/>
    <w:rsid w:val="00F64316"/>
    <w:rsid w:val="00F65549"/>
    <w:rsid w:val="00F65709"/>
    <w:rsid w:val="00F657AC"/>
    <w:rsid w:val="00F65A17"/>
    <w:rsid w:val="00F66954"/>
    <w:rsid w:val="00F66A54"/>
    <w:rsid w:val="00F67B0B"/>
    <w:rsid w:val="00F72B33"/>
    <w:rsid w:val="00F7318D"/>
    <w:rsid w:val="00F735C2"/>
    <w:rsid w:val="00F745AE"/>
    <w:rsid w:val="00F7480B"/>
    <w:rsid w:val="00F7517C"/>
    <w:rsid w:val="00F80442"/>
    <w:rsid w:val="00F80FAE"/>
    <w:rsid w:val="00F81B70"/>
    <w:rsid w:val="00F832FF"/>
    <w:rsid w:val="00F83C71"/>
    <w:rsid w:val="00F90530"/>
    <w:rsid w:val="00F91399"/>
    <w:rsid w:val="00F91F8B"/>
    <w:rsid w:val="00F93371"/>
    <w:rsid w:val="00F95D0F"/>
    <w:rsid w:val="00F97029"/>
    <w:rsid w:val="00F97AFA"/>
    <w:rsid w:val="00F97D82"/>
    <w:rsid w:val="00FA031E"/>
    <w:rsid w:val="00FA0729"/>
    <w:rsid w:val="00FA13FF"/>
    <w:rsid w:val="00FA37F7"/>
    <w:rsid w:val="00FA390E"/>
    <w:rsid w:val="00FA5B4C"/>
    <w:rsid w:val="00FA7797"/>
    <w:rsid w:val="00FB043D"/>
    <w:rsid w:val="00FB1576"/>
    <w:rsid w:val="00FB56EA"/>
    <w:rsid w:val="00FC0AF0"/>
    <w:rsid w:val="00FC4E7A"/>
    <w:rsid w:val="00FC5BA6"/>
    <w:rsid w:val="00FD0266"/>
    <w:rsid w:val="00FD32AD"/>
    <w:rsid w:val="00FD402A"/>
    <w:rsid w:val="00FD73D2"/>
    <w:rsid w:val="00FE05DF"/>
    <w:rsid w:val="00FE21DB"/>
    <w:rsid w:val="00FE2536"/>
    <w:rsid w:val="00FE3860"/>
    <w:rsid w:val="00FE397F"/>
    <w:rsid w:val="00FE419B"/>
    <w:rsid w:val="00FE5423"/>
    <w:rsid w:val="00FE5ADA"/>
    <w:rsid w:val="00FE65A2"/>
    <w:rsid w:val="00FF2193"/>
    <w:rsid w:val="00FF2C70"/>
    <w:rsid w:val="00FF2D31"/>
    <w:rsid w:val="00FF44A9"/>
    <w:rsid w:val="00FF5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A390E"/>
    <w:pPr>
      <w:spacing w:after="120" w:line="312" w:lineRule="auto"/>
    </w:pPr>
    <w:rPr>
      <w:rFonts w:ascii="Calisto MT" w:hAnsi="Calisto MT"/>
      <w:sz w:val="20"/>
    </w:rPr>
  </w:style>
  <w:style w:type="paragraph" w:styleId="Heading1">
    <w:name w:val="heading 1"/>
    <w:basedOn w:val="Normal"/>
    <w:next w:val="Normal"/>
    <w:link w:val="Heading1Char"/>
    <w:autoRedefine/>
    <w:uiPriority w:val="9"/>
    <w:qFormat/>
    <w:rsid w:val="003146AD"/>
    <w:pPr>
      <w:keepNext/>
      <w:keepLines/>
      <w:pageBreakBefore/>
      <w:numPr>
        <w:numId w:val="1"/>
      </w:numPr>
      <w:spacing w:before="480" w:after="0"/>
      <w:ind w:left="431" w:hanging="431"/>
      <w:outlineLvl w:val="0"/>
    </w:pPr>
    <w:rPr>
      <w:rFonts w:asciiTheme="majorHAnsi" w:eastAsia="Times New Roman" w:hAnsiTheme="majorHAnsi" w:cstheme="majorBidi"/>
      <w:b/>
      <w:bCs/>
      <w:color w:val="365F91" w:themeColor="accent1" w:themeShade="BF"/>
      <w:sz w:val="52"/>
      <w:szCs w:val="52"/>
      <w:lang w:eastAsia="en-GB"/>
    </w:rPr>
  </w:style>
  <w:style w:type="paragraph" w:styleId="Heading2">
    <w:name w:val="heading 2"/>
    <w:basedOn w:val="Normal"/>
    <w:next w:val="Normal"/>
    <w:link w:val="Heading2Char"/>
    <w:autoRedefine/>
    <w:uiPriority w:val="9"/>
    <w:unhideWhenUsed/>
    <w:qFormat/>
    <w:rsid w:val="00CA1E27"/>
    <w:pPr>
      <w:keepNext/>
      <w:keepLines/>
      <w:numPr>
        <w:ilvl w:val="1"/>
        <w:numId w:val="1"/>
      </w:numPr>
      <w:spacing w:before="720" w:after="0"/>
      <w:ind w:left="578" w:hanging="578"/>
      <w:outlineLvl w:val="1"/>
    </w:pPr>
    <w:rPr>
      <w:rFonts w:asciiTheme="majorHAnsi" w:eastAsia="Times New Roman" w:hAnsiTheme="majorHAnsi" w:cstheme="majorBidi"/>
      <w:b/>
      <w:bCs/>
      <w:color w:val="4F81BD" w:themeColor="accent1"/>
      <w:sz w:val="32"/>
      <w:szCs w:val="32"/>
      <w:lang w:eastAsia="en-GB"/>
    </w:rPr>
  </w:style>
  <w:style w:type="paragraph" w:styleId="Heading3">
    <w:name w:val="heading 3"/>
    <w:basedOn w:val="Normal"/>
    <w:next w:val="Normal"/>
    <w:link w:val="Heading3Char"/>
    <w:autoRedefine/>
    <w:uiPriority w:val="9"/>
    <w:unhideWhenUsed/>
    <w:qFormat/>
    <w:rsid w:val="008E0217"/>
    <w:pPr>
      <w:keepNext/>
      <w:keepLines/>
      <w:numPr>
        <w:ilvl w:val="2"/>
        <w:numId w:val="1"/>
      </w:numPr>
      <w:spacing w:before="360" w:after="0"/>
      <w:outlineLvl w:val="2"/>
    </w:pPr>
    <w:rPr>
      <w:rFonts w:asciiTheme="majorHAnsi" w:eastAsiaTheme="majorEastAsia" w:hAnsiTheme="majorHAnsi" w:cstheme="majorBidi"/>
      <w:bCs/>
      <w:color w:val="4F81BD" w:themeColor="accent1"/>
      <w:sz w:val="24"/>
    </w:rPr>
  </w:style>
  <w:style w:type="paragraph" w:styleId="Heading4">
    <w:name w:val="heading 4"/>
    <w:basedOn w:val="Normal"/>
    <w:next w:val="Normal"/>
    <w:link w:val="Heading4Char"/>
    <w:uiPriority w:val="9"/>
    <w:unhideWhenUsed/>
    <w:qFormat/>
    <w:rsid w:val="0089507D"/>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89507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89507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507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507D"/>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89507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6AD"/>
    <w:rPr>
      <w:rFonts w:asciiTheme="majorHAnsi" w:eastAsia="Times New Roman" w:hAnsiTheme="majorHAnsi" w:cstheme="majorBidi"/>
      <w:b/>
      <w:bCs/>
      <w:color w:val="365F91" w:themeColor="accent1" w:themeShade="BF"/>
      <w:sz w:val="52"/>
      <w:szCs w:val="52"/>
      <w:lang w:eastAsia="en-GB"/>
    </w:rPr>
  </w:style>
  <w:style w:type="character" w:customStyle="1" w:styleId="Heading2Char">
    <w:name w:val="Heading 2 Char"/>
    <w:basedOn w:val="DefaultParagraphFont"/>
    <w:link w:val="Heading2"/>
    <w:uiPriority w:val="9"/>
    <w:rsid w:val="00CA1E27"/>
    <w:rPr>
      <w:rFonts w:asciiTheme="majorHAnsi" w:eastAsia="Times New Roman" w:hAnsiTheme="majorHAnsi" w:cstheme="majorBidi"/>
      <w:b/>
      <w:bCs/>
      <w:color w:val="4F81BD" w:themeColor="accent1"/>
      <w:sz w:val="32"/>
      <w:szCs w:val="32"/>
      <w:lang w:eastAsia="en-GB"/>
    </w:rPr>
  </w:style>
  <w:style w:type="character" w:customStyle="1" w:styleId="Heading3Char">
    <w:name w:val="Heading 3 Char"/>
    <w:basedOn w:val="DefaultParagraphFont"/>
    <w:link w:val="Heading3"/>
    <w:uiPriority w:val="9"/>
    <w:rsid w:val="008E0217"/>
    <w:rPr>
      <w:rFonts w:asciiTheme="majorHAnsi" w:eastAsiaTheme="majorEastAsia" w:hAnsiTheme="majorHAnsi" w:cstheme="majorBidi"/>
      <w:bCs/>
      <w:color w:val="4F81BD" w:themeColor="accent1"/>
      <w:sz w:val="24"/>
    </w:rPr>
  </w:style>
  <w:style w:type="character" w:customStyle="1" w:styleId="Heading4Char">
    <w:name w:val="Heading 4 Char"/>
    <w:basedOn w:val="DefaultParagraphFont"/>
    <w:link w:val="Heading4"/>
    <w:uiPriority w:val="9"/>
    <w:rsid w:val="0089507D"/>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rsid w:val="0089507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89507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89507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8950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9507D"/>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89507D"/>
    <w:rPr>
      <w:color w:val="0000FF"/>
      <w:u w:val="single"/>
    </w:rPr>
  </w:style>
  <w:style w:type="paragraph" w:styleId="HTMLPreformatted">
    <w:name w:val="HTML Preformatted"/>
    <w:basedOn w:val="Normal"/>
    <w:link w:val="HTMLPreformattedChar"/>
    <w:uiPriority w:val="99"/>
    <w:unhideWhenUsed/>
    <w:rsid w:val="00895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b/>
      <w:bCs/>
      <w:color w:val="0000FF"/>
      <w:szCs w:val="20"/>
      <w:lang w:eastAsia="en-GB"/>
    </w:rPr>
  </w:style>
  <w:style w:type="character" w:customStyle="1" w:styleId="HTMLPreformattedChar">
    <w:name w:val="HTML Preformatted Char"/>
    <w:basedOn w:val="DefaultParagraphFont"/>
    <w:link w:val="HTMLPreformatted"/>
    <w:uiPriority w:val="99"/>
    <w:rsid w:val="0089507D"/>
    <w:rPr>
      <w:rFonts w:ascii="Courier New" w:eastAsia="Times New Roman" w:hAnsi="Courier New" w:cs="Courier New"/>
      <w:b/>
      <w:bCs/>
      <w:color w:val="0000FF"/>
      <w:sz w:val="20"/>
      <w:szCs w:val="20"/>
      <w:lang w:eastAsia="en-GB"/>
    </w:rPr>
  </w:style>
  <w:style w:type="character" w:styleId="HTMLTypewriter">
    <w:name w:val="HTML Typewriter"/>
    <w:basedOn w:val="DefaultParagraphFont"/>
    <w:uiPriority w:val="99"/>
    <w:semiHidden/>
    <w:unhideWhenUsed/>
    <w:rsid w:val="0089507D"/>
    <w:rPr>
      <w:rFonts w:ascii="Courier New" w:eastAsia="Times New Roman" w:hAnsi="Courier New" w:cs="Courier New"/>
      <w:b/>
      <w:bCs/>
      <w:color w:val="0000FF"/>
      <w:sz w:val="20"/>
      <w:szCs w:val="20"/>
    </w:rPr>
  </w:style>
  <w:style w:type="paragraph" w:styleId="NormalWeb">
    <w:name w:val="Normal (Web)"/>
    <w:basedOn w:val="Normal"/>
    <w:uiPriority w:val="99"/>
    <w:unhideWhenUsed/>
    <w:rsid w:val="0089507D"/>
    <w:pPr>
      <w:spacing w:before="100" w:beforeAutospacing="1" w:after="100" w:afterAutospacing="1" w:line="240" w:lineRule="auto"/>
    </w:pPr>
    <w:rPr>
      <w:rFonts w:eastAsia="Times New Roman" w:cs="Times New Roman"/>
      <w:szCs w:val="24"/>
      <w:lang w:eastAsia="en-GB"/>
    </w:rPr>
  </w:style>
  <w:style w:type="paragraph" w:styleId="Title">
    <w:name w:val="Title"/>
    <w:basedOn w:val="Normal"/>
    <w:next w:val="Normal"/>
    <w:link w:val="TitleChar"/>
    <w:uiPriority w:val="10"/>
    <w:qFormat/>
    <w:rsid w:val="008950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507D"/>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rsid w:val="007F672A"/>
    <w:rPr>
      <w:i/>
      <w:iCs/>
      <w:color w:val="000000" w:themeColor="text1"/>
    </w:rPr>
  </w:style>
  <w:style w:type="character" w:customStyle="1" w:styleId="QuoteChar">
    <w:name w:val="Quote Char"/>
    <w:basedOn w:val="DefaultParagraphFont"/>
    <w:link w:val="Quote"/>
    <w:uiPriority w:val="29"/>
    <w:rsid w:val="007F672A"/>
    <w:rPr>
      <w:i/>
      <w:iCs/>
      <w:color w:val="000000" w:themeColor="text1"/>
    </w:rPr>
  </w:style>
  <w:style w:type="paragraph" w:styleId="IntenseQuote">
    <w:name w:val="Intense Quote"/>
    <w:basedOn w:val="Normal"/>
    <w:next w:val="Normal"/>
    <w:link w:val="IntenseQuoteChar"/>
    <w:uiPriority w:val="30"/>
    <w:qFormat/>
    <w:rsid w:val="001879E7"/>
    <w:pPr>
      <w:pBdr>
        <w:bottom w:val="single" w:sz="4" w:space="4" w:color="4F81BD" w:themeColor="accent1"/>
      </w:pBdr>
      <w:spacing w:before="200" w:after="280"/>
      <w:ind w:left="936" w:right="936"/>
    </w:pPr>
    <w:rPr>
      <w:bCs/>
      <w:i/>
      <w:iCs/>
      <w:color w:val="4F81BD" w:themeColor="accent1"/>
      <w:sz w:val="22"/>
    </w:rPr>
  </w:style>
  <w:style w:type="character" w:customStyle="1" w:styleId="IntenseQuoteChar">
    <w:name w:val="Intense Quote Char"/>
    <w:basedOn w:val="DefaultParagraphFont"/>
    <w:link w:val="IntenseQuote"/>
    <w:uiPriority w:val="30"/>
    <w:rsid w:val="001879E7"/>
    <w:rPr>
      <w:rFonts w:ascii="Times New Roman" w:hAnsi="Times New Roman"/>
      <w:bCs/>
      <w:i/>
      <w:iCs/>
      <w:color w:val="4F81BD" w:themeColor="accent1"/>
    </w:rPr>
  </w:style>
  <w:style w:type="paragraph" w:styleId="ListParagraph">
    <w:name w:val="List Paragraph"/>
    <w:basedOn w:val="Normal"/>
    <w:uiPriority w:val="34"/>
    <w:qFormat/>
    <w:rsid w:val="00AC5C8B"/>
    <w:pPr>
      <w:numPr>
        <w:numId w:val="2"/>
      </w:numPr>
    </w:pPr>
  </w:style>
  <w:style w:type="character" w:customStyle="1" w:styleId="CodeInlineItalic">
    <w:name w:val="Code Inline Italic"/>
    <w:basedOn w:val="DefaultParagraphFont"/>
    <w:rsid w:val="00C11368"/>
    <w:rPr>
      <w:rFonts w:ascii="Courier New" w:hAnsi="Courier New"/>
      <w:b/>
      <w:bCs/>
      <w:i/>
      <w:iCs/>
      <w:color w:val="0000FF"/>
      <w:sz w:val="20"/>
    </w:rPr>
  </w:style>
  <w:style w:type="character" w:customStyle="1" w:styleId="CodeInline">
    <w:name w:val="Code Inline"/>
    <w:basedOn w:val="DefaultParagraphFont"/>
    <w:rsid w:val="002A47E4"/>
    <w:rPr>
      <w:rFonts w:ascii="Consolas" w:hAnsi="Consolas"/>
      <w:bCs/>
      <w:color w:val="4F81BD" w:themeColor="accent1"/>
    </w:rPr>
  </w:style>
  <w:style w:type="paragraph" w:styleId="TOC1">
    <w:name w:val="toc 1"/>
    <w:basedOn w:val="Normal"/>
    <w:next w:val="Normal"/>
    <w:autoRedefine/>
    <w:uiPriority w:val="39"/>
    <w:unhideWhenUsed/>
    <w:rsid w:val="00584263"/>
    <w:pPr>
      <w:spacing w:before="120"/>
    </w:pPr>
    <w:rPr>
      <w:rFonts w:asciiTheme="minorHAnsi" w:hAnsiTheme="minorHAnsi"/>
      <w:b/>
      <w:bCs/>
      <w:caps/>
      <w:szCs w:val="20"/>
    </w:rPr>
  </w:style>
  <w:style w:type="paragraph" w:styleId="TOC2">
    <w:name w:val="toc 2"/>
    <w:basedOn w:val="Normal"/>
    <w:next w:val="Normal"/>
    <w:autoRedefine/>
    <w:uiPriority w:val="39"/>
    <w:unhideWhenUsed/>
    <w:rsid w:val="00584263"/>
    <w:pPr>
      <w:spacing w:after="0"/>
      <w:ind w:left="240"/>
    </w:pPr>
    <w:rPr>
      <w:rFonts w:asciiTheme="minorHAnsi" w:hAnsiTheme="minorHAnsi"/>
      <w:smallCaps/>
      <w:szCs w:val="20"/>
    </w:rPr>
  </w:style>
  <w:style w:type="paragraph" w:styleId="TOC3">
    <w:name w:val="toc 3"/>
    <w:basedOn w:val="Normal"/>
    <w:next w:val="Normal"/>
    <w:autoRedefine/>
    <w:uiPriority w:val="39"/>
    <w:unhideWhenUsed/>
    <w:rsid w:val="00584263"/>
    <w:pPr>
      <w:spacing w:after="0"/>
      <w:ind w:left="480"/>
    </w:pPr>
    <w:rPr>
      <w:rFonts w:asciiTheme="minorHAnsi" w:hAnsiTheme="minorHAnsi"/>
      <w:i/>
      <w:iCs/>
      <w:szCs w:val="20"/>
    </w:rPr>
  </w:style>
  <w:style w:type="paragraph" w:styleId="TOC4">
    <w:name w:val="toc 4"/>
    <w:basedOn w:val="Normal"/>
    <w:next w:val="Normal"/>
    <w:autoRedefine/>
    <w:uiPriority w:val="39"/>
    <w:unhideWhenUsed/>
    <w:rsid w:val="00584263"/>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584263"/>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584263"/>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584263"/>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584263"/>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584263"/>
    <w:pPr>
      <w:spacing w:after="0"/>
      <w:ind w:left="1920"/>
    </w:pPr>
    <w:rPr>
      <w:rFonts w:asciiTheme="minorHAnsi" w:hAnsiTheme="minorHAnsi"/>
      <w:sz w:val="18"/>
      <w:szCs w:val="18"/>
    </w:rPr>
  </w:style>
  <w:style w:type="character" w:styleId="SubtleReference">
    <w:name w:val="Subtle Reference"/>
    <w:basedOn w:val="DefaultParagraphFont"/>
    <w:uiPriority w:val="31"/>
    <w:rsid w:val="004C1891"/>
    <w:rPr>
      <w:smallCaps/>
      <w:color w:val="C0504D" w:themeColor="accent2"/>
      <w:u w:val="single"/>
    </w:rPr>
  </w:style>
  <w:style w:type="character" w:styleId="IntenseEmphasis">
    <w:name w:val="Intense Emphasis"/>
    <w:basedOn w:val="DefaultParagraphFont"/>
    <w:uiPriority w:val="21"/>
    <w:rsid w:val="004C1891"/>
    <w:rPr>
      <w:b/>
      <w:bCs/>
      <w:i/>
      <w:iCs/>
      <w:color w:val="4F81BD" w:themeColor="accent1"/>
    </w:rPr>
  </w:style>
  <w:style w:type="paragraph" w:styleId="NoSpacing">
    <w:name w:val="No Spacing"/>
    <w:uiPriority w:val="1"/>
    <w:rsid w:val="005410C3"/>
    <w:pPr>
      <w:spacing w:after="0" w:line="240" w:lineRule="auto"/>
    </w:pPr>
    <w:rPr>
      <w:rFonts w:ascii="Times New Roman" w:hAnsi="Times New Roman"/>
      <w:sz w:val="24"/>
    </w:rPr>
  </w:style>
  <w:style w:type="paragraph" w:customStyle="1" w:styleId="CodeExample">
    <w:name w:val="Code Example"/>
    <w:basedOn w:val="Normal"/>
    <w:link w:val="CodeExampleChar"/>
    <w:qFormat/>
    <w:rsid w:val="009B3E61"/>
    <w:pPr>
      <w:keepNext/>
      <w:keepLines/>
      <w:spacing w:line="264" w:lineRule="auto"/>
      <w:ind w:left="284"/>
      <w:contextualSpacing/>
    </w:pPr>
    <w:rPr>
      <w:rFonts w:ascii="Consolas" w:hAnsi="Consolas"/>
      <w:color w:val="4F81BD" w:themeColor="accent1"/>
      <w:szCs w:val="20"/>
      <w:lang w:eastAsia="en-GB"/>
    </w:rPr>
  </w:style>
  <w:style w:type="character" w:customStyle="1" w:styleId="CodeExampleChar">
    <w:name w:val="Code Example Char"/>
    <w:basedOn w:val="DefaultParagraphFont"/>
    <w:link w:val="CodeExample"/>
    <w:rsid w:val="009B3E61"/>
    <w:rPr>
      <w:rFonts w:ascii="Consolas" w:hAnsi="Consolas"/>
      <w:color w:val="4F81BD" w:themeColor="accent1"/>
      <w:sz w:val="20"/>
      <w:szCs w:val="20"/>
      <w:lang w:eastAsia="en-GB"/>
    </w:rPr>
  </w:style>
  <w:style w:type="character" w:styleId="CommentReference">
    <w:name w:val="annotation reference"/>
    <w:basedOn w:val="DefaultParagraphFont"/>
    <w:uiPriority w:val="99"/>
    <w:unhideWhenUsed/>
    <w:rsid w:val="00932B21"/>
    <w:rPr>
      <w:sz w:val="16"/>
      <w:szCs w:val="16"/>
    </w:rPr>
  </w:style>
  <w:style w:type="paragraph" w:styleId="CommentText">
    <w:name w:val="annotation text"/>
    <w:basedOn w:val="Normal"/>
    <w:link w:val="CommentTextChar"/>
    <w:uiPriority w:val="99"/>
    <w:unhideWhenUsed/>
    <w:rsid w:val="00932B21"/>
    <w:pPr>
      <w:spacing w:line="240" w:lineRule="auto"/>
    </w:pPr>
    <w:rPr>
      <w:szCs w:val="20"/>
    </w:rPr>
  </w:style>
  <w:style w:type="character" w:customStyle="1" w:styleId="CommentTextChar">
    <w:name w:val="Comment Text Char"/>
    <w:basedOn w:val="DefaultParagraphFont"/>
    <w:link w:val="CommentText"/>
    <w:uiPriority w:val="99"/>
    <w:rsid w:val="00932B2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32B21"/>
    <w:rPr>
      <w:b/>
      <w:bCs/>
    </w:rPr>
  </w:style>
  <w:style w:type="character" w:customStyle="1" w:styleId="CommentSubjectChar">
    <w:name w:val="Comment Subject Char"/>
    <w:basedOn w:val="CommentTextChar"/>
    <w:link w:val="CommentSubject"/>
    <w:uiPriority w:val="99"/>
    <w:semiHidden/>
    <w:rsid w:val="00932B21"/>
    <w:rPr>
      <w:rFonts w:ascii="Times New Roman" w:hAnsi="Times New Roman"/>
      <w:b/>
      <w:bCs/>
      <w:sz w:val="20"/>
      <w:szCs w:val="20"/>
    </w:rPr>
  </w:style>
  <w:style w:type="paragraph" w:styleId="BalloonText">
    <w:name w:val="Balloon Text"/>
    <w:basedOn w:val="Normal"/>
    <w:link w:val="BalloonTextChar"/>
    <w:uiPriority w:val="99"/>
    <w:semiHidden/>
    <w:unhideWhenUsed/>
    <w:rsid w:val="00932B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21"/>
    <w:rPr>
      <w:rFonts w:ascii="Tahoma" w:hAnsi="Tahoma" w:cs="Tahoma"/>
      <w:sz w:val="16"/>
      <w:szCs w:val="16"/>
    </w:rPr>
  </w:style>
  <w:style w:type="paragraph" w:styleId="BodyText">
    <w:name w:val="Body Text"/>
    <w:basedOn w:val="Normal"/>
    <w:link w:val="BodyTextChar"/>
    <w:uiPriority w:val="99"/>
    <w:unhideWhenUsed/>
    <w:rsid w:val="007F7B97"/>
  </w:style>
  <w:style w:type="character" w:customStyle="1" w:styleId="BodyTextChar">
    <w:name w:val="Body Text Char"/>
    <w:basedOn w:val="DefaultParagraphFont"/>
    <w:link w:val="BodyText"/>
    <w:uiPriority w:val="99"/>
    <w:rsid w:val="007F7B97"/>
    <w:rPr>
      <w:rFonts w:ascii="Times New Roman" w:hAnsi="Times New Roman"/>
      <w:sz w:val="24"/>
    </w:rPr>
  </w:style>
  <w:style w:type="paragraph" w:customStyle="1" w:styleId="CodeExplanation">
    <w:name w:val="Code Explanation"/>
    <w:basedOn w:val="CodeExample"/>
    <w:qFormat/>
    <w:rsid w:val="005F0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styleId="IntenseReference">
    <w:name w:val="Intense Reference"/>
    <w:basedOn w:val="DefaultParagraphFont"/>
    <w:uiPriority w:val="32"/>
    <w:rsid w:val="009C19D3"/>
    <w:rPr>
      <w:b/>
      <w:bCs/>
      <w:smallCaps/>
      <w:color w:val="C0504D" w:themeColor="accent2"/>
      <w:spacing w:val="5"/>
      <w:u w:val="single"/>
    </w:rPr>
  </w:style>
  <w:style w:type="paragraph" w:styleId="TOCHeading">
    <w:name w:val="TOC Heading"/>
    <w:basedOn w:val="Heading1"/>
    <w:next w:val="Normal"/>
    <w:uiPriority w:val="39"/>
    <w:unhideWhenUsed/>
    <w:qFormat/>
    <w:rsid w:val="006C6DFC"/>
    <w:pPr>
      <w:numPr>
        <w:numId w:val="0"/>
      </w:numPr>
      <w:outlineLvl w:val="9"/>
    </w:pPr>
    <w:rPr>
      <w:rFonts w:eastAsiaTheme="majorEastAsia"/>
      <w:sz w:val="28"/>
      <w:szCs w:val="28"/>
      <w:lang w:val="en-US" w:eastAsia="en-US"/>
    </w:rPr>
  </w:style>
  <w:style w:type="paragraph" w:customStyle="1" w:styleId="Note">
    <w:name w:val="Note"/>
    <w:basedOn w:val="Normal"/>
    <w:qFormat/>
    <w:rsid w:val="00303099"/>
    <w:pPr>
      <w:keepNext/>
      <w:keepLines/>
      <w:pBdr>
        <w:top w:val="dotted" w:sz="2" w:space="1" w:color="auto"/>
        <w:bottom w:val="dotted" w:sz="2" w:space="1" w:color="auto"/>
      </w:pBdr>
      <w:spacing w:before="200" w:line="252" w:lineRule="auto"/>
      <w:ind w:left="567" w:right="567"/>
    </w:pPr>
    <w:rPr>
      <w:rFonts w:ascii="Calibri" w:hAnsi="Calibri"/>
      <w:sz w:val="18"/>
      <w:szCs w:val="18"/>
      <w:lang w:eastAsia="en-GB"/>
    </w:rPr>
  </w:style>
  <w:style w:type="paragraph" w:styleId="DocumentMap">
    <w:name w:val="Document Map"/>
    <w:basedOn w:val="Normal"/>
    <w:link w:val="DocumentMapChar"/>
    <w:uiPriority w:val="99"/>
    <w:semiHidden/>
    <w:unhideWhenUsed/>
    <w:rsid w:val="008B2B1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B2B11"/>
    <w:rPr>
      <w:rFonts w:ascii="Tahoma" w:hAnsi="Tahoma" w:cs="Tahoma"/>
      <w:sz w:val="16"/>
      <w:szCs w:val="16"/>
    </w:rPr>
  </w:style>
  <w:style w:type="paragraph" w:styleId="Revision">
    <w:name w:val="Revision"/>
    <w:hidden/>
    <w:uiPriority w:val="99"/>
    <w:semiHidden/>
    <w:rsid w:val="008D23A6"/>
    <w:pPr>
      <w:spacing w:after="0" w:line="240" w:lineRule="auto"/>
    </w:pPr>
    <w:rPr>
      <w:rFonts w:ascii="Times New Roman" w:hAnsi="Times New Roman"/>
      <w:sz w:val="24"/>
    </w:rPr>
  </w:style>
  <w:style w:type="character" w:customStyle="1" w:styleId="StyleCodeInline10ptItalic">
    <w:name w:val="Style Code Inline + 10 pt Italic"/>
    <w:basedOn w:val="CodeInline"/>
    <w:rsid w:val="002A47E4"/>
    <w:rPr>
      <w:rFonts w:ascii="Consolas" w:hAnsi="Consolas"/>
      <w:bCs w:val="0"/>
      <w:i/>
      <w:iCs/>
      <w:color w:val="4F81BD" w:themeColor="accent1"/>
    </w:rPr>
  </w:style>
  <w:style w:type="character" w:customStyle="1" w:styleId="StyleCodeInline8ptItalic">
    <w:name w:val="Style Code Inline + 8 pt Italic"/>
    <w:basedOn w:val="CodeInline"/>
    <w:rsid w:val="002A47E4"/>
    <w:rPr>
      <w:rFonts w:ascii="Consolas" w:hAnsi="Consolas"/>
      <w:bCs w:val="0"/>
      <w:i/>
      <w:iCs/>
      <w:color w:val="4F81BD" w:themeColor="accent1"/>
    </w:rPr>
  </w:style>
  <w:style w:type="paragraph" w:customStyle="1" w:styleId="GammarElement">
    <w:name w:val="Gammar Element"/>
    <w:basedOn w:val="CodeExplanation"/>
    <w:qFormat/>
    <w:rsid w:val="005551B3"/>
    <w:pPr>
      <w:pBdr>
        <w:top w:val="single" w:sz="4" w:space="1" w:color="auto" w:shadow="1"/>
        <w:left w:val="single" w:sz="4" w:space="4" w:color="auto" w:shadow="1"/>
        <w:bottom w:val="single" w:sz="4" w:space="1" w:color="auto" w:shadow="1"/>
        <w:right w:val="single" w:sz="4" w:space="4" w:color="auto" w:shadow="1"/>
      </w:pBdr>
      <w:ind w:right="284"/>
    </w:pPr>
  </w:style>
  <w:style w:type="table" w:styleId="TableGrid">
    <w:name w:val="Table Grid"/>
    <w:basedOn w:val="TableNormal"/>
    <w:uiPriority w:val="59"/>
    <w:rsid w:val="003D391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3D391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D391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D3915"/>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D391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D3915"/>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D391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eNormal"/>
    <w:uiPriority w:val="61"/>
    <w:rsid w:val="003D391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3D391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3D391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D39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6">
    <w:name w:val="Light Shading Accent 6"/>
    <w:basedOn w:val="TableNormal"/>
    <w:uiPriority w:val="60"/>
    <w:rsid w:val="003D3915"/>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MediumList1-Accent11">
    <w:name w:val="Medium List 1 - Accent 11"/>
    <w:basedOn w:val="TableNormal"/>
    <w:uiPriority w:val="65"/>
    <w:rsid w:val="003D3915"/>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CodeElaborated">
    <w:name w:val="Code Elaborated"/>
    <w:basedOn w:val="CodeInline"/>
    <w:uiPriority w:val="1"/>
    <w:qFormat/>
    <w:rsid w:val="0018764E"/>
    <w:rPr>
      <w:rFonts w:ascii="Consolas" w:hAnsi="Consolas"/>
      <w:bCs/>
      <w:color w:val="4F81BD" w:themeColor="accent1"/>
      <w:u w:val="single"/>
    </w:rPr>
  </w:style>
  <w:style w:type="paragraph" w:customStyle="1" w:styleId="StyleMoreToDoLatinConsolas10ptBoldAccent1">
    <w:name w:val="Style More To Do + (Latin) Consolas 10 pt Bold Accent 1"/>
    <w:basedOn w:val="Note"/>
    <w:rsid w:val="00825B74"/>
    <w:pPr>
      <w:spacing w:before="80" w:after="0"/>
    </w:pPr>
    <w:rPr>
      <w:rFonts w:ascii="Consolas" w:hAnsi="Consolas"/>
      <w:b/>
      <w:bCs/>
      <w:color w:val="4F81BD" w:themeColor="accent1"/>
      <w:sz w:val="20"/>
    </w:rPr>
  </w:style>
  <w:style w:type="paragraph" w:customStyle="1" w:styleId="StyleMoreToDoLatinConsolas10ptBoldAccent11">
    <w:name w:val="Style More To Do + (Latin) Consolas 10 pt Bold Accent 11"/>
    <w:basedOn w:val="Note"/>
    <w:rsid w:val="00825B74"/>
    <w:pPr>
      <w:spacing w:before="80" w:after="0"/>
    </w:pPr>
    <w:rPr>
      <w:rFonts w:ascii="Consolas" w:hAnsi="Consolas"/>
      <w:b/>
      <w:bCs/>
      <w:color w:val="4F81BD" w:themeColor="accent1"/>
      <w:sz w:val="20"/>
    </w:rPr>
  </w:style>
  <w:style w:type="paragraph" w:customStyle="1" w:styleId="FxCopRule">
    <w:name w:val="FxCop Rule"/>
    <w:basedOn w:val="Normal"/>
    <w:link w:val="FxCopRuleChar"/>
    <w:qFormat/>
    <w:rsid w:val="00AA1A8A"/>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0" w:line="240" w:lineRule="auto"/>
      <w:ind w:left="851" w:right="851"/>
    </w:pPr>
    <w:rPr>
      <w:rFonts w:ascii="Courier New" w:hAnsi="Courier New" w:cs="Courier New"/>
      <w:color w:val="000080"/>
      <w:sz w:val="16"/>
      <w:szCs w:val="20"/>
    </w:rPr>
  </w:style>
  <w:style w:type="character" w:customStyle="1" w:styleId="FxCopRuleChar">
    <w:name w:val="FxCop Rule Char"/>
    <w:basedOn w:val="DefaultParagraphFont"/>
    <w:link w:val="FxCopRule"/>
    <w:rsid w:val="00AA1A8A"/>
    <w:rPr>
      <w:rFonts w:ascii="Courier New" w:hAnsi="Courier New" w:cs="Courier New"/>
      <w:color w:val="000080"/>
      <w:sz w:val="16"/>
      <w:szCs w:val="20"/>
    </w:rPr>
  </w:style>
  <w:style w:type="paragraph" w:customStyle="1" w:styleId="Style1">
    <w:name w:val="Style1"/>
    <w:basedOn w:val="ListParagraph"/>
    <w:qFormat/>
    <w:rsid w:val="00447420"/>
    <w:pPr>
      <w:numPr>
        <w:numId w:val="15"/>
      </w:numPr>
      <w:spacing w:after="200" w:line="276" w:lineRule="auto"/>
      <w:contextualSpacing/>
    </w:pPr>
    <w:rPr>
      <w:rFonts w:asciiTheme="minorHAnsi" w:hAnsiTheme="minorHAnsi"/>
      <w:sz w:val="22"/>
    </w:rPr>
  </w:style>
  <w:style w:type="paragraph" w:styleId="Header">
    <w:name w:val="header"/>
    <w:basedOn w:val="Normal"/>
    <w:link w:val="HeaderChar"/>
    <w:uiPriority w:val="99"/>
    <w:semiHidden/>
    <w:unhideWhenUsed/>
    <w:rsid w:val="00A0181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1817"/>
    <w:rPr>
      <w:rFonts w:ascii="Calisto MT" w:hAnsi="Calisto MT"/>
      <w:sz w:val="20"/>
    </w:rPr>
  </w:style>
  <w:style w:type="paragraph" w:styleId="Footer">
    <w:name w:val="footer"/>
    <w:basedOn w:val="Normal"/>
    <w:link w:val="FooterChar"/>
    <w:uiPriority w:val="99"/>
    <w:semiHidden/>
    <w:unhideWhenUsed/>
    <w:rsid w:val="00A0181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1817"/>
    <w:rPr>
      <w:rFonts w:ascii="Calisto MT" w:hAnsi="Calisto MT"/>
      <w:sz w:val="20"/>
    </w:rPr>
  </w:style>
  <w:style w:type="paragraph" w:customStyle="1" w:styleId="Code">
    <w:name w:val="Code"/>
    <w:basedOn w:val="Normal"/>
    <w:link w:val="CodeChar"/>
    <w:qFormat/>
    <w:rsid w:val="000A42E0"/>
    <w:pPr>
      <w:autoSpaceDE w:val="0"/>
      <w:autoSpaceDN w:val="0"/>
      <w:spacing w:line="264" w:lineRule="auto"/>
      <w:ind w:left="720"/>
      <w:contextualSpacing/>
    </w:pPr>
    <w:rPr>
      <w:rFonts w:ascii="Consolas" w:hAnsi="Consolas"/>
      <w:sz w:val="16"/>
      <w:szCs w:val="20"/>
    </w:rPr>
  </w:style>
  <w:style w:type="character" w:customStyle="1" w:styleId="CodeChar">
    <w:name w:val="Code Char"/>
    <w:basedOn w:val="DefaultParagraphFont"/>
    <w:link w:val="Code"/>
    <w:rsid w:val="000A42E0"/>
    <w:rPr>
      <w:rFonts w:ascii="Consolas" w:hAnsi="Consolas"/>
      <w:sz w:val="16"/>
      <w:szCs w:val="20"/>
    </w:rPr>
  </w:style>
  <w:style w:type="paragraph" w:styleId="ListNumber">
    <w:name w:val="List Number"/>
    <w:basedOn w:val="Normal"/>
    <w:uiPriority w:val="99"/>
    <w:unhideWhenUsed/>
    <w:rsid w:val="00AD2D5C"/>
    <w:pPr>
      <w:numPr>
        <w:numId w:val="42"/>
      </w:numPr>
      <w:contextualSpacing/>
    </w:pPr>
  </w:style>
  <w:style w:type="paragraph" w:styleId="Closing">
    <w:name w:val="Closing"/>
    <w:basedOn w:val="Normal"/>
    <w:link w:val="ClosingChar"/>
    <w:uiPriority w:val="99"/>
    <w:unhideWhenUsed/>
    <w:rsid w:val="001D52DB"/>
    <w:pPr>
      <w:spacing w:after="0" w:line="240" w:lineRule="auto"/>
      <w:ind w:left="4252"/>
    </w:pPr>
  </w:style>
  <w:style w:type="character" w:customStyle="1" w:styleId="ClosingChar">
    <w:name w:val="Closing Char"/>
    <w:basedOn w:val="DefaultParagraphFont"/>
    <w:link w:val="Closing"/>
    <w:uiPriority w:val="99"/>
    <w:rsid w:val="001D52DB"/>
    <w:rPr>
      <w:rFonts w:ascii="Calisto MT" w:hAnsi="Calisto MT"/>
      <w:sz w:val="20"/>
    </w:rPr>
  </w:style>
  <w:style w:type="paragraph" w:customStyle="1" w:styleId="SpecBox">
    <w:name w:val="SpecBox"/>
    <w:basedOn w:val="Normal"/>
    <w:qFormat/>
    <w:rsid w:val="00B8300D"/>
    <w:pPr>
      <w:keepLines/>
      <w:pBdr>
        <w:top w:val="single" w:sz="4" w:space="1" w:color="auto" w:shadow="1"/>
        <w:left w:val="single" w:sz="4" w:space="4" w:color="auto" w:shadow="1"/>
        <w:bottom w:val="single" w:sz="4" w:space="1" w:color="auto" w:shadow="1"/>
        <w:right w:val="single" w:sz="4" w:space="4" w:color="auto" w:shadow="1"/>
      </w:pBdr>
      <w:spacing w:before="120" w:after="0" w:line="240" w:lineRule="auto"/>
      <w:ind w:left="709" w:right="95"/>
      <w:contextualSpacing/>
    </w:pPr>
    <w:rPr>
      <w:rFonts w:ascii="Calibri" w:hAnsi="Calibri" w:cs="Times New Roman"/>
      <w:sz w:val="22"/>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8901">
      <w:bodyDiv w:val="1"/>
      <w:marLeft w:val="0"/>
      <w:marRight w:val="0"/>
      <w:marTop w:val="0"/>
      <w:marBottom w:val="0"/>
      <w:divBdr>
        <w:top w:val="none" w:sz="0" w:space="0" w:color="auto"/>
        <w:left w:val="none" w:sz="0" w:space="0" w:color="auto"/>
        <w:bottom w:val="none" w:sz="0" w:space="0" w:color="auto"/>
        <w:right w:val="none" w:sz="0" w:space="0" w:color="auto"/>
      </w:divBdr>
    </w:div>
    <w:div w:id="43988866">
      <w:bodyDiv w:val="1"/>
      <w:marLeft w:val="0"/>
      <w:marRight w:val="0"/>
      <w:marTop w:val="0"/>
      <w:marBottom w:val="0"/>
      <w:divBdr>
        <w:top w:val="none" w:sz="0" w:space="0" w:color="auto"/>
        <w:left w:val="none" w:sz="0" w:space="0" w:color="auto"/>
        <w:bottom w:val="none" w:sz="0" w:space="0" w:color="auto"/>
        <w:right w:val="none" w:sz="0" w:space="0" w:color="auto"/>
      </w:divBdr>
    </w:div>
    <w:div w:id="48067652">
      <w:bodyDiv w:val="1"/>
      <w:marLeft w:val="0"/>
      <w:marRight w:val="0"/>
      <w:marTop w:val="0"/>
      <w:marBottom w:val="0"/>
      <w:divBdr>
        <w:top w:val="none" w:sz="0" w:space="0" w:color="auto"/>
        <w:left w:val="none" w:sz="0" w:space="0" w:color="auto"/>
        <w:bottom w:val="none" w:sz="0" w:space="0" w:color="auto"/>
        <w:right w:val="none" w:sz="0" w:space="0" w:color="auto"/>
      </w:divBdr>
    </w:div>
    <w:div w:id="54359872">
      <w:bodyDiv w:val="1"/>
      <w:marLeft w:val="0"/>
      <w:marRight w:val="0"/>
      <w:marTop w:val="0"/>
      <w:marBottom w:val="0"/>
      <w:divBdr>
        <w:top w:val="none" w:sz="0" w:space="0" w:color="auto"/>
        <w:left w:val="none" w:sz="0" w:space="0" w:color="auto"/>
        <w:bottom w:val="none" w:sz="0" w:space="0" w:color="auto"/>
        <w:right w:val="none" w:sz="0" w:space="0" w:color="auto"/>
      </w:divBdr>
    </w:div>
    <w:div w:id="115686682">
      <w:bodyDiv w:val="1"/>
      <w:marLeft w:val="0"/>
      <w:marRight w:val="0"/>
      <w:marTop w:val="0"/>
      <w:marBottom w:val="0"/>
      <w:divBdr>
        <w:top w:val="none" w:sz="0" w:space="0" w:color="auto"/>
        <w:left w:val="none" w:sz="0" w:space="0" w:color="auto"/>
        <w:bottom w:val="none" w:sz="0" w:space="0" w:color="auto"/>
        <w:right w:val="none" w:sz="0" w:space="0" w:color="auto"/>
      </w:divBdr>
    </w:div>
    <w:div w:id="120272694">
      <w:bodyDiv w:val="1"/>
      <w:marLeft w:val="0"/>
      <w:marRight w:val="0"/>
      <w:marTop w:val="0"/>
      <w:marBottom w:val="0"/>
      <w:divBdr>
        <w:top w:val="none" w:sz="0" w:space="0" w:color="auto"/>
        <w:left w:val="none" w:sz="0" w:space="0" w:color="auto"/>
        <w:bottom w:val="none" w:sz="0" w:space="0" w:color="auto"/>
        <w:right w:val="none" w:sz="0" w:space="0" w:color="auto"/>
      </w:divBdr>
    </w:div>
    <w:div w:id="131022556">
      <w:bodyDiv w:val="1"/>
      <w:marLeft w:val="0"/>
      <w:marRight w:val="0"/>
      <w:marTop w:val="0"/>
      <w:marBottom w:val="0"/>
      <w:divBdr>
        <w:top w:val="none" w:sz="0" w:space="0" w:color="auto"/>
        <w:left w:val="none" w:sz="0" w:space="0" w:color="auto"/>
        <w:bottom w:val="none" w:sz="0" w:space="0" w:color="auto"/>
        <w:right w:val="none" w:sz="0" w:space="0" w:color="auto"/>
      </w:divBdr>
    </w:div>
    <w:div w:id="134371648">
      <w:bodyDiv w:val="1"/>
      <w:marLeft w:val="0"/>
      <w:marRight w:val="0"/>
      <w:marTop w:val="0"/>
      <w:marBottom w:val="0"/>
      <w:divBdr>
        <w:top w:val="none" w:sz="0" w:space="0" w:color="auto"/>
        <w:left w:val="none" w:sz="0" w:space="0" w:color="auto"/>
        <w:bottom w:val="none" w:sz="0" w:space="0" w:color="auto"/>
        <w:right w:val="none" w:sz="0" w:space="0" w:color="auto"/>
      </w:divBdr>
      <w:divsChild>
        <w:div w:id="780958366">
          <w:marLeft w:val="0"/>
          <w:marRight w:val="0"/>
          <w:marTop w:val="0"/>
          <w:marBottom w:val="0"/>
          <w:divBdr>
            <w:top w:val="none" w:sz="0" w:space="0" w:color="auto"/>
            <w:left w:val="none" w:sz="0" w:space="0" w:color="auto"/>
            <w:bottom w:val="none" w:sz="0" w:space="0" w:color="auto"/>
            <w:right w:val="none" w:sz="0" w:space="0" w:color="auto"/>
          </w:divBdr>
        </w:div>
        <w:div w:id="835270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0794285">
              <w:marLeft w:val="0"/>
              <w:marRight w:val="0"/>
              <w:marTop w:val="0"/>
              <w:marBottom w:val="0"/>
              <w:divBdr>
                <w:top w:val="single" w:sz="6" w:space="4" w:color="auto"/>
                <w:left w:val="single" w:sz="6" w:space="4" w:color="auto"/>
                <w:bottom w:val="single" w:sz="6" w:space="4" w:color="auto"/>
                <w:right w:val="single" w:sz="6" w:space="4" w:color="auto"/>
              </w:divBdr>
            </w:div>
          </w:divsChild>
        </w:div>
        <w:div w:id="87492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59591167">
              <w:marLeft w:val="0"/>
              <w:marRight w:val="0"/>
              <w:marTop w:val="0"/>
              <w:marBottom w:val="0"/>
              <w:divBdr>
                <w:top w:val="single" w:sz="6" w:space="4" w:color="auto"/>
                <w:left w:val="single" w:sz="6" w:space="4" w:color="auto"/>
                <w:bottom w:val="single" w:sz="6" w:space="4" w:color="auto"/>
                <w:right w:val="single" w:sz="6" w:space="4" w:color="auto"/>
              </w:divBdr>
            </w:div>
          </w:divsChild>
        </w:div>
        <w:div w:id="14699800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0929987">
              <w:marLeft w:val="0"/>
              <w:marRight w:val="0"/>
              <w:marTop w:val="0"/>
              <w:marBottom w:val="0"/>
              <w:divBdr>
                <w:top w:val="single" w:sz="6" w:space="4" w:color="auto"/>
                <w:left w:val="single" w:sz="6" w:space="4" w:color="auto"/>
                <w:bottom w:val="single" w:sz="6" w:space="4" w:color="auto"/>
                <w:right w:val="single" w:sz="6" w:space="4" w:color="auto"/>
              </w:divBdr>
            </w:div>
          </w:divsChild>
        </w:div>
        <w:div w:id="1512640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646933">
              <w:marLeft w:val="0"/>
              <w:marRight w:val="0"/>
              <w:marTop w:val="0"/>
              <w:marBottom w:val="0"/>
              <w:divBdr>
                <w:top w:val="single" w:sz="6" w:space="4" w:color="auto"/>
                <w:left w:val="single" w:sz="6" w:space="4" w:color="auto"/>
                <w:bottom w:val="single" w:sz="6" w:space="4" w:color="auto"/>
                <w:right w:val="single" w:sz="6" w:space="4" w:color="auto"/>
              </w:divBdr>
            </w:div>
          </w:divsChild>
        </w:div>
        <w:div w:id="17620210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3543946">
              <w:marLeft w:val="0"/>
              <w:marRight w:val="0"/>
              <w:marTop w:val="0"/>
              <w:marBottom w:val="0"/>
              <w:divBdr>
                <w:top w:val="single" w:sz="6" w:space="4" w:color="auto"/>
                <w:left w:val="single" w:sz="6" w:space="4" w:color="auto"/>
                <w:bottom w:val="single" w:sz="6" w:space="4" w:color="auto"/>
                <w:right w:val="single" w:sz="6" w:space="4" w:color="auto"/>
              </w:divBdr>
            </w:div>
          </w:divsChild>
        </w:div>
      </w:divsChild>
    </w:div>
    <w:div w:id="155196876">
      <w:bodyDiv w:val="1"/>
      <w:marLeft w:val="0"/>
      <w:marRight w:val="0"/>
      <w:marTop w:val="0"/>
      <w:marBottom w:val="0"/>
      <w:divBdr>
        <w:top w:val="none" w:sz="0" w:space="0" w:color="auto"/>
        <w:left w:val="none" w:sz="0" w:space="0" w:color="auto"/>
        <w:bottom w:val="none" w:sz="0" w:space="0" w:color="auto"/>
        <w:right w:val="none" w:sz="0" w:space="0" w:color="auto"/>
      </w:divBdr>
    </w:div>
    <w:div w:id="157119576">
      <w:bodyDiv w:val="1"/>
      <w:marLeft w:val="0"/>
      <w:marRight w:val="0"/>
      <w:marTop w:val="0"/>
      <w:marBottom w:val="0"/>
      <w:divBdr>
        <w:top w:val="none" w:sz="0" w:space="0" w:color="auto"/>
        <w:left w:val="none" w:sz="0" w:space="0" w:color="auto"/>
        <w:bottom w:val="none" w:sz="0" w:space="0" w:color="auto"/>
        <w:right w:val="none" w:sz="0" w:space="0" w:color="auto"/>
      </w:divBdr>
    </w:div>
    <w:div w:id="179901407">
      <w:bodyDiv w:val="1"/>
      <w:marLeft w:val="0"/>
      <w:marRight w:val="0"/>
      <w:marTop w:val="0"/>
      <w:marBottom w:val="0"/>
      <w:divBdr>
        <w:top w:val="none" w:sz="0" w:space="0" w:color="auto"/>
        <w:left w:val="none" w:sz="0" w:space="0" w:color="auto"/>
        <w:bottom w:val="none" w:sz="0" w:space="0" w:color="auto"/>
        <w:right w:val="none" w:sz="0" w:space="0" w:color="auto"/>
      </w:divBdr>
    </w:div>
    <w:div w:id="196818791">
      <w:bodyDiv w:val="1"/>
      <w:marLeft w:val="0"/>
      <w:marRight w:val="0"/>
      <w:marTop w:val="0"/>
      <w:marBottom w:val="0"/>
      <w:divBdr>
        <w:top w:val="none" w:sz="0" w:space="0" w:color="auto"/>
        <w:left w:val="none" w:sz="0" w:space="0" w:color="auto"/>
        <w:bottom w:val="none" w:sz="0" w:space="0" w:color="auto"/>
        <w:right w:val="none" w:sz="0" w:space="0" w:color="auto"/>
      </w:divBdr>
    </w:div>
    <w:div w:id="223759285">
      <w:bodyDiv w:val="1"/>
      <w:marLeft w:val="0"/>
      <w:marRight w:val="0"/>
      <w:marTop w:val="0"/>
      <w:marBottom w:val="0"/>
      <w:divBdr>
        <w:top w:val="none" w:sz="0" w:space="0" w:color="auto"/>
        <w:left w:val="none" w:sz="0" w:space="0" w:color="auto"/>
        <w:bottom w:val="none" w:sz="0" w:space="0" w:color="auto"/>
        <w:right w:val="none" w:sz="0" w:space="0" w:color="auto"/>
      </w:divBdr>
    </w:div>
    <w:div w:id="239603368">
      <w:bodyDiv w:val="1"/>
      <w:marLeft w:val="0"/>
      <w:marRight w:val="0"/>
      <w:marTop w:val="0"/>
      <w:marBottom w:val="0"/>
      <w:divBdr>
        <w:top w:val="none" w:sz="0" w:space="0" w:color="auto"/>
        <w:left w:val="none" w:sz="0" w:space="0" w:color="auto"/>
        <w:bottom w:val="none" w:sz="0" w:space="0" w:color="auto"/>
        <w:right w:val="none" w:sz="0" w:space="0" w:color="auto"/>
      </w:divBdr>
    </w:div>
    <w:div w:id="248781460">
      <w:bodyDiv w:val="1"/>
      <w:marLeft w:val="0"/>
      <w:marRight w:val="0"/>
      <w:marTop w:val="0"/>
      <w:marBottom w:val="0"/>
      <w:divBdr>
        <w:top w:val="none" w:sz="0" w:space="0" w:color="auto"/>
        <w:left w:val="none" w:sz="0" w:space="0" w:color="auto"/>
        <w:bottom w:val="none" w:sz="0" w:space="0" w:color="auto"/>
        <w:right w:val="none" w:sz="0" w:space="0" w:color="auto"/>
      </w:divBdr>
    </w:div>
    <w:div w:id="297106313">
      <w:bodyDiv w:val="1"/>
      <w:marLeft w:val="0"/>
      <w:marRight w:val="0"/>
      <w:marTop w:val="0"/>
      <w:marBottom w:val="0"/>
      <w:divBdr>
        <w:top w:val="none" w:sz="0" w:space="0" w:color="auto"/>
        <w:left w:val="none" w:sz="0" w:space="0" w:color="auto"/>
        <w:bottom w:val="none" w:sz="0" w:space="0" w:color="auto"/>
        <w:right w:val="none" w:sz="0" w:space="0" w:color="auto"/>
      </w:divBdr>
    </w:div>
    <w:div w:id="345059530">
      <w:bodyDiv w:val="1"/>
      <w:marLeft w:val="0"/>
      <w:marRight w:val="0"/>
      <w:marTop w:val="0"/>
      <w:marBottom w:val="0"/>
      <w:divBdr>
        <w:top w:val="none" w:sz="0" w:space="0" w:color="auto"/>
        <w:left w:val="none" w:sz="0" w:space="0" w:color="auto"/>
        <w:bottom w:val="none" w:sz="0" w:space="0" w:color="auto"/>
        <w:right w:val="none" w:sz="0" w:space="0" w:color="auto"/>
      </w:divBdr>
    </w:div>
    <w:div w:id="346565687">
      <w:bodyDiv w:val="1"/>
      <w:marLeft w:val="0"/>
      <w:marRight w:val="0"/>
      <w:marTop w:val="0"/>
      <w:marBottom w:val="0"/>
      <w:divBdr>
        <w:top w:val="none" w:sz="0" w:space="0" w:color="auto"/>
        <w:left w:val="none" w:sz="0" w:space="0" w:color="auto"/>
        <w:bottom w:val="none" w:sz="0" w:space="0" w:color="auto"/>
        <w:right w:val="none" w:sz="0" w:space="0" w:color="auto"/>
      </w:divBdr>
    </w:div>
    <w:div w:id="353189095">
      <w:bodyDiv w:val="1"/>
      <w:marLeft w:val="0"/>
      <w:marRight w:val="0"/>
      <w:marTop w:val="0"/>
      <w:marBottom w:val="0"/>
      <w:divBdr>
        <w:top w:val="none" w:sz="0" w:space="0" w:color="auto"/>
        <w:left w:val="none" w:sz="0" w:space="0" w:color="auto"/>
        <w:bottom w:val="none" w:sz="0" w:space="0" w:color="auto"/>
        <w:right w:val="none" w:sz="0" w:space="0" w:color="auto"/>
      </w:divBdr>
    </w:div>
    <w:div w:id="381753495">
      <w:bodyDiv w:val="1"/>
      <w:marLeft w:val="0"/>
      <w:marRight w:val="0"/>
      <w:marTop w:val="0"/>
      <w:marBottom w:val="0"/>
      <w:divBdr>
        <w:top w:val="none" w:sz="0" w:space="0" w:color="auto"/>
        <w:left w:val="none" w:sz="0" w:space="0" w:color="auto"/>
        <w:bottom w:val="none" w:sz="0" w:space="0" w:color="auto"/>
        <w:right w:val="none" w:sz="0" w:space="0" w:color="auto"/>
      </w:divBdr>
    </w:div>
    <w:div w:id="404449482">
      <w:bodyDiv w:val="1"/>
      <w:marLeft w:val="0"/>
      <w:marRight w:val="0"/>
      <w:marTop w:val="0"/>
      <w:marBottom w:val="0"/>
      <w:divBdr>
        <w:top w:val="none" w:sz="0" w:space="0" w:color="auto"/>
        <w:left w:val="none" w:sz="0" w:space="0" w:color="auto"/>
        <w:bottom w:val="none" w:sz="0" w:space="0" w:color="auto"/>
        <w:right w:val="none" w:sz="0" w:space="0" w:color="auto"/>
      </w:divBdr>
      <w:divsChild>
        <w:div w:id="153840933">
          <w:marLeft w:val="0"/>
          <w:marRight w:val="0"/>
          <w:marTop w:val="0"/>
          <w:marBottom w:val="0"/>
          <w:divBdr>
            <w:top w:val="none" w:sz="0" w:space="0" w:color="auto"/>
            <w:left w:val="none" w:sz="0" w:space="0" w:color="auto"/>
            <w:bottom w:val="none" w:sz="0" w:space="0" w:color="auto"/>
            <w:right w:val="none" w:sz="0" w:space="0" w:color="auto"/>
          </w:divBdr>
        </w:div>
        <w:div w:id="474299344">
          <w:marLeft w:val="0"/>
          <w:marRight w:val="0"/>
          <w:marTop w:val="0"/>
          <w:marBottom w:val="0"/>
          <w:divBdr>
            <w:top w:val="none" w:sz="0" w:space="0" w:color="auto"/>
            <w:left w:val="none" w:sz="0" w:space="0" w:color="auto"/>
            <w:bottom w:val="none" w:sz="0" w:space="0" w:color="auto"/>
            <w:right w:val="none" w:sz="0" w:space="0" w:color="auto"/>
          </w:divBdr>
        </w:div>
        <w:div w:id="679506484">
          <w:marLeft w:val="0"/>
          <w:marRight w:val="0"/>
          <w:marTop w:val="0"/>
          <w:marBottom w:val="0"/>
          <w:divBdr>
            <w:top w:val="none" w:sz="0" w:space="0" w:color="auto"/>
            <w:left w:val="none" w:sz="0" w:space="0" w:color="auto"/>
            <w:bottom w:val="none" w:sz="0" w:space="0" w:color="auto"/>
            <w:right w:val="none" w:sz="0" w:space="0" w:color="auto"/>
          </w:divBdr>
        </w:div>
        <w:div w:id="1191263519">
          <w:marLeft w:val="0"/>
          <w:marRight w:val="0"/>
          <w:marTop w:val="0"/>
          <w:marBottom w:val="0"/>
          <w:divBdr>
            <w:top w:val="none" w:sz="0" w:space="0" w:color="auto"/>
            <w:left w:val="none" w:sz="0" w:space="0" w:color="auto"/>
            <w:bottom w:val="none" w:sz="0" w:space="0" w:color="auto"/>
            <w:right w:val="none" w:sz="0" w:space="0" w:color="auto"/>
          </w:divBdr>
        </w:div>
        <w:div w:id="1538657905">
          <w:marLeft w:val="0"/>
          <w:marRight w:val="0"/>
          <w:marTop w:val="0"/>
          <w:marBottom w:val="0"/>
          <w:divBdr>
            <w:top w:val="none" w:sz="0" w:space="0" w:color="auto"/>
            <w:left w:val="none" w:sz="0" w:space="0" w:color="auto"/>
            <w:bottom w:val="none" w:sz="0" w:space="0" w:color="auto"/>
            <w:right w:val="none" w:sz="0" w:space="0" w:color="auto"/>
          </w:divBdr>
        </w:div>
        <w:div w:id="1663123127">
          <w:marLeft w:val="0"/>
          <w:marRight w:val="0"/>
          <w:marTop w:val="0"/>
          <w:marBottom w:val="0"/>
          <w:divBdr>
            <w:top w:val="none" w:sz="0" w:space="0" w:color="auto"/>
            <w:left w:val="none" w:sz="0" w:space="0" w:color="auto"/>
            <w:bottom w:val="none" w:sz="0" w:space="0" w:color="auto"/>
            <w:right w:val="none" w:sz="0" w:space="0" w:color="auto"/>
          </w:divBdr>
        </w:div>
      </w:divsChild>
    </w:div>
    <w:div w:id="413018776">
      <w:bodyDiv w:val="1"/>
      <w:marLeft w:val="0"/>
      <w:marRight w:val="0"/>
      <w:marTop w:val="0"/>
      <w:marBottom w:val="0"/>
      <w:divBdr>
        <w:top w:val="none" w:sz="0" w:space="0" w:color="auto"/>
        <w:left w:val="none" w:sz="0" w:space="0" w:color="auto"/>
        <w:bottom w:val="none" w:sz="0" w:space="0" w:color="auto"/>
        <w:right w:val="none" w:sz="0" w:space="0" w:color="auto"/>
      </w:divBdr>
    </w:div>
    <w:div w:id="485052296">
      <w:bodyDiv w:val="1"/>
      <w:marLeft w:val="0"/>
      <w:marRight w:val="0"/>
      <w:marTop w:val="0"/>
      <w:marBottom w:val="0"/>
      <w:divBdr>
        <w:top w:val="none" w:sz="0" w:space="0" w:color="auto"/>
        <w:left w:val="none" w:sz="0" w:space="0" w:color="auto"/>
        <w:bottom w:val="none" w:sz="0" w:space="0" w:color="auto"/>
        <w:right w:val="none" w:sz="0" w:space="0" w:color="auto"/>
      </w:divBdr>
    </w:div>
    <w:div w:id="495654303">
      <w:bodyDiv w:val="1"/>
      <w:marLeft w:val="0"/>
      <w:marRight w:val="0"/>
      <w:marTop w:val="0"/>
      <w:marBottom w:val="0"/>
      <w:divBdr>
        <w:top w:val="none" w:sz="0" w:space="0" w:color="auto"/>
        <w:left w:val="none" w:sz="0" w:space="0" w:color="auto"/>
        <w:bottom w:val="none" w:sz="0" w:space="0" w:color="auto"/>
        <w:right w:val="none" w:sz="0" w:space="0" w:color="auto"/>
      </w:divBdr>
    </w:div>
    <w:div w:id="566646825">
      <w:bodyDiv w:val="1"/>
      <w:marLeft w:val="0"/>
      <w:marRight w:val="0"/>
      <w:marTop w:val="0"/>
      <w:marBottom w:val="0"/>
      <w:divBdr>
        <w:top w:val="none" w:sz="0" w:space="0" w:color="auto"/>
        <w:left w:val="none" w:sz="0" w:space="0" w:color="auto"/>
        <w:bottom w:val="none" w:sz="0" w:space="0" w:color="auto"/>
        <w:right w:val="none" w:sz="0" w:space="0" w:color="auto"/>
      </w:divBdr>
    </w:div>
    <w:div w:id="579295661">
      <w:bodyDiv w:val="1"/>
      <w:marLeft w:val="0"/>
      <w:marRight w:val="0"/>
      <w:marTop w:val="0"/>
      <w:marBottom w:val="0"/>
      <w:divBdr>
        <w:top w:val="none" w:sz="0" w:space="0" w:color="auto"/>
        <w:left w:val="none" w:sz="0" w:space="0" w:color="auto"/>
        <w:bottom w:val="none" w:sz="0" w:space="0" w:color="auto"/>
        <w:right w:val="none" w:sz="0" w:space="0" w:color="auto"/>
      </w:divBdr>
    </w:div>
    <w:div w:id="590041516">
      <w:bodyDiv w:val="1"/>
      <w:marLeft w:val="0"/>
      <w:marRight w:val="0"/>
      <w:marTop w:val="0"/>
      <w:marBottom w:val="0"/>
      <w:divBdr>
        <w:top w:val="none" w:sz="0" w:space="0" w:color="auto"/>
        <w:left w:val="none" w:sz="0" w:space="0" w:color="auto"/>
        <w:bottom w:val="none" w:sz="0" w:space="0" w:color="auto"/>
        <w:right w:val="none" w:sz="0" w:space="0" w:color="auto"/>
      </w:divBdr>
    </w:div>
    <w:div w:id="591596540">
      <w:bodyDiv w:val="1"/>
      <w:marLeft w:val="0"/>
      <w:marRight w:val="0"/>
      <w:marTop w:val="0"/>
      <w:marBottom w:val="0"/>
      <w:divBdr>
        <w:top w:val="none" w:sz="0" w:space="0" w:color="auto"/>
        <w:left w:val="none" w:sz="0" w:space="0" w:color="auto"/>
        <w:bottom w:val="none" w:sz="0" w:space="0" w:color="auto"/>
        <w:right w:val="none" w:sz="0" w:space="0" w:color="auto"/>
      </w:divBdr>
    </w:div>
    <w:div w:id="613486307">
      <w:bodyDiv w:val="1"/>
      <w:marLeft w:val="0"/>
      <w:marRight w:val="0"/>
      <w:marTop w:val="0"/>
      <w:marBottom w:val="0"/>
      <w:divBdr>
        <w:top w:val="none" w:sz="0" w:space="0" w:color="auto"/>
        <w:left w:val="none" w:sz="0" w:space="0" w:color="auto"/>
        <w:bottom w:val="none" w:sz="0" w:space="0" w:color="auto"/>
        <w:right w:val="none" w:sz="0" w:space="0" w:color="auto"/>
      </w:divBdr>
    </w:div>
    <w:div w:id="630477480">
      <w:bodyDiv w:val="1"/>
      <w:marLeft w:val="0"/>
      <w:marRight w:val="0"/>
      <w:marTop w:val="0"/>
      <w:marBottom w:val="0"/>
      <w:divBdr>
        <w:top w:val="none" w:sz="0" w:space="0" w:color="auto"/>
        <w:left w:val="none" w:sz="0" w:space="0" w:color="auto"/>
        <w:bottom w:val="none" w:sz="0" w:space="0" w:color="auto"/>
        <w:right w:val="none" w:sz="0" w:space="0" w:color="auto"/>
      </w:divBdr>
    </w:div>
    <w:div w:id="639268166">
      <w:bodyDiv w:val="1"/>
      <w:marLeft w:val="0"/>
      <w:marRight w:val="0"/>
      <w:marTop w:val="0"/>
      <w:marBottom w:val="0"/>
      <w:divBdr>
        <w:top w:val="none" w:sz="0" w:space="0" w:color="auto"/>
        <w:left w:val="none" w:sz="0" w:space="0" w:color="auto"/>
        <w:bottom w:val="none" w:sz="0" w:space="0" w:color="auto"/>
        <w:right w:val="none" w:sz="0" w:space="0" w:color="auto"/>
      </w:divBdr>
    </w:div>
    <w:div w:id="640117678">
      <w:bodyDiv w:val="1"/>
      <w:marLeft w:val="0"/>
      <w:marRight w:val="0"/>
      <w:marTop w:val="0"/>
      <w:marBottom w:val="0"/>
      <w:divBdr>
        <w:top w:val="none" w:sz="0" w:space="0" w:color="auto"/>
        <w:left w:val="none" w:sz="0" w:space="0" w:color="auto"/>
        <w:bottom w:val="none" w:sz="0" w:space="0" w:color="auto"/>
        <w:right w:val="none" w:sz="0" w:space="0" w:color="auto"/>
      </w:divBdr>
    </w:div>
    <w:div w:id="677730005">
      <w:bodyDiv w:val="1"/>
      <w:marLeft w:val="0"/>
      <w:marRight w:val="0"/>
      <w:marTop w:val="0"/>
      <w:marBottom w:val="0"/>
      <w:divBdr>
        <w:top w:val="none" w:sz="0" w:space="0" w:color="auto"/>
        <w:left w:val="none" w:sz="0" w:space="0" w:color="auto"/>
        <w:bottom w:val="none" w:sz="0" w:space="0" w:color="auto"/>
        <w:right w:val="none" w:sz="0" w:space="0" w:color="auto"/>
      </w:divBdr>
    </w:div>
    <w:div w:id="678657730">
      <w:bodyDiv w:val="1"/>
      <w:marLeft w:val="0"/>
      <w:marRight w:val="0"/>
      <w:marTop w:val="0"/>
      <w:marBottom w:val="0"/>
      <w:divBdr>
        <w:top w:val="none" w:sz="0" w:space="0" w:color="auto"/>
        <w:left w:val="none" w:sz="0" w:space="0" w:color="auto"/>
        <w:bottom w:val="none" w:sz="0" w:space="0" w:color="auto"/>
        <w:right w:val="none" w:sz="0" w:space="0" w:color="auto"/>
      </w:divBdr>
    </w:div>
    <w:div w:id="702171659">
      <w:bodyDiv w:val="1"/>
      <w:marLeft w:val="0"/>
      <w:marRight w:val="0"/>
      <w:marTop w:val="0"/>
      <w:marBottom w:val="0"/>
      <w:divBdr>
        <w:top w:val="none" w:sz="0" w:space="0" w:color="auto"/>
        <w:left w:val="none" w:sz="0" w:space="0" w:color="auto"/>
        <w:bottom w:val="none" w:sz="0" w:space="0" w:color="auto"/>
        <w:right w:val="none" w:sz="0" w:space="0" w:color="auto"/>
      </w:divBdr>
    </w:div>
    <w:div w:id="713893347">
      <w:bodyDiv w:val="1"/>
      <w:marLeft w:val="0"/>
      <w:marRight w:val="0"/>
      <w:marTop w:val="0"/>
      <w:marBottom w:val="0"/>
      <w:divBdr>
        <w:top w:val="none" w:sz="0" w:space="0" w:color="auto"/>
        <w:left w:val="none" w:sz="0" w:space="0" w:color="auto"/>
        <w:bottom w:val="none" w:sz="0" w:space="0" w:color="auto"/>
        <w:right w:val="none" w:sz="0" w:space="0" w:color="auto"/>
      </w:divBdr>
    </w:div>
    <w:div w:id="717633059">
      <w:bodyDiv w:val="1"/>
      <w:marLeft w:val="0"/>
      <w:marRight w:val="0"/>
      <w:marTop w:val="0"/>
      <w:marBottom w:val="0"/>
      <w:divBdr>
        <w:top w:val="none" w:sz="0" w:space="0" w:color="auto"/>
        <w:left w:val="none" w:sz="0" w:space="0" w:color="auto"/>
        <w:bottom w:val="none" w:sz="0" w:space="0" w:color="auto"/>
        <w:right w:val="none" w:sz="0" w:space="0" w:color="auto"/>
      </w:divBdr>
    </w:div>
    <w:div w:id="787161381">
      <w:bodyDiv w:val="1"/>
      <w:marLeft w:val="0"/>
      <w:marRight w:val="0"/>
      <w:marTop w:val="0"/>
      <w:marBottom w:val="0"/>
      <w:divBdr>
        <w:top w:val="none" w:sz="0" w:space="0" w:color="auto"/>
        <w:left w:val="none" w:sz="0" w:space="0" w:color="auto"/>
        <w:bottom w:val="none" w:sz="0" w:space="0" w:color="auto"/>
        <w:right w:val="none" w:sz="0" w:space="0" w:color="auto"/>
      </w:divBdr>
    </w:div>
    <w:div w:id="787427501">
      <w:bodyDiv w:val="1"/>
      <w:marLeft w:val="0"/>
      <w:marRight w:val="0"/>
      <w:marTop w:val="0"/>
      <w:marBottom w:val="0"/>
      <w:divBdr>
        <w:top w:val="none" w:sz="0" w:space="0" w:color="auto"/>
        <w:left w:val="none" w:sz="0" w:space="0" w:color="auto"/>
        <w:bottom w:val="none" w:sz="0" w:space="0" w:color="auto"/>
        <w:right w:val="none" w:sz="0" w:space="0" w:color="auto"/>
      </w:divBdr>
      <w:divsChild>
        <w:div w:id="201748613">
          <w:marLeft w:val="0"/>
          <w:marRight w:val="0"/>
          <w:marTop w:val="0"/>
          <w:marBottom w:val="0"/>
          <w:divBdr>
            <w:top w:val="none" w:sz="0" w:space="0" w:color="auto"/>
            <w:left w:val="none" w:sz="0" w:space="0" w:color="auto"/>
            <w:bottom w:val="none" w:sz="0" w:space="0" w:color="auto"/>
            <w:right w:val="none" w:sz="0" w:space="0" w:color="auto"/>
          </w:divBdr>
        </w:div>
        <w:div w:id="468666535">
          <w:marLeft w:val="0"/>
          <w:marRight w:val="0"/>
          <w:marTop w:val="0"/>
          <w:marBottom w:val="0"/>
          <w:divBdr>
            <w:top w:val="none" w:sz="0" w:space="0" w:color="auto"/>
            <w:left w:val="none" w:sz="0" w:space="0" w:color="auto"/>
            <w:bottom w:val="none" w:sz="0" w:space="0" w:color="auto"/>
            <w:right w:val="none" w:sz="0" w:space="0" w:color="auto"/>
          </w:divBdr>
        </w:div>
        <w:div w:id="574513081">
          <w:marLeft w:val="0"/>
          <w:marRight w:val="0"/>
          <w:marTop w:val="0"/>
          <w:marBottom w:val="0"/>
          <w:divBdr>
            <w:top w:val="none" w:sz="0" w:space="0" w:color="auto"/>
            <w:left w:val="none" w:sz="0" w:space="0" w:color="auto"/>
            <w:bottom w:val="none" w:sz="0" w:space="0" w:color="auto"/>
            <w:right w:val="none" w:sz="0" w:space="0" w:color="auto"/>
          </w:divBdr>
        </w:div>
        <w:div w:id="599608137">
          <w:marLeft w:val="0"/>
          <w:marRight w:val="0"/>
          <w:marTop w:val="0"/>
          <w:marBottom w:val="0"/>
          <w:divBdr>
            <w:top w:val="none" w:sz="0" w:space="0" w:color="auto"/>
            <w:left w:val="none" w:sz="0" w:space="0" w:color="auto"/>
            <w:bottom w:val="none" w:sz="0" w:space="0" w:color="auto"/>
            <w:right w:val="none" w:sz="0" w:space="0" w:color="auto"/>
          </w:divBdr>
        </w:div>
        <w:div w:id="1194003942">
          <w:marLeft w:val="0"/>
          <w:marRight w:val="0"/>
          <w:marTop w:val="0"/>
          <w:marBottom w:val="0"/>
          <w:divBdr>
            <w:top w:val="none" w:sz="0" w:space="0" w:color="auto"/>
            <w:left w:val="none" w:sz="0" w:space="0" w:color="auto"/>
            <w:bottom w:val="none" w:sz="0" w:space="0" w:color="auto"/>
            <w:right w:val="none" w:sz="0" w:space="0" w:color="auto"/>
          </w:divBdr>
        </w:div>
        <w:div w:id="1250306496">
          <w:marLeft w:val="0"/>
          <w:marRight w:val="0"/>
          <w:marTop w:val="0"/>
          <w:marBottom w:val="0"/>
          <w:divBdr>
            <w:top w:val="none" w:sz="0" w:space="0" w:color="auto"/>
            <w:left w:val="none" w:sz="0" w:space="0" w:color="auto"/>
            <w:bottom w:val="none" w:sz="0" w:space="0" w:color="auto"/>
            <w:right w:val="none" w:sz="0" w:space="0" w:color="auto"/>
          </w:divBdr>
        </w:div>
        <w:div w:id="1443303387">
          <w:marLeft w:val="0"/>
          <w:marRight w:val="0"/>
          <w:marTop w:val="0"/>
          <w:marBottom w:val="0"/>
          <w:divBdr>
            <w:top w:val="none" w:sz="0" w:space="0" w:color="auto"/>
            <w:left w:val="none" w:sz="0" w:space="0" w:color="auto"/>
            <w:bottom w:val="none" w:sz="0" w:space="0" w:color="auto"/>
            <w:right w:val="none" w:sz="0" w:space="0" w:color="auto"/>
          </w:divBdr>
        </w:div>
        <w:div w:id="1453787336">
          <w:marLeft w:val="0"/>
          <w:marRight w:val="0"/>
          <w:marTop w:val="0"/>
          <w:marBottom w:val="0"/>
          <w:divBdr>
            <w:top w:val="none" w:sz="0" w:space="0" w:color="auto"/>
            <w:left w:val="none" w:sz="0" w:space="0" w:color="auto"/>
            <w:bottom w:val="none" w:sz="0" w:space="0" w:color="auto"/>
            <w:right w:val="none" w:sz="0" w:space="0" w:color="auto"/>
          </w:divBdr>
        </w:div>
        <w:div w:id="1524588183">
          <w:marLeft w:val="0"/>
          <w:marRight w:val="0"/>
          <w:marTop w:val="0"/>
          <w:marBottom w:val="0"/>
          <w:divBdr>
            <w:top w:val="none" w:sz="0" w:space="0" w:color="auto"/>
            <w:left w:val="none" w:sz="0" w:space="0" w:color="auto"/>
            <w:bottom w:val="none" w:sz="0" w:space="0" w:color="auto"/>
            <w:right w:val="none" w:sz="0" w:space="0" w:color="auto"/>
          </w:divBdr>
        </w:div>
        <w:div w:id="1539662864">
          <w:marLeft w:val="0"/>
          <w:marRight w:val="0"/>
          <w:marTop w:val="0"/>
          <w:marBottom w:val="0"/>
          <w:divBdr>
            <w:top w:val="none" w:sz="0" w:space="0" w:color="auto"/>
            <w:left w:val="none" w:sz="0" w:space="0" w:color="auto"/>
            <w:bottom w:val="none" w:sz="0" w:space="0" w:color="auto"/>
            <w:right w:val="none" w:sz="0" w:space="0" w:color="auto"/>
          </w:divBdr>
        </w:div>
        <w:div w:id="1556237557">
          <w:marLeft w:val="0"/>
          <w:marRight w:val="0"/>
          <w:marTop w:val="0"/>
          <w:marBottom w:val="0"/>
          <w:divBdr>
            <w:top w:val="none" w:sz="0" w:space="0" w:color="auto"/>
            <w:left w:val="none" w:sz="0" w:space="0" w:color="auto"/>
            <w:bottom w:val="none" w:sz="0" w:space="0" w:color="auto"/>
            <w:right w:val="none" w:sz="0" w:space="0" w:color="auto"/>
          </w:divBdr>
        </w:div>
        <w:div w:id="1834757295">
          <w:marLeft w:val="0"/>
          <w:marRight w:val="0"/>
          <w:marTop w:val="0"/>
          <w:marBottom w:val="0"/>
          <w:divBdr>
            <w:top w:val="none" w:sz="0" w:space="0" w:color="auto"/>
            <w:left w:val="none" w:sz="0" w:space="0" w:color="auto"/>
            <w:bottom w:val="none" w:sz="0" w:space="0" w:color="auto"/>
            <w:right w:val="none" w:sz="0" w:space="0" w:color="auto"/>
          </w:divBdr>
        </w:div>
        <w:div w:id="2055352786">
          <w:marLeft w:val="0"/>
          <w:marRight w:val="0"/>
          <w:marTop w:val="0"/>
          <w:marBottom w:val="0"/>
          <w:divBdr>
            <w:top w:val="none" w:sz="0" w:space="0" w:color="auto"/>
            <w:left w:val="none" w:sz="0" w:space="0" w:color="auto"/>
            <w:bottom w:val="none" w:sz="0" w:space="0" w:color="auto"/>
            <w:right w:val="none" w:sz="0" w:space="0" w:color="auto"/>
          </w:divBdr>
        </w:div>
        <w:div w:id="2129355083">
          <w:marLeft w:val="0"/>
          <w:marRight w:val="0"/>
          <w:marTop w:val="0"/>
          <w:marBottom w:val="0"/>
          <w:divBdr>
            <w:top w:val="none" w:sz="0" w:space="0" w:color="auto"/>
            <w:left w:val="none" w:sz="0" w:space="0" w:color="auto"/>
            <w:bottom w:val="none" w:sz="0" w:space="0" w:color="auto"/>
            <w:right w:val="none" w:sz="0" w:space="0" w:color="auto"/>
          </w:divBdr>
        </w:div>
      </w:divsChild>
    </w:div>
    <w:div w:id="804784966">
      <w:bodyDiv w:val="1"/>
      <w:marLeft w:val="0"/>
      <w:marRight w:val="0"/>
      <w:marTop w:val="0"/>
      <w:marBottom w:val="0"/>
      <w:divBdr>
        <w:top w:val="none" w:sz="0" w:space="0" w:color="auto"/>
        <w:left w:val="none" w:sz="0" w:space="0" w:color="auto"/>
        <w:bottom w:val="none" w:sz="0" w:space="0" w:color="auto"/>
        <w:right w:val="none" w:sz="0" w:space="0" w:color="auto"/>
      </w:divBdr>
    </w:div>
    <w:div w:id="809982593">
      <w:bodyDiv w:val="1"/>
      <w:marLeft w:val="0"/>
      <w:marRight w:val="0"/>
      <w:marTop w:val="0"/>
      <w:marBottom w:val="0"/>
      <w:divBdr>
        <w:top w:val="none" w:sz="0" w:space="0" w:color="auto"/>
        <w:left w:val="none" w:sz="0" w:space="0" w:color="auto"/>
        <w:bottom w:val="none" w:sz="0" w:space="0" w:color="auto"/>
        <w:right w:val="none" w:sz="0" w:space="0" w:color="auto"/>
      </w:divBdr>
    </w:div>
    <w:div w:id="846790690">
      <w:bodyDiv w:val="1"/>
      <w:marLeft w:val="0"/>
      <w:marRight w:val="0"/>
      <w:marTop w:val="0"/>
      <w:marBottom w:val="0"/>
      <w:divBdr>
        <w:top w:val="none" w:sz="0" w:space="0" w:color="auto"/>
        <w:left w:val="none" w:sz="0" w:space="0" w:color="auto"/>
        <w:bottom w:val="none" w:sz="0" w:space="0" w:color="auto"/>
        <w:right w:val="none" w:sz="0" w:space="0" w:color="auto"/>
      </w:divBdr>
    </w:div>
    <w:div w:id="849562703">
      <w:bodyDiv w:val="1"/>
      <w:marLeft w:val="0"/>
      <w:marRight w:val="0"/>
      <w:marTop w:val="0"/>
      <w:marBottom w:val="0"/>
      <w:divBdr>
        <w:top w:val="none" w:sz="0" w:space="0" w:color="auto"/>
        <w:left w:val="none" w:sz="0" w:space="0" w:color="auto"/>
        <w:bottom w:val="none" w:sz="0" w:space="0" w:color="auto"/>
        <w:right w:val="none" w:sz="0" w:space="0" w:color="auto"/>
      </w:divBdr>
    </w:div>
    <w:div w:id="864946369">
      <w:bodyDiv w:val="1"/>
      <w:marLeft w:val="0"/>
      <w:marRight w:val="0"/>
      <w:marTop w:val="0"/>
      <w:marBottom w:val="0"/>
      <w:divBdr>
        <w:top w:val="none" w:sz="0" w:space="0" w:color="auto"/>
        <w:left w:val="none" w:sz="0" w:space="0" w:color="auto"/>
        <w:bottom w:val="none" w:sz="0" w:space="0" w:color="auto"/>
        <w:right w:val="none" w:sz="0" w:space="0" w:color="auto"/>
      </w:divBdr>
    </w:div>
    <w:div w:id="939340330">
      <w:bodyDiv w:val="1"/>
      <w:marLeft w:val="0"/>
      <w:marRight w:val="0"/>
      <w:marTop w:val="0"/>
      <w:marBottom w:val="0"/>
      <w:divBdr>
        <w:top w:val="none" w:sz="0" w:space="0" w:color="auto"/>
        <w:left w:val="none" w:sz="0" w:space="0" w:color="auto"/>
        <w:bottom w:val="none" w:sz="0" w:space="0" w:color="auto"/>
        <w:right w:val="none" w:sz="0" w:space="0" w:color="auto"/>
      </w:divBdr>
    </w:div>
    <w:div w:id="960955893">
      <w:bodyDiv w:val="1"/>
      <w:marLeft w:val="0"/>
      <w:marRight w:val="0"/>
      <w:marTop w:val="0"/>
      <w:marBottom w:val="0"/>
      <w:divBdr>
        <w:top w:val="none" w:sz="0" w:space="0" w:color="auto"/>
        <w:left w:val="none" w:sz="0" w:space="0" w:color="auto"/>
        <w:bottom w:val="none" w:sz="0" w:space="0" w:color="auto"/>
        <w:right w:val="none" w:sz="0" w:space="0" w:color="auto"/>
      </w:divBdr>
    </w:div>
    <w:div w:id="961110933">
      <w:bodyDiv w:val="1"/>
      <w:marLeft w:val="0"/>
      <w:marRight w:val="0"/>
      <w:marTop w:val="0"/>
      <w:marBottom w:val="0"/>
      <w:divBdr>
        <w:top w:val="none" w:sz="0" w:space="0" w:color="auto"/>
        <w:left w:val="none" w:sz="0" w:space="0" w:color="auto"/>
        <w:bottom w:val="none" w:sz="0" w:space="0" w:color="auto"/>
        <w:right w:val="none" w:sz="0" w:space="0" w:color="auto"/>
      </w:divBdr>
    </w:div>
    <w:div w:id="1012805101">
      <w:bodyDiv w:val="1"/>
      <w:marLeft w:val="0"/>
      <w:marRight w:val="0"/>
      <w:marTop w:val="0"/>
      <w:marBottom w:val="0"/>
      <w:divBdr>
        <w:top w:val="none" w:sz="0" w:space="0" w:color="auto"/>
        <w:left w:val="none" w:sz="0" w:space="0" w:color="auto"/>
        <w:bottom w:val="none" w:sz="0" w:space="0" w:color="auto"/>
        <w:right w:val="none" w:sz="0" w:space="0" w:color="auto"/>
      </w:divBdr>
    </w:div>
    <w:div w:id="1073696181">
      <w:bodyDiv w:val="1"/>
      <w:marLeft w:val="0"/>
      <w:marRight w:val="0"/>
      <w:marTop w:val="0"/>
      <w:marBottom w:val="0"/>
      <w:divBdr>
        <w:top w:val="none" w:sz="0" w:space="0" w:color="auto"/>
        <w:left w:val="none" w:sz="0" w:space="0" w:color="auto"/>
        <w:bottom w:val="none" w:sz="0" w:space="0" w:color="auto"/>
        <w:right w:val="none" w:sz="0" w:space="0" w:color="auto"/>
      </w:divBdr>
    </w:div>
    <w:div w:id="1078672262">
      <w:bodyDiv w:val="1"/>
      <w:marLeft w:val="0"/>
      <w:marRight w:val="0"/>
      <w:marTop w:val="0"/>
      <w:marBottom w:val="0"/>
      <w:divBdr>
        <w:top w:val="none" w:sz="0" w:space="0" w:color="auto"/>
        <w:left w:val="none" w:sz="0" w:space="0" w:color="auto"/>
        <w:bottom w:val="none" w:sz="0" w:space="0" w:color="auto"/>
        <w:right w:val="none" w:sz="0" w:space="0" w:color="auto"/>
      </w:divBdr>
    </w:div>
    <w:div w:id="1107310750">
      <w:bodyDiv w:val="1"/>
      <w:marLeft w:val="0"/>
      <w:marRight w:val="0"/>
      <w:marTop w:val="0"/>
      <w:marBottom w:val="0"/>
      <w:divBdr>
        <w:top w:val="none" w:sz="0" w:space="0" w:color="auto"/>
        <w:left w:val="none" w:sz="0" w:space="0" w:color="auto"/>
        <w:bottom w:val="none" w:sz="0" w:space="0" w:color="auto"/>
        <w:right w:val="none" w:sz="0" w:space="0" w:color="auto"/>
      </w:divBdr>
    </w:div>
    <w:div w:id="1145053296">
      <w:bodyDiv w:val="1"/>
      <w:marLeft w:val="0"/>
      <w:marRight w:val="0"/>
      <w:marTop w:val="0"/>
      <w:marBottom w:val="0"/>
      <w:divBdr>
        <w:top w:val="none" w:sz="0" w:space="0" w:color="auto"/>
        <w:left w:val="none" w:sz="0" w:space="0" w:color="auto"/>
        <w:bottom w:val="none" w:sz="0" w:space="0" w:color="auto"/>
        <w:right w:val="none" w:sz="0" w:space="0" w:color="auto"/>
      </w:divBdr>
    </w:div>
    <w:div w:id="1218132334">
      <w:bodyDiv w:val="1"/>
      <w:marLeft w:val="0"/>
      <w:marRight w:val="0"/>
      <w:marTop w:val="0"/>
      <w:marBottom w:val="0"/>
      <w:divBdr>
        <w:top w:val="none" w:sz="0" w:space="0" w:color="auto"/>
        <w:left w:val="none" w:sz="0" w:space="0" w:color="auto"/>
        <w:bottom w:val="none" w:sz="0" w:space="0" w:color="auto"/>
        <w:right w:val="none" w:sz="0" w:space="0" w:color="auto"/>
      </w:divBdr>
    </w:div>
    <w:div w:id="1310288975">
      <w:bodyDiv w:val="1"/>
      <w:marLeft w:val="0"/>
      <w:marRight w:val="0"/>
      <w:marTop w:val="0"/>
      <w:marBottom w:val="0"/>
      <w:divBdr>
        <w:top w:val="none" w:sz="0" w:space="0" w:color="auto"/>
        <w:left w:val="none" w:sz="0" w:space="0" w:color="auto"/>
        <w:bottom w:val="none" w:sz="0" w:space="0" w:color="auto"/>
        <w:right w:val="none" w:sz="0" w:space="0" w:color="auto"/>
      </w:divBdr>
    </w:div>
    <w:div w:id="1312447296">
      <w:bodyDiv w:val="1"/>
      <w:marLeft w:val="0"/>
      <w:marRight w:val="0"/>
      <w:marTop w:val="0"/>
      <w:marBottom w:val="0"/>
      <w:divBdr>
        <w:top w:val="none" w:sz="0" w:space="0" w:color="auto"/>
        <w:left w:val="none" w:sz="0" w:space="0" w:color="auto"/>
        <w:bottom w:val="none" w:sz="0" w:space="0" w:color="auto"/>
        <w:right w:val="none" w:sz="0" w:space="0" w:color="auto"/>
      </w:divBdr>
    </w:div>
    <w:div w:id="1317341535">
      <w:bodyDiv w:val="1"/>
      <w:marLeft w:val="0"/>
      <w:marRight w:val="0"/>
      <w:marTop w:val="0"/>
      <w:marBottom w:val="0"/>
      <w:divBdr>
        <w:top w:val="none" w:sz="0" w:space="0" w:color="auto"/>
        <w:left w:val="none" w:sz="0" w:space="0" w:color="auto"/>
        <w:bottom w:val="none" w:sz="0" w:space="0" w:color="auto"/>
        <w:right w:val="none" w:sz="0" w:space="0" w:color="auto"/>
      </w:divBdr>
    </w:div>
    <w:div w:id="1382827903">
      <w:bodyDiv w:val="1"/>
      <w:marLeft w:val="0"/>
      <w:marRight w:val="0"/>
      <w:marTop w:val="0"/>
      <w:marBottom w:val="0"/>
      <w:divBdr>
        <w:top w:val="none" w:sz="0" w:space="0" w:color="auto"/>
        <w:left w:val="none" w:sz="0" w:space="0" w:color="auto"/>
        <w:bottom w:val="none" w:sz="0" w:space="0" w:color="auto"/>
        <w:right w:val="none" w:sz="0" w:space="0" w:color="auto"/>
      </w:divBdr>
    </w:div>
    <w:div w:id="1441414683">
      <w:bodyDiv w:val="1"/>
      <w:marLeft w:val="0"/>
      <w:marRight w:val="0"/>
      <w:marTop w:val="0"/>
      <w:marBottom w:val="0"/>
      <w:divBdr>
        <w:top w:val="none" w:sz="0" w:space="0" w:color="auto"/>
        <w:left w:val="none" w:sz="0" w:space="0" w:color="auto"/>
        <w:bottom w:val="none" w:sz="0" w:space="0" w:color="auto"/>
        <w:right w:val="none" w:sz="0" w:space="0" w:color="auto"/>
      </w:divBdr>
    </w:div>
    <w:div w:id="1464350199">
      <w:bodyDiv w:val="1"/>
      <w:marLeft w:val="0"/>
      <w:marRight w:val="0"/>
      <w:marTop w:val="0"/>
      <w:marBottom w:val="0"/>
      <w:divBdr>
        <w:top w:val="none" w:sz="0" w:space="0" w:color="auto"/>
        <w:left w:val="none" w:sz="0" w:space="0" w:color="auto"/>
        <w:bottom w:val="none" w:sz="0" w:space="0" w:color="auto"/>
        <w:right w:val="none" w:sz="0" w:space="0" w:color="auto"/>
      </w:divBdr>
    </w:div>
    <w:div w:id="1491405802">
      <w:bodyDiv w:val="1"/>
      <w:marLeft w:val="0"/>
      <w:marRight w:val="0"/>
      <w:marTop w:val="0"/>
      <w:marBottom w:val="0"/>
      <w:divBdr>
        <w:top w:val="none" w:sz="0" w:space="0" w:color="auto"/>
        <w:left w:val="none" w:sz="0" w:space="0" w:color="auto"/>
        <w:bottom w:val="none" w:sz="0" w:space="0" w:color="auto"/>
        <w:right w:val="none" w:sz="0" w:space="0" w:color="auto"/>
      </w:divBdr>
    </w:div>
    <w:div w:id="1535146511">
      <w:bodyDiv w:val="1"/>
      <w:marLeft w:val="0"/>
      <w:marRight w:val="0"/>
      <w:marTop w:val="0"/>
      <w:marBottom w:val="0"/>
      <w:divBdr>
        <w:top w:val="none" w:sz="0" w:space="0" w:color="auto"/>
        <w:left w:val="none" w:sz="0" w:space="0" w:color="auto"/>
        <w:bottom w:val="none" w:sz="0" w:space="0" w:color="auto"/>
        <w:right w:val="none" w:sz="0" w:space="0" w:color="auto"/>
      </w:divBdr>
      <w:divsChild>
        <w:div w:id="16058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985203421">
          <w:blockQuote w:val="1"/>
          <w:marLeft w:val="720"/>
          <w:marRight w:val="720"/>
          <w:marTop w:val="100"/>
          <w:marBottom w:val="100"/>
          <w:divBdr>
            <w:top w:val="none" w:sz="0" w:space="0" w:color="auto"/>
            <w:left w:val="none" w:sz="0" w:space="0" w:color="auto"/>
            <w:bottom w:val="none" w:sz="0" w:space="0" w:color="auto"/>
            <w:right w:val="none" w:sz="0" w:space="0" w:color="auto"/>
          </w:divBdr>
        </w:div>
        <w:div w:id="993530351">
          <w:marLeft w:val="0"/>
          <w:marRight w:val="0"/>
          <w:marTop w:val="0"/>
          <w:marBottom w:val="0"/>
          <w:divBdr>
            <w:top w:val="none" w:sz="0" w:space="0" w:color="auto"/>
            <w:left w:val="none" w:sz="0" w:space="0" w:color="auto"/>
            <w:bottom w:val="none" w:sz="0" w:space="0" w:color="auto"/>
            <w:right w:val="none" w:sz="0" w:space="0" w:color="auto"/>
          </w:divBdr>
        </w:div>
        <w:div w:id="1020471164">
          <w:marLeft w:val="0"/>
          <w:marRight w:val="0"/>
          <w:marTop w:val="0"/>
          <w:marBottom w:val="0"/>
          <w:divBdr>
            <w:top w:val="none" w:sz="0" w:space="0" w:color="auto"/>
            <w:left w:val="none" w:sz="0" w:space="0" w:color="auto"/>
            <w:bottom w:val="none" w:sz="0" w:space="0" w:color="auto"/>
            <w:right w:val="none" w:sz="0" w:space="0" w:color="auto"/>
          </w:divBdr>
        </w:div>
        <w:div w:id="1028070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111390">
          <w:marLeft w:val="0"/>
          <w:marRight w:val="0"/>
          <w:marTop w:val="0"/>
          <w:marBottom w:val="0"/>
          <w:divBdr>
            <w:top w:val="none" w:sz="0" w:space="0" w:color="auto"/>
            <w:left w:val="none" w:sz="0" w:space="0" w:color="auto"/>
            <w:bottom w:val="none" w:sz="0" w:space="0" w:color="auto"/>
            <w:right w:val="none" w:sz="0" w:space="0" w:color="auto"/>
          </w:divBdr>
        </w:div>
        <w:div w:id="1307197151">
          <w:marLeft w:val="0"/>
          <w:marRight w:val="0"/>
          <w:marTop w:val="0"/>
          <w:marBottom w:val="0"/>
          <w:divBdr>
            <w:top w:val="none" w:sz="0" w:space="0" w:color="auto"/>
            <w:left w:val="none" w:sz="0" w:space="0" w:color="auto"/>
            <w:bottom w:val="none" w:sz="0" w:space="0" w:color="auto"/>
            <w:right w:val="none" w:sz="0" w:space="0" w:color="auto"/>
          </w:divBdr>
        </w:div>
        <w:div w:id="1817330028">
          <w:marLeft w:val="0"/>
          <w:marRight w:val="0"/>
          <w:marTop w:val="0"/>
          <w:marBottom w:val="0"/>
          <w:divBdr>
            <w:top w:val="none" w:sz="0" w:space="0" w:color="auto"/>
            <w:left w:val="none" w:sz="0" w:space="0" w:color="auto"/>
            <w:bottom w:val="none" w:sz="0" w:space="0" w:color="auto"/>
            <w:right w:val="none" w:sz="0" w:space="0" w:color="auto"/>
          </w:divBdr>
        </w:div>
        <w:div w:id="1985425180">
          <w:marLeft w:val="0"/>
          <w:marRight w:val="0"/>
          <w:marTop w:val="0"/>
          <w:marBottom w:val="0"/>
          <w:divBdr>
            <w:top w:val="none" w:sz="0" w:space="0" w:color="auto"/>
            <w:left w:val="none" w:sz="0" w:space="0" w:color="auto"/>
            <w:bottom w:val="none" w:sz="0" w:space="0" w:color="auto"/>
            <w:right w:val="none" w:sz="0" w:space="0" w:color="auto"/>
          </w:divBdr>
        </w:div>
        <w:div w:id="2106415171">
          <w:marLeft w:val="0"/>
          <w:marRight w:val="0"/>
          <w:marTop w:val="0"/>
          <w:marBottom w:val="0"/>
          <w:divBdr>
            <w:top w:val="none" w:sz="0" w:space="0" w:color="auto"/>
            <w:left w:val="none" w:sz="0" w:space="0" w:color="auto"/>
            <w:bottom w:val="none" w:sz="0" w:space="0" w:color="auto"/>
            <w:right w:val="none" w:sz="0" w:space="0" w:color="auto"/>
          </w:divBdr>
        </w:div>
      </w:divsChild>
    </w:div>
    <w:div w:id="1579054781">
      <w:bodyDiv w:val="1"/>
      <w:marLeft w:val="0"/>
      <w:marRight w:val="0"/>
      <w:marTop w:val="0"/>
      <w:marBottom w:val="0"/>
      <w:divBdr>
        <w:top w:val="none" w:sz="0" w:space="0" w:color="auto"/>
        <w:left w:val="none" w:sz="0" w:space="0" w:color="auto"/>
        <w:bottom w:val="none" w:sz="0" w:space="0" w:color="auto"/>
        <w:right w:val="none" w:sz="0" w:space="0" w:color="auto"/>
      </w:divBdr>
    </w:div>
    <w:div w:id="1601448623">
      <w:bodyDiv w:val="1"/>
      <w:marLeft w:val="0"/>
      <w:marRight w:val="0"/>
      <w:marTop w:val="0"/>
      <w:marBottom w:val="0"/>
      <w:divBdr>
        <w:top w:val="none" w:sz="0" w:space="0" w:color="auto"/>
        <w:left w:val="none" w:sz="0" w:space="0" w:color="auto"/>
        <w:bottom w:val="none" w:sz="0" w:space="0" w:color="auto"/>
        <w:right w:val="none" w:sz="0" w:space="0" w:color="auto"/>
      </w:divBdr>
    </w:div>
    <w:div w:id="1632589019">
      <w:bodyDiv w:val="1"/>
      <w:marLeft w:val="0"/>
      <w:marRight w:val="0"/>
      <w:marTop w:val="0"/>
      <w:marBottom w:val="0"/>
      <w:divBdr>
        <w:top w:val="none" w:sz="0" w:space="0" w:color="auto"/>
        <w:left w:val="none" w:sz="0" w:space="0" w:color="auto"/>
        <w:bottom w:val="none" w:sz="0" w:space="0" w:color="auto"/>
        <w:right w:val="none" w:sz="0" w:space="0" w:color="auto"/>
      </w:divBdr>
    </w:div>
    <w:div w:id="1639340579">
      <w:bodyDiv w:val="1"/>
      <w:marLeft w:val="0"/>
      <w:marRight w:val="0"/>
      <w:marTop w:val="0"/>
      <w:marBottom w:val="0"/>
      <w:divBdr>
        <w:top w:val="none" w:sz="0" w:space="0" w:color="auto"/>
        <w:left w:val="none" w:sz="0" w:space="0" w:color="auto"/>
        <w:bottom w:val="none" w:sz="0" w:space="0" w:color="auto"/>
        <w:right w:val="none" w:sz="0" w:space="0" w:color="auto"/>
      </w:divBdr>
    </w:div>
    <w:div w:id="1650204934">
      <w:bodyDiv w:val="1"/>
      <w:marLeft w:val="0"/>
      <w:marRight w:val="0"/>
      <w:marTop w:val="0"/>
      <w:marBottom w:val="0"/>
      <w:divBdr>
        <w:top w:val="none" w:sz="0" w:space="0" w:color="auto"/>
        <w:left w:val="none" w:sz="0" w:space="0" w:color="auto"/>
        <w:bottom w:val="none" w:sz="0" w:space="0" w:color="auto"/>
        <w:right w:val="none" w:sz="0" w:space="0" w:color="auto"/>
      </w:divBdr>
      <w:divsChild>
        <w:div w:id="1604072127">
          <w:marLeft w:val="0"/>
          <w:marRight w:val="0"/>
          <w:marTop w:val="0"/>
          <w:marBottom w:val="0"/>
          <w:divBdr>
            <w:top w:val="none" w:sz="0" w:space="0" w:color="auto"/>
            <w:left w:val="none" w:sz="0" w:space="0" w:color="auto"/>
            <w:bottom w:val="none" w:sz="0" w:space="0" w:color="auto"/>
            <w:right w:val="none" w:sz="0" w:space="0" w:color="auto"/>
          </w:divBdr>
          <w:divsChild>
            <w:div w:id="631835027">
              <w:marLeft w:val="0"/>
              <w:marRight w:val="0"/>
              <w:marTop w:val="0"/>
              <w:marBottom w:val="0"/>
              <w:divBdr>
                <w:top w:val="none" w:sz="0" w:space="0" w:color="auto"/>
                <w:left w:val="none" w:sz="0" w:space="0" w:color="auto"/>
                <w:bottom w:val="none" w:sz="0" w:space="0" w:color="auto"/>
                <w:right w:val="none" w:sz="0" w:space="0" w:color="auto"/>
              </w:divBdr>
              <w:divsChild>
                <w:div w:id="1165050579">
                  <w:marLeft w:val="0"/>
                  <w:marRight w:val="0"/>
                  <w:marTop w:val="0"/>
                  <w:marBottom w:val="0"/>
                  <w:divBdr>
                    <w:top w:val="none" w:sz="0" w:space="0" w:color="auto"/>
                    <w:left w:val="none" w:sz="0" w:space="0" w:color="auto"/>
                    <w:bottom w:val="none" w:sz="0" w:space="0" w:color="auto"/>
                    <w:right w:val="none" w:sz="0" w:space="0" w:color="auto"/>
                  </w:divBdr>
                  <w:divsChild>
                    <w:div w:id="55277561">
                      <w:marLeft w:val="0"/>
                      <w:marRight w:val="0"/>
                      <w:marTop w:val="0"/>
                      <w:marBottom w:val="0"/>
                      <w:divBdr>
                        <w:top w:val="none" w:sz="0" w:space="0" w:color="auto"/>
                        <w:left w:val="none" w:sz="0" w:space="0" w:color="auto"/>
                        <w:bottom w:val="none" w:sz="0" w:space="0" w:color="auto"/>
                        <w:right w:val="none" w:sz="0" w:space="0" w:color="auto"/>
                      </w:divBdr>
                      <w:divsChild>
                        <w:div w:id="1137188633">
                          <w:marLeft w:val="0"/>
                          <w:marRight w:val="0"/>
                          <w:marTop w:val="0"/>
                          <w:marBottom w:val="0"/>
                          <w:divBdr>
                            <w:top w:val="none" w:sz="0" w:space="0" w:color="auto"/>
                            <w:left w:val="none" w:sz="0" w:space="0" w:color="auto"/>
                            <w:bottom w:val="none" w:sz="0" w:space="0" w:color="auto"/>
                            <w:right w:val="none" w:sz="0" w:space="0" w:color="auto"/>
                          </w:divBdr>
                          <w:divsChild>
                            <w:div w:id="325934462">
                              <w:marLeft w:val="0"/>
                              <w:marRight w:val="0"/>
                              <w:marTop w:val="0"/>
                              <w:marBottom w:val="0"/>
                              <w:divBdr>
                                <w:top w:val="none" w:sz="0" w:space="0" w:color="auto"/>
                                <w:left w:val="none" w:sz="0" w:space="0" w:color="auto"/>
                                <w:bottom w:val="none" w:sz="0" w:space="0" w:color="auto"/>
                                <w:right w:val="none" w:sz="0" w:space="0" w:color="auto"/>
                              </w:divBdr>
                              <w:divsChild>
                                <w:div w:id="65549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304826">
      <w:bodyDiv w:val="1"/>
      <w:marLeft w:val="0"/>
      <w:marRight w:val="0"/>
      <w:marTop w:val="0"/>
      <w:marBottom w:val="0"/>
      <w:divBdr>
        <w:top w:val="none" w:sz="0" w:space="0" w:color="auto"/>
        <w:left w:val="none" w:sz="0" w:space="0" w:color="auto"/>
        <w:bottom w:val="none" w:sz="0" w:space="0" w:color="auto"/>
        <w:right w:val="none" w:sz="0" w:space="0" w:color="auto"/>
      </w:divBdr>
    </w:div>
    <w:div w:id="1677266548">
      <w:bodyDiv w:val="1"/>
      <w:marLeft w:val="0"/>
      <w:marRight w:val="0"/>
      <w:marTop w:val="0"/>
      <w:marBottom w:val="0"/>
      <w:divBdr>
        <w:top w:val="none" w:sz="0" w:space="0" w:color="auto"/>
        <w:left w:val="none" w:sz="0" w:space="0" w:color="auto"/>
        <w:bottom w:val="none" w:sz="0" w:space="0" w:color="auto"/>
        <w:right w:val="none" w:sz="0" w:space="0" w:color="auto"/>
      </w:divBdr>
    </w:div>
    <w:div w:id="1695106180">
      <w:bodyDiv w:val="1"/>
      <w:marLeft w:val="0"/>
      <w:marRight w:val="0"/>
      <w:marTop w:val="0"/>
      <w:marBottom w:val="0"/>
      <w:divBdr>
        <w:top w:val="none" w:sz="0" w:space="0" w:color="auto"/>
        <w:left w:val="none" w:sz="0" w:space="0" w:color="auto"/>
        <w:bottom w:val="none" w:sz="0" w:space="0" w:color="auto"/>
        <w:right w:val="none" w:sz="0" w:space="0" w:color="auto"/>
      </w:divBdr>
    </w:div>
    <w:div w:id="1700812298">
      <w:bodyDiv w:val="1"/>
      <w:marLeft w:val="0"/>
      <w:marRight w:val="0"/>
      <w:marTop w:val="0"/>
      <w:marBottom w:val="0"/>
      <w:divBdr>
        <w:top w:val="none" w:sz="0" w:space="0" w:color="auto"/>
        <w:left w:val="none" w:sz="0" w:space="0" w:color="auto"/>
        <w:bottom w:val="none" w:sz="0" w:space="0" w:color="auto"/>
        <w:right w:val="none" w:sz="0" w:space="0" w:color="auto"/>
      </w:divBdr>
    </w:div>
    <w:div w:id="1708680285">
      <w:bodyDiv w:val="1"/>
      <w:marLeft w:val="0"/>
      <w:marRight w:val="0"/>
      <w:marTop w:val="0"/>
      <w:marBottom w:val="0"/>
      <w:divBdr>
        <w:top w:val="none" w:sz="0" w:space="0" w:color="auto"/>
        <w:left w:val="none" w:sz="0" w:space="0" w:color="auto"/>
        <w:bottom w:val="none" w:sz="0" w:space="0" w:color="auto"/>
        <w:right w:val="none" w:sz="0" w:space="0" w:color="auto"/>
      </w:divBdr>
    </w:div>
    <w:div w:id="1731464711">
      <w:bodyDiv w:val="1"/>
      <w:marLeft w:val="0"/>
      <w:marRight w:val="0"/>
      <w:marTop w:val="0"/>
      <w:marBottom w:val="0"/>
      <w:divBdr>
        <w:top w:val="none" w:sz="0" w:space="0" w:color="auto"/>
        <w:left w:val="none" w:sz="0" w:space="0" w:color="auto"/>
        <w:bottom w:val="none" w:sz="0" w:space="0" w:color="auto"/>
        <w:right w:val="none" w:sz="0" w:space="0" w:color="auto"/>
      </w:divBdr>
    </w:div>
    <w:div w:id="1794208905">
      <w:bodyDiv w:val="1"/>
      <w:marLeft w:val="0"/>
      <w:marRight w:val="0"/>
      <w:marTop w:val="0"/>
      <w:marBottom w:val="0"/>
      <w:divBdr>
        <w:top w:val="none" w:sz="0" w:space="0" w:color="auto"/>
        <w:left w:val="none" w:sz="0" w:space="0" w:color="auto"/>
        <w:bottom w:val="none" w:sz="0" w:space="0" w:color="auto"/>
        <w:right w:val="none" w:sz="0" w:space="0" w:color="auto"/>
      </w:divBdr>
    </w:div>
    <w:div w:id="1846163612">
      <w:bodyDiv w:val="1"/>
      <w:marLeft w:val="0"/>
      <w:marRight w:val="0"/>
      <w:marTop w:val="0"/>
      <w:marBottom w:val="0"/>
      <w:divBdr>
        <w:top w:val="none" w:sz="0" w:space="0" w:color="auto"/>
        <w:left w:val="none" w:sz="0" w:space="0" w:color="auto"/>
        <w:bottom w:val="none" w:sz="0" w:space="0" w:color="auto"/>
        <w:right w:val="none" w:sz="0" w:space="0" w:color="auto"/>
      </w:divBdr>
    </w:div>
    <w:div w:id="1847866927">
      <w:bodyDiv w:val="1"/>
      <w:marLeft w:val="0"/>
      <w:marRight w:val="0"/>
      <w:marTop w:val="0"/>
      <w:marBottom w:val="0"/>
      <w:divBdr>
        <w:top w:val="none" w:sz="0" w:space="0" w:color="auto"/>
        <w:left w:val="none" w:sz="0" w:space="0" w:color="auto"/>
        <w:bottom w:val="none" w:sz="0" w:space="0" w:color="auto"/>
        <w:right w:val="none" w:sz="0" w:space="0" w:color="auto"/>
      </w:divBdr>
      <w:divsChild>
        <w:div w:id="942030855">
          <w:marLeft w:val="0"/>
          <w:marRight w:val="0"/>
          <w:marTop w:val="0"/>
          <w:marBottom w:val="0"/>
          <w:divBdr>
            <w:top w:val="none" w:sz="0" w:space="0" w:color="auto"/>
            <w:left w:val="none" w:sz="0" w:space="0" w:color="auto"/>
            <w:bottom w:val="none" w:sz="0" w:space="0" w:color="auto"/>
            <w:right w:val="none" w:sz="0" w:space="0" w:color="auto"/>
          </w:divBdr>
          <w:divsChild>
            <w:div w:id="486819753">
              <w:marLeft w:val="0"/>
              <w:marRight w:val="0"/>
              <w:marTop w:val="0"/>
              <w:marBottom w:val="0"/>
              <w:divBdr>
                <w:top w:val="none" w:sz="0" w:space="0" w:color="auto"/>
                <w:left w:val="none" w:sz="0" w:space="0" w:color="auto"/>
                <w:bottom w:val="none" w:sz="0" w:space="0" w:color="auto"/>
                <w:right w:val="none" w:sz="0" w:space="0" w:color="auto"/>
              </w:divBdr>
              <w:divsChild>
                <w:div w:id="1924025423">
                  <w:marLeft w:val="0"/>
                  <w:marRight w:val="0"/>
                  <w:marTop w:val="0"/>
                  <w:marBottom w:val="0"/>
                  <w:divBdr>
                    <w:top w:val="none" w:sz="0" w:space="0" w:color="auto"/>
                    <w:left w:val="none" w:sz="0" w:space="0" w:color="auto"/>
                    <w:bottom w:val="none" w:sz="0" w:space="0" w:color="auto"/>
                    <w:right w:val="none" w:sz="0" w:space="0" w:color="auto"/>
                  </w:divBdr>
                  <w:divsChild>
                    <w:div w:id="751664383">
                      <w:marLeft w:val="0"/>
                      <w:marRight w:val="0"/>
                      <w:marTop w:val="0"/>
                      <w:marBottom w:val="0"/>
                      <w:divBdr>
                        <w:top w:val="none" w:sz="0" w:space="0" w:color="auto"/>
                        <w:left w:val="none" w:sz="0" w:space="0" w:color="auto"/>
                        <w:bottom w:val="none" w:sz="0" w:space="0" w:color="auto"/>
                        <w:right w:val="none" w:sz="0" w:space="0" w:color="auto"/>
                      </w:divBdr>
                      <w:divsChild>
                        <w:div w:id="1875342926">
                          <w:marLeft w:val="0"/>
                          <w:marRight w:val="0"/>
                          <w:marTop w:val="0"/>
                          <w:marBottom w:val="0"/>
                          <w:divBdr>
                            <w:top w:val="none" w:sz="0" w:space="0" w:color="auto"/>
                            <w:left w:val="none" w:sz="0" w:space="0" w:color="auto"/>
                            <w:bottom w:val="none" w:sz="0" w:space="0" w:color="auto"/>
                            <w:right w:val="none" w:sz="0" w:space="0" w:color="auto"/>
                          </w:divBdr>
                          <w:divsChild>
                            <w:div w:id="819007268">
                              <w:marLeft w:val="0"/>
                              <w:marRight w:val="0"/>
                              <w:marTop w:val="0"/>
                              <w:marBottom w:val="0"/>
                              <w:divBdr>
                                <w:top w:val="none" w:sz="0" w:space="0" w:color="auto"/>
                                <w:left w:val="none" w:sz="0" w:space="0" w:color="auto"/>
                                <w:bottom w:val="none" w:sz="0" w:space="0" w:color="auto"/>
                                <w:right w:val="none" w:sz="0" w:space="0" w:color="auto"/>
                              </w:divBdr>
                              <w:divsChild>
                                <w:div w:id="1608268158">
                                  <w:marLeft w:val="0"/>
                                  <w:marRight w:val="0"/>
                                  <w:marTop w:val="0"/>
                                  <w:marBottom w:val="0"/>
                                  <w:divBdr>
                                    <w:top w:val="none" w:sz="0" w:space="0" w:color="auto"/>
                                    <w:left w:val="none" w:sz="0" w:space="0" w:color="auto"/>
                                    <w:bottom w:val="none" w:sz="0" w:space="0" w:color="auto"/>
                                    <w:right w:val="none" w:sz="0" w:space="0" w:color="auto"/>
                                  </w:divBdr>
                                  <w:divsChild>
                                    <w:div w:id="1965769081">
                                      <w:marLeft w:val="0"/>
                                      <w:marRight w:val="0"/>
                                      <w:marTop w:val="0"/>
                                      <w:marBottom w:val="346"/>
                                      <w:divBdr>
                                        <w:top w:val="none" w:sz="0" w:space="0" w:color="auto"/>
                                        <w:left w:val="none" w:sz="0" w:space="0" w:color="auto"/>
                                        <w:bottom w:val="none" w:sz="0" w:space="0" w:color="auto"/>
                                        <w:right w:val="none" w:sz="0" w:space="0" w:color="auto"/>
                                      </w:divBdr>
                                      <w:divsChild>
                                        <w:div w:id="6795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186776">
      <w:bodyDiv w:val="1"/>
      <w:marLeft w:val="0"/>
      <w:marRight w:val="0"/>
      <w:marTop w:val="0"/>
      <w:marBottom w:val="0"/>
      <w:divBdr>
        <w:top w:val="none" w:sz="0" w:space="0" w:color="auto"/>
        <w:left w:val="none" w:sz="0" w:space="0" w:color="auto"/>
        <w:bottom w:val="none" w:sz="0" w:space="0" w:color="auto"/>
        <w:right w:val="none" w:sz="0" w:space="0" w:color="auto"/>
      </w:divBdr>
    </w:div>
    <w:div w:id="1864056118">
      <w:bodyDiv w:val="1"/>
      <w:marLeft w:val="0"/>
      <w:marRight w:val="0"/>
      <w:marTop w:val="0"/>
      <w:marBottom w:val="0"/>
      <w:divBdr>
        <w:top w:val="none" w:sz="0" w:space="0" w:color="auto"/>
        <w:left w:val="none" w:sz="0" w:space="0" w:color="auto"/>
        <w:bottom w:val="none" w:sz="0" w:space="0" w:color="auto"/>
        <w:right w:val="none" w:sz="0" w:space="0" w:color="auto"/>
      </w:divBdr>
    </w:div>
    <w:div w:id="1864391433">
      <w:bodyDiv w:val="1"/>
      <w:marLeft w:val="0"/>
      <w:marRight w:val="0"/>
      <w:marTop w:val="0"/>
      <w:marBottom w:val="0"/>
      <w:divBdr>
        <w:top w:val="none" w:sz="0" w:space="0" w:color="auto"/>
        <w:left w:val="none" w:sz="0" w:space="0" w:color="auto"/>
        <w:bottom w:val="none" w:sz="0" w:space="0" w:color="auto"/>
        <w:right w:val="none" w:sz="0" w:space="0" w:color="auto"/>
      </w:divBdr>
    </w:div>
    <w:div w:id="1883715110">
      <w:bodyDiv w:val="1"/>
      <w:marLeft w:val="0"/>
      <w:marRight w:val="0"/>
      <w:marTop w:val="0"/>
      <w:marBottom w:val="0"/>
      <w:divBdr>
        <w:top w:val="none" w:sz="0" w:space="0" w:color="auto"/>
        <w:left w:val="none" w:sz="0" w:space="0" w:color="auto"/>
        <w:bottom w:val="none" w:sz="0" w:space="0" w:color="auto"/>
        <w:right w:val="none" w:sz="0" w:space="0" w:color="auto"/>
      </w:divBdr>
    </w:div>
    <w:div w:id="1885173160">
      <w:bodyDiv w:val="1"/>
      <w:marLeft w:val="0"/>
      <w:marRight w:val="0"/>
      <w:marTop w:val="0"/>
      <w:marBottom w:val="0"/>
      <w:divBdr>
        <w:top w:val="none" w:sz="0" w:space="0" w:color="auto"/>
        <w:left w:val="none" w:sz="0" w:space="0" w:color="auto"/>
        <w:bottom w:val="none" w:sz="0" w:space="0" w:color="auto"/>
        <w:right w:val="none" w:sz="0" w:space="0" w:color="auto"/>
      </w:divBdr>
    </w:div>
    <w:div w:id="1936208808">
      <w:bodyDiv w:val="1"/>
      <w:marLeft w:val="0"/>
      <w:marRight w:val="0"/>
      <w:marTop w:val="0"/>
      <w:marBottom w:val="0"/>
      <w:divBdr>
        <w:top w:val="none" w:sz="0" w:space="0" w:color="auto"/>
        <w:left w:val="none" w:sz="0" w:space="0" w:color="auto"/>
        <w:bottom w:val="none" w:sz="0" w:space="0" w:color="auto"/>
        <w:right w:val="none" w:sz="0" w:space="0" w:color="auto"/>
      </w:divBdr>
    </w:div>
    <w:div w:id="1941331678">
      <w:bodyDiv w:val="1"/>
      <w:marLeft w:val="0"/>
      <w:marRight w:val="0"/>
      <w:marTop w:val="0"/>
      <w:marBottom w:val="0"/>
      <w:divBdr>
        <w:top w:val="none" w:sz="0" w:space="0" w:color="auto"/>
        <w:left w:val="none" w:sz="0" w:space="0" w:color="auto"/>
        <w:bottom w:val="none" w:sz="0" w:space="0" w:color="auto"/>
        <w:right w:val="none" w:sz="0" w:space="0" w:color="auto"/>
      </w:divBdr>
    </w:div>
    <w:div w:id="1971671163">
      <w:bodyDiv w:val="1"/>
      <w:marLeft w:val="0"/>
      <w:marRight w:val="0"/>
      <w:marTop w:val="0"/>
      <w:marBottom w:val="0"/>
      <w:divBdr>
        <w:top w:val="none" w:sz="0" w:space="0" w:color="auto"/>
        <w:left w:val="none" w:sz="0" w:space="0" w:color="auto"/>
        <w:bottom w:val="none" w:sz="0" w:space="0" w:color="auto"/>
        <w:right w:val="none" w:sz="0" w:space="0" w:color="auto"/>
      </w:divBdr>
    </w:div>
    <w:div w:id="1975063507">
      <w:bodyDiv w:val="1"/>
      <w:marLeft w:val="0"/>
      <w:marRight w:val="0"/>
      <w:marTop w:val="0"/>
      <w:marBottom w:val="0"/>
      <w:divBdr>
        <w:top w:val="none" w:sz="0" w:space="0" w:color="auto"/>
        <w:left w:val="none" w:sz="0" w:space="0" w:color="auto"/>
        <w:bottom w:val="none" w:sz="0" w:space="0" w:color="auto"/>
        <w:right w:val="none" w:sz="0" w:space="0" w:color="auto"/>
      </w:divBdr>
    </w:div>
    <w:div w:id="1996952091">
      <w:bodyDiv w:val="1"/>
      <w:marLeft w:val="0"/>
      <w:marRight w:val="0"/>
      <w:marTop w:val="0"/>
      <w:marBottom w:val="0"/>
      <w:divBdr>
        <w:top w:val="none" w:sz="0" w:space="0" w:color="auto"/>
        <w:left w:val="none" w:sz="0" w:space="0" w:color="auto"/>
        <w:bottom w:val="none" w:sz="0" w:space="0" w:color="auto"/>
        <w:right w:val="none" w:sz="0" w:space="0" w:color="auto"/>
      </w:divBdr>
    </w:div>
    <w:div w:id="1998414446">
      <w:bodyDiv w:val="1"/>
      <w:marLeft w:val="0"/>
      <w:marRight w:val="0"/>
      <w:marTop w:val="0"/>
      <w:marBottom w:val="0"/>
      <w:divBdr>
        <w:top w:val="none" w:sz="0" w:space="0" w:color="auto"/>
        <w:left w:val="none" w:sz="0" w:space="0" w:color="auto"/>
        <w:bottom w:val="none" w:sz="0" w:space="0" w:color="auto"/>
        <w:right w:val="none" w:sz="0" w:space="0" w:color="auto"/>
      </w:divBdr>
    </w:div>
    <w:div w:id="2007004976">
      <w:bodyDiv w:val="1"/>
      <w:marLeft w:val="0"/>
      <w:marRight w:val="0"/>
      <w:marTop w:val="0"/>
      <w:marBottom w:val="0"/>
      <w:divBdr>
        <w:top w:val="none" w:sz="0" w:space="0" w:color="auto"/>
        <w:left w:val="none" w:sz="0" w:space="0" w:color="auto"/>
        <w:bottom w:val="none" w:sz="0" w:space="0" w:color="auto"/>
        <w:right w:val="none" w:sz="0" w:space="0" w:color="auto"/>
      </w:divBdr>
    </w:div>
    <w:div w:id="2037927313">
      <w:bodyDiv w:val="1"/>
      <w:marLeft w:val="0"/>
      <w:marRight w:val="0"/>
      <w:marTop w:val="0"/>
      <w:marBottom w:val="0"/>
      <w:divBdr>
        <w:top w:val="none" w:sz="0" w:space="0" w:color="auto"/>
        <w:left w:val="none" w:sz="0" w:space="0" w:color="auto"/>
        <w:bottom w:val="none" w:sz="0" w:space="0" w:color="auto"/>
        <w:right w:val="none" w:sz="0" w:space="0" w:color="auto"/>
      </w:divBdr>
    </w:div>
    <w:div w:id="2052806109">
      <w:bodyDiv w:val="1"/>
      <w:marLeft w:val="0"/>
      <w:marRight w:val="0"/>
      <w:marTop w:val="0"/>
      <w:marBottom w:val="0"/>
      <w:divBdr>
        <w:top w:val="none" w:sz="0" w:space="0" w:color="auto"/>
        <w:left w:val="none" w:sz="0" w:space="0" w:color="auto"/>
        <w:bottom w:val="none" w:sz="0" w:space="0" w:color="auto"/>
        <w:right w:val="none" w:sz="0" w:space="0" w:color="auto"/>
      </w:divBdr>
    </w:div>
    <w:div w:id="2058238200">
      <w:bodyDiv w:val="1"/>
      <w:marLeft w:val="0"/>
      <w:marRight w:val="0"/>
      <w:marTop w:val="0"/>
      <w:marBottom w:val="0"/>
      <w:divBdr>
        <w:top w:val="none" w:sz="0" w:space="0" w:color="auto"/>
        <w:left w:val="none" w:sz="0" w:space="0" w:color="auto"/>
        <w:bottom w:val="none" w:sz="0" w:space="0" w:color="auto"/>
        <w:right w:val="none" w:sz="0" w:space="0" w:color="auto"/>
      </w:divBdr>
    </w:div>
    <w:div w:id="2096245943">
      <w:bodyDiv w:val="1"/>
      <w:marLeft w:val="0"/>
      <w:marRight w:val="0"/>
      <w:marTop w:val="0"/>
      <w:marBottom w:val="0"/>
      <w:divBdr>
        <w:top w:val="none" w:sz="0" w:space="0" w:color="auto"/>
        <w:left w:val="none" w:sz="0" w:space="0" w:color="auto"/>
        <w:bottom w:val="none" w:sz="0" w:space="0" w:color="auto"/>
        <w:right w:val="none" w:sz="0" w:space="0" w:color="auto"/>
      </w:divBdr>
    </w:div>
    <w:div w:id="2116170051">
      <w:bodyDiv w:val="1"/>
      <w:marLeft w:val="0"/>
      <w:marRight w:val="0"/>
      <w:marTop w:val="0"/>
      <w:marBottom w:val="0"/>
      <w:divBdr>
        <w:top w:val="none" w:sz="0" w:space="0" w:color="auto"/>
        <w:left w:val="none" w:sz="0" w:space="0" w:color="auto"/>
        <w:bottom w:val="none" w:sz="0" w:space="0" w:color="auto"/>
        <w:right w:val="none" w:sz="0" w:space="0" w:color="auto"/>
      </w:divBdr>
    </w:div>
    <w:div w:id="2129397554">
      <w:bodyDiv w:val="1"/>
      <w:marLeft w:val="0"/>
      <w:marRight w:val="0"/>
      <w:marTop w:val="0"/>
      <w:marBottom w:val="0"/>
      <w:divBdr>
        <w:top w:val="none" w:sz="0" w:space="0" w:color="auto"/>
        <w:left w:val="none" w:sz="0" w:space="0" w:color="auto"/>
        <w:bottom w:val="none" w:sz="0" w:space="0" w:color="auto"/>
        <w:right w:val="none" w:sz="0" w:space="0" w:color="auto"/>
      </w:divBdr>
    </w:div>
    <w:div w:id="21342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tackoverflow.com/questions/2194761/can-i-use-linq-to-retrieve-only-on-change-values" TargetMode="External"/><Relationship Id="rId26" Type="http://schemas.openxmlformats.org/officeDocument/2006/relationships/hyperlink" Target="http://foo" TargetMode="External"/><Relationship Id="rId39" Type="http://schemas.openxmlformats.org/officeDocument/2006/relationships/hyperlink" Target="http://msdn.microsoft.com/library/default.asp?url=/library/en-us/cpguide/html/cpconthenetframeworkclasslibrary.asp" TargetMode="External"/><Relationship Id="rId21" Type="http://schemas.openxmlformats.org/officeDocument/2006/relationships/hyperlink" Target="http://blogs.msdn.com/ericwhite/archive/2008/04/21/the-groupadjacent-extension-method.aspx" TargetMode="External"/><Relationship Id="rId34" Type="http://schemas.openxmlformats.org/officeDocument/2006/relationships/oleObject" Target="embeddings/oleObject5.bin"/><Relationship Id="rId42" Type="http://schemas.openxmlformats.org/officeDocument/2006/relationships/hyperlink" Target="http://msdn.microsoft.com/library/default.asp?url=/library/en-us/cpref/html/frlrfsystemguidclasstopic.asp" TargetMode="External"/><Relationship Id="rId47" Type="http://schemas.openxmlformats.org/officeDocument/2006/relationships/hyperlink" Target="http://msdn.microsoft.com/en-us/library/system.xml.linq.xelement.aspx" TargetMode="External"/><Relationship Id="rId50" Type="http://schemas.openxmlformats.org/officeDocument/2006/relationships/hyperlink" Target="http://msdn2.microsoft.com/en-us/library/6sh2ey19(VS.80).aspx" TargetMode="External"/><Relationship Id="rId55" Type="http://schemas.openxmlformats.org/officeDocument/2006/relationships/hyperlink" Target="http://en.wikipedia.org/wiki/POCO"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blogs.msdn.com/ericwhite/archive/2008/04/21/the-groupadjacent-extension-method.aspx" TargetMode="External"/><Relationship Id="rId29" Type="http://schemas.openxmlformats.org/officeDocument/2006/relationships/hyperlink" Target="http://www.mathworks.com/access/helpdesk/help/techdoc/index.html?/access/helpdesk/help/techdoc/ref/pow2.html&amp;http://www.mathworks.com/support/functions/alpha_list.html?sec=6" TargetMode="External"/><Relationship Id="rId41" Type="http://schemas.openxmlformats.org/officeDocument/2006/relationships/hyperlink" Target="http://msdn.microsoft.com/library/default.asp?url=/library/en-us/cpref/html/frlrfsystemtimespanclasstopic.asp" TargetMode="External"/><Relationship Id="rId54" Type="http://schemas.openxmlformats.org/officeDocument/2006/relationships/hyperlink" Target="http://msdn.microsoft.com/library/default.asp?url=/library/en-us/cpref/html/frlrfsystemruntimeserializationiserializableclasstopic.asp"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yperlink" Target="http://code.msdn.microsoft.com/version-1.2.0.0/FinancialFunctions.fsx@PublicKey=A06AC49443C035A9..." TargetMode="External"/><Relationship Id="rId32" Type="http://schemas.openxmlformats.org/officeDocument/2006/relationships/hyperlink" Target="http://www.cplusplus.com/reference/clibrary/cmath/pow.html" TargetMode="External"/><Relationship Id="rId37" Type="http://schemas.openxmlformats.org/officeDocument/2006/relationships/image" Target="media/image6.emf"/><Relationship Id="rId40" Type="http://schemas.openxmlformats.org/officeDocument/2006/relationships/hyperlink" Target="http://msdn.microsoft.com/library/default.asp?url=/library/en-us/cpref/html/frlrfsystemdatetimeclasstopic.asp" TargetMode="External"/><Relationship Id="rId45" Type="http://schemas.openxmlformats.org/officeDocument/2006/relationships/hyperlink" Target="http://msdn.microsoft.com/library/default.asp?url=/library/en-us/cpref/html/frlrfsystemxmlxmlelementclasstopic.asp" TargetMode="External"/><Relationship Id="rId53" Type="http://schemas.openxmlformats.org/officeDocument/2006/relationships/hyperlink" Target="http://msdn.microsoft.com/library/default.asp?url=/library/en-us/cpref/html/frlrfsystemserializableattributeclasstopic.asp" TargetMode="External"/><Relationship Id="rId58" Type="http://schemas.openxmlformats.org/officeDocument/2006/relationships/hyperlink" Target="http://blogs.msdn.com/sowmy/archive/2006/02/22/wcf-serialization-programming-model.aspx" TargetMode="Externa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hyperlink" Target="http://research.microsoft.com/en-us/um/people/simonpj/papers/list-comp/list-comp.pdf" TargetMode="External"/><Relationship Id="rId28" Type="http://schemas.openxmlformats.org/officeDocument/2006/relationships/hyperlink" Target="http://msdn2.microsoft.com/en-us/library/system.math.pow.aspx" TargetMode="External"/><Relationship Id="rId36" Type="http://schemas.openxmlformats.org/officeDocument/2006/relationships/hyperlink" Target="http://www.aristeia.com/Papers/DDJ_Jul_Aug_2004_revised.pdf" TargetMode="External"/><Relationship Id="rId49" Type="http://schemas.openxmlformats.org/officeDocument/2006/relationships/hyperlink" Target="http://msdn2.microsoft.com/en-us/library/system.xml.serialization.ixmlserializable.aspx" TargetMode="External"/><Relationship Id="rId57" Type="http://schemas.openxmlformats.org/officeDocument/2006/relationships/hyperlink" Target="http://msdn2.microsoft.com/en-us/library/bwy42y0e(en-US,VS.80).aspx" TargetMode="External"/><Relationship Id="rId61" Type="http://schemas.openxmlformats.org/officeDocument/2006/relationships/hyperlink" Target="http://www.w3.org/2001/XMLSchema-instance" TargetMode="External"/><Relationship Id="rId10" Type="http://schemas.openxmlformats.org/officeDocument/2006/relationships/oleObject" Target="embeddings/oleObject1.bin"/><Relationship Id="rId19" Type="http://schemas.openxmlformats.org/officeDocument/2006/relationships/hyperlink" Target="http://stackoverflow.com/questions/2194761/can-i-use-linq-to-retrieve-only-on-change-values" TargetMode="External"/><Relationship Id="rId31" Type="http://schemas.openxmlformats.org/officeDocument/2006/relationships/hyperlink" Target="http://reference.wolfram.com/mathematica/ref/Power.html" TargetMode="External"/><Relationship Id="rId44" Type="http://schemas.openxmlformats.org/officeDocument/2006/relationships/hyperlink" Target="http://msdn.microsoft.com/library/default.asp?url=/library/en-us/cpref/html/frlrfsystemxmlxmlqualifiednameclasstopic.asp" TargetMode="External"/><Relationship Id="rId52" Type="http://schemas.openxmlformats.org/officeDocument/2006/relationships/hyperlink" Target="http://msdn.microsoft.com/library/default.asp?url=/library/en-us/cpref/html/frlrfsystemcollectionshashtableclasstopic.asp" TargetMode="External"/><Relationship Id="rId60" Type="http://schemas.openxmlformats.org/officeDocument/2006/relationships/hyperlink" Target="http://www.w3.org/2001/XMLSchema-instance"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yperlink" Target="http://research.microsoft.com/en-us/um/people/simonpj/papers/list-comp/list-comp.pdf" TargetMode="External"/><Relationship Id="rId27" Type="http://schemas.openxmlformats.org/officeDocument/2006/relationships/hyperlink" Target="http://foo" TargetMode="External"/><Relationship Id="rId30" Type="http://schemas.openxmlformats.org/officeDocument/2006/relationships/hyperlink" Target="http://docs.python.org/lib/module-math.html" TargetMode="External"/><Relationship Id="rId35" Type="http://schemas.openxmlformats.org/officeDocument/2006/relationships/hyperlink" Target="https://twiki.cern.ch/twiki/bin/view/Atlas/CalculatingIntegerPowers" TargetMode="External"/><Relationship Id="rId43" Type="http://schemas.openxmlformats.org/officeDocument/2006/relationships/hyperlink" Target="http://msdn.microsoft.com/library/default.asp?url=/library/en-us/cpref/html/frlrfsystemuriclasstopic.asp" TargetMode="External"/><Relationship Id="rId48" Type="http://schemas.openxmlformats.org/officeDocument/2006/relationships/hyperlink" Target="http://msdn.microsoft.com/en-us/library/system.xml.linq.xnode.aspx" TargetMode="External"/><Relationship Id="rId56" Type="http://schemas.openxmlformats.org/officeDocument/2006/relationships/hyperlink" Target="http://msdn.microsoft.com/library/default.asp?url=/library/en-us/cpref/html/frlrfsystemcollectionshashtableclasstopic.asp" TargetMode="External"/><Relationship Id="rId8" Type="http://schemas.openxmlformats.org/officeDocument/2006/relationships/endnotes" Target="endnotes.xml"/><Relationship Id="rId51" Type="http://schemas.openxmlformats.org/officeDocument/2006/relationships/hyperlink" Target="http://msdn2.microsoft.com/en-us/library/xfhwa508.aspx"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hyperlink" Target="http://tomasp.net/blog/custom-linq-grouping.aspx" TargetMode="External"/><Relationship Id="rId25" Type="http://schemas.openxmlformats.org/officeDocument/2006/relationships/hyperlink" Target="http://code.msdn.microsoft.com/version-1.2.0.0/FinancialFunctions.fsx@PublicKey=A06AC49443C035A9..." TargetMode="External"/><Relationship Id="rId33" Type="http://schemas.openxmlformats.org/officeDocument/2006/relationships/image" Target="media/image5.emf"/><Relationship Id="rId38" Type="http://schemas.openxmlformats.org/officeDocument/2006/relationships/oleObject" Target="embeddings/oleObject6.bin"/><Relationship Id="rId46" Type="http://schemas.openxmlformats.org/officeDocument/2006/relationships/hyperlink" Target="http://msdn.microsoft.com/library/default.asp?url=/library/en-us/cpref/html/frlrfsystemxmlxmlnodeclasstopic.asp" TargetMode="External"/><Relationship Id="rId5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15824-7D49-4338-B7EF-4BC04DED4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2991</TotalTime>
  <Pages>85</Pages>
  <Words>24331</Words>
  <Characters>138689</Characters>
  <Application>Microsoft Office Word</Application>
  <DocSecurity>0</DocSecurity>
  <Lines>1155</Lines>
  <Paragraphs>325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Syme</dc:creator>
  <cp:lastModifiedBy>Don Syme</cp:lastModifiedBy>
  <cp:revision>51</cp:revision>
  <cp:lastPrinted>2008-01-05T01:02:00Z</cp:lastPrinted>
  <dcterms:created xsi:type="dcterms:W3CDTF">2010-02-24T19:00:00Z</dcterms:created>
  <dcterms:modified xsi:type="dcterms:W3CDTF">2011-04-20T23:49:00Z</dcterms:modified>
</cp:coreProperties>
</file>