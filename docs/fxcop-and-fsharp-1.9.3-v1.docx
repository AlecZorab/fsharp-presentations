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5A2" w:rsidRPr="00FE65A2" w:rsidRDefault="0089507D" w:rsidP="00FE65A2">
      <w:pPr>
        <w:pStyle w:val="Title"/>
        <w:rPr>
          <w:rFonts w:eastAsia="Times New Roman"/>
          <w:lang w:eastAsia="en-GB"/>
        </w:rPr>
      </w:pPr>
      <w:del w:id="0" w:author="Don Syme" w:date="2008-02-05T23:57:00Z">
        <w:r w:rsidRPr="0089507D" w:rsidDel="00EA3021">
          <w:rPr>
            <w:rFonts w:eastAsia="Times New Roman"/>
            <w:lang w:eastAsia="en-GB"/>
          </w:rPr>
          <w:delText xml:space="preserve">The F# </w:delText>
        </w:r>
        <w:r w:rsidR="00031AAC" w:rsidDel="00EA3021">
          <w:rPr>
            <w:rFonts w:eastAsia="Times New Roman"/>
            <w:lang w:eastAsia="en-GB"/>
          </w:rPr>
          <w:delText>1.9.3</w:delText>
        </w:r>
        <w:r w:rsidR="00B63C4D" w:rsidDel="00EA3021">
          <w:rPr>
            <w:rFonts w:eastAsia="Times New Roman"/>
            <w:lang w:eastAsia="en-GB"/>
          </w:rPr>
          <w:delText xml:space="preserve"> </w:delText>
        </w:r>
        <w:r w:rsidRPr="0089507D" w:rsidDel="00EA3021">
          <w:rPr>
            <w:rFonts w:eastAsia="Times New Roman"/>
            <w:lang w:eastAsia="en-GB"/>
          </w:rPr>
          <w:delText>Language Specification</w:delText>
        </w:r>
      </w:del>
      <w:ins w:id="1" w:author="Don Syme" w:date="2008-02-05T23:57:00Z">
        <w:r w:rsidR="00EA3021">
          <w:rPr>
            <w:rFonts w:eastAsia="Times New Roman"/>
            <w:lang w:eastAsia="en-GB"/>
          </w:rPr>
          <w:t xml:space="preserve">Using </w:t>
        </w:r>
        <w:proofErr w:type="spellStart"/>
        <w:r w:rsidR="00EA3021">
          <w:rPr>
            <w:rFonts w:eastAsia="Times New Roman"/>
            <w:lang w:eastAsia="en-GB"/>
          </w:rPr>
          <w:t>FxCop</w:t>
        </w:r>
        <w:proofErr w:type="spellEnd"/>
        <w:r w:rsidR="00EA3021">
          <w:rPr>
            <w:rFonts w:eastAsia="Times New Roman"/>
            <w:lang w:eastAsia="en-GB"/>
          </w:rPr>
          <w:t xml:space="preserve"> with F#</w:t>
        </w:r>
      </w:ins>
      <w:r w:rsidR="00B63C4D">
        <w:rPr>
          <w:rFonts w:eastAsia="Times New Roman"/>
          <w:lang w:eastAsia="en-GB"/>
        </w:rPr>
        <w:t xml:space="preserve"> </w:t>
      </w:r>
    </w:p>
    <w:p w:rsidR="008530FA" w:rsidRDefault="00D14F73">
      <w:pPr>
        <w:pStyle w:val="TOC1"/>
        <w:tabs>
          <w:tab w:val="right" w:leader="dot" w:pos="9016"/>
        </w:tabs>
        <w:rPr>
          <w:rFonts w:eastAsiaTheme="minorEastAsia"/>
          <w:b w:val="0"/>
          <w:bCs w:val="0"/>
          <w:caps w:val="0"/>
          <w:noProof/>
          <w:sz w:val="22"/>
          <w:szCs w:val="22"/>
          <w:lang w:eastAsia="en-GB"/>
        </w:rPr>
      </w:pPr>
      <w:r w:rsidRPr="00D14F73">
        <w:fldChar w:fldCharType="begin"/>
      </w:r>
      <w:r w:rsidR="006C6DFC">
        <w:instrText xml:space="preserve"> TOC \o "1-3" \h \z \u </w:instrText>
      </w:r>
      <w:r w:rsidRPr="00D14F73">
        <w:fldChar w:fldCharType="separate"/>
      </w:r>
      <w:hyperlink w:anchor="_Toc190026786" w:history="1">
        <w:r w:rsidR="008530FA" w:rsidRPr="00E10545">
          <w:rPr>
            <w:rStyle w:val="Hyperlink"/>
            <w:noProof/>
          </w:rPr>
          <w:t>Introduction</w:t>
        </w:r>
        <w:r w:rsidR="008530FA">
          <w:rPr>
            <w:noProof/>
            <w:webHidden/>
          </w:rPr>
          <w:tab/>
        </w:r>
        <w:r w:rsidR="008530FA">
          <w:rPr>
            <w:noProof/>
            <w:webHidden/>
          </w:rPr>
          <w:fldChar w:fldCharType="begin"/>
        </w:r>
        <w:r w:rsidR="008530FA">
          <w:rPr>
            <w:noProof/>
            <w:webHidden/>
          </w:rPr>
          <w:instrText xml:space="preserve"> PAGEREF _Toc190026786 \h </w:instrText>
        </w:r>
        <w:r w:rsidR="008530FA">
          <w:rPr>
            <w:noProof/>
            <w:webHidden/>
          </w:rPr>
        </w:r>
        <w:r w:rsidR="008530FA">
          <w:rPr>
            <w:noProof/>
            <w:webHidden/>
          </w:rPr>
          <w:fldChar w:fldCharType="separate"/>
        </w:r>
        <w:r w:rsidR="008530FA">
          <w:rPr>
            <w:noProof/>
            <w:webHidden/>
          </w:rPr>
          <w:t>2</w:t>
        </w:r>
        <w:r w:rsidR="008530FA">
          <w:rPr>
            <w:noProof/>
            <w:webHidden/>
          </w:rPr>
          <w:fldChar w:fldCharType="end"/>
        </w:r>
      </w:hyperlink>
    </w:p>
    <w:p w:rsidR="008530FA" w:rsidRDefault="008530FA">
      <w:pPr>
        <w:pStyle w:val="TOC1"/>
        <w:tabs>
          <w:tab w:val="left" w:pos="480"/>
          <w:tab w:val="right" w:leader="dot" w:pos="9016"/>
        </w:tabs>
        <w:rPr>
          <w:rFonts w:eastAsiaTheme="minorEastAsia"/>
          <w:b w:val="0"/>
          <w:bCs w:val="0"/>
          <w:caps w:val="0"/>
          <w:noProof/>
          <w:sz w:val="22"/>
          <w:szCs w:val="22"/>
          <w:lang w:eastAsia="en-GB"/>
        </w:rPr>
      </w:pPr>
      <w:hyperlink w:anchor="_Toc190026787" w:history="1">
        <w:r w:rsidRPr="00E10545">
          <w:rPr>
            <w:rStyle w:val="Hyperlink"/>
            <w:noProof/>
          </w:rPr>
          <w:t>1</w:t>
        </w:r>
        <w:r>
          <w:rPr>
            <w:rFonts w:eastAsiaTheme="minorEastAsia"/>
            <w:b w:val="0"/>
            <w:bCs w:val="0"/>
            <w:caps w:val="0"/>
            <w:noProof/>
            <w:sz w:val="22"/>
            <w:szCs w:val="22"/>
            <w:lang w:eastAsia="en-GB"/>
          </w:rPr>
          <w:tab/>
        </w:r>
        <w:r w:rsidRPr="00E10545">
          <w:rPr>
            <w:rStyle w:val="Hyperlink"/>
            <w:noProof/>
          </w:rPr>
          <w:t>Design Goals</w:t>
        </w:r>
        <w:r>
          <w:rPr>
            <w:noProof/>
            <w:webHidden/>
          </w:rPr>
          <w:tab/>
        </w:r>
        <w:r>
          <w:rPr>
            <w:noProof/>
            <w:webHidden/>
          </w:rPr>
          <w:fldChar w:fldCharType="begin"/>
        </w:r>
        <w:r>
          <w:rPr>
            <w:noProof/>
            <w:webHidden/>
          </w:rPr>
          <w:instrText xml:space="preserve"> PAGEREF _Toc190026787 \h </w:instrText>
        </w:r>
        <w:r>
          <w:rPr>
            <w:noProof/>
            <w:webHidden/>
          </w:rPr>
        </w:r>
        <w:r>
          <w:rPr>
            <w:noProof/>
            <w:webHidden/>
          </w:rPr>
          <w:fldChar w:fldCharType="separate"/>
        </w:r>
        <w:r>
          <w:rPr>
            <w:noProof/>
            <w:webHidden/>
          </w:rPr>
          <w:t>3</w:t>
        </w:r>
        <w:r>
          <w:rPr>
            <w:noProof/>
            <w:webHidden/>
          </w:rPr>
          <w:fldChar w:fldCharType="end"/>
        </w:r>
      </w:hyperlink>
    </w:p>
    <w:p w:rsidR="008530FA" w:rsidRDefault="008530FA">
      <w:pPr>
        <w:pStyle w:val="TOC1"/>
        <w:tabs>
          <w:tab w:val="left" w:pos="480"/>
          <w:tab w:val="right" w:leader="dot" w:pos="9016"/>
        </w:tabs>
        <w:rPr>
          <w:rFonts w:eastAsiaTheme="minorEastAsia"/>
          <w:b w:val="0"/>
          <w:bCs w:val="0"/>
          <w:caps w:val="0"/>
          <w:noProof/>
          <w:sz w:val="22"/>
          <w:szCs w:val="22"/>
          <w:lang w:eastAsia="en-GB"/>
        </w:rPr>
      </w:pPr>
      <w:hyperlink w:anchor="_Toc190026788" w:history="1">
        <w:r w:rsidRPr="00E10545">
          <w:rPr>
            <w:rStyle w:val="Hyperlink"/>
            <w:noProof/>
          </w:rPr>
          <w:t>2</w:t>
        </w:r>
        <w:r>
          <w:rPr>
            <w:rFonts w:eastAsiaTheme="minorEastAsia"/>
            <w:b w:val="0"/>
            <w:bCs w:val="0"/>
            <w:caps w:val="0"/>
            <w:noProof/>
            <w:sz w:val="22"/>
            <w:szCs w:val="22"/>
            <w:lang w:eastAsia="en-GB"/>
          </w:rPr>
          <w:tab/>
        </w:r>
        <w:r w:rsidRPr="00E10545">
          <w:rPr>
            <w:rStyle w:val="Hyperlink"/>
            <w:noProof/>
          </w:rPr>
          <w:t>Recommended Exemptions for All F# code</w:t>
        </w:r>
        <w:r>
          <w:rPr>
            <w:noProof/>
            <w:webHidden/>
          </w:rPr>
          <w:tab/>
        </w:r>
        <w:r>
          <w:rPr>
            <w:noProof/>
            <w:webHidden/>
          </w:rPr>
          <w:fldChar w:fldCharType="begin"/>
        </w:r>
        <w:r>
          <w:rPr>
            <w:noProof/>
            <w:webHidden/>
          </w:rPr>
          <w:instrText xml:space="preserve"> PAGEREF _Toc190026788 \h </w:instrText>
        </w:r>
        <w:r>
          <w:rPr>
            <w:noProof/>
            <w:webHidden/>
          </w:rPr>
        </w:r>
        <w:r>
          <w:rPr>
            <w:noProof/>
            <w:webHidden/>
          </w:rPr>
          <w:fldChar w:fldCharType="separate"/>
        </w:r>
        <w:r>
          <w:rPr>
            <w:noProof/>
            <w:webHidden/>
          </w:rPr>
          <w:t>4</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89" w:history="1">
        <w:r w:rsidRPr="00E10545">
          <w:rPr>
            <w:rStyle w:val="Hyperlink"/>
            <w:noProof/>
          </w:rPr>
          <w:t>2.1</w:t>
        </w:r>
        <w:r>
          <w:rPr>
            <w:rFonts w:eastAsiaTheme="minorEastAsia"/>
            <w:smallCaps w:val="0"/>
            <w:noProof/>
            <w:sz w:val="22"/>
            <w:szCs w:val="22"/>
            <w:lang w:eastAsia="en-GB"/>
          </w:rPr>
          <w:tab/>
        </w:r>
        <w:r w:rsidRPr="00E10545">
          <w:rPr>
            <w:rStyle w:val="Hyperlink"/>
            <w:noProof/>
          </w:rPr>
          <w:t>AvoidUncalledPrivateCode</w:t>
        </w:r>
        <w:r>
          <w:rPr>
            <w:noProof/>
            <w:webHidden/>
          </w:rPr>
          <w:tab/>
        </w:r>
        <w:r>
          <w:rPr>
            <w:noProof/>
            <w:webHidden/>
          </w:rPr>
          <w:fldChar w:fldCharType="begin"/>
        </w:r>
        <w:r>
          <w:rPr>
            <w:noProof/>
            <w:webHidden/>
          </w:rPr>
          <w:instrText xml:space="preserve"> PAGEREF _Toc190026789 \h </w:instrText>
        </w:r>
        <w:r>
          <w:rPr>
            <w:noProof/>
            <w:webHidden/>
          </w:rPr>
        </w:r>
        <w:r>
          <w:rPr>
            <w:noProof/>
            <w:webHidden/>
          </w:rPr>
          <w:fldChar w:fldCharType="separate"/>
        </w:r>
        <w:r>
          <w:rPr>
            <w:noProof/>
            <w:webHidden/>
          </w:rPr>
          <w:t>4</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0" w:history="1">
        <w:r w:rsidRPr="00E10545">
          <w:rPr>
            <w:rStyle w:val="Hyperlink"/>
            <w:noProof/>
          </w:rPr>
          <w:t>2.2</w:t>
        </w:r>
        <w:r>
          <w:rPr>
            <w:rFonts w:eastAsiaTheme="minorEastAsia"/>
            <w:smallCaps w:val="0"/>
            <w:noProof/>
            <w:sz w:val="22"/>
            <w:szCs w:val="22"/>
            <w:lang w:eastAsia="en-GB"/>
          </w:rPr>
          <w:tab/>
        </w:r>
        <w:r w:rsidRPr="00E10545">
          <w:rPr>
            <w:rStyle w:val="Hyperlink"/>
            <w:noProof/>
          </w:rPr>
          <w:t>AvoidUnusedPrivateFields</w:t>
        </w:r>
        <w:r>
          <w:rPr>
            <w:noProof/>
            <w:webHidden/>
          </w:rPr>
          <w:tab/>
        </w:r>
        <w:r>
          <w:rPr>
            <w:noProof/>
            <w:webHidden/>
          </w:rPr>
          <w:fldChar w:fldCharType="begin"/>
        </w:r>
        <w:r>
          <w:rPr>
            <w:noProof/>
            <w:webHidden/>
          </w:rPr>
          <w:instrText xml:space="preserve"> PAGEREF _Toc190026790 \h </w:instrText>
        </w:r>
        <w:r>
          <w:rPr>
            <w:noProof/>
            <w:webHidden/>
          </w:rPr>
        </w:r>
        <w:r>
          <w:rPr>
            <w:noProof/>
            <w:webHidden/>
          </w:rPr>
          <w:fldChar w:fldCharType="separate"/>
        </w:r>
        <w:r>
          <w:rPr>
            <w:noProof/>
            <w:webHidden/>
          </w:rPr>
          <w:t>4</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1" w:history="1">
        <w:r w:rsidRPr="00E10545">
          <w:rPr>
            <w:rStyle w:val="Hyperlink"/>
            <w:noProof/>
          </w:rPr>
          <w:t>2.3</w:t>
        </w:r>
        <w:r>
          <w:rPr>
            <w:rFonts w:eastAsiaTheme="minorEastAsia"/>
            <w:smallCaps w:val="0"/>
            <w:noProof/>
            <w:sz w:val="22"/>
            <w:szCs w:val="22"/>
            <w:lang w:eastAsia="en-GB"/>
          </w:rPr>
          <w:tab/>
        </w:r>
        <w:r w:rsidRPr="00E10545">
          <w:rPr>
            <w:rStyle w:val="Hyperlink"/>
            <w:noProof/>
          </w:rPr>
          <w:t>DoNotCastUnnecessarily</w:t>
        </w:r>
        <w:r>
          <w:rPr>
            <w:noProof/>
            <w:webHidden/>
          </w:rPr>
          <w:tab/>
        </w:r>
        <w:r>
          <w:rPr>
            <w:noProof/>
            <w:webHidden/>
          </w:rPr>
          <w:fldChar w:fldCharType="begin"/>
        </w:r>
        <w:r>
          <w:rPr>
            <w:noProof/>
            <w:webHidden/>
          </w:rPr>
          <w:instrText xml:space="preserve"> PAGEREF _Toc190026791 \h </w:instrText>
        </w:r>
        <w:r>
          <w:rPr>
            <w:noProof/>
            <w:webHidden/>
          </w:rPr>
        </w:r>
        <w:r>
          <w:rPr>
            <w:noProof/>
            <w:webHidden/>
          </w:rPr>
          <w:fldChar w:fldCharType="separate"/>
        </w:r>
        <w:r>
          <w:rPr>
            <w:noProof/>
            <w:webHidden/>
          </w:rPr>
          <w:t>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2" w:history="1">
        <w:r w:rsidRPr="00E10545">
          <w:rPr>
            <w:rStyle w:val="Hyperlink"/>
            <w:noProof/>
          </w:rPr>
          <w:t>2.4</w:t>
        </w:r>
        <w:r>
          <w:rPr>
            <w:rFonts w:eastAsiaTheme="minorEastAsia"/>
            <w:smallCaps w:val="0"/>
            <w:noProof/>
            <w:sz w:val="22"/>
            <w:szCs w:val="22"/>
            <w:lang w:eastAsia="en-GB"/>
          </w:rPr>
          <w:tab/>
        </w:r>
        <w:r w:rsidRPr="00E10545">
          <w:rPr>
            <w:rStyle w:val="Hyperlink"/>
            <w:noProof/>
          </w:rPr>
          <w:t>DoNotDeclareStaticMembersOnGenericTypes</w:t>
        </w:r>
        <w:r>
          <w:rPr>
            <w:noProof/>
            <w:webHidden/>
          </w:rPr>
          <w:tab/>
        </w:r>
        <w:r>
          <w:rPr>
            <w:noProof/>
            <w:webHidden/>
          </w:rPr>
          <w:fldChar w:fldCharType="begin"/>
        </w:r>
        <w:r>
          <w:rPr>
            <w:noProof/>
            <w:webHidden/>
          </w:rPr>
          <w:instrText xml:space="preserve"> PAGEREF _Toc190026792 \h </w:instrText>
        </w:r>
        <w:r>
          <w:rPr>
            <w:noProof/>
            <w:webHidden/>
          </w:rPr>
        </w:r>
        <w:r>
          <w:rPr>
            <w:noProof/>
            <w:webHidden/>
          </w:rPr>
          <w:fldChar w:fldCharType="separate"/>
        </w:r>
        <w:r>
          <w:rPr>
            <w:noProof/>
            <w:webHidden/>
          </w:rPr>
          <w:t>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3" w:history="1">
        <w:r w:rsidRPr="00E10545">
          <w:rPr>
            <w:rStyle w:val="Hyperlink"/>
            <w:noProof/>
          </w:rPr>
          <w:t>2.5</w:t>
        </w:r>
        <w:r>
          <w:rPr>
            <w:rFonts w:eastAsiaTheme="minorEastAsia"/>
            <w:smallCaps w:val="0"/>
            <w:noProof/>
            <w:sz w:val="22"/>
            <w:szCs w:val="22"/>
            <w:lang w:eastAsia="en-GB"/>
          </w:rPr>
          <w:tab/>
        </w:r>
        <w:r w:rsidRPr="00E10545">
          <w:rPr>
            <w:rStyle w:val="Hyperlink"/>
            <w:noProof/>
          </w:rPr>
          <w:t>DoNotInitializeUnnecessarily</w:t>
        </w:r>
        <w:r>
          <w:rPr>
            <w:noProof/>
            <w:webHidden/>
          </w:rPr>
          <w:tab/>
        </w:r>
        <w:r>
          <w:rPr>
            <w:noProof/>
            <w:webHidden/>
          </w:rPr>
          <w:fldChar w:fldCharType="begin"/>
        </w:r>
        <w:r>
          <w:rPr>
            <w:noProof/>
            <w:webHidden/>
          </w:rPr>
          <w:instrText xml:space="preserve"> PAGEREF _Toc190026793 \h </w:instrText>
        </w:r>
        <w:r>
          <w:rPr>
            <w:noProof/>
            <w:webHidden/>
          </w:rPr>
        </w:r>
        <w:r>
          <w:rPr>
            <w:noProof/>
            <w:webHidden/>
          </w:rPr>
          <w:fldChar w:fldCharType="separate"/>
        </w:r>
        <w:r>
          <w:rPr>
            <w:noProof/>
            <w:webHidden/>
          </w:rPr>
          <w:t>5</w:t>
        </w:r>
        <w:r>
          <w:rPr>
            <w:noProof/>
            <w:webHidden/>
          </w:rPr>
          <w:fldChar w:fldCharType="end"/>
        </w:r>
      </w:hyperlink>
    </w:p>
    <w:p w:rsidR="008530FA" w:rsidRDefault="008530FA">
      <w:pPr>
        <w:pStyle w:val="TOC1"/>
        <w:tabs>
          <w:tab w:val="left" w:pos="480"/>
          <w:tab w:val="right" w:leader="dot" w:pos="9016"/>
        </w:tabs>
        <w:rPr>
          <w:rFonts w:eastAsiaTheme="minorEastAsia"/>
          <w:b w:val="0"/>
          <w:bCs w:val="0"/>
          <w:caps w:val="0"/>
          <w:noProof/>
          <w:sz w:val="22"/>
          <w:szCs w:val="22"/>
          <w:lang w:eastAsia="en-GB"/>
        </w:rPr>
      </w:pPr>
      <w:hyperlink w:anchor="_Toc190026794" w:history="1">
        <w:r w:rsidRPr="00E10545">
          <w:rPr>
            <w:rStyle w:val="Hyperlink"/>
            <w:noProof/>
          </w:rPr>
          <w:t>3</w:t>
        </w:r>
        <w:r>
          <w:rPr>
            <w:rFonts w:eastAsiaTheme="minorEastAsia"/>
            <w:b w:val="0"/>
            <w:bCs w:val="0"/>
            <w:caps w:val="0"/>
            <w:noProof/>
            <w:sz w:val="22"/>
            <w:szCs w:val="22"/>
            <w:lang w:eastAsia="en-GB"/>
          </w:rPr>
          <w:tab/>
        </w:r>
        <w:r w:rsidRPr="00E10545">
          <w:rPr>
            <w:rStyle w:val="Hyperlink"/>
            <w:noProof/>
          </w:rPr>
          <w:t>Optional Exemptions for F#-to-F# DLLs</w:t>
        </w:r>
        <w:r>
          <w:rPr>
            <w:noProof/>
            <w:webHidden/>
          </w:rPr>
          <w:tab/>
        </w:r>
        <w:r>
          <w:rPr>
            <w:noProof/>
            <w:webHidden/>
          </w:rPr>
          <w:fldChar w:fldCharType="begin"/>
        </w:r>
        <w:r>
          <w:rPr>
            <w:noProof/>
            <w:webHidden/>
          </w:rPr>
          <w:instrText xml:space="preserve"> PAGEREF _Toc190026794 \h </w:instrText>
        </w:r>
        <w:r>
          <w:rPr>
            <w:noProof/>
            <w:webHidden/>
          </w:rPr>
        </w:r>
        <w:r>
          <w:rPr>
            <w:noProof/>
            <w:webHidden/>
          </w:rPr>
          <w:fldChar w:fldCharType="separate"/>
        </w:r>
        <w:r>
          <w:rPr>
            <w:noProof/>
            <w:webHidden/>
          </w:rPr>
          <w:t>7</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5" w:history="1">
        <w:r w:rsidRPr="00E10545">
          <w:rPr>
            <w:rStyle w:val="Hyperlink"/>
            <w:noProof/>
          </w:rPr>
          <w:t>3.1</w:t>
        </w:r>
        <w:r>
          <w:rPr>
            <w:rFonts w:eastAsiaTheme="minorEastAsia"/>
            <w:smallCaps w:val="0"/>
            <w:noProof/>
            <w:sz w:val="22"/>
            <w:szCs w:val="22"/>
            <w:lang w:eastAsia="en-GB"/>
          </w:rPr>
          <w:tab/>
        </w:r>
        <w:r w:rsidRPr="00E10545">
          <w:rPr>
            <w:rStyle w:val="Hyperlink"/>
            <w:noProof/>
          </w:rPr>
          <w:t>DoNotNestGenericTypesInMemberSignatures (*)</w:t>
        </w:r>
        <w:r>
          <w:rPr>
            <w:noProof/>
            <w:webHidden/>
          </w:rPr>
          <w:tab/>
        </w:r>
        <w:r>
          <w:rPr>
            <w:noProof/>
            <w:webHidden/>
          </w:rPr>
          <w:fldChar w:fldCharType="begin"/>
        </w:r>
        <w:r>
          <w:rPr>
            <w:noProof/>
            <w:webHidden/>
          </w:rPr>
          <w:instrText xml:space="preserve"> PAGEREF _Toc190026795 \h </w:instrText>
        </w:r>
        <w:r>
          <w:rPr>
            <w:noProof/>
            <w:webHidden/>
          </w:rPr>
        </w:r>
        <w:r>
          <w:rPr>
            <w:noProof/>
            <w:webHidden/>
          </w:rPr>
          <w:fldChar w:fldCharType="separate"/>
        </w:r>
        <w:r>
          <w:rPr>
            <w:noProof/>
            <w:webHidden/>
          </w:rPr>
          <w:t>7</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6" w:history="1">
        <w:r w:rsidRPr="00E10545">
          <w:rPr>
            <w:rStyle w:val="Hyperlink"/>
            <w:noProof/>
          </w:rPr>
          <w:t>3.2</w:t>
        </w:r>
        <w:r>
          <w:rPr>
            <w:rFonts w:eastAsiaTheme="minorEastAsia"/>
            <w:smallCaps w:val="0"/>
            <w:noProof/>
            <w:sz w:val="22"/>
            <w:szCs w:val="22"/>
            <w:lang w:eastAsia="en-GB"/>
          </w:rPr>
          <w:tab/>
        </w:r>
        <w:r w:rsidRPr="00E10545">
          <w:rPr>
            <w:rStyle w:val="Hyperlink"/>
            <w:noProof/>
          </w:rPr>
          <w:t>GenericMethodsShouldProvideTypeParameter (*)</w:t>
        </w:r>
        <w:r>
          <w:rPr>
            <w:noProof/>
            <w:webHidden/>
          </w:rPr>
          <w:tab/>
        </w:r>
        <w:r>
          <w:rPr>
            <w:noProof/>
            <w:webHidden/>
          </w:rPr>
          <w:fldChar w:fldCharType="begin"/>
        </w:r>
        <w:r>
          <w:rPr>
            <w:noProof/>
            <w:webHidden/>
          </w:rPr>
          <w:instrText xml:space="preserve"> PAGEREF _Toc190026796 \h </w:instrText>
        </w:r>
        <w:r>
          <w:rPr>
            <w:noProof/>
            <w:webHidden/>
          </w:rPr>
        </w:r>
        <w:r>
          <w:rPr>
            <w:noProof/>
            <w:webHidden/>
          </w:rPr>
          <w:fldChar w:fldCharType="separate"/>
        </w:r>
        <w:r>
          <w:rPr>
            <w:noProof/>
            <w:webHidden/>
          </w:rPr>
          <w:t>7</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7" w:history="1">
        <w:r w:rsidRPr="00E10545">
          <w:rPr>
            <w:rStyle w:val="Hyperlink"/>
            <w:noProof/>
          </w:rPr>
          <w:t>3.3</w:t>
        </w:r>
        <w:r>
          <w:rPr>
            <w:rFonts w:eastAsiaTheme="minorEastAsia"/>
            <w:smallCaps w:val="0"/>
            <w:noProof/>
            <w:sz w:val="22"/>
            <w:szCs w:val="22"/>
            <w:lang w:eastAsia="en-GB"/>
          </w:rPr>
          <w:tab/>
        </w:r>
        <w:r w:rsidRPr="00E10545">
          <w:rPr>
            <w:rStyle w:val="Hyperlink"/>
            <w:noProof/>
          </w:rPr>
          <w:t>IdentifiersShouldBeCasedCorrectly (*)</w:t>
        </w:r>
        <w:r>
          <w:rPr>
            <w:noProof/>
            <w:webHidden/>
          </w:rPr>
          <w:tab/>
        </w:r>
        <w:r>
          <w:rPr>
            <w:noProof/>
            <w:webHidden/>
          </w:rPr>
          <w:fldChar w:fldCharType="begin"/>
        </w:r>
        <w:r>
          <w:rPr>
            <w:noProof/>
            <w:webHidden/>
          </w:rPr>
          <w:instrText xml:space="preserve"> PAGEREF _Toc190026797 \h </w:instrText>
        </w:r>
        <w:r>
          <w:rPr>
            <w:noProof/>
            <w:webHidden/>
          </w:rPr>
        </w:r>
        <w:r>
          <w:rPr>
            <w:noProof/>
            <w:webHidden/>
          </w:rPr>
          <w:fldChar w:fldCharType="separate"/>
        </w:r>
        <w:r>
          <w:rPr>
            <w:noProof/>
            <w:webHidden/>
          </w:rPr>
          <w:t>8</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8" w:history="1">
        <w:r w:rsidRPr="00E10545">
          <w:rPr>
            <w:rStyle w:val="Hyperlink"/>
            <w:noProof/>
          </w:rPr>
          <w:t>3.4</w:t>
        </w:r>
        <w:r>
          <w:rPr>
            <w:rFonts w:eastAsiaTheme="minorEastAsia"/>
            <w:smallCaps w:val="0"/>
            <w:noProof/>
            <w:sz w:val="22"/>
            <w:szCs w:val="22"/>
            <w:lang w:eastAsia="en-GB"/>
          </w:rPr>
          <w:tab/>
        </w:r>
        <w:r w:rsidRPr="00E10545">
          <w:rPr>
            <w:rStyle w:val="Hyperlink"/>
            <w:noProof/>
          </w:rPr>
          <w:t>IdentifiersShouldBeSpelledCorrectly (*)</w:t>
        </w:r>
        <w:r>
          <w:rPr>
            <w:noProof/>
            <w:webHidden/>
          </w:rPr>
          <w:tab/>
        </w:r>
        <w:r>
          <w:rPr>
            <w:noProof/>
            <w:webHidden/>
          </w:rPr>
          <w:fldChar w:fldCharType="begin"/>
        </w:r>
        <w:r>
          <w:rPr>
            <w:noProof/>
            <w:webHidden/>
          </w:rPr>
          <w:instrText xml:space="preserve"> PAGEREF _Toc190026798 \h </w:instrText>
        </w:r>
        <w:r>
          <w:rPr>
            <w:noProof/>
            <w:webHidden/>
          </w:rPr>
        </w:r>
        <w:r>
          <w:rPr>
            <w:noProof/>
            <w:webHidden/>
          </w:rPr>
          <w:fldChar w:fldCharType="separate"/>
        </w:r>
        <w:r>
          <w:rPr>
            <w:noProof/>
            <w:webHidden/>
          </w:rPr>
          <w:t>8</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799" w:history="1">
        <w:r w:rsidRPr="00E10545">
          <w:rPr>
            <w:rStyle w:val="Hyperlink"/>
            <w:noProof/>
          </w:rPr>
          <w:t>3.5</w:t>
        </w:r>
        <w:r>
          <w:rPr>
            <w:rFonts w:eastAsiaTheme="minorEastAsia"/>
            <w:smallCaps w:val="0"/>
            <w:noProof/>
            <w:sz w:val="22"/>
            <w:szCs w:val="22"/>
            <w:lang w:eastAsia="en-GB"/>
          </w:rPr>
          <w:tab/>
        </w:r>
        <w:r w:rsidRPr="00E10545">
          <w:rPr>
            <w:rStyle w:val="Hyperlink"/>
            <w:noProof/>
          </w:rPr>
          <w:t>IdentifiersShouldNotContainUnderscores (*)</w:t>
        </w:r>
        <w:r>
          <w:rPr>
            <w:noProof/>
            <w:webHidden/>
          </w:rPr>
          <w:tab/>
        </w:r>
        <w:r>
          <w:rPr>
            <w:noProof/>
            <w:webHidden/>
          </w:rPr>
          <w:fldChar w:fldCharType="begin"/>
        </w:r>
        <w:r>
          <w:rPr>
            <w:noProof/>
            <w:webHidden/>
          </w:rPr>
          <w:instrText xml:space="preserve"> PAGEREF _Toc190026799 \h </w:instrText>
        </w:r>
        <w:r>
          <w:rPr>
            <w:noProof/>
            <w:webHidden/>
          </w:rPr>
        </w:r>
        <w:r>
          <w:rPr>
            <w:noProof/>
            <w:webHidden/>
          </w:rPr>
          <w:fldChar w:fldCharType="separate"/>
        </w:r>
        <w:r>
          <w:rPr>
            <w:noProof/>
            <w:webHidden/>
          </w:rPr>
          <w:t>9</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0" w:history="1">
        <w:r w:rsidRPr="00E10545">
          <w:rPr>
            <w:rStyle w:val="Hyperlink"/>
            <w:noProof/>
          </w:rPr>
          <w:t>3.6</w:t>
        </w:r>
        <w:r>
          <w:rPr>
            <w:rFonts w:eastAsiaTheme="minorEastAsia"/>
            <w:smallCaps w:val="0"/>
            <w:noProof/>
            <w:sz w:val="22"/>
            <w:szCs w:val="22"/>
            <w:lang w:eastAsia="en-GB"/>
          </w:rPr>
          <w:tab/>
        </w:r>
        <w:r w:rsidRPr="00E10545">
          <w:rPr>
            <w:rStyle w:val="Hyperlink"/>
            <w:noProof/>
          </w:rPr>
          <w:t>NestedTypesShouldNotBeVisible</w:t>
        </w:r>
        <w:r>
          <w:rPr>
            <w:noProof/>
            <w:webHidden/>
          </w:rPr>
          <w:tab/>
        </w:r>
        <w:r>
          <w:rPr>
            <w:noProof/>
            <w:webHidden/>
          </w:rPr>
          <w:fldChar w:fldCharType="begin"/>
        </w:r>
        <w:r>
          <w:rPr>
            <w:noProof/>
            <w:webHidden/>
          </w:rPr>
          <w:instrText xml:space="preserve"> PAGEREF _Toc190026800 \h </w:instrText>
        </w:r>
        <w:r>
          <w:rPr>
            <w:noProof/>
            <w:webHidden/>
          </w:rPr>
        </w:r>
        <w:r>
          <w:rPr>
            <w:noProof/>
            <w:webHidden/>
          </w:rPr>
          <w:fldChar w:fldCharType="separate"/>
        </w:r>
        <w:r>
          <w:rPr>
            <w:noProof/>
            <w:webHidden/>
          </w:rPr>
          <w:t>9</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1" w:history="1">
        <w:r w:rsidRPr="00E10545">
          <w:rPr>
            <w:rStyle w:val="Hyperlink"/>
            <w:noProof/>
          </w:rPr>
          <w:t>3.7</w:t>
        </w:r>
        <w:r>
          <w:rPr>
            <w:rFonts w:eastAsiaTheme="minorEastAsia"/>
            <w:smallCaps w:val="0"/>
            <w:noProof/>
            <w:sz w:val="22"/>
            <w:szCs w:val="22"/>
            <w:lang w:eastAsia="en-GB"/>
          </w:rPr>
          <w:tab/>
        </w:r>
        <w:r w:rsidRPr="00E10545">
          <w:rPr>
            <w:rStyle w:val="Hyperlink"/>
            <w:noProof/>
          </w:rPr>
          <w:t>OverloadOperatorEqualsOnOverloadingAddAndSubtract,OverloadOperatorEqualsOnOverridingValueTypeEqual, OperatorOverloadsHaveNamedAlternates, OverrideEqualsAndOperatorEqualsOnValueTypes, OverrideMethodsOnComparableTypes</w:t>
        </w:r>
        <w:r>
          <w:rPr>
            <w:noProof/>
            <w:webHidden/>
          </w:rPr>
          <w:tab/>
        </w:r>
        <w:r>
          <w:rPr>
            <w:noProof/>
            <w:webHidden/>
          </w:rPr>
          <w:fldChar w:fldCharType="begin"/>
        </w:r>
        <w:r>
          <w:rPr>
            <w:noProof/>
            <w:webHidden/>
          </w:rPr>
          <w:instrText xml:space="preserve"> PAGEREF _Toc190026801 \h </w:instrText>
        </w:r>
        <w:r>
          <w:rPr>
            <w:noProof/>
            <w:webHidden/>
          </w:rPr>
        </w:r>
        <w:r>
          <w:rPr>
            <w:noProof/>
            <w:webHidden/>
          </w:rPr>
          <w:fldChar w:fldCharType="separate"/>
        </w:r>
        <w:r>
          <w:rPr>
            <w:noProof/>
            <w:webHidden/>
          </w:rPr>
          <w:t>10</w:t>
        </w:r>
        <w:r>
          <w:rPr>
            <w:noProof/>
            <w:webHidden/>
          </w:rPr>
          <w:fldChar w:fldCharType="end"/>
        </w:r>
      </w:hyperlink>
    </w:p>
    <w:p w:rsidR="008530FA" w:rsidRDefault="008530FA">
      <w:pPr>
        <w:pStyle w:val="TOC1"/>
        <w:tabs>
          <w:tab w:val="left" w:pos="480"/>
          <w:tab w:val="right" w:leader="dot" w:pos="9016"/>
        </w:tabs>
        <w:rPr>
          <w:rFonts w:eastAsiaTheme="minorEastAsia"/>
          <w:b w:val="0"/>
          <w:bCs w:val="0"/>
          <w:caps w:val="0"/>
          <w:noProof/>
          <w:sz w:val="22"/>
          <w:szCs w:val="22"/>
          <w:lang w:eastAsia="en-GB"/>
        </w:rPr>
      </w:pPr>
      <w:hyperlink w:anchor="_Toc190026802" w:history="1">
        <w:r w:rsidRPr="00E10545">
          <w:rPr>
            <w:rStyle w:val="Hyperlink"/>
            <w:noProof/>
          </w:rPr>
          <w:t>4</w:t>
        </w:r>
        <w:r>
          <w:rPr>
            <w:rFonts w:eastAsiaTheme="minorEastAsia"/>
            <w:b w:val="0"/>
            <w:bCs w:val="0"/>
            <w:caps w:val="0"/>
            <w:noProof/>
            <w:sz w:val="22"/>
            <w:szCs w:val="22"/>
            <w:lang w:eastAsia="en-GB"/>
          </w:rPr>
          <w:tab/>
        </w:r>
        <w:r w:rsidRPr="00E10545">
          <w:rPr>
            <w:rStyle w:val="Hyperlink"/>
            <w:noProof/>
          </w:rPr>
          <w:t>Exemptions currently required but being be actioned by F# Team</w:t>
        </w:r>
        <w:r>
          <w:rPr>
            <w:noProof/>
            <w:webHidden/>
          </w:rPr>
          <w:tab/>
        </w:r>
        <w:r>
          <w:rPr>
            <w:noProof/>
            <w:webHidden/>
          </w:rPr>
          <w:fldChar w:fldCharType="begin"/>
        </w:r>
        <w:r>
          <w:rPr>
            <w:noProof/>
            <w:webHidden/>
          </w:rPr>
          <w:instrText xml:space="preserve"> PAGEREF _Toc190026802 \h </w:instrText>
        </w:r>
        <w:r>
          <w:rPr>
            <w:noProof/>
            <w:webHidden/>
          </w:rPr>
        </w:r>
        <w:r>
          <w:rPr>
            <w:noProof/>
            <w:webHidden/>
          </w:rPr>
          <w:fldChar w:fldCharType="separate"/>
        </w:r>
        <w:r>
          <w:rPr>
            <w:noProof/>
            <w:webHidden/>
          </w:rPr>
          <w:t>12</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3" w:history="1">
        <w:r w:rsidRPr="00E10545">
          <w:rPr>
            <w:rStyle w:val="Hyperlink"/>
            <w:noProof/>
          </w:rPr>
          <w:t>4.1</w:t>
        </w:r>
        <w:r>
          <w:rPr>
            <w:rFonts w:eastAsiaTheme="minorEastAsia"/>
            <w:smallCaps w:val="0"/>
            <w:noProof/>
            <w:sz w:val="22"/>
            <w:szCs w:val="22"/>
            <w:lang w:eastAsia="en-GB"/>
          </w:rPr>
          <w:tab/>
        </w:r>
        <w:r w:rsidRPr="00E10545">
          <w:rPr>
            <w:rStyle w:val="Hyperlink"/>
            <w:noProof/>
          </w:rPr>
          <w:t>DoNotDeclareVisibleInstanceFields (FSharp 1.0 #1385)</w:t>
        </w:r>
        <w:r>
          <w:rPr>
            <w:noProof/>
            <w:webHidden/>
          </w:rPr>
          <w:tab/>
        </w:r>
        <w:r>
          <w:rPr>
            <w:noProof/>
            <w:webHidden/>
          </w:rPr>
          <w:fldChar w:fldCharType="begin"/>
        </w:r>
        <w:r>
          <w:rPr>
            <w:noProof/>
            <w:webHidden/>
          </w:rPr>
          <w:instrText xml:space="preserve"> PAGEREF _Toc190026803 \h </w:instrText>
        </w:r>
        <w:r>
          <w:rPr>
            <w:noProof/>
            <w:webHidden/>
          </w:rPr>
        </w:r>
        <w:r>
          <w:rPr>
            <w:noProof/>
            <w:webHidden/>
          </w:rPr>
          <w:fldChar w:fldCharType="separate"/>
        </w:r>
        <w:r>
          <w:rPr>
            <w:noProof/>
            <w:webHidden/>
          </w:rPr>
          <w:t>12</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4" w:history="1">
        <w:r w:rsidRPr="00E10545">
          <w:rPr>
            <w:rStyle w:val="Hyperlink"/>
            <w:noProof/>
          </w:rPr>
          <w:t>4.2</w:t>
        </w:r>
        <w:r>
          <w:rPr>
            <w:rFonts w:eastAsiaTheme="minorEastAsia"/>
            <w:smallCaps w:val="0"/>
            <w:noProof/>
            <w:sz w:val="22"/>
            <w:szCs w:val="22"/>
            <w:lang w:eastAsia="en-GB"/>
          </w:rPr>
          <w:tab/>
        </w:r>
        <w:r w:rsidRPr="00E10545">
          <w:rPr>
            <w:rStyle w:val="Hyperlink"/>
            <w:noProof/>
          </w:rPr>
          <w:t>AvoidUnsealedAttributes (FSharp 1.0 #1502)</w:t>
        </w:r>
        <w:r>
          <w:rPr>
            <w:noProof/>
            <w:webHidden/>
          </w:rPr>
          <w:tab/>
        </w:r>
        <w:r>
          <w:rPr>
            <w:noProof/>
            <w:webHidden/>
          </w:rPr>
          <w:fldChar w:fldCharType="begin"/>
        </w:r>
        <w:r>
          <w:rPr>
            <w:noProof/>
            <w:webHidden/>
          </w:rPr>
          <w:instrText xml:space="preserve"> PAGEREF _Toc190026804 \h </w:instrText>
        </w:r>
        <w:r>
          <w:rPr>
            <w:noProof/>
            <w:webHidden/>
          </w:rPr>
        </w:r>
        <w:r>
          <w:rPr>
            <w:noProof/>
            <w:webHidden/>
          </w:rPr>
          <w:fldChar w:fldCharType="separate"/>
        </w:r>
        <w:r>
          <w:rPr>
            <w:noProof/>
            <w:webHidden/>
          </w:rPr>
          <w:t>12</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5" w:history="1">
        <w:r w:rsidRPr="00E10545">
          <w:rPr>
            <w:rStyle w:val="Hyperlink"/>
            <w:noProof/>
          </w:rPr>
          <w:t>4.3</w:t>
        </w:r>
        <w:r>
          <w:rPr>
            <w:rFonts w:eastAsiaTheme="minorEastAsia"/>
            <w:smallCaps w:val="0"/>
            <w:noProof/>
            <w:sz w:val="22"/>
            <w:szCs w:val="22"/>
            <w:lang w:eastAsia="en-GB"/>
          </w:rPr>
          <w:tab/>
        </w:r>
        <w:r w:rsidRPr="00E10545">
          <w:rPr>
            <w:rStyle w:val="Hyperlink"/>
            <w:noProof/>
          </w:rPr>
          <w:t>DoNotRaiseReservedExceptionTypes (FShap 1.0 #975)</w:t>
        </w:r>
        <w:r>
          <w:rPr>
            <w:noProof/>
            <w:webHidden/>
          </w:rPr>
          <w:tab/>
        </w:r>
        <w:r>
          <w:rPr>
            <w:noProof/>
            <w:webHidden/>
          </w:rPr>
          <w:fldChar w:fldCharType="begin"/>
        </w:r>
        <w:r>
          <w:rPr>
            <w:noProof/>
            <w:webHidden/>
          </w:rPr>
          <w:instrText xml:space="preserve"> PAGEREF _Toc190026805 \h </w:instrText>
        </w:r>
        <w:r>
          <w:rPr>
            <w:noProof/>
            <w:webHidden/>
          </w:rPr>
        </w:r>
        <w:r>
          <w:rPr>
            <w:noProof/>
            <w:webHidden/>
          </w:rPr>
          <w:fldChar w:fldCharType="separate"/>
        </w:r>
        <w:r>
          <w:rPr>
            <w:noProof/>
            <w:webHidden/>
          </w:rPr>
          <w:t>13</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6" w:history="1">
        <w:r w:rsidRPr="00E10545">
          <w:rPr>
            <w:rStyle w:val="Hyperlink"/>
            <w:noProof/>
          </w:rPr>
          <w:t>4.4</w:t>
        </w:r>
        <w:r>
          <w:rPr>
            <w:rFonts w:eastAsiaTheme="minorEastAsia"/>
            <w:smallCaps w:val="0"/>
            <w:noProof/>
            <w:sz w:val="22"/>
            <w:szCs w:val="22"/>
            <w:lang w:eastAsia="en-GB"/>
          </w:rPr>
          <w:tab/>
        </w:r>
        <w:r w:rsidRPr="00E10545">
          <w:rPr>
            <w:rStyle w:val="Hyperlink"/>
            <w:noProof/>
          </w:rPr>
          <w:t>ImplementStandardExceptionConstructors (FSharp 1.0 1504)</w:t>
        </w:r>
        <w:r>
          <w:rPr>
            <w:noProof/>
            <w:webHidden/>
          </w:rPr>
          <w:tab/>
        </w:r>
        <w:r>
          <w:rPr>
            <w:noProof/>
            <w:webHidden/>
          </w:rPr>
          <w:fldChar w:fldCharType="begin"/>
        </w:r>
        <w:r>
          <w:rPr>
            <w:noProof/>
            <w:webHidden/>
          </w:rPr>
          <w:instrText xml:space="preserve"> PAGEREF _Toc190026806 \h </w:instrText>
        </w:r>
        <w:r>
          <w:rPr>
            <w:noProof/>
            <w:webHidden/>
          </w:rPr>
        </w:r>
        <w:r>
          <w:rPr>
            <w:noProof/>
            <w:webHidden/>
          </w:rPr>
          <w:fldChar w:fldCharType="separate"/>
        </w:r>
        <w:r>
          <w:rPr>
            <w:noProof/>
            <w:webHidden/>
          </w:rPr>
          <w:t>13</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7" w:history="1">
        <w:r w:rsidRPr="00E10545">
          <w:rPr>
            <w:rStyle w:val="Hyperlink"/>
            <w:noProof/>
          </w:rPr>
          <w:t>4.5</w:t>
        </w:r>
        <w:r>
          <w:rPr>
            <w:rFonts w:eastAsiaTheme="minorEastAsia"/>
            <w:smallCaps w:val="0"/>
            <w:noProof/>
            <w:sz w:val="22"/>
            <w:szCs w:val="22"/>
            <w:lang w:eastAsia="en-GB"/>
          </w:rPr>
          <w:tab/>
        </w:r>
        <w:r w:rsidRPr="00E10545">
          <w:rPr>
            <w:rStyle w:val="Hyperlink"/>
            <w:noProof/>
          </w:rPr>
          <w:t>InterfaceMethodsShouldBeCallableByChildTypes (FSharp 1.0 #1502)</w:t>
        </w:r>
        <w:r>
          <w:rPr>
            <w:noProof/>
            <w:webHidden/>
          </w:rPr>
          <w:tab/>
        </w:r>
        <w:r>
          <w:rPr>
            <w:noProof/>
            <w:webHidden/>
          </w:rPr>
          <w:fldChar w:fldCharType="begin"/>
        </w:r>
        <w:r>
          <w:rPr>
            <w:noProof/>
            <w:webHidden/>
          </w:rPr>
          <w:instrText xml:space="preserve"> PAGEREF _Toc190026807 \h </w:instrText>
        </w:r>
        <w:r>
          <w:rPr>
            <w:noProof/>
            <w:webHidden/>
          </w:rPr>
        </w:r>
        <w:r>
          <w:rPr>
            <w:noProof/>
            <w:webHidden/>
          </w:rPr>
          <w:fldChar w:fldCharType="separate"/>
        </w:r>
        <w:r>
          <w:rPr>
            <w:noProof/>
            <w:webHidden/>
          </w:rPr>
          <w:t>13</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08" w:history="1">
        <w:r w:rsidRPr="00E10545">
          <w:rPr>
            <w:rStyle w:val="Hyperlink"/>
            <w:noProof/>
          </w:rPr>
          <w:t>4.6</w:t>
        </w:r>
        <w:r>
          <w:rPr>
            <w:rFonts w:eastAsiaTheme="minorEastAsia"/>
            <w:smallCaps w:val="0"/>
            <w:noProof/>
            <w:sz w:val="22"/>
            <w:szCs w:val="22"/>
            <w:lang w:eastAsia="en-GB"/>
          </w:rPr>
          <w:tab/>
        </w:r>
        <w:r w:rsidRPr="00E10545">
          <w:rPr>
            <w:rStyle w:val="Hyperlink"/>
            <w:noProof/>
          </w:rPr>
          <w:t>RemoveUnusedLocals (FSharp 1.0 #1506)</w:t>
        </w:r>
        <w:r>
          <w:rPr>
            <w:noProof/>
            <w:webHidden/>
          </w:rPr>
          <w:tab/>
        </w:r>
        <w:r>
          <w:rPr>
            <w:noProof/>
            <w:webHidden/>
          </w:rPr>
          <w:fldChar w:fldCharType="begin"/>
        </w:r>
        <w:r>
          <w:rPr>
            <w:noProof/>
            <w:webHidden/>
          </w:rPr>
          <w:instrText xml:space="preserve"> PAGEREF _Toc190026808 \h </w:instrText>
        </w:r>
        <w:r>
          <w:rPr>
            <w:noProof/>
            <w:webHidden/>
          </w:rPr>
        </w:r>
        <w:r>
          <w:rPr>
            <w:noProof/>
            <w:webHidden/>
          </w:rPr>
          <w:fldChar w:fldCharType="separate"/>
        </w:r>
        <w:r>
          <w:rPr>
            <w:noProof/>
            <w:webHidden/>
          </w:rPr>
          <w:t>14</w:t>
        </w:r>
        <w:r>
          <w:rPr>
            <w:noProof/>
            <w:webHidden/>
          </w:rPr>
          <w:fldChar w:fldCharType="end"/>
        </w:r>
      </w:hyperlink>
    </w:p>
    <w:p w:rsidR="008530FA" w:rsidRDefault="008530FA">
      <w:pPr>
        <w:pStyle w:val="TOC1"/>
        <w:tabs>
          <w:tab w:val="left" w:pos="480"/>
          <w:tab w:val="right" w:leader="dot" w:pos="9016"/>
        </w:tabs>
        <w:rPr>
          <w:rFonts w:eastAsiaTheme="minorEastAsia"/>
          <w:b w:val="0"/>
          <w:bCs w:val="0"/>
          <w:caps w:val="0"/>
          <w:noProof/>
          <w:sz w:val="22"/>
          <w:szCs w:val="22"/>
          <w:lang w:eastAsia="en-GB"/>
        </w:rPr>
      </w:pPr>
      <w:hyperlink w:anchor="_Toc190026809" w:history="1">
        <w:r w:rsidRPr="00E10545">
          <w:rPr>
            <w:rStyle w:val="Hyperlink"/>
            <w:noProof/>
          </w:rPr>
          <w:t>5</w:t>
        </w:r>
        <w:r>
          <w:rPr>
            <w:rFonts w:eastAsiaTheme="minorEastAsia"/>
            <w:b w:val="0"/>
            <w:bCs w:val="0"/>
            <w:caps w:val="0"/>
            <w:noProof/>
            <w:sz w:val="22"/>
            <w:szCs w:val="22"/>
            <w:lang w:eastAsia="en-GB"/>
          </w:rPr>
          <w:tab/>
        </w:r>
        <w:r w:rsidRPr="00E10545">
          <w:rPr>
            <w:rStyle w:val="Hyperlink"/>
            <w:noProof/>
          </w:rPr>
          <w:t>Exemptions Used by the F# Library</w:t>
        </w:r>
        <w:r>
          <w:rPr>
            <w:noProof/>
            <w:webHidden/>
          </w:rPr>
          <w:tab/>
        </w:r>
        <w:r>
          <w:rPr>
            <w:noProof/>
            <w:webHidden/>
          </w:rPr>
          <w:fldChar w:fldCharType="begin"/>
        </w:r>
        <w:r>
          <w:rPr>
            <w:noProof/>
            <w:webHidden/>
          </w:rPr>
          <w:instrText xml:space="preserve"> PAGEREF _Toc190026809 \h </w:instrText>
        </w:r>
        <w:r>
          <w:rPr>
            <w:noProof/>
            <w:webHidden/>
          </w:rPr>
        </w:r>
        <w:r>
          <w:rPr>
            <w:noProof/>
            <w:webHidden/>
          </w:rPr>
          <w:fldChar w:fldCharType="separate"/>
        </w:r>
        <w:r>
          <w:rPr>
            <w:noProof/>
            <w:webHidden/>
          </w:rPr>
          <w:t>15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10" w:history="1">
        <w:r w:rsidRPr="00E10545">
          <w:rPr>
            <w:rStyle w:val="Hyperlink"/>
            <w:noProof/>
          </w:rPr>
          <w:t>5.1</w:t>
        </w:r>
        <w:r>
          <w:rPr>
            <w:rFonts w:eastAsiaTheme="minorEastAsia"/>
            <w:smallCaps w:val="0"/>
            <w:noProof/>
            <w:sz w:val="22"/>
            <w:szCs w:val="22"/>
            <w:lang w:eastAsia="en-GB"/>
          </w:rPr>
          <w:tab/>
        </w:r>
        <w:r w:rsidRPr="00E10545">
          <w:rPr>
            <w:rStyle w:val="Hyperlink"/>
            <w:noProof/>
          </w:rPr>
          <w:t>AbstractTypesShouldNotHaveConstructors</w:t>
        </w:r>
        <w:r>
          <w:rPr>
            <w:noProof/>
            <w:webHidden/>
          </w:rPr>
          <w:tab/>
        </w:r>
        <w:r>
          <w:rPr>
            <w:noProof/>
            <w:webHidden/>
          </w:rPr>
          <w:fldChar w:fldCharType="begin"/>
        </w:r>
        <w:r>
          <w:rPr>
            <w:noProof/>
            <w:webHidden/>
          </w:rPr>
          <w:instrText xml:space="preserve"> PAGEREF _Toc190026810 \h </w:instrText>
        </w:r>
        <w:r>
          <w:rPr>
            <w:noProof/>
            <w:webHidden/>
          </w:rPr>
        </w:r>
        <w:r>
          <w:rPr>
            <w:noProof/>
            <w:webHidden/>
          </w:rPr>
          <w:fldChar w:fldCharType="separate"/>
        </w:r>
        <w:r>
          <w:rPr>
            <w:noProof/>
            <w:webHidden/>
          </w:rPr>
          <w:t>15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11" w:history="1">
        <w:r w:rsidRPr="00E10545">
          <w:rPr>
            <w:rStyle w:val="Hyperlink"/>
            <w:noProof/>
          </w:rPr>
          <w:t>5.2</w:t>
        </w:r>
        <w:r>
          <w:rPr>
            <w:rFonts w:eastAsiaTheme="minorEastAsia"/>
            <w:smallCaps w:val="0"/>
            <w:noProof/>
            <w:sz w:val="22"/>
            <w:szCs w:val="22"/>
            <w:lang w:eastAsia="en-GB"/>
          </w:rPr>
          <w:tab/>
        </w:r>
        <w:r w:rsidRPr="00E10545">
          <w:rPr>
            <w:rStyle w:val="Hyperlink"/>
            <w:noProof/>
          </w:rPr>
          <w:t>AvoidExcessiveParametersOnGenericTypes</w:t>
        </w:r>
        <w:r>
          <w:rPr>
            <w:noProof/>
            <w:webHidden/>
          </w:rPr>
          <w:tab/>
        </w:r>
        <w:r>
          <w:rPr>
            <w:noProof/>
            <w:webHidden/>
          </w:rPr>
          <w:fldChar w:fldCharType="begin"/>
        </w:r>
        <w:r>
          <w:rPr>
            <w:noProof/>
            <w:webHidden/>
          </w:rPr>
          <w:instrText xml:space="preserve"> PAGEREF _Toc190026811 \h </w:instrText>
        </w:r>
        <w:r>
          <w:rPr>
            <w:noProof/>
            <w:webHidden/>
          </w:rPr>
        </w:r>
        <w:r>
          <w:rPr>
            <w:noProof/>
            <w:webHidden/>
          </w:rPr>
          <w:fldChar w:fldCharType="separate"/>
        </w:r>
        <w:r>
          <w:rPr>
            <w:noProof/>
            <w:webHidden/>
          </w:rPr>
          <w:t>15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12" w:history="1">
        <w:r w:rsidRPr="00E10545">
          <w:rPr>
            <w:rStyle w:val="Hyperlink"/>
            <w:noProof/>
          </w:rPr>
          <w:t>5.3</w:t>
        </w:r>
        <w:r>
          <w:rPr>
            <w:rFonts w:eastAsiaTheme="minorEastAsia"/>
            <w:smallCaps w:val="0"/>
            <w:noProof/>
            <w:sz w:val="22"/>
            <w:szCs w:val="22"/>
            <w:lang w:eastAsia="en-GB"/>
          </w:rPr>
          <w:tab/>
        </w:r>
        <w:r w:rsidRPr="00E10545">
          <w:rPr>
            <w:rStyle w:val="Hyperlink"/>
            <w:noProof/>
          </w:rPr>
          <w:t>AvoidNamespacesWithFewTypes</w:t>
        </w:r>
        <w:r>
          <w:rPr>
            <w:noProof/>
            <w:webHidden/>
          </w:rPr>
          <w:tab/>
        </w:r>
        <w:r>
          <w:rPr>
            <w:noProof/>
            <w:webHidden/>
          </w:rPr>
          <w:fldChar w:fldCharType="begin"/>
        </w:r>
        <w:r>
          <w:rPr>
            <w:noProof/>
            <w:webHidden/>
          </w:rPr>
          <w:instrText xml:space="preserve"> PAGEREF _Toc190026812 \h </w:instrText>
        </w:r>
        <w:r>
          <w:rPr>
            <w:noProof/>
            <w:webHidden/>
          </w:rPr>
        </w:r>
        <w:r>
          <w:rPr>
            <w:noProof/>
            <w:webHidden/>
          </w:rPr>
          <w:fldChar w:fldCharType="separate"/>
        </w:r>
        <w:r>
          <w:rPr>
            <w:noProof/>
            <w:webHidden/>
          </w:rPr>
          <w:t>15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13" w:history="1">
        <w:r w:rsidRPr="00E10545">
          <w:rPr>
            <w:rStyle w:val="Hyperlink"/>
            <w:noProof/>
          </w:rPr>
          <w:t>5.4</w:t>
        </w:r>
        <w:r>
          <w:rPr>
            <w:rFonts w:eastAsiaTheme="minorEastAsia"/>
            <w:smallCaps w:val="0"/>
            <w:noProof/>
            <w:sz w:val="22"/>
            <w:szCs w:val="22"/>
            <w:lang w:eastAsia="en-GB"/>
          </w:rPr>
          <w:tab/>
        </w:r>
        <w:r w:rsidRPr="00E10545">
          <w:rPr>
            <w:rStyle w:val="Hyperlink"/>
            <w:noProof/>
          </w:rPr>
          <w:t>DoNotExposeGenericLists, PreferJaggedArraysOverMultidimensional</w:t>
        </w:r>
        <w:r>
          <w:rPr>
            <w:noProof/>
            <w:webHidden/>
          </w:rPr>
          <w:tab/>
        </w:r>
        <w:r>
          <w:rPr>
            <w:noProof/>
            <w:webHidden/>
          </w:rPr>
          <w:fldChar w:fldCharType="begin"/>
        </w:r>
        <w:r>
          <w:rPr>
            <w:noProof/>
            <w:webHidden/>
          </w:rPr>
          <w:instrText xml:space="preserve"> PAGEREF _Toc190026813 \h </w:instrText>
        </w:r>
        <w:r>
          <w:rPr>
            <w:noProof/>
            <w:webHidden/>
          </w:rPr>
        </w:r>
        <w:r>
          <w:rPr>
            <w:noProof/>
            <w:webHidden/>
          </w:rPr>
          <w:fldChar w:fldCharType="separate"/>
        </w:r>
        <w:r>
          <w:rPr>
            <w:noProof/>
            <w:webHidden/>
          </w:rPr>
          <w:t>15</w:t>
        </w:r>
        <w:r>
          <w:rPr>
            <w:noProof/>
            <w:webHidden/>
          </w:rPr>
          <w:fldChar w:fldCharType="end"/>
        </w:r>
      </w:hyperlink>
    </w:p>
    <w:p w:rsidR="008530FA" w:rsidRDefault="008530FA">
      <w:pPr>
        <w:pStyle w:val="TOC2"/>
        <w:tabs>
          <w:tab w:val="left" w:pos="720"/>
          <w:tab w:val="right" w:leader="dot" w:pos="9016"/>
        </w:tabs>
        <w:rPr>
          <w:rFonts w:eastAsiaTheme="minorEastAsia"/>
          <w:smallCaps w:val="0"/>
          <w:noProof/>
          <w:sz w:val="22"/>
          <w:szCs w:val="22"/>
          <w:lang w:eastAsia="en-GB"/>
        </w:rPr>
      </w:pPr>
      <w:hyperlink w:anchor="_Toc190026814" w:history="1">
        <w:r w:rsidRPr="00E10545">
          <w:rPr>
            <w:rStyle w:val="Hyperlink"/>
            <w:noProof/>
          </w:rPr>
          <w:t>5.5</w:t>
        </w:r>
        <w:r>
          <w:rPr>
            <w:rFonts w:eastAsiaTheme="minorEastAsia"/>
            <w:smallCaps w:val="0"/>
            <w:noProof/>
            <w:sz w:val="22"/>
            <w:szCs w:val="22"/>
            <w:lang w:eastAsia="en-GB"/>
          </w:rPr>
          <w:tab/>
        </w:r>
        <w:r w:rsidRPr="00E10545">
          <w:rPr>
            <w:rStyle w:val="Hyperlink"/>
            <w:noProof/>
          </w:rPr>
          <w:t>OperationsShouldNotOverflow</w:t>
        </w:r>
        <w:r>
          <w:rPr>
            <w:noProof/>
            <w:webHidden/>
          </w:rPr>
          <w:tab/>
        </w:r>
        <w:r>
          <w:rPr>
            <w:noProof/>
            <w:webHidden/>
          </w:rPr>
          <w:fldChar w:fldCharType="begin"/>
        </w:r>
        <w:r>
          <w:rPr>
            <w:noProof/>
            <w:webHidden/>
          </w:rPr>
          <w:instrText xml:space="preserve"> PAGEREF _Toc190026814 \h </w:instrText>
        </w:r>
        <w:r>
          <w:rPr>
            <w:noProof/>
            <w:webHidden/>
          </w:rPr>
        </w:r>
        <w:r>
          <w:rPr>
            <w:noProof/>
            <w:webHidden/>
          </w:rPr>
          <w:fldChar w:fldCharType="separate"/>
        </w:r>
        <w:r>
          <w:rPr>
            <w:noProof/>
            <w:webHidden/>
          </w:rPr>
          <w:t>16</w:t>
        </w:r>
        <w:r>
          <w:rPr>
            <w:noProof/>
            <w:webHidden/>
          </w:rPr>
          <w:fldChar w:fldCharType="end"/>
        </w:r>
      </w:hyperlink>
    </w:p>
    <w:p w:rsidR="0089507D" w:rsidRPr="00584263" w:rsidRDefault="00D14F73" w:rsidP="005E7F64">
      <w:pPr>
        <w:pStyle w:val="Heading1"/>
        <w:numPr>
          <w:ilvl w:val="0"/>
          <w:numId w:val="0"/>
        </w:numPr>
      </w:pPr>
      <w:r>
        <w:rPr>
          <w:rFonts w:asciiTheme="minorHAnsi" w:eastAsiaTheme="minorHAnsi" w:hAnsiTheme="minorHAnsi" w:cstheme="minorBidi"/>
          <w:color w:val="auto"/>
          <w:sz w:val="20"/>
          <w:szCs w:val="20"/>
          <w:lang w:eastAsia="en-US"/>
        </w:rPr>
        <w:lastRenderedPageBreak/>
        <w:fldChar w:fldCharType="end"/>
      </w:r>
      <w:bookmarkStart w:id="2" w:name="_Toc183972169"/>
      <w:bookmarkStart w:id="3" w:name="Introduction"/>
      <w:bookmarkStart w:id="4" w:name="_Toc190026786"/>
      <w:r w:rsidR="0089507D" w:rsidRPr="00584263">
        <w:t>Introduction</w:t>
      </w:r>
      <w:bookmarkEnd w:id="2"/>
      <w:bookmarkEnd w:id="4"/>
    </w:p>
    <w:bookmarkEnd w:id="3"/>
    <w:p w:rsidR="0089507D" w:rsidRPr="0089507D" w:rsidRDefault="00EA3021" w:rsidP="00FD73D2">
      <w:pPr>
        <w:rPr>
          <w:lang w:eastAsia="en-GB"/>
        </w:rPr>
      </w:pPr>
      <w:proofErr w:type="gramStart"/>
      <w:r>
        <w:rPr>
          <w:lang w:eastAsia="en-GB"/>
        </w:rPr>
        <w:t xml:space="preserve">F# and </w:t>
      </w:r>
      <w:proofErr w:type="spellStart"/>
      <w:r>
        <w:rPr>
          <w:lang w:eastAsia="en-GB"/>
        </w:rPr>
        <w:t>FxCop</w:t>
      </w:r>
      <w:proofErr w:type="spellEnd"/>
      <w:r>
        <w:rPr>
          <w:lang w:eastAsia="en-GB"/>
        </w:rPr>
        <w:t xml:space="preserve">, </w:t>
      </w:r>
      <w:r w:rsidR="0086787D">
        <w:rPr>
          <w:lang w:eastAsia="en-GB"/>
        </w:rPr>
        <w:t>etc. etc.</w:t>
      </w:r>
      <w:proofErr w:type="gramEnd"/>
    </w:p>
    <w:p w:rsidR="00EA3021" w:rsidRDefault="00EA3021" w:rsidP="00EA3021">
      <w:pPr>
        <w:pStyle w:val="Heading1"/>
      </w:pPr>
      <w:bookmarkStart w:id="5" w:name="_Toc190026787"/>
      <w:r>
        <w:lastRenderedPageBreak/>
        <w:t>Design Goals</w:t>
      </w:r>
      <w:bookmarkEnd w:id="5"/>
    </w:p>
    <w:p w:rsidR="0086787D" w:rsidRPr="0089507D" w:rsidRDefault="0086787D" w:rsidP="0086787D">
      <w:pPr>
        <w:rPr>
          <w:lang w:eastAsia="en-GB"/>
        </w:rPr>
      </w:pPr>
      <w:proofErr w:type="gramStart"/>
      <w:r>
        <w:rPr>
          <w:lang w:eastAsia="en-GB"/>
        </w:rPr>
        <w:t xml:space="preserve">F# and </w:t>
      </w:r>
      <w:proofErr w:type="spellStart"/>
      <w:r>
        <w:rPr>
          <w:lang w:eastAsia="en-GB"/>
        </w:rPr>
        <w:t>FxCop</w:t>
      </w:r>
      <w:proofErr w:type="spellEnd"/>
      <w:r>
        <w:rPr>
          <w:lang w:eastAsia="en-GB"/>
        </w:rPr>
        <w:t>, in harmony.</w:t>
      </w:r>
      <w:proofErr w:type="gramEnd"/>
    </w:p>
    <w:p w:rsidR="009B0FFC" w:rsidRDefault="00EA3021" w:rsidP="00EA3021">
      <w:pPr>
        <w:pStyle w:val="Heading1"/>
      </w:pPr>
      <w:bookmarkStart w:id="6" w:name="_Toc190026788"/>
      <w:r>
        <w:lastRenderedPageBreak/>
        <w:t>Recommended Exemptions</w:t>
      </w:r>
      <w:r w:rsidR="001676E7">
        <w:t xml:space="preserve"> for </w:t>
      </w:r>
      <w:r w:rsidR="009B0FFC">
        <w:t>A</w:t>
      </w:r>
      <w:r w:rsidR="001676E7">
        <w:t>ll F# code</w:t>
      </w:r>
      <w:bookmarkEnd w:id="6"/>
      <w:r w:rsidR="001676E7">
        <w:t xml:space="preserve"> </w:t>
      </w:r>
    </w:p>
    <w:p w:rsidR="00EA3021" w:rsidRDefault="009B0FFC" w:rsidP="009B0FFC">
      <w:r>
        <w:t>This is b</w:t>
      </w:r>
      <w:r w:rsidR="001676E7">
        <w:t xml:space="preserve">ased on </w:t>
      </w:r>
      <w:proofErr w:type="spellStart"/>
      <w:r w:rsidR="001676E7">
        <w:t>FxCop</w:t>
      </w:r>
      <w:proofErr w:type="spellEnd"/>
      <w:r w:rsidR="001676E7">
        <w:t xml:space="preserve"> 1.35</w:t>
      </w:r>
    </w:p>
    <w:p w:rsidR="00EA3021" w:rsidRDefault="00EA3021" w:rsidP="00EA3021">
      <w:pPr>
        <w:rPr>
          <w:lang w:eastAsia="en-GB"/>
        </w:rPr>
      </w:pPr>
      <w:r>
        <w:rPr>
          <w:lang w:eastAsia="en-GB"/>
        </w:rPr>
        <w:t>Here they are:</w:t>
      </w:r>
    </w:p>
    <w:p w:rsidR="00D26290" w:rsidRDefault="00D26290" w:rsidP="00D26290">
      <w:pPr>
        <w:pStyle w:val="Heading2"/>
        <w:rPr>
          <w:color w:val="000080"/>
        </w:rPr>
      </w:pPr>
      <w:bookmarkStart w:id="7" w:name="_Toc190026789"/>
      <w:proofErr w:type="spellStart"/>
      <w:r>
        <w:t>AvoidUncalledPrivateCode</w:t>
      </w:r>
      <w:bookmarkEnd w:id="7"/>
      <w:proofErr w:type="spellEnd"/>
    </w:p>
    <w:p w:rsidR="00D26290" w:rsidRPr="00D26290" w:rsidRDefault="00D26290" w:rsidP="00AA1A8A">
      <w:pPr>
        <w:pStyle w:val="FxCopRule"/>
      </w:pPr>
      <w:r w:rsidRPr="00D26290">
        <w:t xml:space="preserve">    Resolution   : "... appears to have no upstream public or protected callers."</w:t>
      </w:r>
    </w:p>
    <w:p w:rsidR="00D26290" w:rsidRPr="00D26290" w:rsidRDefault="00D26290" w:rsidP="00AA1A8A">
      <w:pPr>
        <w:pStyle w:val="FxCopRule"/>
      </w:pPr>
      <w:r w:rsidRPr="00D26290">
        <w:t xml:space="preserve">    Category     : </w:t>
      </w:r>
      <w:proofErr w:type="spellStart"/>
      <w:proofErr w:type="gramStart"/>
      <w:r w:rsidRPr="00D26290">
        <w:t>Microsoft.Performance</w:t>
      </w:r>
      <w:proofErr w:type="spellEnd"/>
      <w:r w:rsidRPr="00D26290">
        <w:t xml:space="preserve">  (</w:t>
      </w:r>
      <w:proofErr w:type="gramEnd"/>
      <w:r w:rsidRPr="00D26290">
        <w:t>String)</w:t>
      </w:r>
    </w:p>
    <w:p w:rsidR="00D26290" w:rsidRPr="00D26290" w:rsidRDefault="00D26290" w:rsidP="00AA1A8A">
      <w:pPr>
        <w:pStyle w:val="FxCopRule"/>
      </w:pPr>
      <w:r w:rsidRPr="00D26290">
        <w:t xml:space="preserve">    </w:t>
      </w:r>
      <w:proofErr w:type="spellStart"/>
      <w:r w:rsidRPr="00D26290">
        <w:t>CheckId</w:t>
      </w:r>
      <w:proofErr w:type="spellEnd"/>
      <w:r w:rsidRPr="00D26290">
        <w:t xml:space="preserve">      : </w:t>
      </w:r>
      <w:proofErr w:type="gramStart"/>
      <w:r w:rsidRPr="00D26290">
        <w:t>CA1811  (</w:t>
      </w:r>
      <w:proofErr w:type="gramEnd"/>
      <w:r w:rsidRPr="00D26290">
        <w:t>String)</w:t>
      </w:r>
    </w:p>
    <w:p w:rsidR="00D26290" w:rsidRPr="00D26290" w:rsidRDefault="00D26290" w:rsidP="00AA1A8A">
      <w:pPr>
        <w:pStyle w:val="FxCopRule"/>
      </w:pPr>
      <w:r w:rsidRPr="00D26290">
        <w:t xml:space="preserve">    </w:t>
      </w:r>
      <w:proofErr w:type="spellStart"/>
      <w:r w:rsidRPr="00D26290">
        <w:t>RuleFile</w:t>
      </w:r>
      <w:proofErr w:type="spellEnd"/>
      <w:r w:rsidRPr="00D26290">
        <w:t xml:space="preserve">     : Performance </w:t>
      </w:r>
      <w:proofErr w:type="gramStart"/>
      <w:r w:rsidRPr="00D26290">
        <w:t>Rules  (</w:t>
      </w:r>
      <w:proofErr w:type="gramEnd"/>
      <w:r w:rsidRPr="00D26290">
        <w:t>String)</w:t>
      </w:r>
    </w:p>
    <w:p w:rsidR="00D26290" w:rsidRPr="00D26290" w:rsidRDefault="00D26290" w:rsidP="00AA1A8A">
      <w:pPr>
        <w:pStyle w:val="FxCopRule"/>
      </w:pPr>
      <w:r w:rsidRPr="00D26290">
        <w:t xml:space="preserve">    Info         : "There is uncalled code that is not externally visible </w:t>
      </w:r>
    </w:p>
    <w:p w:rsidR="00D26290" w:rsidRPr="00D26290" w:rsidRDefault="00D26290" w:rsidP="00AA1A8A">
      <w:pPr>
        <w:pStyle w:val="FxCopRule"/>
      </w:pPr>
      <w:r w:rsidRPr="00D26290">
        <w:t xml:space="preserve">                   </w:t>
      </w:r>
      <w:proofErr w:type="gramStart"/>
      <w:r w:rsidRPr="00D26290">
        <w:t>and</w:t>
      </w:r>
      <w:proofErr w:type="gramEnd"/>
      <w:r w:rsidRPr="00D26290">
        <w:t xml:space="preserve"> is not a known runtime entry point. If this violation </w:t>
      </w:r>
    </w:p>
    <w:p w:rsidR="00D26290" w:rsidRPr="00D26290" w:rsidRDefault="00D26290" w:rsidP="00AA1A8A">
      <w:pPr>
        <w:pStyle w:val="FxCopRule"/>
      </w:pPr>
      <w:r w:rsidRPr="00D26290">
        <w:t xml:space="preserve">                   </w:t>
      </w:r>
      <w:proofErr w:type="gramStart"/>
      <w:r w:rsidRPr="00D26290">
        <w:t>fires</w:t>
      </w:r>
      <w:proofErr w:type="gramEnd"/>
      <w:r w:rsidRPr="00D26290">
        <w:t xml:space="preserve"> in error, please send a problem report to the </w:t>
      </w:r>
    </w:p>
    <w:p w:rsidR="00D26290" w:rsidRPr="00D26290" w:rsidRDefault="00D26290" w:rsidP="00AA1A8A">
      <w:pPr>
        <w:pStyle w:val="FxCopRule"/>
      </w:pPr>
      <w:r w:rsidRPr="00D26290">
        <w:t xml:space="preserve">                   </w:t>
      </w:r>
      <w:proofErr w:type="gramStart"/>
      <w:r w:rsidRPr="00D26290">
        <w:t>Visual Studio Code Analysis team."</w:t>
      </w:r>
      <w:proofErr w:type="gramEnd"/>
    </w:p>
    <w:p w:rsidR="00D26290" w:rsidRDefault="00D26290" w:rsidP="00D26290">
      <w:pPr>
        <w:rPr>
          <w:lang w:eastAsia="en-GB"/>
        </w:rPr>
      </w:pPr>
    </w:p>
    <w:p w:rsidR="00D26290" w:rsidRDefault="00D26290" w:rsidP="00D26290">
      <w:pPr>
        <w:rPr>
          <w:lang w:eastAsia="en-GB"/>
        </w:rPr>
      </w:pPr>
      <w:r>
        <w:rPr>
          <w:lang w:eastAsia="en-GB"/>
        </w:rPr>
        <w:t xml:space="preserve">This stems from the fact that the F# compiler does </w:t>
      </w:r>
      <w:proofErr w:type="spellStart"/>
      <w:r>
        <w:rPr>
          <w:lang w:eastAsia="en-GB"/>
        </w:rPr>
        <w:t>inlining</w:t>
      </w:r>
      <w:proofErr w:type="spellEnd"/>
      <w:r>
        <w:rPr>
          <w:lang w:eastAsia="en-GB"/>
        </w:rPr>
        <w:t xml:space="preserve"> of methods internally to an assembly, which leave some internal property getters and other methods remaining on types. We guarantee to never optimize these away even internally in an assembly since they may be used by reflection. We won’t change or fix this behaviour. So this exemption must be applied to all F# code using any private OO members.</w:t>
      </w:r>
    </w:p>
    <w:p w:rsidR="00D26290" w:rsidRDefault="00D26290" w:rsidP="00D26290">
      <w:pPr>
        <w:pStyle w:val="Heading2"/>
        <w:rPr>
          <w:color w:val="000080"/>
        </w:rPr>
      </w:pPr>
      <w:bookmarkStart w:id="8" w:name="_Toc190026790"/>
      <w:proofErr w:type="spellStart"/>
      <w:r>
        <w:t>AvoidUnusedPrivateFields</w:t>
      </w:r>
      <w:bookmarkEnd w:id="8"/>
      <w:proofErr w:type="spellEnd"/>
    </w:p>
    <w:p w:rsidR="00D26290" w:rsidRPr="00D26290" w:rsidRDefault="00D26290" w:rsidP="00AA1A8A">
      <w:pPr>
        <w:pStyle w:val="FxCopRule"/>
      </w:pPr>
      <w:r w:rsidRPr="00D26290">
        <w:t xml:space="preserve">    </w:t>
      </w:r>
      <w:r w:rsidRPr="00D26290">
        <w:rPr>
          <w:b/>
          <w:bCs/>
        </w:rPr>
        <w:t>Target</w:t>
      </w:r>
      <w:r w:rsidRPr="00D26290">
        <w:t xml:space="preserve">       : </w:t>
      </w:r>
      <w:r w:rsidRPr="00D26290">
        <w:rPr>
          <w:b/>
          <w:bCs/>
          <w:color w:val="008000"/>
        </w:rPr>
        <w:t>_</w:t>
      </w:r>
      <w:proofErr w:type="gramStart"/>
      <w:r w:rsidRPr="00D26290">
        <w:rPr>
          <w:b/>
          <w:bCs/>
          <w:color w:val="008000"/>
        </w:rPr>
        <w:t>init</w:t>
      </w:r>
      <w:r w:rsidRPr="00D26290">
        <w:t xml:space="preserve">  (</w:t>
      </w:r>
      <w:proofErr w:type="spellStart"/>
      <w:proofErr w:type="gramEnd"/>
      <w:r w:rsidRPr="00D26290">
        <w:t>IntrospectionTargetMember</w:t>
      </w:r>
      <w:proofErr w:type="spellEnd"/>
      <w:r w:rsidRPr="00D26290">
        <w:t>)</w:t>
      </w:r>
    </w:p>
    <w:p w:rsidR="00D26290" w:rsidRPr="00D26290" w:rsidRDefault="00D26290" w:rsidP="00AA1A8A">
      <w:pPr>
        <w:pStyle w:val="FxCopRule"/>
        <w:rPr>
          <w:b/>
          <w:bCs/>
          <w:color w:val="0000FF"/>
        </w:rPr>
      </w:pPr>
      <w:r w:rsidRPr="00D26290">
        <w:t xml:space="preserve">    </w:t>
      </w:r>
      <w:r w:rsidRPr="00D26290">
        <w:rPr>
          <w:b/>
          <w:bCs/>
        </w:rPr>
        <w:t>Resolution</w:t>
      </w:r>
      <w:r w:rsidRPr="00D26290">
        <w:t xml:space="preserve">   : </w:t>
      </w:r>
      <w:r w:rsidRPr="00D26290">
        <w:rPr>
          <w:b/>
          <w:bCs/>
          <w:color w:val="0000FF"/>
        </w:rPr>
        <w:t xml:space="preserve">"It appears that field 'Array3._init' is never </w:t>
      </w:r>
    </w:p>
    <w:p w:rsidR="00D26290" w:rsidRPr="00D26290" w:rsidRDefault="00D26290" w:rsidP="00AA1A8A">
      <w:pPr>
        <w:pStyle w:val="FxCopRule"/>
        <w:rPr>
          <w:b/>
          <w:bCs/>
          <w:color w:val="0000FF"/>
        </w:rPr>
      </w:pPr>
      <w:r w:rsidRPr="00D26290">
        <w:rPr>
          <w:b/>
          <w:bCs/>
          <w:color w:val="0000FF"/>
        </w:rPr>
        <w:t xml:space="preserve">                   </w:t>
      </w:r>
      <w:proofErr w:type="gramStart"/>
      <w:r w:rsidRPr="00D26290">
        <w:rPr>
          <w:b/>
          <w:bCs/>
          <w:color w:val="0000FF"/>
        </w:rPr>
        <w:t>used</w:t>
      </w:r>
      <w:proofErr w:type="gramEnd"/>
      <w:r w:rsidRPr="00D26290">
        <w:rPr>
          <w:b/>
          <w:bCs/>
          <w:color w:val="0000FF"/>
        </w:rPr>
        <w:t xml:space="preserve"> or is only ever assigned to. Use this field or </w:t>
      </w:r>
    </w:p>
    <w:p w:rsidR="00D26290" w:rsidRPr="00D26290" w:rsidRDefault="00D26290" w:rsidP="00AA1A8A">
      <w:pPr>
        <w:pStyle w:val="FxCopRule"/>
      </w:pPr>
      <w:r w:rsidRPr="00D26290">
        <w:rPr>
          <w:b/>
          <w:bCs/>
          <w:color w:val="0000FF"/>
        </w:rPr>
        <w:t xml:space="preserve">                   </w:t>
      </w:r>
      <w:proofErr w:type="gramStart"/>
      <w:r w:rsidRPr="00D26290">
        <w:rPr>
          <w:b/>
          <w:bCs/>
          <w:color w:val="0000FF"/>
        </w:rPr>
        <w:t>remove</w:t>
      </w:r>
      <w:proofErr w:type="gramEnd"/>
      <w:r w:rsidRPr="00D26290">
        <w:rPr>
          <w:b/>
          <w:bCs/>
          <w:color w:val="0000FF"/>
        </w:rPr>
        <w:t xml:space="preserve"> it.</w:t>
      </w:r>
      <w:r w:rsidRPr="00D26290">
        <w:rPr>
          <w:b/>
          <w:bCs/>
        </w:rPr>
        <w:t>"</w:t>
      </w:r>
    </w:p>
    <w:p w:rsidR="00D26290" w:rsidRPr="00D26290" w:rsidRDefault="00D26290" w:rsidP="00AA1A8A">
      <w:pPr>
        <w:pStyle w:val="FxCopRule"/>
      </w:pPr>
      <w:r w:rsidRPr="00D26290">
        <w:t xml:space="preserve">    </w:t>
      </w:r>
      <w:r w:rsidRPr="00D26290">
        <w:rPr>
          <w:b/>
          <w:bCs/>
        </w:rPr>
        <w:t>Category</w:t>
      </w:r>
      <w:r w:rsidRPr="00D26290">
        <w:t xml:space="preserve">     : </w:t>
      </w:r>
      <w:proofErr w:type="spellStart"/>
      <w:proofErr w:type="gramStart"/>
      <w:r w:rsidRPr="00D26290">
        <w:rPr>
          <w:color w:val="0000FF"/>
        </w:rPr>
        <w:t>Microsoft.Performance</w:t>
      </w:r>
      <w:proofErr w:type="spellEnd"/>
      <w:r w:rsidRPr="00D26290">
        <w:t xml:space="preserve">  (</w:t>
      </w:r>
      <w:proofErr w:type="gramEnd"/>
      <w:r w:rsidRPr="00D26290">
        <w:t>String)</w:t>
      </w:r>
    </w:p>
    <w:p w:rsidR="00D26290" w:rsidRPr="00D26290" w:rsidRDefault="00D26290" w:rsidP="00AA1A8A">
      <w:pPr>
        <w:pStyle w:val="FxCopRule"/>
      </w:pPr>
      <w:r w:rsidRPr="00D26290">
        <w:t xml:space="preserve">    </w:t>
      </w:r>
      <w:proofErr w:type="spellStart"/>
      <w:r w:rsidRPr="00D26290">
        <w:rPr>
          <w:b/>
          <w:bCs/>
        </w:rPr>
        <w:t>CheckId</w:t>
      </w:r>
      <w:proofErr w:type="spellEnd"/>
      <w:r w:rsidRPr="00D26290">
        <w:t xml:space="preserve">      : </w:t>
      </w:r>
      <w:proofErr w:type="gramStart"/>
      <w:r w:rsidRPr="00D26290">
        <w:rPr>
          <w:color w:val="0000FF"/>
        </w:rPr>
        <w:t>CA1823</w:t>
      </w:r>
      <w:r w:rsidRPr="00D26290">
        <w:t xml:space="preserve">  (</w:t>
      </w:r>
      <w:proofErr w:type="gramEnd"/>
      <w:r w:rsidRPr="00D26290">
        <w:t>String)</w:t>
      </w:r>
    </w:p>
    <w:p w:rsidR="00D26290" w:rsidRPr="00D26290" w:rsidRDefault="00D26290" w:rsidP="00AA1A8A">
      <w:pPr>
        <w:pStyle w:val="FxCopRule"/>
      </w:pPr>
      <w:r w:rsidRPr="00D26290">
        <w:t xml:space="preserve">    </w:t>
      </w:r>
      <w:proofErr w:type="spellStart"/>
      <w:r w:rsidRPr="00D26290">
        <w:rPr>
          <w:b/>
          <w:bCs/>
        </w:rPr>
        <w:t>RuleFile</w:t>
      </w:r>
      <w:proofErr w:type="spellEnd"/>
      <w:r w:rsidRPr="00D26290">
        <w:t xml:space="preserve">     : </w:t>
      </w:r>
      <w:r w:rsidRPr="00D26290">
        <w:rPr>
          <w:color w:val="0000FF"/>
        </w:rPr>
        <w:t xml:space="preserve">Performance </w:t>
      </w:r>
      <w:proofErr w:type="gramStart"/>
      <w:r w:rsidRPr="00D26290">
        <w:rPr>
          <w:color w:val="0000FF"/>
        </w:rPr>
        <w:t>Rules</w:t>
      </w:r>
      <w:r w:rsidRPr="00D26290">
        <w:t xml:space="preserve">  (</w:t>
      </w:r>
      <w:proofErr w:type="gramEnd"/>
      <w:r w:rsidRPr="00D26290">
        <w:t>String)</w:t>
      </w:r>
    </w:p>
    <w:p w:rsidR="00D26290" w:rsidRPr="00D26290" w:rsidRDefault="00D26290" w:rsidP="00AA1A8A">
      <w:pPr>
        <w:pStyle w:val="FxCopRule"/>
      </w:pPr>
      <w:r w:rsidRPr="00D26290">
        <w:t xml:space="preserve">    </w:t>
      </w:r>
      <w:r w:rsidRPr="00D26290">
        <w:rPr>
          <w:b/>
          <w:bCs/>
        </w:rPr>
        <w:t>Info</w:t>
      </w:r>
      <w:r w:rsidRPr="00D26290">
        <w:t xml:space="preserve">         : "Private </w:t>
      </w:r>
      <w:proofErr w:type="gramStart"/>
      <w:r w:rsidRPr="00D26290">
        <w:t>fields</w:t>
      </w:r>
      <w:proofErr w:type="gramEnd"/>
      <w:r w:rsidRPr="00D26290">
        <w:t xml:space="preserve"> were detected that do not appear to </w:t>
      </w:r>
    </w:p>
    <w:p w:rsidR="00D26290" w:rsidRPr="00D26290" w:rsidRDefault="00D26290" w:rsidP="00AA1A8A">
      <w:pPr>
        <w:pStyle w:val="FxCopRule"/>
      </w:pPr>
      <w:r w:rsidRPr="00D26290">
        <w:t xml:space="preserve">                   </w:t>
      </w:r>
      <w:proofErr w:type="gramStart"/>
      <w:r w:rsidRPr="00D26290">
        <w:t>be</w:t>
      </w:r>
      <w:proofErr w:type="gramEnd"/>
      <w:r w:rsidRPr="00D26290">
        <w:t xml:space="preserve"> accessed within the assembly. If this violation </w:t>
      </w:r>
    </w:p>
    <w:p w:rsidR="00D26290" w:rsidRPr="00D26290" w:rsidRDefault="00D26290" w:rsidP="00AA1A8A">
      <w:pPr>
        <w:pStyle w:val="FxCopRule"/>
      </w:pPr>
      <w:r w:rsidRPr="00D26290">
        <w:t xml:space="preserve">                   </w:t>
      </w:r>
      <w:proofErr w:type="gramStart"/>
      <w:r w:rsidRPr="00D26290">
        <w:t>fires</w:t>
      </w:r>
      <w:proofErr w:type="gramEnd"/>
      <w:r w:rsidRPr="00D26290">
        <w:t xml:space="preserve"> in error, please send a problem report to the </w:t>
      </w:r>
    </w:p>
    <w:p w:rsidR="00D26290" w:rsidRPr="00D26290" w:rsidRDefault="00D26290" w:rsidP="00AA1A8A">
      <w:pPr>
        <w:pStyle w:val="FxCopRule"/>
      </w:pPr>
      <w:r w:rsidRPr="00D26290">
        <w:t xml:space="preserve">                   </w:t>
      </w:r>
      <w:proofErr w:type="gramStart"/>
      <w:r w:rsidRPr="00D26290">
        <w:t>Visual Studio Code Analysis team."</w:t>
      </w:r>
      <w:proofErr w:type="gramEnd"/>
    </w:p>
    <w:p w:rsidR="00D26290" w:rsidRDefault="00D26290" w:rsidP="00D26290">
      <w:pPr>
        <w:autoSpaceDE w:val="0"/>
        <w:autoSpaceDN w:val="0"/>
        <w:adjustRightInd w:val="0"/>
        <w:spacing w:after="0" w:line="240" w:lineRule="auto"/>
        <w:rPr>
          <w:rFonts w:ascii="Courier New" w:hAnsi="Courier New" w:cs="Courier New"/>
          <w:color w:val="000080"/>
          <w:szCs w:val="20"/>
        </w:rPr>
      </w:pPr>
    </w:p>
    <w:p w:rsidR="00D26290" w:rsidRDefault="00D26290" w:rsidP="00D26290">
      <w:r>
        <w:t xml:space="preserve">The F# compiler emits this as part of how we force the initialization class constructors of types to run. We emit a store into the field to force initialization (we should be doing this using </w:t>
      </w:r>
      <w:proofErr w:type="spellStart"/>
      <w:r>
        <w:t>RuntimeHelpers.RunClassConstructor</w:t>
      </w:r>
      <w:proofErr w:type="spellEnd"/>
      <w:r>
        <w:t xml:space="preserve"> but this is not supported on .NET CF, which makes it pretty useless as a “standard” way of forcing initialization. Hence we resort to writing into a field).</w:t>
      </w:r>
    </w:p>
    <w:p w:rsidR="00D26290" w:rsidRDefault="00D26290" w:rsidP="00D26290">
      <w:r>
        <w:t xml:space="preserve">I think the real problem is that labelling the field as </w:t>
      </w:r>
      <w:proofErr w:type="spellStart"/>
      <w:r>
        <w:t>CompilerGenerated</w:t>
      </w:r>
      <w:proofErr w:type="spellEnd"/>
      <w:r>
        <w:t xml:space="preserve"> doesn’t help. Is this effectively a missing case in </w:t>
      </w:r>
      <w:proofErr w:type="spellStart"/>
      <w:r>
        <w:t>FxCop</w:t>
      </w:r>
      <w:proofErr w:type="spellEnd"/>
      <w:r>
        <w:t xml:space="preserve"> honouring </w:t>
      </w:r>
      <w:proofErr w:type="spellStart"/>
      <w:r>
        <w:t>CompilerGeneratedAttribute</w:t>
      </w:r>
      <w:proofErr w:type="spellEnd"/>
      <w:r>
        <w:t>?</w:t>
      </w:r>
    </w:p>
    <w:p w:rsidR="00D26290" w:rsidRDefault="00D26290" w:rsidP="00D26290">
      <w:pPr>
        <w:pStyle w:val="Heading2"/>
        <w:rPr>
          <w:color w:val="000080"/>
        </w:rPr>
      </w:pPr>
      <w:bookmarkStart w:id="9" w:name="_Toc190026791"/>
      <w:proofErr w:type="spellStart"/>
      <w:r>
        <w:lastRenderedPageBreak/>
        <w:t>DoNotCastUnnecessarily</w:t>
      </w:r>
      <w:bookmarkEnd w:id="9"/>
      <w:proofErr w:type="spellEnd"/>
    </w:p>
    <w:p w:rsidR="00D26290" w:rsidRPr="00D26290" w:rsidRDefault="00D26290" w:rsidP="00AA1A8A">
      <w:pPr>
        <w:pStyle w:val="FxCopRule"/>
      </w:pPr>
      <w:r w:rsidRPr="00D26290">
        <w:t xml:space="preserve">    Resolution   : "..., a </w:t>
      </w:r>
      <w:proofErr w:type="gramStart"/>
      <w:r w:rsidRPr="00D26290">
        <w:t>parameter,</w:t>
      </w:r>
      <w:proofErr w:type="gramEnd"/>
      <w:r w:rsidRPr="00D26290">
        <w:t xml:space="preserve"> is cast to type ...                  multiple times in method ...</w:t>
      </w:r>
    </w:p>
    <w:p w:rsidR="00D26290" w:rsidRPr="00D26290" w:rsidRDefault="00D26290" w:rsidP="00AA1A8A">
      <w:pPr>
        <w:pStyle w:val="FxCopRule"/>
      </w:pPr>
      <w:r w:rsidRPr="00D26290">
        <w:t xml:space="preserve">. Cache the result of the 'as' operator or direct cast in order to eliminate the redundant </w:t>
      </w:r>
      <w:proofErr w:type="spellStart"/>
      <w:r w:rsidRPr="00D26290">
        <w:t>isinst</w:t>
      </w:r>
      <w:proofErr w:type="spellEnd"/>
      <w:r w:rsidRPr="00D26290">
        <w:t xml:space="preserve"> instruction."</w:t>
      </w:r>
    </w:p>
    <w:p w:rsidR="00D26290" w:rsidRPr="00D26290" w:rsidRDefault="00D26290" w:rsidP="00AA1A8A">
      <w:pPr>
        <w:pStyle w:val="FxCopRule"/>
      </w:pPr>
      <w:r w:rsidRPr="00D26290">
        <w:t xml:space="preserve">    Category     : </w:t>
      </w:r>
      <w:proofErr w:type="spellStart"/>
      <w:proofErr w:type="gramStart"/>
      <w:r w:rsidRPr="00D26290">
        <w:t>Microsoft.Performance</w:t>
      </w:r>
      <w:proofErr w:type="spellEnd"/>
      <w:r w:rsidRPr="00D26290">
        <w:t xml:space="preserve">  (</w:t>
      </w:r>
      <w:proofErr w:type="gramEnd"/>
      <w:r w:rsidRPr="00D26290">
        <w:t>String)</w:t>
      </w:r>
    </w:p>
    <w:p w:rsidR="00D26290" w:rsidRPr="00D26290" w:rsidRDefault="00D26290" w:rsidP="00AA1A8A">
      <w:pPr>
        <w:pStyle w:val="FxCopRule"/>
      </w:pPr>
      <w:r w:rsidRPr="00D26290">
        <w:t xml:space="preserve">    </w:t>
      </w:r>
      <w:proofErr w:type="spellStart"/>
      <w:r w:rsidRPr="00D26290">
        <w:t>CheckId</w:t>
      </w:r>
      <w:proofErr w:type="spellEnd"/>
      <w:r w:rsidRPr="00D26290">
        <w:t xml:space="preserve">      : </w:t>
      </w:r>
      <w:proofErr w:type="gramStart"/>
      <w:r w:rsidRPr="00D26290">
        <w:t>CA1800  (</w:t>
      </w:r>
      <w:proofErr w:type="gramEnd"/>
      <w:r w:rsidRPr="00D26290">
        <w:t>String)</w:t>
      </w:r>
    </w:p>
    <w:p w:rsidR="00D26290" w:rsidRPr="00D26290" w:rsidRDefault="00D26290" w:rsidP="00AA1A8A">
      <w:pPr>
        <w:pStyle w:val="FxCopRule"/>
      </w:pPr>
      <w:r w:rsidRPr="00D26290">
        <w:t xml:space="preserve">    </w:t>
      </w:r>
      <w:proofErr w:type="spellStart"/>
      <w:r w:rsidRPr="00D26290">
        <w:t>RuleFile</w:t>
      </w:r>
      <w:proofErr w:type="spellEnd"/>
      <w:r w:rsidRPr="00D26290">
        <w:t xml:space="preserve">     : Performance </w:t>
      </w:r>
      <w:proofErr w:type="gramStart"/>
      <w:r w:rsidRPr="00D26290">
        <w:t>Rules  (</w:t>
      </w:r>
      <w:proofErr w:type="gramEnd"/>
      <w:r w:rsidRPr="00D26290">
        <w:t>String)</w:t>
      </w:r>
    </w:p>
    <w:p w:rsidR="00D26290" w:rsidRPr="00D26290" w:rsidRDefault="00D26290" w:rsidP="00AA1A8A">
      <w:pPr>
        <w:pStyle w:val="FxCopRule"/>
      </w:pPr>
      <w:r w:rsidRPr="00D26290">
        <w:t xml:space="preserve">    Info         : "Avoid duplicate casts where possible, since there is </w:t>
      </w:r>
    </w:p>
    <w:p w:rsidR="00D26290" w:rsidRPr="00D26290" w:rsidRDefault="00D26290" w:rsidP="00AA1A8A">
      <w:pPr>
        <w:pStyle w:val="FxCopRule"/>
      </w:pPr>
      <w:r w:rsidRPr="00D26290">
        <w:t xml:space="preserve">                   </w:t>
      </w:r>
      <w:proofErr w:type="gramStart"/>
      <w:r w:rsidRPr="00D26290">
        <w:t>a</w:t>
      </w:r>
      <w:proofErr w:type="gramEnd"/>
      <w:r w:rsidRPr="00D26290">
        <w:t xml:space="preserve"> cost associated with them."</w:t>
      </w:r>
    </w:p>
    <w:p w:rsidR="00D26290" w:rsidRDefault="00D26290" w:rsidP="00D26290">
      <w:pPr>
        <w:autoSpaceDE w:val="0"/>
        <w:autoSpaceDN w:val="0"/>
        <w:adjustRightInd w:val="0"/>
        <w:spacing w:after="0" w:line="240" w:lineRule="auto"/>
        <w:rPr>
          <w:rFonts w:ascii="Courier New" w:hAnsi="Courier New" w:cs="Courier New"/>
          <w:color w:val="000080"/>
          <w:szCs w:val="20"/>
        </w:rPr>
      </w:pPr>
    </w:p>
    <w:p w:rsidR="00D26290" w:rsidRPr="00647635" w:rsidRDefault="00D26290" w:rsidP="00647635">
      <w:r>
        <w:t>These casts arise from the compilation of F# pattern matching. They could indeed normally be eliminated from F# code through further optimization, but it is not always trivial to do this.</w:t>
      </w:r>
      <w:r w:rsidR="00647635">
        <w:t xml:space="preserve"> The F# team don’t think they can guarantee to make these eliminations 100% of the time, and may not even </w:t>
      </w:r>
      <w:proofErr w:type="spellStart"/>
      <w:r w:rsidR="00647635">
        <w:t>prioritorize</w:t>
      </w:r>
      <w:proofErr w:type="spellEnd"/>
      <w:r w:rsidR="00647635">
        <w:t xml:space="preserve"> optimization in this area, and indeed any optimizations may not be sufficiently repeatable to enable the user to reasonably action the warning with any reliability. Hence a blanket exemption is best.</w:t>
      </w:r>
    </w:p>
    <w:p w:rsidR="00647635" w:rsidRDefault="00647635" w:rsidP="00647635">
      <w:pPr>
        <w:pStyle w:val="Heading2"/>
        <w:rPr>
          <w:color w:val="000080"/>
        </w:rPr>
      </w:pPr>
      <w:bookmarkStart w:id="10" w:name="_Toc190026792"/>
      <w:proofErr w:type="spellStart"/>
      <w:r>
        <w:t>DoNotDeclareStaticMembersOnGenericTypes</w:t>
      </w:r>
      <w:bookmarkEnd w:id="10"/>
      <w:proofErr w:type="spellEnd"/>
    </w:p>
    <w:p w:rsidR="00647635" w:rsidRPr="00647635" w:rsidRDefault="00647635" w:rsidP="00AA1A8A">
      <w:pPr>
        <w:pStyle w:val="FxCopRule"/>
      </w:pPr>
      <w:r w:rsidRPr="00647635">
        <w:t xml:space="preserve">    Resolution   : "Remove ... from ... or make it an instance member."</w:t>
      </w:r>
    </w:p>
    <w:p w:rsidR="00647635" w:rsidRPr="00647635" w:rsidRDefault="00647635" w:rsidP="00AA1A8A">
      <w:pPr>
        <w:pStyle w:val="FxCopRule"/>
      </w:pPr>
      <w:r w:rsidRPr="00647635">
        <w:t xml:space="preserve">    Category     : </w:t>
      </w:r>
      <w:proofErr w:type="spellStart"/>
      <w:proofErr w:type="gramStart"/>
      <w:r w:rsidRPr="00647635">
        <w:t>Microsoft.Design</w:t>
      </w:r>
      <w:proofErr w:type="spellEnd"/>
      <w:r w:rsidRPr="00647635">
        <w:t xml:space="preserve">  (</w:t>
      </w:r>
      <w:proofErr w:type="gramEnd"/>
      <w:r w:rsidRPr="00647635">
        <w:t>String)</w:t>
      </w:r>
    </w:p>
    <w:p w:rsidR="00647635" w:rsidRPr="00647635" w:rsidRDefault="00647635" w:rsidP="00AA1A8A">
      <w:pPr>
        <w:pStyle w:val="FxCopRule"/>
      </w:pPr>
      <w:r w:rsidRPr="00647635">
        <w:t xml:space="preserve">    </w:t>
      </w:r>
      <w:proofErr w:type="spellStart"/>
      <w:r w:rsidRPr="00647635">
        <w:t>CheckId</w:t>
      </w:r>
      <w:proofErr w:type="spellEnd"/>
      <w:r w:rsidRPr="00647635">
        <w:t xml:space="preserve">      : </w:t>
      </w:r>
      <w:proofErr w:type="gramStart"/>
      <w:r w:rsidRPr="00647635">
        <w:t>CA1000  (</w:t>
      </w:r>
      <w:proofErr w:type="gramEnd"/>
      <w:r w:rsidRPr="00647635">
        <w:t>String)</w:t>
      </w:r>
    </w:p>
    <w:p w:rsidR="00647635" w:rsidRPr="00647635" w:rsidRDefault="00647635" w:rsidP="00AA1A8A">
      <w:pPr>
        <w:pStyle w:val="FxCopRule"/>
      </w:pPr>
      <w:r w:rsidRPr="00647635">
        <w:t xml:space="preserve">    </w:t>
      </w:r>
      <w:proofErr w:type="spellStart"/>
      <w:r w:rsidRPr="00647635">
        <w:t>RuleFile</w:t>
      </w:r>
      <w:proofErr w:type="spellEnd"/>
      <w:r w:rsidRPr="00647635">
        <w:t xml:space="preserve">     : Design </w:t>
      </w:r>
      <w:proofErr w:type="gramStart"/>
      <w:r w:rsidRPr="00647635">
        <w:t>Rules  (</w:t>
      </w:r>
      <w:proofErr w:type="gramEnd"/>
      <w:r w:rsidRPr="00647635">
        <w:t>String)</w:t>
      </w:r>
    </w:p>
    <w:p w:rsidR="00647635" w:rsidRPr="00647635" w:rsidRDefault="00647635" w:rsidP="00AA1A8A">
      <w:pPr>
        <w:pStyle w:val="FxCopRule"/>
      </w:pPr>
      <w:r w:rsidRPr="00647635">
        <w:t xml:space="preserve">    Info         : "The syntax for calling static members on generic types </w:t>
      </w:r>
    </w:p>
    <w:p w:rsidR="00647635" w:rsidRPr="00647635" w:rsidRDefault="00647635" w:rsidP="00AA1A8A">
      <w:pPr>
        <w:pStyle w:val="FxCopRule"/>
      </w:pPr>
      <w:r w:rsidRPr="00647635">
        <w:t xml:space="preserve">                   </w:t>
      </w:r>
      <w:proofErr w:type="gramStart"/>
      <w:r w:rsidRPr="00647635">
        <w:t>is</w:t>
      </w:r>
      <w:proofErr w:type="gramEnd"/>
      <w:r w:rsidRPr="00647635">
        <w:t xml:space="preserve"> complex as the type parameter has to be specified </w:t>
      </w:r>
    </w:p>
    <w:p w:rsidR="00647635" w:rsidRPr="00647635" w:rsidRDefault="00647635" w:rsidP="00AA1A8A">
      <w:pPr>
        <w:pStyle w:val="FxCopRule"/>
      </w:pPr>
      <w:r w:rsidRPr="00647635">
        <w:t xml:space="preserve">                   </w:t>
      </w:r>
      <w:proofErr w:type="gramStart"/>
      <w:r w:rsidRPr="00647635">
        <w:t>for</w:t>
      </w:r>
      <w:proofErr w:type="gramEnd"/>
      <w:r w:rsidRPr="00647635">
        <w:t xml:space="preserve"> each call."</w:t>
      </w:r>
    </w:p>
    <w:p w:rsidR="00647635" w:rsidRDefault="00647635" w:rsidP="00647635">
      <w:pPr>
        <w:autoSpaceDE w:val="0"/>
        <w:autoSpaceDN w:val="0"/>
        <w:adjustRightInd w:val="0"/>
        <w:spacing w:after="0" w:line="240" w:lineRule="auto"/>
        <w:rPr>
          <w:rFonts w:ascii="Courier New" w:hAnsi="Courier New" w:cs="Courier New"/>
          <w:color w:val="000080"/>
          <w:szCs w:val="20"/>
        </w:rPr>
      </w:pPr>
    </w:p>
    <w:p w:rsidR="00647635" w:rsidRDefault="00647635" w:rsidP="00647635">
      <w:r>
        <w:t>Static members in generic types are much less problematic for F# code, because F# can infer the types for the static members.</w:t>
      </w:r>
    </w:p>
    <w:p w:rsidR="00647635" w:rsidRDefault="00647635" w:rsidP="00647635">
      <w:r>
        <w:t xml:space="preserve">Indeed some static members in generic types are produced by compilation, e.g. compilation of </w:t>
      </w:r>
    </w:p>
    <w:p w:rsidR="00647635" w:rsidRDefault="00647635" w:rsidP="00647635">
      <w:pPr>
        <w:pStyle w:val="ListParagraph"/>
        <w:numPr>
          <w:ilvl w:val="0"/>
          <w:numId w:val="38"/>
        </w:numPr>
      </w:pPr>
      <w:r>
        <w:t>extension members</w:t>
      </w:r>
    </w:p>
    <w:p w:rsidR="00647635" w:rsidRDefault="00647635" w:rsidP="00647635">
      <w:pPr>
        <w:pStyle w:val="ListParagraph"/>
        <w:numPr>
          <w:ilvl w:val="0"/>
          <w:numId w:val="38"/>
        </w:numPr>
      </w:pPr>
      <w:r>
        <w:t xml:space="preserve">discriminated unions </w:t>
      </w:r>
    </w:p>
    <w:p w:rsidR="00647635" w:rsidRDefault="00647635" w:rsidP="00647635">
      <w:pPr>
        <w:pStyle w:val="ListParagraph"/>
        <w:numPr>
          <w:ilvl w:val="0"/>
          <w:numId w:val="38"/>
        </w:numPr>
      </w:pPr>
      <w:r>
        <w:t>“instance” types that may use a null representation</w:t>
      </w:r>
    </w:p>
    <w:p w:rsidR="00647635" w:rsidRDefault="00647635" w:rsidP="00647635">
      <w:r>
        <w:t xml:space="preserve">Hence a blanket exemption for </w:t>
      </w:r>
      <w:r w:rsidR="001676E7">
        <w:t xml:space="preserve">all F# code </w:t>
      </w:r>
      <w:r>
        <w:t>looks OK</w:t>
      </w:r>
      <w:r w:rsidR="001676E7">
        <w:t xml:space="preserve"> for now.</w:t>
      </w:r>
    </w:p>
    <w:p w:rsidR="001676E7" w:rsidRDefault="001676E7" w:rsidP="001676E7">
      <w:pPr>
        <w:pStyle w:val="Heading2"/>
        <w:rPr>
          <w:color w:val="000080"/>
        </w:rPr>
      </w:pPr>
      <w:bookmarkStart w:id="11" w:name="_Toc190026793"/>
      <w:proofErr w:type="spellStart"/>
      <w:r>
        <w:t>DoNotInitializeUnnecessarily</w:t>
      </w:r>
      <w:bookmarkEnd w:id="11"/>
      <w:proofErr w:type="spellEnd"/>
    </w:p>
    <w:p w:rsidR="001676E7" w:rsidRDefault="001676E7" w:rsidP="001676E7">
      <w:pPr>
        <w:pStyle w:val="FxCopRule"/>
      </w:pPr>
      <w:r>
        <w:t xml:space="preserve">    Resolution   : "... initializes field ... of type ... to 0. Remove this initialization as it will be done automatically by the runtime."</w:t>
      </w:r>
    </w:p>
    <w:p w:rsidR="001676E7" w:rsidRDefault="001676E7" w:rsidP="001676E7">
      <w:pPr>
        <w:pStyle w:val="FxCopRule"/>
      </w:pPr>
      <w:r>
        <w:t xml:space="preserve">    Category     : </w:t>
      </w:r>
      <w:proofErr w:type="spellStart"/>
      <w:proofErr w:type="gramStart"/>
      <w:r>
        <w:t>Microsoft.Performance</w:t>
      </w:r>
      <w:proofErr w:type="spellEnd"/>
      <w:r>
        <w:t xml:space="preserve">  (</w:t>
      </w:r>
      <w:proofErr w:type="gramEnd"/>
      <w:r>
        <w:t>String)</w:t>
      </w:r>
    </w:p>
    <w:p w:rsidR="001676E7" w:rsidRDefault="001676E7" w:rsidP="001676E7">
      <w:pPr>
        <w:pStyle w:val="FxCopRule"/>
      </w:pPr>
      <w:r>
        <w:t xml:space="preserve">    </w:t>
      </w:r>
      <w:proofErr w:type="spellStart"/>
      <w:r>
        <w:t>CheckId</w:t>
      </w:r>
      <w:proofErr w:type="spellEnd"/>
      <w:r>
        <w:t xml:space="preserve">      : </w:t>
      </w:r>
      <w:proofErr w:type="gramStart"/>
      <w:r>
        <w:t>CA1805  (</w:t>
      </w:r>
      <w:proofErr w:type="gramEnd"/>
      <w:r>
        <w:t>String)</w:t>
      </w:r>
    </w:p>
    <w:p w:rsidR="001676E7" w:rsidRDefault="001676E7" w:rsidP="001676E7">
      <w:pPr>
        <w:pStyle w:val="FxCopRule"/>
      </w:pPr>
      <w:r>
        <w:t xml:space="preserve">    </w:t>
      </w:r>
      <w:proofErr w:type="spellStart"/>
      <w:r>
        <w:t>RuleFile</w:t>
      </w:r>
      <w:proofErr w:type="spellEnd"/>
      <w:r>
        <w:t xml:space="preserve">     : Performance </w:t>
      </w:r>
      <w:proofErr w:type="gramStart"/>
      <w:r>
        <w:t>Rules  (</w:t>
      </w:r>
      <w:proofErr w:type="gramEnd"/>
      <w:r>
        <w:t>String)</w:t>
      </w:r>
    </w:p>
    <w:p w:rsidR="001676E7" w:rsidRDefault="001676E7" w:rsidP="001676E7">
      <w:pPr>
        <w:pStyle w:val="FxCopRule"/>
      </w:pPr>
      <w:r>
        <w:t xml:space="preserve">    Info         : "Do not make initializations that have already been </w:t>
      </w:r>
    </w:p>
    <w:p w:rsidR="001676E7" w:rsidRDefault="001676E7" w:rsidP="001676E7">
      <w:pPr>
        <w:pStyle w:val="FxCopRule"/>
      </w:pPr>
      <w:r>
        <w:t xml:space="preserve">                   </w:t>
      </w:r>
      <w:proofErr w:type="gramStart"/>
      <w:r>
        <w:t>done</w:t>
      </w:r>
      <w:proofErr w:type="gramEnd"/>
      <w:r>
        <w:t xml:space="preserve"> by the runtime."</w:t>
      </w:r>
    </w:p>
    <w:p w:rsidR="001676E7" w:rsidRDefault="001676E7" w:rsidP="001676E7">
      <w:pPr>
        <w:autoSpaceDE w:val="0"/>
        <w:autoSpaceDN w:val="0"/>
        <w:adjustRightInd w:val="0"/>
        <w:spacing w:after="0" w:line="240" w:lineRule="auto"/>
        <w:rPr>
          <w:rFonts w:ascii="Courier New" w:hAnsi="Courier New" w:cs="Courier New"/>
          <w:color w:val="000080"/>
          <w:szCs w:val="20"/>
        </w:rPr>
      </w:pPr>
    </w:p>
    <w:p w:rsidR="001676E7" w:rsidRDefault="001676E7" w:rsidP="001676E7">
      <w:proofErr w:type="gramStart"/>
      <w:r>
        <w:t>This fires</w:t>
      </w:r>
      <w:proofErr w:type="gramEnd"/>
      <w:r>
        <w:t xml:space="preserve"> on even simple code like:</w:t>
      </w:r>
    </w:p>
    <w:p w:rsidR="001676E7" w:rsidRDefault="001676E7" w:rsidP="001676E7">
      <w:pPr>
        <w:pStyle w:val="CodeExplanation"/>
      </w:pPr>
      <w:proofErr w:type="gramStart"/>
      <w:r>
        <w:t>let</w:t>
      </w:r>
      <w:proofErr w:type="gramEnd"/>
      <w:r>
        <w:t xml:space="preserve"> x = 0</w:t>
      </w:r>
    </w:p>
    <w:p w:rsidR="001676E7" w:rsidRDefault="001676E7" w:rsidP="001676E7">
      <w:r>
        <w:t xml:space="preserve">It is extremely unlikely the F# team will adjust the F# code generator to avoid writing the value 0 into the storage used for “x” at this point. Hence the warning fires in many, many situations for F# code. To our </w:t>
      </w:r>
      <w:r>
        <w:lastRenderedPageBreak/>
        <w:t xml:space="preserve">knowledge the writing of null values has never been proven to be a </w:t>
      </w:r>
      <w:proofErr w:type="spellStart"/>
      <w:r>
        <w:t>signicant</w:t>
      </w:r>
      <w:proofErr w:type="spellEnd"/>
      <w:r>
        <w:t xml:space="preserve"> performance consideration for any application, </w:t>
      </w:r>
      <w:proofErr w:type="spellStart"/>
      <w:r>
        <w:t>etiher</w:t>
      </w:r>
      <w:proofErr w:type="spellEnd"/>
      <w:r>
        <w:t xml:space="preserve"> C# or F#. Hence a blanket exemption for all F# code looks OK for now.</w:t>
      </w:r>
    </w:p>
    <w:p w:rsidR="009B0FFC" w:rsidRDefault="009B0FFC" w:rsidP="009B0FFC">
      <w:pPr>
        <w:pStyle w:val="Heading1"/>
      </w:pPr>
      <w:bookmarkStart w:id="12" w:name="_Toc190026794"/>
      <w:r>
        <w:lastRenderedPageBreak/>
        <w:t>Optional Exemptions for F#-to-F# DLLs</w:t>
      </w:r>
      <w:bookmarkEnd w:id="12"/>
    </w:p>
    <w:p w:rsidR="001676E7" w:rsidRDefault="009B0FFC" w:rsidP="001676E7">
      <w:r>
        <w:t xml:space="preserve">Some DLLs are designed specifically to be used from F#. The F# library DLL FSharp.Core.dll is one such component. These use idioms that sometimes break or challenge invariants assumed by </w:t>
      </w:r>
      <w:proofErr w:type="spellStart"/>
      <w:r>
        <w:t>FxCop</w:t>
      </w:r>
      <w:proofErr w:type="spellEnd"/>
      <w:r>
        <w:t xml:space="preserve">. While we are highly sympathetic to the goals of </w:t>
      </w:r>
      <w:proofErr w:type="spellStart"/>
      <w:r>
        <w:t>FxCop</w:t>
      </w:r>
      <w:proofErr w:type="spellEnd"/>
      <w:r>
        <w:t xml:space="preserve"> on each instance, the rules documented below seem candidates for blanket exemptions for F#-to-F# coding.</w:t>
      </w:r>
    </w:p>
    <w:p w:rsidR="001676E7" w:rsidRDefault="001676E7" w:rsidP="001676E7">
      <w:pPr>
        <w:pStyle w:val="Heading2"/>
        <w:rPr>
          <w:color w:val="000080"/>
        </w:rPr>
      </w:pPr>
      <w:bookmarkStart w:id="13" w:name="_Toc190026795"/>
      <w:proofErr w:type="spellStart"/>
      <w:r>
        <w:t>DoNotNestGenericTypesInMemberSignatures</w:t>
      </w:r>
      <w:proofErr w:type="spellEnd"/>
      <w:r>
        <w:t xml:space="preserve"> (*)</w:t>
      </w:r>
      <w:bookmarkEnd w:id="13"/>
    </w:p>
    <w:p w:rsidR="001676E7" w:rsidRDefault="001676E7" w:rsidP="001676E7">
      <w:pPr>
        <w:pStyle w:val="FxCopRule"/>
      </w:pPr>
      <w:r>
        <w:t xml:space="preserve">    Resolution   : "Consider a design where ...doesn't nest generic type ..."</w:t>
      </w:r>
    </w:p>
    <w:p w:rsidR="001676E7" w:rsidRDefault="001676E7" w:rsidP="001676E7">
      <w:pPr>
        <w:pStyle w:val="FxCopRule"/>
      </w:pPr>
      <w:r>
        <w:t xml:space="preserve">    Category     : </w:t>
      </w:r>
      <w:proofErr w:type="spellStart"/>
      <w:proofErr w:type="gramStart"/>
      <w:r>
        <w:t>Microsoft.Design</w:t>
      </w:r>
      <w:proofErr w:type="spellEnd"/>
      <w:r>
        <w:t xml:space="preserve">  (</w:t>
      </w:r>
      <w:proofErr w:type="gramEnd"/>
      <w:r>
        <w:t>String)</w:t>
      </w:r>
    </w:p>
    <w:p w:rsidR="001676E7" w:rsidRDefault="001676E7" w:rsidP="001676E7">
      <w:pPr>
        <w:pStyle w:val="FxCopRule"/>
      </w:pPr>
      <w:r>
        <w:t xml:space="preserve">    </w:t>
      </w:r>
      <w:proofErr w:type="spellStart"/>
      <w:r>
        <w:t>CheckId</w:t>
      </w:r>
      <w:proofErr w:type="spellEnd"/>
      <w:r>
        <w:t xml:space="preserve">      : </w:t>
      </w:r>
      <w:proofErr w:type="gramStart"/>
      <w:r>
        <w:t>CA1006  (</w:t>
      </w:r>
      <w:proofErr w:type="gramEnd"/>
      <w:r>
        <w:t>String)</w:t>
      </w:r>
    </w:p>
    <w:p w:rsidR="001676E7" w:rsidRDefault="001676E7" w:rsidP="001676E7">
      <w:pPr>
        <w:pStyle w:val="FxCopRule"/>
      </w:pPr>
      <w:r>
        <w:t xml:space="preserve">    </w:t>
      </w:r>
      <w:proofErr w:type="spellStart"/>
      <w:r>
        <w:t>RuleFile</w:t>
      </w:r>
      <w:proofErr w:type="spellEnd"/>
      <w:r>
        <w:t xml:space="preserve">     : Design </w:t>
      </w:r>
      <w:proofErr w:type="gramStart"/>
      <w:r>
        <w:t>Rules  (</w:t>
      </w:r>
      <w:proofErr w:type="gramEnd"/>
      <w:r>
        <w:t>String)</w:t>
      </w:r>
    </w:p>
    <w:p w:rsidR="001676E7" w:rsidRDefault="001676E7" w:rsidP="001676E7">
      <w:pPr>
        <w:pStyle w:val="FxCopRule"/>
      </w:pPr>
      <w:r>
        <w:t xml:space="preserve">    Info         : "Avoid API that require users to instantiate a generic </w:t>
      </w:r>
    </w:p>
    <w:p w:rsidR="001676E7" w:rsidRDefault="001676E7" w:rsidP="001676E7">
      <w:pPr>
        <w:pStyle w:val="FxCopRule"/>
      </w:pPr>
      <w:r>
        <w:t xml:space="preserve">                   </w:t>
      </w:r>
      <w:proofErr w:type="gramStart"/>
      <w:r>
        <w:t>type</w:t>
      </w:r>
      <w:proofErr w:type="gramEnd"/>
      <w:r>
        <w:t xml:space="preserve"> with another generic type as type argument. The </w:t>
      </w:r>
    </w:p>
    <w:p w:rsidR="001676E7" w:rsidRDefault="001676E7" w:rsidP="001676E7">
      <w:pPr>
        <w:pStyle w:val="FxCopRule"/>
      </w:pPr>
      <w:r>
        <w:t xml:space="preserve">                   </w:t>
      </w:r>
      <w:proofErr w:type="gramStart"/>
      <w:r>
        <w:t>syntax</w:t>
      </w:r>
      <w:proofErr w:type="gramEnd"/>
      <w:r>
        <w:t xml:space="preserve"> gets too complex."</w:t>
      </w:r>
    </w:p>
    <w:p w:rsidR="001676E7" w:rsidRDefault="001676E7" w:rsidP="001676E7">
      <w:pPr>
        <w:autoSpaceDE w:val="0"/>
        <w:autoSpaceDN w:val="0"/>
        <w:adjustRightInd w:val="0"/>
        <w:spacing w:after="0" w:line="240" w:lineRule="auto"/>
        <w:rPr>
          <w:rFonts w:ascii="Courier New" w:hAnsi="Courier New" w:cs="Courier New"/>
          <w:color w:val="000080"/>
          <w:szCs w:val="20"/>
        </w:rPr>
      </w:pPr>
    </w:p>
    <w:p w:rsidR="001676E7" w:rsidRDefault="001676E7" w:rsidP="001676E7">
      <w:proofErr w:type="gramStart"/>
      <w:r>
        <w:t>This fires</w:t>
      </w:r>
      <w:proofErr w:type="gramEnd"/>
      <w:r>
        <w:t xml:space="preserve"> on simple F# code like:</w:t>
      </w:r>
    </w:p>
    <w:p w:rsidR="001676E7" w:rsidRDefault="001676E7" w:rsidP="001676E7">
      <w:pPr>
        <w:pStyle w:val="CodeExplanation"/>
      </w:pPr>
      <w:proofErr w:type="gramStart"/>
      <w:r>
        <w:t>let</w:t>
      </w:r>
      <w:proofErr w:type="gramEnd"/>
      <w:r>
        <w:t xml:space="preserve"> f (</w:t>
      </w:r>
      <w:proofErr w:type="spellStart"/>
      <w:r>
        <w:t>x,y</w:t>
      </w:r>
      <w:proofErr w:type="spellEnd"/>
      <w:r>
        <w:t xml:space="preserve">) = match </w:t>
      </w:r>
      <w:proofErr w:type="spellStart"/>
      <w:r>
        <w:t>x,y</w:t>
      </w:r>
      <w:proofErr w:type="spellEnd"/>
      <w:r>
        <w:t xml:space="preserve"> with [(</w:t>
      </w:r>
      <w:proofErr w:type="spellStart"/>
      <w:r>
        <w:t>a,b</w:t>
      </w:r>
      <w:proofErr w:type="spellEnd"/>
      <w:r>
        <w:t>)], [(</w:t>
      </w:r>
      <w:proofErr w:type="spellStart"/>
      <w:r>
        <w:t>c,d</w:t>
      </w:r>
      <w:proofErr w:type="spellEnd"/>
      <w:r>
        <w:t xml:space="preserve">)] -&gt; </w:t>
      </w:r>
      <w:proofErr w:type="spellStart"/>
      <w:r>
        <w:t>a+b+c+d</w:t>
      </w:r>
      <w:proofErr w:type="spellEnd"/>
    </w:p>
    <w:p w:rsidR="001676E7" w:rsidRDefault="001676E7" w:rsidP="001676E7">
      <w:r>
        <w:t xml:space="preserve">Generic </w:t>
      </w:r>
      <w:proofErr w:type="spellStart"/>
      <w:proofErr w:type="gramStart"/>
      <w:r>
        <w:t>tuples</w:t>
      </w:r>
      <w:proofErr w:type="spellEnd"/>
      <w:r>
        <w:t>,</w:t>
      </w:r>
      <w:proofErr w:type="gramEnd"/>
      <w:r>
        <w:t xml:space="preserve"> lists and other types are used pervasively in F# coding. Hence this rule in nonsensical for F# or any libraries designed to be used specifically from F#. Hence a blanket exemption for all F# code looks OK for now.</w:t>
      </w:r>
    </w:p>
    <w:p w:rsidR="001676E7" w:rsidRDefault="001676E7" w:rsidP="001676E7">
      <w:r>
        <w:t xml:space="preserve">(*) The rule makes sense for libraries written in F# </w:t>
      </w:r>
      <w:r w:rsidR="00181E3D">
        <w:t xml:space="preserve">specifically </w:t>
      </w:r>
      <w:r>
        <w:t>designed to be used from C#</w:t>
      </w:r>
    </w:p>
    <w:p w:rsidR="00181E3D" w:rsidRDefault="00181E3D" w:rsidP="00181E3D">
      <w:pPr>
        <w:pStyle w:val="Heading2"/>
        <w:rPr>
          <w:color w:val="000080"/>
        </w:rPr>
      </w:pPr>
      <w:bookmarkStart w:id="14" w:name="_Toc190026796"/>
      <w:proofErr w:type="spellStart"/>
      <w:r>
        <w:t>GenericMethodsShouldProvideTypeParameter</w:t>
      </w:r>
      <w:proofErr w:type="spellEnd"/>
      <w:r>
        <w:t xml:space="preserve"> (*)</w:t>
      </w:r>
      <w:bookmarkEnd w:id="14"/>
    </w:p>
    <w:p w:rsidR="00181E3D" w:rsidRDefault="00181E3D" w:rsidP="00181E3D">
      <w:pPr>
        <w:pStyle w:val="FxCopRule"/>
      </w:pPr>
      <w:r>
        <w:t xml:space="preserve">    Resolution   : "Consider a design where </w:t>
      </w:r>
      <w:proofErr w:type="spellStart"/>
      <w:r>
        <w:t>Seq.tryfind_</w:t>
      </w:r>
      <w:proofErr w:type="gramStart"/>
      <w:r>
        <w:t>index</w:t>
      </w:r>
      <w:proofErr w:type="spellEnd"/>
      <w:r>
        <w:t>(</w:t>
      </w:r>
      <w:proofErr w:type="gramEnd"/>
      <w:r>
        <w:t>FastFunc`2&lt;T,</w:t>
      </w:r>
    </w:p>
    <w:p w:rsidR="00181E3D" w:rsidRDefault="00181E3D" w:rsidP="00181E3D">
      <w:pPr>
        <w:pStyle w:val="FxCopRule"/>
      </w:pPr>
      <w:r>
        <w:t xml:space="preserve">                   </w:t>
      </w:r>
      <w:proofErr w:type="spellStart"/>
      <w:r>
        <w:t>System.Boolean</w:t>
      </w:r>
      <w:proofErr w:type="spellEnd"/>
      <w:r>
        <w:t>&gt;, U)</w:t>
      </w:r>
      <w:proofErr w:type="gramStart"/>
      <w:r>
        <w:t>:Option</w:t>
      </w:r>
      <w:proofErr w:type="gramEnd"/>
      <w:r>
        <w:t xml:space="preserve">`1&lt;V&gt; doesn't require explicit </w:t>
      </w:r>
    </w:p>
    <w:p w:rsidR="00181E3D" w:rsidRDefault="00181E3D" w:rsidP="00181E3D">
      <w:pPr>
        <w:pStyle w:val="FxCopRule"/>
      </w:pPr>
      <w:r>
        <w:t xml:space="preserve">                   </w:t>
      </w:r>
      <w:proofErr w:type="gramStart"/>
      <w:r>
        <w:t>type</w:t>
      </w:r>
      <w:proofErr w:type="gramEnd"/>
      <w:r>
        <w:t xml:space="preserve"> parameter 'V' in any call to it."</w:t>
      </w:r>
    </w:p>
    <w:p w:rsidR="00181E3D" w:rsidRDefault="00181E3D" w:rsidP="00181E3D">
      <w:pPr>
        <w:pStyle w:val="FxCopRule"/>
      </w:pPr>
      <w:r>
        <w:t xml:space="preserve">    Category     : </w:t>
      </w:r>
      <w:proofErr w:type="spellStart"/>
      <w:proofErr w:type="gramStart"/>
      <w:r>
        <w:t>Microsoft.Design</w:t>
      </w:r>
      <w:proofErr w:type="spellEnd"/>
      <w:r>
        <w:t xml:space="preserve">  (</w:t>
      </w:r>
      <w:proofErr w:type="gramEnd"/>
      <w:r>
        <w:t>String)</w:t>
      </w:r>
    </w:p>
    <w:p w:rsidR="00181E3D" w:rsidRDefault="00181E3D" w:rsidP="00181E3D">
      <w:pPr>
        <w:pStyle w:val="FxCopRule"/>
      </w:pPr>
      <w:r>
        <w:t xml:space="preserve">    </w:t>
      </w:r>
      <w:proofErr w:type="spellStart"/>
      <w:r>
        <w:t>CheckId</w:t>
      </w:r>
      <w:proofErr w:type="spellEnd"/>
      <w:r>
        <w:t xml:space="preserve">      : </w:t>
      </w:r>
      <w:proofErr w:type="gramStart"/>
      <w:r>
        <w:t>CA1004  (</w:t>
      </w:r>
      <w:proofErr w:type="gramEnd"/>
      <w:r>
        <w:t>String)</w:t>
      </w:r>
    </w:p>
    <w:p w:rsidR="00181E3D" w:rsidRDefault="00181E3D" w:rsidP="00181E3D">
      <w:pPr>
        <w:pStyle w:val="FxCopRule"/>
      </w:pPr>
      <w:r>
        <w:t xml:space="preserve">    </w:t>
      </w:r>
      <w:proofErr w:type="spellStart"/>
      <w:r>
        <w:t>RuleFile</w:t>
      </w:r>
      <w:proofErr w:type="spellEnd"/>
      <w:r>
        <w:t xml:space="preserve">     : Design </w:t>
      </w:r>
      <w:proofErr w:type="gramStart"/>
      <w:r>
        <w:t>Rules  (</w:t>
      </w:r>
      <w:proofErr w:type="gramEnd"/>
      <w:r>
        <w:t>String)</w:t>
      </w:r>
    </w:p>
    <w:p w:rsidR="00181E3D" w:rsidRDefault="00181E3D" w:rsidP="00181E3D">
      <w:pPr>
        <w:pStyle w:val="FxCopRule"/>
      </w:pPr>
      <w:r>
        <w:t xml:space="preserve">    Info         : "Methods where the type parameter cannot be inferred </w:t>
      </w:r>
    </w:p>
    <w:p w:rsidR="00181E3D" w:rsidRDefault="00181E3D" w:rsidP="00181E3D">
      <w:pPr>
        <w:pStyle w:val="FxCopRule"/>
      </w:pPr>
      <w:r>
        <w:t xml:space="preserve">                   </w:t>
      </w:r>
      <w:proofErr w:type="gramStart"/>
      <w:r>
        <w:t>from</w:t>
      </w:r>
      <w:proofErr w:type="gramEnd"/>
      <w:r>
        <w:t xml:space="preserve"> the parameters and therefore has to be defined </w:t>
      </w:r>
    </w:p>
    <w:p w:rsidR="00181E3D" w:rsidRDefault="00181E3D" w:rsidP="00181E3D">
      <w:pPr>
        <w:pStyle w:val="FxCopRule"/>
      </w:pPr>
      <w:r>
        <w:t xml:space="preserve">                   </w:t>
      </w:r>
      <w:proofErr w:type="gramStart"/>
      <w:r>
        <w:t>in</w:t>
      </w:r>
      <w:proofErr w:type="gramEnd"/>
      <w:r>
        <w:t xml:space="preserve"> the method call are too difficult to understand. </w:t>
      </w:r>
    </w:p>
    <w:p w:rsidR="00181E3D" w:rsidRDefault="00181E3D" w:rsidP="00181E3D">
      <w:pPr>
        <w:pStyle w:val="FxCopRule"/>
      </w:pPr>
      <w:r>
        <w:t xml:space="preserve">                   Methods with a formal parameter typed as the generic </w:t>
      </w:r>
    </w:p>
    <w:p w:rsidR="00181E3D" w:rsidRDefault="00181E3D" w:rsidP="00181E3D">
      <w:pPr>
        <w:pStyle w:val="FxCopRule"/>
      </w:pPr>
      <w:r>
        <w:t xml:space="preserve">                   </w:t>
      </w:r>
      <w:proofErr w:type="gramStart"/>
      <w:r>
        <w:t>method</w:t>
      </w:r>
      <w:proofErr w:type="gramEnd"/>
      <w:r>
        <w:t xml:space="preserve"> type parameter support inference. Methods with </w:t>
      </w:r>
    </w:p>
    <w:p w:rsidR="00181E3D" w:rsidRDefault="00181E3D" w:rsidP="00181E3D">
      <w:pPr>
        <w:pStyle w:val="FxCopRule"/>
      </w:pPr>
      <w:r>
        <w:t xml:space="preserve">                   </w:t>
      </w:r>
      <w:proofErr w:type="gramStart"/>
      <w:r>
        <w:t>no</w:t>
      </w:r>
      <w:proofErr w:type="gramEnd"/>
      <w:r>
        <w:t xml:space="preserve"> formal parameter typed as the generic method type </w:t>
      </w:r>
    </w:p>
    <w:p w:rsidR="00181E3D" w:rsidRDefault="00181E3D" w:rsidP="00181E3D">
      <w:pPr>
        <w:pStyle w:val="FxCopRule"/>
      </w:pPr>
      <w:r>
        <w:t xml:space="preserve">                   </w:t>
      </w:r>
      <w:proofErr w:type="gramStart"/>
      <w:r>
        <w:t>parameter</w:t>
      </w:r>
      <w:proofErr w:type="gramEnd"/>
      <w:r>
        <w:t xml:space="preserve"> don't support inference."</w:t>
      </w:r>
    </w:p>
    <w:p w:rsidR="00181E3D" w:rsidRDefault="00181E3D" w:rsidP="00181E3D">
      <w:pPr>
        <w:autoSpaceDE w:val="0"/>
        <w:autoSpaceDN w:val="0"/>
        <w:adjustRightInd w:val="0"/>
        <w:spacing w:after="0" w:line="240" w:lineRule="auto"/>
        <w:rPr>
          <w:rFonts w:ascii="Courier New" w:hAnsi="Courier New" w:cs="Courier New"/>
          <w:color w:val="000080"/>
          <w:szCs w:val="20"/>
        </w:rPr>
      </w:pPr>
    </w:p>
    <w:p w:rsidR="00181E3D" w:rsidRDefault="00181E3D" w:rsidP="00181E3D">
      <w:proofErr w:type="gramStart"/>
      <w:r>
        <w:t>This fires</w:t>
      </w:r>
      <w:proofErr w:type="gramEnd"/>
      <w:r>
        <w:t xml:space="preserve"> even on simple F# code like </w:t>
      </w:r>
    </w:p>
    <w:p w:rsidR="00181E3D" w:rsidRDefault="00181E3D" w:rsidP="00181E3D">
      <w:pPr>
        <w:pStyle w:val="CodeExplanation"/>
      </w:pPr>
      <w:proofErr w:type="gramStart"/>
      <w:r>
        <w:t>let</w:t>
      </w:r>
      <w:proofErr w:type="gramEnd"/>
      <w:r>
        <w:t xml:space="preserve"> f (x: #</w:t>
      </w:r>
      <w:proofErr w:type="spellStart"/>
      <w:r>
        <w:t>seq</w:t>
      </w:r>
      <w:proofErr w:type="spellEnd"/>
      <w:r>
        <w:t>&lt;'a&gt;) = for x in s do ()</w:t>
      </w:r>
    </w:p>
    <w:p w:rsidR="00181E3D" w:rsidRDefault="00181E3D" w:rsidP="00181E3D">
      <w:r>
        <w:t>The problem is that F# can infer types in many more situations than C#</w:t>
      </w:r>
      <w:proofErr w:type="gramStart"/>
      <w:r>
        <w:t>,</w:t>
      </w:r>
      <w:proofErr w:type="gramEnd"/>
      <w:r>
        <w:t xml:space="preserve"> hence many more generic signatures are acceptable in F# library design. This </w:t>
      </w:r>
      <w:proofErr w:type="spellStart"/>
      <w:r>
        <w:t>FxCop</w:t>
      </w:r>
      <w:proofErr w:type="spellEnd"/>
      <w:r>
        <w:t xml:space="preserve"> rule simply needs to be reconsidered when applied to F#-for-F# code.</w:t>
      </w:r>
    </w:p>
    <w:p w:rsidR="00181E3D" w:rsidRDefault="00181E3D" w:rsidP="00181E3D">
      <w:r>
        <w:lastRenderedPageBreak/>
        <w:t>(*) The rule makes sense for libraries written in F# specifically designed to be used from C#</w:t>
      </w:r>
      <w:r w:rsidR="0039350C">
        <w:t xml:space="preserve"> and other .NET languages</w:t>
      </w:r>
    </w:p>
    <w:p w:rsidR="0039350C" w:rsidRDefault="0039350C" w:rsidP="0039350C">
      <w:pPr>
        <w:pStyle w:val="Heading2"/>
        <w:rPr>
          <w:color w:val="000080"/>
        </w:rPr>
      </w:pPr>
      <w:bookmarkStart w:id="15" w:name="_Toc190026797"/>
      <w:proofErr w:type="spellStart"/>
      <w:r>
        <w:t>IdentifiersShouldBeCasedCorrectly</w:t>
      </w:r>
      <w:proofErr w:type="spellEnd"/>
      <w:r>
        <w:t xml:space="preserve"> (*)</w:t>
      </w:r>
      <w:bookmarkEnd w:id="15"/>
    </w:p>
    <w:p w:rsidR="0039350C" w:rsidRDefault="0039350C" w:rsidP="0039350C">
      <w:pPr>
        <w:pStyle w:val="FxCopRule"/>
      </w:pPr>
      <w:r>
        <w:t xml:space="preserve">    Resolution   : "Correct the casing of member name ..."</w:t>
      </w:r>
    </w:p>
    <w:p w:rsidR="0039350C" w:rsidRDefault="0039350C" w:rsidP="0039350C">
      <w:pPr>
        <w:pStyle w:val="FxCopRule"/>
      </w:pPr>
      <w:r>
        <w:t xml:space="preserve">    Category     : </w:t>
      </w:r>
      <w:proofErr w:type="spellStart"/>
      <w:proofErr w:type="gramStart"/>
      <w:r>
        <w:t>Microsoft.Naming</w:t>
      </w:r>
      <w:proofErr w:type="spellEnd"/>
      <w:r>
        <w:t xml:space="preserve">  (</w:t>
      </w:r>
      <w:proofErr w:type="gramEnd"/>
      <w:r>
        <w:t>String)</w:t>
      </w:r>
    </w:p>
    <w:p w:rsidR="0039350C" w:rsidRDefault="0039350C" w:rsidP="0039350C">
      <w:pPr>
        <w:pStyle w:val="FxCopRule"/>
      </w:pPr>
      <w:r>
        <w:t xml:space="preserve">    </w:t>
      </w:r>
      <w:proofErr w:type="spellStart"/>
      <w:r>
        <w:t>CheckId</w:t>
      </w:r>
      <w:proofErr w:type="spellEnd"/>
      <w:r>
        <w:t xml:space="preserve">      : </w:t>
      </w:r>
      <w:proofErr w:type="gramStart"/>
      <w:r>
        <w:t>CA1709  (</w:t>
      </w:r>
      <w:proofErr w:type="gramEnd"/>
      <w:r>
        <w:t>String)</w:t>
      </w:r>
    </w:p>
    <w:p w:rsidR="0039350C" w:rsidRDefault="0039350C" w:rsidP="0039350C">
      <w:pPr>
        <w:pStyle w:val="FxCopRule"/>
      </w:pPr>
      <w:r>
        <w:t xml:space="preserve">    </w:t>
      </w:r>
      <w:proofErr w:type="spellStart"/>
      <w:r>
        <w:t>RuleFile</w:t>
      </w:r>
      <w:proofErr w:type="spellEnd"/>
      <w:r>
        <w:t xml:space="preserve">     : Naming </w:t>
      </w:r>
      <w:proofErr w:type="gramStart"/>
      <w:r>
        <w:t>Rules  (</w:t>
      </w:r>
      <w:proofErr w:type="gramEnd"/>
      <w:r>
        <w:t>String)</w:t>
      </w:r>
    </w:p>
    <w:p w:rsidR="0039350C" w:rsidRDefault="0039350C" w:rsidP="0039350C">
      <w:pPr>
        <w:pStyle w:val="FxCopRule"/>
      </w:pPr>
      <w:r>
        <w:t xml:space="preserve">    Info         : "Type, namespace, and member identifiers are </w:t>
      </w:r>
      <w:proofErr w:type="spellStart"/>
      <w:r>
        <w:t>pascal</w:t>
      </w:r>
      <w:proofErr w:type="spellEnd"/>
      <w:r>
        <w:t xml:space="preserve">-cased. </w:t>
      </w:r>
    </w:p>
    <w:p w:rsidR="0039350C" w:rsidRDefault="0039350C" w:rsidP="0039350C">
      <w:pPr>
        <w:pStyle w:val="FxCopRule"/>
      </w:pPr>
      <w:r>
        <w:t xml:space="preserve">                   Parameter identifiers are camel-cased. The </w:t>
      </w:r>
      <w:proofErr w:type="spellStart"/>
      <w:r>
        <w:t>pascal</w:t>
      </w:r>
      <w:proofErr w:type="spellEnd"/>
      <w:r>
        <w:t xml:space="preserve">-casing </w:t>
      </w:r>
    </w:p>
    <w:p w:rsidR="0039350C" w:rsidRDefault="0039350C" w:rsidP="0039350C">
      <w:pPr>
        <w:pStyle w:val="FxCopRule"/>
      </w:pPr>
      <w:r>
        <w:t xml:space="preserve">                   </w:t>
      </w:r>
      <w:proofErr w:type="gramStart"/>
      <w:r>
        <w:t>convention</w:t>
      </w:r>
      <w:proofErr w:type="gramEnd"/>
      <w:r>
        <w:t xml:space="preserve"> capitalizes the first letter of each word, </w:t>
      </w:r>
    </w:p>
    <w:p w:rsidR="0039350C" w:rsidRDefault="0039350C" w:rsidP="0039350C">
      <w:pPr>
        <w:pStyle w:val="FxCopRule"/>
      </w:pPr>
      <w:r>
        <w:t xml:space="preserve">                   </w:t>
      </w:r>
      <w:proofErr w:type="gramStart"/>
      <w:r>
        <w:t>as</w:t>
      </w:r>
      <w:proofErr w:type="gramEnd"/>
      <w:r>
        <w:t xml:space="preserve"> in </w:t>
      </w:r>
      <w:proofErr w:type="spellStart"/>
      <w:r>
        <w:t>BackColor</w:t>
      </w:r>
      <w:proofErr w:type="spellEnd"/>
      <w:r>
        <w:t xml:space="preserve">. The camel-casing convention formats </w:t>
      </w:r>
    </w:p>
    <w:p w:rsidR="0039350C" w:rsidRDefault="0039350C" w:rsidP="0039350C">
      <w:pPr>
        <w:pStyle w:val="FxCopRule"/>
      </w:pPr>
      <w:r>
        <w:t xml:space="preserve">                   </w:t>
      </w:r>
      <w:proofErr w:type="gramStart"/>
      <w:r>
        <w:t>the</w:t>
      </w:r>
      <w:proofErr w:type="gramEnd"/>
      <w:r>
        <w:t xml:space="preserve"> first letter of the first word in lowercase and </w:t>
      </w:r>
    </w:p>
    <w:p w:rsidR="0039350C" w:rsidRDefault="0039350C" w:rsidP="0039350C">
      <w:pPr>
        <w:pStyle w:val="FxCopRule"/>
      </w:pPr>
      <w:r>
        <w:t xml:space="preserve">                   </w:t>
      </w:r>
      <w:proofErr w:type="gramStart"/>
      <w:r>
        <w:t>capitalizes</w:t>
      </w:r>
      <w:proofErr w:type="gramEnd"/>
      <w:r>
        <w:t xml:space="preserve"> the first letter of all subsequent words,</w:t>
      </w:r>
    </w:p>
    <w:p w:rsidR="0039350C" w:rsidRDefault="0039350C" w:rsidP="0039350C">
      <w:pPr>
        <w:pStyle w:val="FxCopRule"/>
      </w:pPr>
      <w:r>
        <w:t xml:space="preserve">                    </w:t>
      </w:r>
      <w:proofErr w:type="gramStart"/>
      <w:r>
        <w:t>as</w:t>
      </w:r>
      <w:proofErr w:type="gramEnd"/>
      <w:r>
        <w:t xml:space="preserve"> in </w:t>
      </w:r>
      <w:proofErr w:type="spellStart"/>
      <w:r>
        <w:t>backgroundColor</w:t>
      </w:r>
      <w:proofErr w:type="spellEnd"/>
      <w:r>
        <w:t>."</w:t>
      </w:r>
    </w:p>
    <w:p w:rsidR="0039350C" w:rsidRDefault="0039350C" w:rsidP="0039350C">
      <w:pPr>
        <w:autoSpaceDE w:val="0"/>
        <w:autoSpaceDN w:val="0"/>
        <w:adjustRightInd w:val="0"/>
        <w:spacing w:after="0" w:line="240" w:lineRule="auto"/>
        <w:rPr>
          <w:rFonts w:ascii="Courier New" w:hAnsi="Courier New" w:cs="Courier New"/>
          <w:color w:val="000080"/>
          <w:szCs w:val="20"/>
        </w:rPr>
      </w:pPr>
    </w:p>
    <w:p w:rsidR="0039350C" w:rsidRDefault="0039350C" w:rsidP="0039350C">
      <w:r>
        <w:t>F# uses substantially different naming conventions to C# and VB. For now a blanket exemption is realistic for most F# code, and particularly for the F# library. However this rule should be enabled if possible in production code.</w:t>
      </w:r>
    </w:p>
    <w:p w:rsidR="0039350C" w:rsidRDefault="0039350C" w:rsidP="0039350C">
      <w:r>
        <w:t>NOTE: This rule will currently fire on a number of compiler-generated identifiers. This is</w:t>
      </w:r>
      <w:r w:rsidR="00F97AFA">
        <w:t xml:space="preserve"> being looked at by the F# team (</w:t>
      </w:r>
      <w:proofErr w:type="spellStart"/>
      <w:r w:rsidR="00F97AFA">
        <w:t>FSharp</w:t>
      </w:r>
      <w:proofErr w:type="spellEnd"/>
      <w:r w:rsidR="00F97AFA">
        <w:t xml:space="preserve"> 1.0 #1503)</w:t>
      </w:r>
    </w:p>
    <w:p w:rsidR="0039350C" w:rsidRDefault="0039350C" w:rsidP="0039350C">
      <w:r>
        <w:t xml:space="preserve"> (*) The rule makes sense for libraries written in F# specifically designed to be used from C# and other .NET languages</w:t>
      </w:r>
    </w:p>
    <w:p w:rsidR="0039350C" w:rsidRDefault="0039350C" w:rsidP="0039350C">
      <w:pPr>
        <w:pStyle w:val="Heading2"/>
        <w:rPr>
          <w:color w:val="000080"/>
        </w:rPr>
      </w:pPr>
      <w:bookmarkStart w:id="16" w:name="_Toc190026798"/>
      <w:proofErr w:type="spellStart"/>
      <w:r>
        <w:t>IdentifiersShouldBeSpelledCorrectly</w:t>
      </w:r>
      <w:proofErr w:type="spellEnd"/>
      <w:r>
        <w:t xml:space="preserve"> (*)</w:t>
      </w:r>
      <w:bookmarkEnd w:id="16"/>
    </w:p>
    <w:p w:rsidR="0039350C" w:rsidRDefault="0039350C" w:rsidP="0039350C">
      <w:pPr>
        <w:pStyle w:val="FxCopRule"/>
      </w:pPr>
      <w:r>
        <w:t xml:space="preserve">    Resolution   : "In method ..., consider providing a more meaningful </w:t>
      </w:r>
    </w:p>
    <w:p w:rsidR="0039350C" w:rsidRDefault="0039350C" w:rsidP="0039350C">
      <w:pPr>
        <w:pStyle w:val="FxCopRule"/>
      </w:pPr>
      <w:r>
        <w:t xml:space="preserve">                   </w:t>
      </w:r>
      <w:proofErr w:type="gramStart"/>
      <w:r>
        <w:t>name</w:t>
      </w:r>
      <w:proofErr w:type="gramEnd"/>
      <w:r>
        <w:t xml:space="preserve"> than the one-letter parameter name '...'."</w:t>
      </w:r>
    </w:p>
    <w:p w:rsidR="0039350C" w:rsidRDefault="0039350C" w:rsidP="0039350C">
      <w:pPr>
        <w:pStyle w:val="FxCopRule"/>
      </w:pPr>
      <w:r>
        <w:t xml:space="preserve">    Category     : </w:t>
      </w:r>
      <w:proofErr w:type="spellStart"/>
      <w:proofErr w:type="gramStart"/>
      <w:r>
        <w:t>Microsoft.Naming</w:t>
      </w:r>
      <w:proofErr w:type="spellEnd"/>
      <w:r>
        <w:t xml:space="preserve">  (</w:t>
      </w:r>
      <w:proofErr w:type="gramEnd"/>
      <w:r>
        <w:t>String)</w:t>
      </w:r>
    </w:p>
    <w:p w:rsidR="0039350C" w:rsidRDefault="0039350C" w:rsidP="0039350C">
      <w:pPr>
        <w:pStyle w:val="FxCopRule"/>
      </w:pPr>
      <w:r>
        <w:t xml:space="preserve">    </w:t>
      </w:r>
      <w:proofErr w:type="spellStart"/>
      <w:r>
        <w:t>CheckId</w:t>
      </w:r>
      <w:proofErr w:type="spellEnd"/>
      <w:r>
        <w:t xml:space="preserve">      : </w:t>
      </w:r>
      <w:proofErr w:type="gramStart"/>
      <w:r>
        <w:t>CA1704  (</w:t>
      </w:r>
      <w:proofErr w:type="gramEnd"/>
      <w:r>
        <w:t>String)</w:t>
      </w:r>
    </w:p>
    <w:p w:rsidR="0039350C" w:rsidRDefault="0039350C" w:rsidP="0039350C">
      <w:pPr>
        <w:pStyle w:val="FxCopRule"/>
      </w:pPr>
      <w:r>
        <w:t xml:space="preserve">    </w:t>
      </w:r>
      <w:proofErr w:type="spellStart"/>
      <w:r>
        <w:t>RuleFile</w:t>
      </w:r>
      <w:proofErr w:type="spellEnd"/>
      <w:r>
        <w:t xml:space="preserve">     : Naming </w:t>
      </w:r>
      <w:proofErr w:type="gramStart"/>
      <w:r>
        <w:t>Rules  (</w:t>
      </w:r>
      <w:proofErr w:type="gramEnd"/>
      <w:r>
        <w:t>String)</w:t>
      </w:r>
    </w:p>
    <w:p w:rsidR="0039350C" w:rsidRDefault="0039350C" w:rsidP="0039350C">
      <w:pPr>
        <w:pStyle w:val="FxCopRule"/>
      </w:pPr>
      <w:r>
        <w:t xml:space="preserve">    Info         : "The individual words that make up an identifier should </w:t>
      </w:r>
    </w:p>
    <w:p w:rsidR="0039350C" w:rsidRDefault="0039350C" w:rsidP="0039350C">
      <w:pPr>
        <w:pStyle w:val="FxCopRule"/>
      </w:pPr>
      <w:r>
        <w:t xml:space="preserve">                   </w:t>
      </w:r>
      <w:proofErr w:type="gramStart"/>
      <w:r>
        <w:t>not</w:t>
      </w:r>
      <w:proofErr w:type="gramEnd"/>
      <w:r>
        <w:t xml:space="preserve"> be abbreviated and should be spelled correctly. </w:t>
      </w:r>
    </w:p>
    <w:p w:rsidR="0039350C" w:rsidRDefault="0039350C" w:rsidP="0039350C">
      <w:pPr>
        <w:pStyle w:val="FxCopRule"/>
      </w:pPr>
      <w:r>
        <w:t xml:space="preserve">                   If this rule generates a false positive on a term that </w:t>
      </w:r>
    </w:p>
    <w:p w:rsidR="0039350C" w:rsidRDefault="0039350C" w:rsidP="0039350C">
      <w:pPr>
        <w:pStyle w:val="FxCopRule"/>
      </w:pPr>
      <w:r>
        <w:t xml:space="preserve">                   </w:t>
      </w:r>
      <w:proofErr w:type="gramStart"/>
      <w:r>
        <w:t>should</w:t>
      </w:r>
      <w:proofErr w:type="gramEnd"/>
      <w:r>
        <w:t xml:space="preserve"> be recognized, add the word to the </w:t>
      </w:r>
      <w:proofErr w:type="spellStart"/>
      <w:r>
        <w:t>FxCop</w:t>
      </w:r>
      <w:proofErr w:type="spellEnd"/>
      <w:r>
        <w:t xml:space="preserve"> custom </w:t>
      </w:r>
    </w:p>
    <w:p w:rsidR="0039350C" w:rsidRDefault="0039350C" w:rsidP="0039350C">
      <w:pPr>
        <w:pStyle w:val="FxCopRule"/>
      </w:pPr>
      <w:r>
        <w:t xml:space="preserve">                   </w:t>
      </w:r>
      <w:proofErr w:type="gramStart"/>
      <w:r>
        <w:t>dictionary</w:t>
      </w:r>
      <w:proofErr w:type="gramEnd"/>
      <w:r>
        <w:t>."</w:t>
      </w:r>
    </w:p>
    <w:p w:rsidR="0039350C" w:rsidRDefault="0039350C" w:rsidP="0039350C">
      <w:pPr>
        <w:autoSpaceDE w:val="0"/>
        <w:autoSpaceDN w:val="0"/>
        <w:adjustRightInd w:val="0"/>
        <w:spacing w:after="0" w:line="240" w:lineRule="auto"/>
        <w:rPr>
          <w:rFonts w:ascii="Courier New" w:hAnsi="Courier New" w:cs="Courier New"/>
          <w:color w:val="000080"/>
          <w:szCs w:val="20"/>
        </w:rPr>
      </w:pPr>
    </w:p>
    <w:p w:rsidR="0039350C" w:rsidRDefault="0039350C" w:rsidP="0039350C">
      <w:r>
        <w:t>This is, on the whole, a good rule. However there are many situations where shorter parameter names apply to F# coding, even for public F#-to-F# APIS. It will be very frequent that F# programmers disable this rule.</w:t>
      </w:r>
    </w:p>
    <w:p w:rsidR="0039350C" w:rsidRDefault="0039350C" w:rsidP="0039350C">
      <w:r>
        <w:t>However this rule should be enabled if possible in production code.</w:t>
      </w:r>
    </w:p>
    <w:p w:rsidR="0039350C" w:rsidRDefault="0039350C" w:rsidP="0039350C">
      <w:r>
        <w:t>NOTE: This rule will currently fire on a number of compiler-generated identifiers. This is</w:t>
      </w:r>
      <w:r w:rsidR="00F97AFA">
        <w:t xml:space="preserve"> being looked at by the F# team (</w:t>
      </w:r>
      <w:proofErr w:type="spellStart"/>
      <w:r w:rsidR="00F97AFA">
        <w:t>FSharp</w:t>
      </w:r>
      <w:proofErr w:type="spellEnd"/>
      <w:r w:rsidR="00F97AFA">
        <w:t xml:space="preserve"> 1.0 #1503)</w:t>
      </w:r>
    </w:p>
    <w:p w:rsidR="0039350C" w:rsidRDefault="0039350C" w:rsidP="0039350C">
      <w:r>
        <w:t xml:space="preserve"> (*) The rule makes sense for libraries written in F# specifically designed to be used from C# and other .NET languages</w:t>
      </w:r>
    </w:p>
    <w:p w:rsidR="0039350C" w:rsidRDefault="0039350C" w:rsidP="0039350C"/>
    <w:p w:rsidR="00F97AFA" w:rsidRDefault="00F97AFA" w:rsidP="00F97AFA">
      <w:pPr>
        <w:pStyle w:val="Heading2"/>
        <w:rPr>
          <w:color w:val="000080"/>
        </w:rPr>
      </w:pPr>
      <w:bookmarkStart w:id="17" w:name="_Toc190026799"/>
      <w:proofErr w:type="spellStart"/>
      <w:r>
        <w:lastRenderedPageBreak/>
        <w:t>IdentifiersShouldNotContainUnderscores</w:t>
      </w:r>
      <w:proofErr w:type="spellEnd"/>
      <w:r w:rsidR="005F20C5">
        <w:t xml:space="preserve"> (*)</w:t>
      </w:r>
      <w:bookmarkEnd w:id="17"/>
    </w:p>
    <w:p w:rsidR="00F97AFA" w:rsidRDefault="00F97AFA" w:rsidP="00F97AFA">
      <w:pPr>
        <w:pStyle w:val="FxCopRule"/>
      </w:pPr>
      <w:r>
        <w:t xml:space="preserve">    Resolution   : "Remove all underscores from member 'Choice5_41'."</w:t>
      </w:r>
    </w:p>
    <w:p w:rsidR="00F97AFA" w:rsidRDefault="00F97AFA" w:rsidP="00F97AFA">
      <w:pPr>
        <w:pStyle w:val="FxCopRule"/>
      </w:pPr>
      <w:r>
        <w:t xml:space="preserve">    Category     : </w:t>
      </w:r>
      <w:proofErr w:type="spellStart"/>
      <w:proofErr w:type="gramStart"/>
      <w:r>
        <w:t>Microsoft.Naming</w:t>
      </w:r>
      <w:proofErr w:type="spellEnd"/>
      <w:r>
        <w:t xml:space="preserve">  (</w:t>
      </w:r>
      <w:proofErr w:type="gramEnd"/>
      <w:r>
        <w:t>String)</w:t>
      </w:r>
    </w:p>
    <w:p w:rsidR="00F97AFA" w:rsidRDefault="00F97AFA" w:rsidP="00F97AFA">
      <w:pPr>
        <w:pStyle w:val="FxCopRule"/>
      </w:pPr>
      <w:r>
        <w:t xml:space="preserve">    </w:t>
      </w:r>
      <w:proofErr w:type="spellStart"/>
      <w:r>
        <w:t>CheckId</w:t>
      </w:r>
      <w:proofErr w:type="spellEnd"/>
      <w:r>
        <w:t xml:space="preserve">      : </w:t>
      </w:r>
      <w:proofErr w:type="gramStart"/>
      <w:r>
        <w:t>CA1707  (</w:t>
      </w:r>
      <w:proofErr w:type="gramEnd"/>
      <w:r>
        <w:t>String)</w:t>
      </w:r>
    </w:p>
    <w:p w:rsidR="00F97AFA" w:rsidRDefault="00F97AFA" w:rsidP="00F97AFA">
      <w:pPr>
        <w:pStyle w:val="FxCopRule"/>
      </w:pPr>
      <w:r>
        <w:t xml:space="preserve">    </w:t>
      </w:r>
      <w:proofErr w:type="spellStart"/>
      <w:r>
        <w:t>RuleFile</w:t>
      </w:r>
      <w:proofErr w:type="spellEnd"/>
      <w:r>
        <w:t xml:space="preserve">     : Naming </w:t>
      </w:r>
      <w:proofErr w:type="gramStart"/>
      <w:r>
        <w:t>Rules  (</w:t>
      </w:r>
      <w:proofErr w:type="gramEnd"/>
      <w:r>
        <w:t>String)</w:t>
      </w:r>
    </w:p>
    <w:p w:rsidR="00F97AFA" w:rsidRDefault="00F97AFA" w:rsidP="00F97AFA">
      <w:pPr>
        <w:pStyle w:val="FxCopRule"/>
      </w:pPr>
      <w:r>
        <w:t xml:space="preserve">    Info         : "Do not use underscores when specifying identifiers. </w:t>
      </w:r>
    </w:p>
    <w:p w:rsidR="00F97AFA" w:rsidRDefault="00F97AFA" w:rsidP="00F97AFA">
      <w:pPr>
        <w:pStyle w:val="FxCopRule"/>
      </w:pPr>
      <w:r>
        <w:t xml:space="preserve">                   Some generated Visual Studio identifiers for applications </w:t>
      </w:r>
    </w:p>
    <w:p w:rsidR="00F97AFA" w:rsidRDefault="00F97AFA" w:rsidP="00F97AFA">
      <w:pPr>
        <w:pStyle w:val="FxCopRule"/>
      </w:pPr>
      <w:r>
        <w:t xml:space="preserve">                   </w:t>
      </w:r>
      <w:proofErr w:type="gramStart"/>
      <w:r>
        <w:t>contain</w:t>
      </w:r>
      <w:proofErr w:type="gramEnd"/>
      <w:r>
        <w:t xml:space="preserve"> underscore characters. Underscore characters </w:t>
      </w:r>
    </w:p>
    <w:p w:rsidR="00F97AFA" w:rsidRDefault="00F97AFA" w:rsidP="00F97AFA">
      <w:pPr>
        <w:pStyle w:val="FxCopRule"/>
      </w:pPr>
      <w:r>
        <w:t xml:space="preserve">                   </w:t>
      </w:r>
      <w:proofErr w:type="gramStart"/>
      <w:r>
        <w:t>should</w:t>
      </w:r>
      <w:proofErr w:type="gramEnd"/>
      <w:r>
        <w:t xml:space="preserve"> generally be avoided in public identifiers."</w:t>
      </w:r>
    </w:p>
    <w:p w:rsidR="0039350C" w:rsidRPr="007A24D4" w:rsidRDefault="0039350C" w:rsidP="0039350C">
      <w:pPr>
        <w:pStyle w:val="CodeExplanation"/>
      </w:pPr>
    </w:p>
    <w:p w:rsidR="005F20C5" w:rsidRDefault="00F97AFA" w:rsidP="00F97AFA">
      <w:r>
        <w:t xml:space="preserve">The F# team are highly sympathetic to this rule. However, F# has a long heritage in </w:t>
      </w:r>
      <w:proofErr w:type="spellStart"/>
      <w:r>
        <w:t>OCaml</w:t>
      </w:r>
      <w:proofErr w:type="spellEnd"/>
      <w:r>
        <w:t xml:space="preserve"> programming, and underscores are used everywhere there. </w:t>
      </w:r>
      <w:r w:rsidR="005F20C5">
        <w:t>For example</w:t>
      </w:r>
    </w:p>
    <w:p w:rsidR="005F20C5" w:rsidRDefault="005F20C5" w:rsidP="005F20C5">
      <w:pPr>
        <w:pStyle w:val="CodeExplanation"/>
      </w:pPr>
      <w:proofErr w:type="gramStart"/>
      <w:r>
        <w:t>let</w:t>
      </w:r>
      <w:proofErr w:type="gramEnd"/>
      <w:r>
        <w:t xml:space="preserve"> </w:t>
      </w:r>
      <w:proofErr w:type="spellStart"/>
      <w:r>
        <w:t>int_to_string</w:t>
      </w:r>
      <w:proofErr w:type="spellEnd"/>
      <w:r>
        <w:t xml:space="preserve"> (x:int) = </w:t>
      </w:r>
      <w:proofErr w:type="spellStart"/>
      <w:r>
        <w:t>x.ToString</w:t>
      </w:r>
      <w:proofErr w:type="spellEnd"/>
      <w:r>
        <w:t>(...)</w:t>
      </w:r>
    </w:p>
    <w:p w:rsidR="00F97AFA" w:rsidRDefault="00F97AFA" w:rsidP="00F97AFA">
      <w:r>
        <w:t xml:space="preserve">The current F# guidelines in the Expert F# book say that the use of underscores should be avoided or minimized. </w:t>
      </w:r>
      <w:proofErr w:type="gramStart"/>
      <w:r>
        <w:t xml:space="preserve">However many, many F# programs use underscores heavily, including in their public APIs for F#-to-F# </w:t>
      </w:r>
      <w:proofErr w:type="spellStart"/>
      <w:r>
        <w:t>coding.</w:t>
      </w:r>
      <w:proofErr w:type="gramEnd"/>
    </w:p>
    <w:p w:rsidR="00F97AFA" w:rsidRDefault="00F97AFA" w:rsidP="00F97AFA">
      <w:proofErr w:type="spellEnd"/>
      <w:r>
        <w:t>Thus we encourage F# teams to consider a blanket exemption to this rule for F#-to-F# coding if necessary.</w:t>
      </w:r>
    </w:p>
    <w:p w:rsidR="00F97AFA" w:rsidRDefault="00F97AFA" w:rsidP="00F97AFA">
      <w:r>
        <w:t>NOTE: This rule will currently fire on a number of compiler-generated identifiers. This is being looked at by the F# team (</w:t>
      </w:r>
      <w:proofErr w:type="spellStart"/>
      <w:r>
        <w:t>FSharp</w:t>
      </w:r>
      <w:proofErr w:type="spellEnd"/>
      <w:r>
        <w:t xml:space="preserve"> 1.0 #1503)</w:t>
      </w:r>
    </w:p>
    <w:p w:rsidR="00F97AFA" w:rsidRDefault="00F97AFA" w:rsidP="00F97AFA"/>
    <w:p w:rsidR="00F97AFA" w:rsidRDefault="00F97AFA" w:rsidP="00F97AFA">
      <w:r>
        <w:t>(*) The rule makes sense for libraries written in F# specifically designed to be used from C# and other .NET languages</w:t>
      </w:r>
    </w:p>
    <w:p w:rsidR="005F20C5" w:rsidRDefault="005F20C5" w:rsidP="005F20C5">
      <w:pPr>
        <w:pStyle w:val="Heading2"/>
        <w:rPr>
          <w:color w:val="000080"/>
        </w:rPr>
      </w:pPr>
      <w:bookmarkStart w:id="18" w:name="_Toc190026800"/>
      <w:proofErr w:type="spellStart"/>
      <w:r>
        <w:t>NestedTypesShouldNotBeVisible</w:t>
      </w:r>
      <w:bookmarkEnd w:id="18"/>
      <w:proofErr w:type="spellEnd"/>
    </w:p>
    <w:p w:rsidR="005F20C5" w:rsidRDefault="005F20C5" w:rsidP="005F20C5">
      <w:pPr>
        <w:pStyle w:val="FxCopRule"/>
      </w:pPr>
      <w:r>
        <w:t xml:space="preserve">    Resolution   : "Do not nest type '...'. </w:t>
      </w:r>
    </w:p>
    <w:p w:rsidR="005F20C5" w:rsidRDefault="005F20C5" w:rsidP="005F20C5">
      <w:pPr>
        <w:pStyle w:val="FxCopRule"/>
      </w:pPr>
      <w:r>
        <w:t xml:space="preserve">                   Alternatively, change its accessibility so that it </w:t>
      </w:r>
    </w:p>
    <w:p w:rsidR="005F20C5" w:rsidRDefault="005F20C5" w:rsidP="005F20C5">
      <w:pPr>
        <w:pStyle w:val="FxCopRule"/>
      </w:pPr>
      <w:r>
        <w:t xml:space="preserve">                   </w:t>
      </w:r>
      <w:proofErr w:type="gramStart"/>
      <w:r>
        <w:t>is</w:t>
      </w:r>
      <w:proofErr w:type="gramEnd"/>
      <w:r>
        <w:t xml:space="preserve"> not externally visible."</w:t>
      </w:r>
    </w:p>
    <w:p w:rsidR="005F20C5" w:rsidRDefault="005F20C5" w:rsidP="005F20C5">
      <w:pPr>
        <w:pStyle w:val="FxCopRule"/>
      </w:pPr>
      <w:r>
        <w:t xml:space="preserve">    Category     : </w:t>
      </w:r>
      <w:proofErr w:type="spellStart"/>
      <w:proofErr w:type="gramStart"/>
      <w:r>
        <w:t>Microsoft.Design</w:t>
      </w:r>
      <w:proofErr w:type="spellEnd"/>
      <w:r>
        <w:t xml:space="preserve">  (</w:t>
      </w:r>
      <w:proofErr w:type="gramEnd"/>
      <w:r>
        <w:t>String)</w:t>
      </w:r>
    </w:p>
    <w:p w:rsidR="005F20C5" w:rsidRDefault="005F20C5" w:rsidP="005F20C5">
      <w:pPr>
        <w:pStyle w:val="FxCopRule"/>
      </w:pPr>
      <w:r>
        <w:t xml:space="preserve">    </w:t>
      </w:r>
      <w:proofErr w:type="spellStart"/>
      <w:r>
        <w:t>CheckId</w:t>
      </w:r>
      <w:proofErr w:type="spellEnd"/>
      <w:r>
        <w:t xml:space="preserve">      : </w:t>
      </w:r>
      <w:proofErr w:type="gramStart"/>
      <w:r>
        <w:t>CA1034  (</w:t>
      </w:r>
      <w:proofErr w:type="gramEnd"/>
      <w:r>
        <w:t>String)</w:t>
      </w:r>
    </w:p>
    <w:p w:rsidR="005F20C5" w:rsidRDefault="005F20C5" w:rsidP="005F20C5">
      <w:pPr>
        <w:pStyle w:val="FxCopRule"/>
      </w:pPr>
      <w:r>
        <w:t xml:space="preserve">    </w:t>
      </w:r>
      <w:proofErr w:type="spellStart"/>
      <w:r>
        <w:t>RuleFile</w:t>
      </w:r>
      <w:proofErr w:type="spellEnd"/>
      <w:r>
        <w:t xml:space="preserve">     : Design </w:t>
      </w:r>
      <w:proofErr w:type="gramStart"/>
      <w:r>
        <w:t>Rules  (</w:t>
      </w:r>
      <w:proofErr w:type="gramEnd"/>
      <w:r>
        <w:t>String)</w:t>
      </w:r>
    </w:p>
    <w:p w:rsidR="005F20C5" w:rsidRDefault="005F20C5" w:rsidP="005F20C5">
      <w:pPr>
        <w:pStyle w:val="FxCopRule"/>
      </w:pPr>
      <w:r>
        <w:t xml:space="preserve">    Info         : "Do not use public, protected or protected internal (</w:t>
      </w:r>
    </w:p>
    <w:p w:rsidR="005F20C5" w:rsidRDefault="005F20C5" w:rsidP="005F20C5">
      <w:pPr>
        <w:pStyle w:val="FxCopRule"/>
      </w:pPr>
      <w:r>
        <w:t xml:space="preserve">                   Protected Friend) nested types as a way of grouping </w:t>
      </w:r>
    </w:p>
    <w:p w:rsidR="005F20C5" w:rsidRDefault="005F20C5" w:rsidP="005F20C5">
      <w:pPr>
        <w:pStyle w:val="FxCopRule"/>
      </w:pPr>
      <w:r>
        <w:t xml:space="preserve">                   </w:t>
      </w:r>
      <w:proofErr w:type="gramStart"/>
      <w:r>
        <w:t>types</w:t>
      </w:r>
      <w:proofErr w:type="gramEnd"/>
      <w:r>
        <w:t xml:space="preserve">. Use namespaces for this purpose. There are very </w:t>
      </w:r>
    </w:p>
    <w:p w:rsidR="005F20C5" w:rsidRDefault="005F20C5" w:rsidP="005F20C5">
      <w:pPr>
        <w:pStyle w:val="FxCopRule"/>
      </w:pPr>
      <w:r>
        <w:t xml:space="preserve">                   </w:t>
      </w:r>
      <w:proofErr w:type="gramStart"/>
      <w:r>
        <w:t>limited</w:t>
      </w:r>
      <w:proofErr w:type="gramEnd"/>
      <w:r>
        <w:t xml:space="preserve"> scenarios where nested types are the best design.</w:t>
      </w:r>
    </w:p>
    <w:p w:rsidR="005F20C5" w:rsidRDefault="005F20C5" w:rsidP="005F20C5">
      <w:pPr>
        <w:pStyle w:val="FxCopRule"/>
      </w:pPr>
      <w:r>
        <w:t xml:space="preserve">                    Also, nested type member accessibility is not clearly </w:t>
      </w:r>
    </w:p>
    <w:p w:rsidR="005F20C5" w:rsidRDefault="005F20C5" w:rsidP="005F20C5">
      <w:pPr>
        <w:pStyle w:val="FxCopRule"/>
      </w:pPr>
      <w:r>
        <w:t xml:space="preserve">                   </w:t>
      </w:r>
      <w:proofErr w:type="gramStart"/>
      <w:r>
        <w:t>understood</w:t>
      </w:r>
      <w:proofErr w:type="gramEnd"/>
      <w:r>
        <w:t xml:space="preserve"> by all audiences. Enumerators are exempt </w:t>
      </w:r>
    </w:p>
    <w:p w:rsidR="005F20C5" w:rsidRDefault="005F20C5" w:rsidP="005F20C5">
      <w:pPr>
        <w:pStyle w:val="FxCopRule"/>
      </w:pPr>
      <w:r>
        <w:t xml:space="preserve">                   </w:t>
      </w:r>
      <w:proofErr w:type="gramStart"/>
      <w:r>
        <w:t>from</w:t>
      </w:r>
      <w:proofErr w:type="gramEnd"/>
      <w:r>
        <w:t xml:space="preserve"> this rule."</w:t>
      </w:r>
    </w:p>
    <w:p w:rsidR="005F20C5" w:rsidRDefault="005F20C5" w:rsidP="005F20C5"/>
    <w:p w:rsidR="005F20C5" w:rsidRDefault="005F20C5" w:rsidP="005F20C5">
      <w:r>
        <w:t xml:space="preserve">F# encourages to the occasional use of modules. These can occasionally contain type definitions (indeed normally will do so when coding in </w:t>
      </w:r>
      <w:proofErr w:type="spellStart"/>
      <w:r>
        <w:t>OCaml</w:t>
      </w:r>
      <w:proofErr w:type="spellEnd"/>
      <w:r>
        <w:t xml:space="preserve">-style). Modules containing type definitions are compiled as nested types. This is not liked by CLS or </w:t>
      </w:r>
      <w:proofErr w:type="spellStart"/>
      <w:r>
        <w:t>FxCop</w:t>
      </w:r>
      <w:proofErr w:type="spellEnd"/>
      <w:r>
        <w:t>.</w:t>
      </w:r>
    </w:p>
    <w:p w:rsidR="005F20C5" w:rsidRDefault="005F20C5" w:rsidP="005F20C5">
      <w:r>
        <w:t>We encourage F# programmers to learn how to place their types in namespaces rather than nested modules. However it is equally reasonable for some F# code to use the style that is idiomatic in the language, for F#-to-F# DLLs.</w:t>
      </w:r>
    </w:p>
    <w:p w:rsidR="005F20C5" w:rsidRDefault="005F20C5" w:rsidP="009B0FFC">
      <w:r>
        <w:t>(*) The rule makes sense for libraries written in F# specifically designed to be used from C# and other .NET languages</w:t>
      </w:r>
    </w:p>
    <w:p w:rsidR="006167F0" w:rsidRPr="006167F0" w:rsidRDefault="00CA1E27" w:rsidP="006167F0">
      <w:pPr>
        <w:pStyle w:val="Heading2"/>
      </w:pPr>
      <w:bookmarkStart w:id="19" w:name="_Toc190026801"/>
      <w:r>
        <w:lastRenderedPageBreak/>
        <w:t>OverloadOperatorEqualsOnOverloadingAddAndSubtract</w:t>
      </w:r>
      <w:proofErr w:type="gramStart"/>
      <w:r>
        <w:t>,</w:t>
      </w:r>
      <w:r w:rsidRPr="00CA1E27">
        <w:t>OverloadOperatorE</w:t>
      </w:r>
      <w:r>
        <w:t>qualsOnOverridingValueTypeEqual</w:t>
      </w:r>
      <w:proofErr w:type="gramEnd"/>
      <w:r>
        <w:t xml:space="preserve">, </w:t>
      </w:r>
      <w:proofErr w:type="spellStart"/>
      <w:r>
        <w:t>OperatorOverloadsHaveNamedAlternates</w:t>
      </w:r>
      <w:proofErr w:type="spellEnd"/>
      <w:r w:rsidR="0038110E">
        <w:t xml:space="preserve">, </w:t>
      </w:r>
      <w:proofErr w:type="spellStart"/>
      <w:r w:rsidR="0038110E">
        <w:t>OverrideEqualsAndOperatorEqualsOnValueTypes</w:t>
      </w:r>
      <w:proofErr w:type="spellEnd"/>
      <w:r w:rsidR="006167F0">
        <w:t xml:space="preserve">, </w:t>
      </w:r>
      <w:proofErr w:type="spellStart"/>
      <w:r w:rsidR="006167F0">
        <w:t>OverrideMethodsOnComparableTypes</w:t>
      </w:r>
      <w:bookmarkEnd w:id="19"/>
      <w:proofErr w:type="spellEnd"/>
    </w:p>
    <w:p w:rsidR="00CA1E27" w:rsidRDefault="00CA1E27" w:rsidP="00CA1E27">
      <w:pPr>
        <w:pStyle w:val="FxCopRule"/>
      </w:pPr>
      <w:r>
        <w:t xml:space="preserve">    Resolution   : "Provide a method named 'Decrement' as a friendly </w:t>
      </w:r>
    </w:p>
    <w:p w:rsidR="00CA1E27" w:rsidRDefault="00CA1E27" w:rsidP="00CA1E27">
      <w:pPr>
        <w:pStyle w:val="FxCopRule"/>
      </w:pPr>
      <w:r>
        <w:t xml:space="preserve">                   </w:t>
      </w:r>
      <w:proofErr w:type="gramStart"/>
      <w:r>
        <w:t>alternate</w:t>
      </w:r>
      <w:proofErr w:type="gramEnd"/>
      <w:r>
        <w:t xml:space="preserve"> for operator </w:t>
      </w:r>
      <w:proofErr w:type="spellStart"/>
      <w:r>
        <w:t>LayoutOps.op_Decrement</w:t>
      </w:r>
      <w:proofErr w:type="spellEnd"/>
      <w:r>
        <w:t>(Layout,</w:t>
      </w:r>
    </w:p>
    <w:p w:rsidR="00CA1E27" w:rsidRDefault="00CA1E27" w:rsidP="00CA1E27">
      <w:pPr>
        <w:pStyle w:val="FxCopRule"/>
      </w:pPr>
      <w:r>
        <w:t xml:space="preserve">                    Layout)</w:t>
      </w:r>
      <w:proofErr w:type="gramStart"/>
      <w:r>
        <w:t>:Layout</w:t>
      </w:r>
      <w:proofErr w:type="gramEnd"/>
      <w:r>
        <w:t>."</w:t>
      </w:r>
    </w:p>
    <w:p w:rsidR="00CA1E27" w:rsidRDefault="00CA1E27" w:rsidP="00CA1E27">
      <w:pPr>
        <w:pStyle w:val="FxCopRule"/>
      </w:pPr>
      <w:r>
        <w:t xml:space="preserve">    Category     : </w:t>
      </w:r>
      <w:proofErr w:type="spellStart"/>
      <w:proofErr w:type="gramStart"/>
      <w:r>
        <w:t>Microsoft.Usage</w:t>
      </w:r>
      <w:proofErr w:type="spellEnd"/>
      <w:r>
        <w:t xml:space="preserve">  (</w:t>
      </w:r>
      <w:proofErr w:type="gramEnd"/>
      <w:r>
        <w:t>String)</w:t>
      </w:r>
    </w:p>
    <w:p w:rsidR="00CA1E27" w:rsidRDefault="00CA1E27" w:rsidP="00CA1E27">
      <w:pPr>
        <w:pStyle w:val="FxCopRule"/>
      </w:pPr>
      <w:r>
        <w:t xml:space="preserve">    </w:t>
      </w:r>
      <w:proofErr w:type="spellStart"/>
      <w:r>
        <w:t>CheckId</w:t>
      </w:r>
      <w:proofErr w:type="spellEnd"/>
      <w:r>
        <w:t xml:space="preserve">      : </w:t>
      </w:r>
      <w:proofErr w:type="gramStart"/>
      <w:r>
        <w:t>CA2225  (</w:t>
      </w:r>
      <w:proofErr w:type="gramEnd"/>
      <w:r>
        <w:t>String)</w:t>
      </w:r>
    </w:p>
    <w:p w:rsidR="00CA1E27" w:rsidRDefault="00CA1E27" w:rsidP="00CA1E27">
      <w:pPr>
        <w:pStyle w:val="FxCopRule"/>
      </w:pPr>
      <w:r>
        <w:t xml:space="preserve">    </w:t>
      </w:r>
      <w:proofErr w:type="spellStart"/>
      <w:r>
        <w:t>RuleFile</w:t>
      </w:r>
      <w:proofErr w:type="spellEnd"/>
      <w:r>
        <w:t xml:space="preserve">     : Usage </w:t>
      </w:r>
      <w:proofErr w:type="gramStart"/>
      <w:r>
        <w:t>Rules  (</w:t>
      </w:r>
      <w:proofErr w:type="gramEnd"/>
      <w:r>
        <w:t>String)</w:t>
      </w:r>
    </w:p>
    <w:p w:rsidR="00CA1E27" w:rsidRDefault="00CA1E27" w:rsidP="00CA1E27">
      <w:pPr>
        <w:pStyle w:val="FxCopRule"/>
      </w:pPr>
      <w:r>
        <w:t xml:space="preserve">    Info         : "When redefining operators, implement named methods </w:t>
      </w:r>
    </w:p>
    <w:p w:rsidR="00CA1E27" w:rsidRDefault="00CA1E27" w:rsidP="00CA1E27">
      <w:pPr>
        <w:pStyle w:val="FxCopRule"/>
      </w:pPr>
      <w:r>
        <w:t xml:space="preserve">                   </w:t>
      </w:r>
      <w:proofErr w:type="gramStart"/>
      <w:r>
        <w:t>to</w:t>
      </w:r>
      <w:proofErr w:type="gramEnd"/>
      <w:r>
        <w:t xml:space="preserve"> provide access to the operator functionality from </w:t>
      </w:r>
    </w:p>
    <w:p w:rsidR="00CA1E27" w:rsidRDefault="00CA1E27" w:rsidP="00CA1E27">
      <w:pPr>
        <w:pStyle w:val="FxCopRule"/>
      </w:pPr>
      <w:r>
        <w:t xml:space="preserve">                   </w:t>
      </w:r>
      <w:proofErr w:type="gramStart"/>
      <w:r>
        <w:t>languages</w:t>
      </w:r>
      <w:proofErr w:type="gramEnd"/>
      <w:r>
        <w:t xml:space="preserve"> that do not support operator overloading.</w:t>
      </w:r>
    </w:p>
    <w:p w:rsidR="00CA1E27" w:rsidRDefault="00CA1E27" w:rsidP="00CA1E27">
      <w:pPr>
        <w:pStyle w:val="FxCopRule"/>
      </w:pPr>
      <w:r>
        <w:t xml:space="preserve">                    For example, the functionality of the '+' operator </w:t>
      </w:r>
    </w:p>
    <w:p w:rsidR="00CA1E27" w:rsidRDefault="00CA1E27" w:rsidP="00CA1E27">
      <w:pPr>
        <w:pStyle w:val="FxCopRule"/>
      </w:pPr>
      <w:r>
        <w:t xml:space="preserve">                   </w:t>
      </w:r>
      <w:proofErr w:type="gramStart"/>
      <w:r>
        <w:t>should</w:t>
      </w:r>
      <w:proofErr w:type="gramEnd"/>
      <w:r>
        <w:t xml:space="preserve"> also be accessible using an 'Add' method."</w:t>
      </w:r>
    </w:p>
    <w:p w:rsidR="00CA1E27" w:rsidRDefault="00CA1E27" w:rsidP="00CA1E27">
      <w:pPr>
        <w:autoSpaceDE w:val="0"/>
        <w:autoSpaceDN w:val="0"/>
        <w:adjustRightInd w:val="0"/>
        <w:spacing w:after="0" w:line="240" w:lineRule="auto"/>
        <w:rPr>
          <w:rFonts w:ascii="Courier New" w:hAnsi="Courier New" w:cs="Courier New"/>
          <w:color w:val="000080"/>
          <w:szCs w:val="20"/>
        </w:rPr>
      </w:pPr>
    </w:p>
    <w:p w:rsidR="00CA1E27" w:rsidRPr="00CA1E27" w:rsidRDefault="00CA1E27" w:rsidP="00CA1E27">
      <w:pPr>
        <w:rPr>
          <w:lang w:eastAsia="en-GB"/>
        </w:rPr>
      </w:pPr>
    </w:p>
    <w:p w:rsidR="00CA1E27" w:rsidRDefault="00CA1E27" w:rsidP="00E1158D">
      <w:pPr>
        <w:pStyle w:val="FxCopRule"/>
      </w:pPr>
      <w:r>
        <w:t xml:space="preserve">    Resolution   : "Because 'Complex' is a value type that overrides </w:t>
      </w:r>
    </w:p>
    <w:p w:rsidR="00CA1E27" w:rsidRDefault="00CA1E27" w:rsidP="00E1158D">
      <w:pPr>
        <w:pStyle w:val="FxCopRule"/>
      </w:pPr>
      <w:r>
        <w:t xml:space="preserve">                   </w:t>
      </w:r>
      <w:proofErr w:type="spellStart"/>
      <w:r>
        <w:t>Object.Equals</w:t>
      </w:r>
      <w:proofErr w:type="spellEnd"/>
      <w:r>
        <w:t xml:space="preserve">, it should also overload the equality </w:t>
      </w:r>
    </w:p>
    <w:p w:rsidR="00CA1E27" w:rsidRDefault="00CA1E27" w:rsidP="00E1158D">
      <w:pPr>
        <w:pStyle w:val="FxCopRule"/>
      </w:pPr>
      <w:r>
        <w:t xml:space="preserve">                   </w:t>
      </w:r>
      <w:proofErr w:type="gramStart"/>
      <w:r>
        <w:t>and</w:t>
      </w:r>
      <w:proofErr w:type="gramEnd"/>
      <w:r>
        <w:t xml:space="preserve"> inequality operators (== and !=)."</w:t>
      </w:r>
    </w:p>
    <w:p w:rsidR="00CA1E27" w:rsidRDefault="00CA1E27" w:rsidP="00E1158D">
      <w:pPr>
        <w:pStyle w:val="FxCopRule"/>
      </w:pPr>
      <w:r>
        <w:t xml:space="preserve">    Category     : </w:t>
      </w:r>
      <w:proofErr w:type="spellStart"/>
      <w:proofErr w:type="gramStart"/>
      <w:r>
        <w:t>Microsoft.Usage</w:t>
      </w:r>
      <w:proofErr w:type="spellEnd"/>
      <w:r>
        <w:t xml:space="preserve">  (</w:t>
      </w:r>
      <w:proofErr w:type="gramEnd"/>
      <w:r>
        <w:t>String)</w:t>
      </w:r>
    </w:p>
    <w:p w:rsidR="00CA1E27" w:rsidRDefault="00CA1E27" w:rsidP="00E1158D">
      <w:pPr>
        <w:pStyle w:val="FxCopRule"/>
      </w:pPr>
      <w:r>
        <w:t xml:space="preserve">    </w:t>
      </w:r>
      <w:proofErr w:type="spellStart"/>
      <w:r>
        <w:t>CheckId</w:t>
      </w:r>
      <w:proofErr w:type="spellEnd"/>
      <w:r>
        <w:t xml:space="preserve">      : </w:t>
      </w:r>
      <w:proofErr w:type="gramStart"/>
      <w:r>
        <w:t>CA2231  (</w:t>
      </w:r>
      <w:proofErr w:type="gramEnd"/>
      <w:r>
        <w:t>String)</w:t>
      </w:r>
    </w:p>
    <w:p w:rsidR="00CA1E27" w:rsidRDefault="00CA1E27" w:rsidP="00E1158D">
      <w:pPr>
        <w:pStyle w:val="FxCopRule"/>
      </w:pPr>
      <w:r>
        <w:t xml:space="preserve">    </w:t>
      </w:r>
      <w:proofErr w:type="spellStart"/>
      <w:r>
        <w:t>RuleFile</w:t>
      </w:r>
      <w:proofErr w:type="spellEnd"/>
      <w:r>
        <w:t xml:space="preserve">     : Usage </w:t>
      </w:r>
      <w:proofErr w:type="gramStart"/>
      <w:r>
        <w:t>Rules  (</w:t>
      </w:r>
      <w:proofErr w:type="gramEnd"/>
      <w:r>
        <w:t>String)</w:t>
      </w:r>
    </w:p>
    <w:p w:rsidR="00CA1E27" w:rsidRDefault="00CA1E27" w:rsidP="00E1158D">
      <w:pPr>
        <w:pStyle w:val="FxCopRule"/>
      </w:pPr>
      <w:r>
        <w:t xml:space="preserve">    Info         : "Value types that redefine </w:t>
      </w:r>
      <w:proofErr w:type="spellStart"/>
      <w:r>
        <w:t>System.Object.Equals</w:t>
      </w:r>
      <w:proofErr w:type="spellEnd"/>
      <w:r>
        <w:t xml:space="preserve"> should </w:t>
      </w:r>
    </w:p>
    <w:p w:rsidR="00CA1E27" w:rsidRDefault="00CA1E27" w:rsidP="00E1158D">
      <w:pPr>
        <w:pStyle w:val="FxCopRule"/>
      </w:pPr>
      <w:r>
        <w:t xml:space="preserve">                   </w:t>
      </w:r>
      <w:proofErr w:type="gramStart"/>
      <w:r>
        <w:t>redefine</w:t>
      </w:r>
      <w:proofErr w:type="gramEnd"/>
      <w:r>
        <w:t xml:space="preserve"> the equality operator as well to ensure that </w:t>
      </w:r>
    </w:p>
    <w:p w:rsidR="00CA1E27" w:rsidRDefault="00CA1E27" w:rsidP="00E1158D">
      <w:pPr>
        <w:pStyle w:val="FxCopRule"/>
      </w:pPr>
      <w:r>
        <w:t xml:space="preserve">                   </w:t>
      </w:r>
      <w:proofErr w:type="gramStart"/>
      <w:r>
        <w:t>these</w:t>
      </w:r>
      <w:proofErr w:type="gramEnd"/>
      <w:r>
        <w:t xml:space="preserve"> members return the same results. This helps ensure </w:t>
      </w:r>
    </w:p>
    <w:p w:rsidR="00CA1E27" w:rsidRDefault="00CA1E27" w:rsidP="00E1158D">
      <w:pPr>
        <w:pStyle w:val="FxCopRule"/>
      </w:pPr>
      <w:r>
        <w:t xml:space="preserve">                   </w:t>
      </w:r>
      <w:proofErr w:type="gramStart"/>
      <w:r>
        <w:t>that</w:t>
      </w:r>
      <w:proofErr w:type="gramEnd"/>
      <w:r>
        <w:t xml:space="preserve"> types that rely on Equals (such as </w:t>
      </w:r>
      <w:proofErr w:type="spellStart"/>
      <w:r>
        <w:t>ArrayList</w:t>
      </w:r>
      <w:proofErr w:type="spellEnd"/>
      <w:r>
        <w:t xml:space="preserve"> and </w:t>
      </w:r>
    </w:p>
    <w:p w:rsidR="00CA1E27" w:rsidRDefault="00CA1E27" w:rsidP="00E1158D">
      <w:pPr>
        <w:pStyle w:val="FxCopRule"/>
      </w:pPr>
      <w:r>
        <w:t xml:space="preserve">                   </w:t>
      </w:r>
      <w:proofErr w:type="spellStart"/>
      <w:r>
        <w:t>Hashtable</w:t>
      </w:r>
      <w:proofErr w:type="spellEnd"/>
      <w:r>
        <w:t xml:space="preserve">) behave in a manner that is expected and </w:t>
      </w:r>
    </w:p>
    <w:p w:rsidR="00CA1E27" w:rsidRDefault="00CA1E27" w:rsidP="00E1158D">
      <w:pPr>
        <w:pStyle w:val="FxCopRule"/>
      </w:pPr>
      <w:r>
        <w:t xml:space="preserve">                   </w:t>
      </w:r>
      <w:proofErr w:type="gramStart"/>
      <w:r>
        <w:t>consistent</w:t>
      </w:r>
      <w:proofErr w:type="gramEnd"/>
      <w:r>
        <w:t xml:space="preserve"> with the equality operator."</w:t>
      </w:r>
    </w:p>
    <w:p w:rsidR="00CA1E27" w:rsidRDefault="00CA1E27" w:rsidP="00CA1E27">
      <w:pPr>
        <w:autoSpaceDE w:val="0"/>
        <w:autoSpaceDN w:val="0"/>
        <w:adjustRightInd w:val="0"/>
        <w:spacing w:after="0" w:line="240" w:lineRule="auto"/>
        <w:rPr>
          <w:rFonts w:ascii="Courier New" w:hAnsi="Courier New" w:cs="Courier New"/>
          <w:color w:val="000080"/>
          <w:szCs w:val="20"/>
        </w:rPr>
      </w:pPr>
    </w:p>
    <w:p w:rsidR="00CA1E27" w:rsidRPr="00CA1E27" w:rsidRDefault="00CA1E27" w:rsidP="00CA1E27">
      <w:pPr>
        <w:rPr>
          <w:lang w:eastAsia="en-GB"/>
        </w:rPr>
      </w:pPr>
    </w:p>
    <w:p w:rsidR="00CA1E27" w:rsidRDefault="00CA1E27" w:rsidP="00E1158D">
      <w:pPr>
        <w:pStyle w:val="FxCopRule"/>
      </w:pPr>
      <w:r>
        <w:t xml:space="preserve">    Resolution   : "Consider adding an overload of the equality operator </w:t>
      </w:r>
    </w:p>
    <w:p w:rsidR="00CA1E27" w:rsidRDefault="00CA1E27" w:rsidP="00E1158D">
      <w:pPr>
        <w:pStyle w:val="FxCopRule"/>
      </w:pPr>
      <w:r>
        <w:t xml:space="preserve">                   </w:t>
      </w:r>
      <w:proofErr w:type="gramStart"/>
      <w:r>
        <w:t>for</w:t>
      </w:r>
      <w:proofErr w:type="gramEnd"/>
      <w:r>
        <w:t xml:space="preserve"> '</w:t>
      </w:r>
      <w:proofErr w:type="spellStart"/>
      <w:r>
        <w:t>BigInt</w:t>
      </w:r>
      <w:proofErr w:type="spellEnd"/>
      <w:r>
        <w:t xml:space="preserve">' that takes the same parameters as </w:t>
      </w:r>
      <w:proofErr w:type="spellStart"/>
      <w:r>
        <w:t>BigInt.op_Subtraction</w:t>
      </w:r>
      <w:proofErr w:type="spellEnd"/>
      <w:r>
        <w:t>(</w:t>
      </w:r>
    </w:p>
    <w:p w:rsidR="00CA1E27" w:rsidRDefault="00CA1E27" w:rsidP="00E1158D">
      <w:pPr>
        <w:pStyle w:val="FxCopRule"/>
      </w:pPr>
      <w:r>
        <w:t xml:space="preserve">                   </w:t>
      </w:r>
      <w:proofErr w:type="spellStart"/>
      <w:r>
        <w:t>BigInt</w:t>
      </w:r>
      <w:proofErr w:type="spellEnd"/>
      <w:r>
        <w:t xml:space="preserve">, </w:t>
      </w:r>
      <w:proofErr w:type="spellStart"/>
      <w:r>
        <w:t>BigInt</w:t>
      </w:r>
      <w:proofErr w:type="spellEnd"/>
      <w:r>
        <w:t>)</w:t>
      </w:r>
      <w:proofErr w:type="gramStart"/>
      <w:r>
        <w:t>:</w:t>
      </w:r>
      <w:proofErr w:type="spellStart"/>
      <w:r>
        <w:t>BigInt</w:t>
      </w:r>
      <w:proofErr w:type="spellEnd"/>
      <w:proofErr w:type="gramEnd"/>
      <w:r>
        <w:t>."</w:t>
      </w:r>
    </w:p>
    <w:p w:rsidR="00CA1E27" w:rsidRDefault="00CA1E27" w:rsidP="00E1158D">
      <w:pPr>
        <w:pStyle w:val="FxCopRule"/>
      </w:pPr>
      <w:r>
        <w:t xml:space="preserve">    Category     : </w:t>
      </w:r>
      <w:proofErr w:type="spellStart"/>
      <w:proofErr w:type="gramStart"/>
      <w:r>
        <w:t>Microsoft.Design</w:t>
      </w:r>
      <w:proofErr w:type="spellEnd"/>
      <w:r>
        <w:t xml:space="preserve">  (</w:t>
      </w:r>
      <w:proofErr w:type="gramEnd"/>
      <w:r>
        <w:t>String)</w:t>
      </w:r>
    </w:p>
    <w:p w:rsidR="00CA1E27" w:rsidRDefault="00CA1E27" w:rsidP="00E1158D">
      <w:pPr>
        <w:pStyle w:val="FxCopRule"/>
      </w:pPr>
      <w:r>
        <w:t xml:space="preserve">    </w:t>
      </w:r>
      <w:proofErr w:type="spellStart"/>
      <w:r>
        <w:t>CheckId</w:t>
      </w:r>
      <w:proofErr w:type="spellEnd"/>
      <w:r>
        <w:t xml:space="preserve">      : </w:t>
      </w:r>
      <w:proofErr w:type="gramStart"/>
      <w:r>
        <w:t>CA1013  (</w:t>
      </w:r>
      <w:proofErr w:type="gramEnd"/>
      <w:r>
        <w:t>String)</w:t>
      </w:r>
    </w:p>
    <w:p w:rsidR="00CA1E27" w:rsidRDefault="00CA1E27" w:rsidP="00E1158D">
      <w:pPr>
        <w:pStyle w:val="FxCopRule"/>
      </w:pPr>
      <w:r>
        <w:t xml:space="preserve">    </w:t>
      </w:r>
      <w:proofErr w:type="spellStart"/>
      <w:r>
        <w:t>RuleFile</w:t>
      </w:r>
      <w:proofErr w:type="spellEnd"/>
      <w:r>
        <w:t xml:space="preserve">     : Design </w:t>
      </w:r>
      <w:proofErr w:type="gramStart"/>
      <w:r>
        <w:t>Rules  (</w:t>
      </w:r>
      <w:proofErr w:type="gramEnd"/>
      <w:r>
        <w:t>String)</w:t>
      </w:r>
    </w:p>
    <w:p w:rsidR="00CA1E27" w:rsidRDefault="00CA1E27" w:rsidP="00E1158D">
      <w:pPr>
        <w:pStyle w:val="FxCopRule"/>
      </w:pPr>
      <w:r>
        <w:t xml:space="preserve">    Info         : "When overloading the addition and subtraction operators, </w:t>
      </w:r>
    </w:p>
    <w:p w:rsidR="00CA1E27" w:rsidRDefault="00CA1E27" w:rsidP="00E1158D">
      <w:pPr>
        <w:pStyle w:val="FxCopRule"/>
      </w:pPr>
      <w:r>
        <w:t xml:space="preserve">                   </w:t>
      </w:r>
      <w:proofErr w:type="gramStart"/>
      <w:r>
        <w:t>make</w:t>
      </w:r>
      <w:proofErr w:type="gramEnd"/>
      <w:r>
        <w:t xml:space="preserve"> sure that the equality operator (==) is defined </w:t>
      </w:r>
    </w:p>
    <w:p w:rsidR="00CA1E27" w:rsidRDefault="00CA1E27" w:rsidP="00E1158D">
      <w:pPr>
        <w:pStyle w:val="FxCopRule"/>
      </w:pPr>
      <w:r>
        <w:t xml:space="preserve">                   </w:t>
      </w:r>
      <w:proofErr w:type="gramStart"/>
      <w:r>
        <w:t>in</w:t>
      </w:r>
      <w:proofErr w:type="gramEnd"/>
      <w:r>
        <w:t xml:space="preserve"> a consistent manner."</w:t>
      </w:r>
    </w:p>
    <w:p w:rsidR="00E1158D" w:rsidRDefault="00E1158D" w:rsidP="00E1158D"/>
    <w:p w:rsidR="0038110E" w:rsidRDefault="0038110E" w:rsidP="00E1158D"/>
    <w:p w:rsidR="0038110E" w:rsidRDefault="0038110E" w:rsidP="0038110E">
      <w:pPr>
        <w:pStyle w:val="FxCopRule"/>
      </w:pPr>
      <w:r>
        <w:t xml:space="preserve">    Resolution   : "'</w:t>
      </w:r>
      <w:proofErr w:type="spellStart"/>
      <w:r>
        <w:t>Microsoft.FSharp.Math.BigInt</w:t>
      </w:r>
      <w:proofErr w:type="spellEnd"/>
      <w:r>
        <w:t xml:space="preserve">' should override </w:t>
      </w:r>
    </w:p>
    <w:p w:rsidR="0038110E" w:rsidRDefault="0038110E" w:rsidP="0038110E">
      <w:pPr>
        <w:pStyle w:val="FxCopRule"/>
      </w:pPr>
      <w:r>
        <w:t xml:space="preserve">                   </w:t>
      </w:r>
      <w:proofErr w:type="gramStart"/>
      <w:r>
        <w:t>the</w:t>
      </w:r>
      <w:proofErr w:type="gramEnd"/>
      <w:r>
        <w:t xml:space="preserve"> equality (==) and inequality (!=) operators."</w:t>
      </w:r>
    </w:p>
    <w:p w:rsidR="0038110E" w:rsidRDefault="0038110E" w:rsidP="0038110E">
      <w:pPr>
        <w:pStyle w:val="FxCopRule"/>
      </w:pPr>
      <w:r>
        <w:t xml:space="preserve">    Category     : </w:t>
      </w:r>
      <w:proofErr w:type="spellStart"/>
      <w:proofErr w:type="gramStart"/>
      <w:r>
        <w:t>Microsoft.Performance</w:t>
      </w:r>
      <w:proofErr w:type="spellEnd"/>
      <w:r>
        <w:t xml:space="preserve">  (</w:t>
      </w:r>
      <w:proofErr w:type="gramEnd"/>
      <w:r>
        <w:t>String)</w:t>
      </w:r>
    </w:p>
    <w:p w:rsidR="0038110E" w:rsidRDefault="0038110E" w:rsidP="0038110E">
      <w:pPr>
        <w:pStyle w:val="FxCopRule"/>
      </w:pPr>
      <w:r>
        <w:t xml:space="preserve">    </w:t>
      </w:r>
      <w:proofErr w:type="spellStart"/>
      <w:r>
        <w:t>CheckId</w:t>
      </w:r>
      <w:proofErr w:type="spellEnd"/>
      <w:r>
        <w:t xml:space="preserve">      : </w:t>
      </w:r>
      <w:proofErr w:type="gramStart"/>
      <w:r>
        <w:t>CA1815  (</w:t>
      </w:r>
      <w:proofErr w:type="gramEnd"/>
      <w:r>
        <w:t>String)</w:t>
      </w:r>
    </w:p>
    <w:p w:rsidR="0038110E" w:rsidRDefault="0038110E" w:rsidP="0038110E">
      <w:pPr>
        <w:pStyle w:val="FxCopRule"/>
      </w:pPr>
      <w:r>
        <w:t xml:space="preserve">    </w:t>
      </w:r>
      <w:proofErr w:type="spellStart"/>
      <w:r>
        <w:t>RuleFile</w:t>
      </w:r>
      <w:proofErr w:type="spellEnd"/>
      <w:r>
        <w:t xml:space="preserve">     : Performance </w:t>
      </w:r>
      <w:proofErr w:type="gramStart"/>
      <w:r>
        <w:t>Rules  (</w:t>
      </w:r>
      <w:proofErr w:type="gramEnd"/>
      <w:r>
        <w:t>String)</w:t>
      </w:r>
    </w:p>
    <w:p w:rsidR="0038110E" w:rsidRDefault="0038110E" w:rsidP="0038110E">
      <w:pPr>
        <w:pStyle w:val="FxCopRule"/>
      </w:pPr>
      <w:r>
        <w:t xml:space="preserve">    Info         : "The default </w:t>
      </w:r>
      <w:proofErr w:type="spellStart"/>
      <w:r>
        <w:t>System.ValueType</w:t>
      </w:r>
      <w:proofErr w:type="spellEnd"/>
      <w:r>
        <w:t xml:space="preserve"> implementation might not </w:t>
      </w:r>
    </w:p>
    <w:p w:rsidR="0038110E" w:rsidRDefault="0038110E" w:rsidP="0038110E">
      <w:pPr>
        <w:pStyle w:val="FxCopRule"/>
      </w:pPr>
      <w:r>
        <w:t xml:space="preserve">                   </w:t>
      </w:r>
      <w:proofErr w:type="gramStart"/>
      <w:r>
        <w:t>perform</w:t>
      </w:r>
      <w:proofErr w:type="gramEnd"/>
      <w:r>
        <w:t xml:space="preserve"> as well as a custom implementation."</w:t>
      </w:r>
    </w:p>
    <w:p w:rsidR="0038110E" w:rsidRDefault="0038110E" w:rsidP="0038110E">
      <w:pPr>
        <w:autoSpaceDE w:val="0"/>
        <w:autoSpaceDN w:val="0"/>
        <w:adjustRightInd w:val="0"/>
        <w:spacing w:after="0" w:line="240" w:lineRule="auto"/>
        <w:rPr>
          <w:rFonts w:ascii="Courier New" w:hAnsi="Courier New" w:cs="Courier New"/>
          <w:color w:val="000080"/>
          <w:szCs w:val="20"/>
        </w:rPr>
      </w:pPr>
    </w:p>
    <w:p w:rsidR="0038110E" w:rsidRDefault="0038110E" w:rsidP="00E1158D"/>
    <w:p w:rsidR="006167F0" w:rsidRDefault="006167F0" w:rsidP="006167F0">
      <w:pPr>
        <w:autoSpaceDE w:val="0"/>
        <w:autoSpaceDN w:val="0"/>
        <w:adjustRightInd w:val="0"/>
        <w:spacing w:after="0" w:line="240" w:lineRule="auto"/>
        <w:rPr>
          <w:rFonts w:ascii="Courier New" w:hAnsi="Courier New" w:cs="Courier New"/>
          <w:color w:val="000080"/>
          <w:szCs w:val="20"/>
        </w:rPr>
      </w:pPr>
    </w:p>
    <w:p w:rsidR="006167F0" w:rsidRDefault="006167F0" w:rsidP="006167F0">
      <w:pPr>
        <w:pStyle w:val="FxCopRule"/>
      </w:pPr>
      <w:r>
        <w:t xml:space="preserve">    Resolution   : "Unit should define operator '==' since it implements </w:t>
      </w:r>
    </w:p>
    <w:p w:rsidR="006167F0" w:rsidRDefault="006167F0" w:rsidP="006167F0">
      <w:pPr>
        <w:pStyle w:val="FxCopRule"/>
      </w:pPr>
      <w:r>
        <w:t xml:space="preserve">                   </w:t>
      </w:r>
      <w:proofErr w:type="spellStart"/>
      <w:proofErr w:type="gramStart"/>
      <w:r>
        <w:t>IComparable</w:t>
      </w:r>
      <w:proofErr w:type="spellEnd"/>
      <w:r>
        <w:t>."</w:t>
      </w:r>
      <w:proofErr w:type="gramEnd"/>
    </w:p>
    <w:p w:rsidR="006167F0" w:rsidRDefault="006167F0" w:rsidP="006167F0">
      <w:pPr>
        <w:pStyle w:val="FxCopRule"/>
      </w:pPr>
      <w:r>
        <w:t xml:space="preserve">    Category     : </w:t>
      </w:r>
      <w:proofErr w:type="spellStart"/>
      <w:proofErr w:type="gramStart"/>
      <w:r>
        <w:t>Microsoft.Design</w:t>
      </w:r>
      <w:proofErr w:type="spellEnd"/>
      <w:r>
        <w:t xml:space="preserve">  (</w:t>
      </w:r>
      <w:proofErr w:type="gramEnd"/>
      <w:r>
        <w:t>String)</w:t>
      </w:r>
    </w:p>
    <w:p w:rsidR="006167F0" w:rsidRDefault="006167F0" w:rsidP="006167F0">
      <w:pPr>
        <w:pStyle w:val="FxCopRule"/>
      </w:pPr>
      <w:r>
        <w:t xml:space="preserve">    </w:t>
      </w:r>
      <w:proofErr w:type="spellStart"/>
      <w:r>
        <w:t>CheckId</w:t>
      </w:r>
      <w:proofErr w:type="spellEnd"/>
      <w:r>
        <w:t xml:space="preserve">      : </w:t>
      </w:r>
      <w:proofErr w:type="gramStart"/>
      <w:r>
        <w:t>CA1036  (</w:t>
      </w:r>
      <w:proofErr w:type="gramEnd"/>
      <w:r>
        <w:t>String)</w:t>
      </w:r>
    </w:p>
    <w:p w:rsidR="006167F0" w:rsidRDefault="006167F0" w:rsidP="006167F0">
      <w:pPr>
        <w:pStyle w:val="FxCopRule"/>
      </w:pPr>
      <w:r>
        <w:lastRenderedPageBreak/>
        <w:t xml:space="preserve">    </w:t>
      </w:r>
      <w:proofErr w:type="spellStart"/>
      <w:r>
        <w:t>RuleFile</w:t>
      </w:r>
      <w:proofErr w:type="spellEnd"/>
      <w:r>
        <w:t xml:space="preserve">     : Design </w:t>
      </w:r>
      <w:proofErr w:type="gramStart"/>
      <w:r>
        <w:t>Rules  (</w:t>
      </w:r>
      <w:proofErr w:type="gramEnd"/>
      <w:r>
        <w:t>String)</w:t>
      </w:r>
    </w:p>
    <w:p w:rsidR="006167F0" w:rsidRDefault="006167F0" w:rsidP="006167F0">
      <w:pPr>
        <w:pStyle w:val="FxCopRule"/>
      </w:pPr>
      <w:r>
        <w:t xml:space="preserve">    Info         : "Types that implement </w:t>
      </w:r>
      <w:proofErr w:type="spellStart"/>
      <w:r>
        <w:t>IComparable</w:t>
      </w:r>
      <w:proofErr w:type="spellEnd"/>
      <w:r>
        <w:t xml:space="preserve"> should redefine Equals </w:t>
      </w:r>
    </w:p>
    <w:p w:rsidR="006167F0" w:rsidRDefault="006167F0" w:rsidP="006167F0">
      <w:pPr>
        <w:pStyle w:val="FxCopRule"/>
      </w:pPr>
      <w:r>
        <w:t xml:space="preserve">                   </w:t>
      </w:r>
      <w:proofErr w:type="gramStart"/>
      <w:r>
        <w:t>and</w:t>
      </w:r>
      <w:proofErr w:type="gramEnd"/>
      <w:r>
        <w:t xml:space="preserve"> comparison operators to keep the meanings of less </w:t>
      </w:r>
    </w:p>
    <w:p w:rsidR="006167F0" w:rsidRDefault="006167F0" w:rsidP="006167F0">
      <w:pPr>
        <w:pStyle w:val="FxCopRule"/>
      </w:pPr>
      <w:r>
        <w:t xml:space="preserve">                   </w:t>
      </w:r>
      <w:proofErr w:type="spellStart"/>
      <w:proofErr w:type="gramStart"/>
      <w:r>
        <w:t>than</w:t>
      </w:r>
      <w:proofErr w:type="spellEnd"/>
      <w:proofErr w:type="gramEnd"/>
      <w:r>
        <w:t xml:space="preserve">, greater than, and equals consistent throughout </w:t>
      </w:r>
    </w:p>
    <w:p w:rsidR="006167F0" w:rsidRDefault="006167F0" w:rsidP="006167F0">
      <w:pPr>
        <w:pStyle w:val="FxCopRule"/>
      </w:pPr>
      <w:r>
        <w:t xml:space="preserve">                   </w:t>
      </w:r>
      <w:proofErr w:type="gramStart"/>
      <w:r>
        <w:t>the</w:t>
      </w:r>
      <w:proofErr w:type="gramEnd"/>
      <w:r>
        <w:t xml:space="preserve"> type."</w:t>
      </w:r>
    </w:p>
    <w:p w:rsidR="006167F0" w:rsidRDefault="006167F0" w:rsidP="006167F0">
      <w:pPr>
        <w:autoSpaceDE w:val="0"/>
        <w:autoSpaceDN w:val="0"/>
        <w:adjustRightInd w:val="0"/>
        <w:spacing w:after="0" w:line="240" w:lineRule="auto"/>
        <w:rPr>
          <w:rFonts w:ascii="Courier New" w:hAnsi="Courier New" w:cs="Courier New"/>
          <w:color w:val="000080"/>
          <w:szCs w:val="20"/>
        </w:rPr>
      </w:pPr>
    </w:p>
    <w:p w:rsidR="006167F0" w:rsidRDefault="006167F0" w:rsidP="00E1158D"/>
    <w:p w:rsidR="00E1158D" w:rsidRDefault="00E1158D" w:rsidP="00E1158D">
      <w:r>
        <w:t>In all these cases the defined F# types are highly usable from F# code without needing further operators. The (==), (</w:t>
      </w:r>
      <w:proofErr w:type="gramStart"/>
      <w:r>
        <w:t>!=</w:t>
      </w:r>
      <w:proofErr w:type="gramEnd"/>
      <w:r>
        <w:t xml:space="preserve">) operators are never called by F#, which implements a notion of “generic equality and comparison” via </w:t>
      </w:r>
      <w:proofErr w:type="spellStart"/>
      <w:r>
        <w:t>Object.Equals</w:t>
      </w:r>
      <w:proofErr w:type="spellEnd"/>
      <w:r>
        <w:t xml:space="preserve"> and </w:t>
      </w:r>
      <w:proofErr w:type="spellStart"/>
      <w:r>
        <w:t>System.IComparable</w:t>
      </w:r>
      <w:proofErr w:type="spellEnd"/>
      <w:r>
        <w:t xml:space="preserve">. </w:t>
      </w:r>
    </w:p>
    <w:p w:rsidR="00CA1E27" w:rsidRDefault="00E1158D" w:rsidP="009B0FFC">
      <w:r>
        <w:t>For this reason, these rules only really make sense for libraries written in F# specifically designed to be used from C# and other .NET languages</w:t>
      </w:r>
      <w:r w:rsidR="006167F0">
        <w:t>, because it is only use from these languages that may reveal the “inconsistencies” referred to in the messages</w:t>
      </w:r>
      <w:r w:rsidR="0038110E">
        <w:t xml:space="preserve">. For F#-to-F# coding </w:t>
      </w:r>
      <w:proofErr w:type="spellStart"/>
      <w:r w:rsidR="006167F0">
        <w:t>actioning</w:t>
      </w:r>
      <w:proofErr w:type="spellEnd"/>
      <w:r w:rsidR="006167F0">
        <w:t xml:space="preserve"> </w:t>
      </w:r>
      <w:r w:rsidR="0038110E">
        <w:t xml:space="preserve">the rules </w:t>
      </w:r>
      <w:r w:rsidR="006167F0">
        <w:t>is optional and indeed discouraged.</w:t>
      </w:r>
    </w:p>
    <w:p w:rsidR="0038110E" w:rsidRPr="009B0FFC" w:rsidRDefault="0038110E" w:rsidP="009B0FFC"/>
    <w:p w:rsidR="00EA3021" w:rsidRDefault="00D26290" w:rsidP="00EA3021">
      <w:pPr>
        <w:pStyle w:val="Heading1"/>
      </w:pPr>
      <w:bookmarkStart w:id="20" w:name="_Toc190026802"/>
      <w:r>
        <w:lastRenderedPageBreak/>
        <w:t xml:space="preserve">Exemptions currently required </w:t>
      </w:r>
      <w:r w:rsidR="0039350C">
        <w:t xml:space="preserve">but </w:t>
      </w:r>
      <w:proofErr w:type="gramStart"/>
      <w:r w:rsidR="0039350C">
        <w:t>being</w:t>
      </w:r>
      <w:proofErr w:type="gramEnd"/>
      <w:r w:rsidR="0039350C">
        <w:t xml:space="preserve"> </w:t>
      </w:r>
      <w:r>
        <w:t xml:space="preserve">be </w:t>
      </w:r>
      <w:proofErr w:type="spellStart"/>
      <w:r w:rsidR="0039350C">
        <w:t>actioned</w:t>
      </w:r>
      <w:proofErr w:type="spellEnd"/>
      <w:r>
        <w:t xml:space="preserve"> by F# Team</w:t>
      </w:r>
      <w:bookmarkEnd w:id="20"/>
      <w:r>
        <w:t xml:space="preserve"> </w:t>
      </w:r>
    </w:p>
    <w:p w:rsidR="00647635" w:rsidRDefault="00647635" w:rsidP="00647635">
      <w:pPr>
        <w:pStyle w:val="Heading2"/>
        <w:rPr>
          <w:color w:val="000080"/>
        </w:rPr>
      </w:pPr>
      <w:bookmarkStart w:id="21" w:name="_Toc190026803"/>
      <w:proofErr w:type="spellStart"/>
      <w:r>
        <w:t>DoNotDeclareVisibleInstanceFields</w:t>
      </w:r>
      <w:proofErr w:type="spellEnd"/>
      <w:r>
        <w:t xml:space="preserve"> (</w:t>
      </w:r>
      <w:proofErr w:type="spellStart"/>
      <w:r>
        <w:t>FSharp</w:t>
      </w:r>
      <w:proofErr w:type="spellEnd"/>
      <w:r>
        <w:t xml:space="preserve"> 1.0 </w:t>
      </w:r>
      <w:r w:rsidR="00181E3D">
        <w:t>#</w:t>
      </w:r>
      <w:r>
        <w:t>1385)</w:t>
      </w:r>
      <w:bookmarkEnd w:id="21"/>
    </w:p>
    <w:p w:rsidR="00647635" w:rsidRDefault="00647635" w:rsidP="00AA1A8A">
      <w:pPr>
        <w:pStyle w:val="FxCopRule"/>
      </w:pPr>
      <w:r>
        <w:t xml:space="preserve">    Resolution   : "Make '... private or internal and provide a public </w:t>
      </w:r>
    </w:p>
    <w:p w:rsidR="00647635" w:rsidRDefault="00647635" w:rsidP="00AA1A8A">
      <w:pPr>
        <w:pStyle w:val="FxCopRule"/>
      </w:pPr>
      <w:r>
        <w:t xml:space="preserve">                   </w:t>
      </w:r>
      <w:proofErr w:type="gramStart"/>
      <w:r>
        <w:t>or</w:t>
      </w:r>
      <w:proofErr w:type="gramEnd"/>
      <w:r>
        <w:t xml:space="preserve"> protected property to access it."</w:t>
      </w:r>
    </w:p>
    <w:p w:rsidR="00647635" w:rsidRDefault="00647635" w:rsidP="00AA1A8A">
      <w:pPr>
        <w:pStyle w:val="FxCopRule"/>
      </w:pPr>
      <w:r>
        <w:t xml:space="preserve">    Category     : </w:t>
      </w:r>
      <w:proofErr w:type="spellStart"/>
      <w:proofErr w:type="gramStart"/>
      <w:r>
        <w:t>Microsoft.Design</w:t>
      </w:r>
      <w:proofErr w:type="spellEnd"/>
      <w:r>
        <w:t xml:space="preserve">  (</w:t>
      </w:r>
      <w:proofErr w:type="gramEnd"/>
      <w:r>
        <w:t>String)</w:t>
      </w:r>
    </w:p>
    <w:p w:rsidR="00647635" w:rsidRDefault="00647635" w:rsidP="00AA1A8A">
      <w:pPr>
        <w:pStyle w:val="FxCopRule"/>
      </w:pPr>
      <w:r>
        <w:t xml:space="preserve">    </w:t>
      </w:r>
      <w:proofErr w:type="spellStart"/>
      <w:r>
        <w:t>CheckId</w:t>
      </w:r>
      <w:proofErr w:type="spellEnd"/>
      <w:r>
        <w:t xml:space="preserve">      : </w:t>
      </w:r>
      <w:proofErr w:type="gramStart"/>
      <w:r>
        <w:t>CA1051  (</w:t>
      </w:r>
      <w:proofErr w:type="gramEnd"/>
      <w:r>
        <w:t>String)</w:t>
      </w:r>
    </w:p>
    <w:p w:rsidR="00647635" w:rsidRDefault="00647635" w:rsidP="00AA1A8A">
      <w:pPr>
        <w:pStyle w:val="FxCopRule"/>
      </w:pPr>
      <w:r>
        <w:t xml:space="preserve">    </w:t>
      </w:r>
      <w:proofErr w:type="spellStart"/>
      <w:r>
        <w:t>RuleFile</w:t>
      </w:r>
      <w:proofErr w:type="spellEnd"/>
      <w:r>
        <w:t xml:space="preserve">     : Design </w:t>
      </w:r>
      <w:proofErr w:type="gramStart"/>
      <w:r>
        <w:t>Rules  (</w:t>
      </w:r>
      <w:proofErr w:type="gramEnd"/>
      <w:r>
        <w:t>String)</w:t>
      </w:r>
    </w:p>
    <w:p w:rsidR="00647635" w:rsidRDefault="00647635" w:rsidP="00AA1A8A">
      <w:pPr>
        <w:pStyle w:val="FxCopRule"/>
      </w:pPr>
      <w:r>
        <w:t xml:space="preserve">    Info         : "Public or protected instance fields limit your ability </w:t>
      </w:r>
    </w:p>
    <w:p w:rsidR="00647635" w:rsidRDefault="00647635" w:rsidP="00AA1A8A">
      <w:pPr>
        <w:pStyle w:val="FxCopRule"/>
      </w:pPr>
      <w:r>
        <w:t xml:space="preserve">                   </w:t>
      </w:r>
      <w:proofErr w:type="gramStart"/>
      <w:r>
        <w:t>to</w:t>
      </w:r>
      <w:proofErr w:type="gramEnd"/>
      <w:r>
        <w:t xml:space="preserve"> change the implementation details for those data </w:t>
      </w:r>
    </w:p>
    <w:p w:rsidR="00647635" w:rsidRDefault="00647635" w:rsidP="00AA1A8A">
      <w:pPr>
        <w:pStyle w:val="FxCopRule"/>
      </w:pPr>
      <w:r>
        <w:t xml:space="preserve">                   </w:t>
      </w:r>
      <w:proofErr w:type="gramStart"/>
      <w:r>
        <w:t>items</w:t>
      </w:r>
      <w:proofErr w:type="gramEnd"/>
      <w:r>
        <w:t xml:space="preserve">. Use properties instead. They do not compromise </w:t>
      </w:r>
    </w:p>
    <w:p w:rsidR="00647635" w:rsidRDefault="00647635" w:rsidP="00AA1A8A">
      <w:pPr>
        <w:pStyle w:val="FxCopRule"/>
      </w:pPr>
      <w:r>
        <w:t xml:space="preserve">                   </w:t>
      </w:r>
      <w:proofErr w:type="gramStart"/>
      <w:r>
        <w:t>usability</w:t>
      </w:r>
      <w:proofErr w:type="gramEnd"/>
      <w:r>
        <w:t xml:space="preserve"> or performance and they do provide flexibility </w:t>
      </w:r>
    </w:p>
    <w:p w:rsidR="00647635" w:rsidRDefault="00647635" w:rsidP="00AA1A8A">
      <w:pPr>
        <w:pStyle w:val="FxCopRule"/>
      </w:pPr>
      <w:r>
        <w:t xml:space="preserve">                   </w:t>
      </w:r>
      <w:proofErr w:type="gramStart"/>
      <w:r>
        <w:t>in</w:t>
      </w:r>
      <w:proofErr w:type="gramEnd"/>
      <w:r>
        <w:t xml:space="preserve"> that they conceal the  implementation details of </w:t>
      </w:r>
    </w:p>
    <w:p w:rsidR="00647635" w:rsidRDefault="00647635" w:rsidP="00AA1A8A">
      <w:pPr>
        <w:pStyle w:val="FxCopRule"/>
      </w:pPr>
      <w:r>
        <w:t xml:space="preserve">                   </w:t>
      </w:r>
      <w:proofErr w:type="gramStart"/>
      <w:r>
        <w:t>the</w:t>
      </w:r>
      <w:proofErr w:type="gramEnd"/>
      <w:r>
        <w:t xml:space="preserve"> underlying data."</w:t>
      </w:r>
    </w:p>
    <w:p w:rsidR="00647635" w:rsidRDefault="00647635" w:rsidP="00EA3021">
      <w:pPr>
        <w:rPr>
          <w:lang w:eastAsia="en-GB"/>
        </w:rPr>
      </w:pPr>
    </w:p>
    <w:p w:rsidR="00EA3021" w:rsidRDefault="00647635" w:rsidP="00EA3021">
      <w:pPr>
        <w:rPr>
          <w:lang w:eastAsia="en-GB"/>
        </w:rPr>
      </w:pPr>
      <w:r>
        <w:rPr>
          <w:lang w:eastAsia="en-GB"/>
        </w:rPr>
        <w:t xml:space="preserve">This is important for the F# team to fix. The contents of discriminated unions are being made public. </w:t>
      </w:r>
    </w:p>
    <w:p w:rsidR="00647635" w:rsidRDefault="00BC7E38" w:rsidP="00EA3021">
      <w:pPr>
        <w:rPr>
          <w:lang w:eastAsia="en-GB"/>
        </w:rPr>
      </w:pPr>
      <w:r>
        <w:rPr>
          <w:lang w:eastAsia="en-GB"/>
        </w:rPr>
        <w:t>Until this is fixed the exemption will be required by F# code.</w:t>
      </w:r>
    </w:p>
    <w:p w:rsidR="00D26290" w:rsidRDefault="00D26290" w:rsidP="00D26290">
      <w:pPr>
        <w:pStyle w:val="Heading2"/>
        <w:rPr>
          <w:color w:val="000080"/>
        </w:rPr>
      </w:pPr>
      <w:bookmarkStart w:id="22" w:name="_Toc190026804"/>
      <w:proofErr w:type="spellStart"/>
      <w:r>
        <w:t>AvoidUnsealedAttributes</w:t>
      </w:r>
      <w:proofErr w:type="spellEnd"/>
      <w:r w:rsidR="00AA1A8A">
        <w:t xml:space="preserve"> (</w:t>
      </w:r>
      <w:proofErr w:type="spellStart"/>
      <w:r w:rsidR="00AA1A8A">
        <w:t>FSharp</w:t>
      </w:r>
      <w:proofErr w:type="spellEnd"/>
      <w:r w:rsidR="00AA1A8A">
        <w:t xml:space="preserve"> 1.0 </w:t>
      </w:r>
      <w:r w:rsidR="00181E3D">
        <w:t>#</w:t>
      </w:r>
      <w:r w:rsidR="00AA1A8A">
        <w:t>1502)</w:t>
      </w:r>
      <w:bookmarkEnd w:id="22"/>
    </w:p>
    <w:p w:rsidR="00D26290" w:rsidRDefault="00D26290" w:rsidP="00AA1A8A">
      <w:pPr>
        <w:pStyle w:val="FxCopRule"/>
      </w:pPr>
      <w:r>
        <w:t xml:space="preserve">    Resolution   : </w:t>
      </w:r>
      <w:r>
        <w:rPr>
          <w:color w:val="0000FF"/>
        </w:rPr>
        <w:t>"Seal ...if possible.</w:t>
      </w:r>
      <w:r>
        <w:t>"</w:t>
      </w:r>
    </w:p>
    <w:p w:rsidR="00D26290" w:rsidRDefault="00D26290" w:rsidP="00AA1A8A">
      <w:pPr>
        <w:pStyle w:val="FxCopRule"/>
      </w:pPr>
      <w:r>
        <w:t xml:space="preserve">    Category     : </w:t>
      </w:r>
      <w:proofErr w:type="spellStart"/>
      <w:proofErr w:type="gramStart"/>
      <w:r>
        <w:rPr>
          <w:color w:val="0000FF"/>
        </w:rPr>
        <w:t>Microsoft.Performance</w:t>
      </w:r>
      <w:proofErr w:type="spellEnd"/>
      <w:r>
        <w:t xml:space="preserve">  (</w:t>
      </w:r>
      <w:proofErr w:type="gramEnd"/>
      <w:r>
        <w:t>String)</w:t>
      </w:r>
    </w:p>
    <w:p w:rsidR="00D26290" w:rsidRDefault="00D26290" w:rsidP="00AA1A8A">
      <w:pPr>
        <w:pStyle w:val="FxCopRule"/>
      </w:pPr>
      <w:r>
        <w:t xml:space="preserve">    </w:t>
      </w:r>
      <w:proofErr w:type="spellStart"/>
      <w:r>
        <w:t>CheckId</w:t>
      </w:r>
      <w:proofErr w:type="spellEnd"/>
      <w:r>
        <w:t xml:space="preserve">      : </w:t>
      </w:r>
      <w:proofErr w:type="gramStart"/>
      <w:r>
        <w:rPr>
          <w:color w:val="0000FF"/>
        </w:rPr>
        <w:t>CA1813</w:t>
      </w:r>
      <w:r>
        <w:t xml:space="preserve">  (</w:t>
      </w:r>
      <w:proofErr w:type="gramEnd"/>
      <w:r>
        <w:t>String)</w:t>
      </w:r>
    </w:p>
    <w:p w:rsidR="00D26290" w:rsidRDefault="00D26290" w:rsidP="00AA1A8A">
      <w:pPr>
        <w:pStyle w:val="FxCopRule"/>
      </w:pPr>
      <w:r>
        <w:t xml:space="preserve">    </w:t>
      </w:r>
      <w:proofErr w:type="spellStart"/>
      <w:r>
        <w:t>RuleFile</w:t>
      </w:r>
      <w:proofErr w:type="spellEnd"/>
      <w:r>
        <w:t xml:space="preserve">     : </w:t>
      </w:r>
      <w:r>
        <w:rPr>
          <w:color w:val="0000FF"/>
        </w:rPr>
        <w:t xml:space="preserve">Performance </w:t>
      </w:r>
      <w:proofErr w:type="gramStart"/>
      <w:r>
        <w:rPr>
          <w:color w:val="0000FF"/>
        </w:rPr>
        <w:t>Rules</w:t>
      </w:r>
      <w:r>
        <w:t xml:space="preserve">  (</w:t>
      </w:r>
      <w:proofErr w:type="gramEnd"/>
      <w:r>
        <w:t>String)</w:t>
      </w:r>
    </w:p>
    <w:p w:rsidR="00D26290" w:rsidRDefault="00D26290" w:rsidP="00AA1A8A">
      <w:pPr>
        <w:pStyle w:val="FxCopRule"/>
      </w:pPr>
      <w:r>
        <w:t xml:space="preserve">    Info         : "Seal attribute types for improved performance. Sealing </w:t>
      </w:r>
    </w:p>
    <w:p w:rsidR="00D26290" w:rsidRDefault="00D26290" w:rsidP="00AA1A8A">
      <w:pPr>
        <w:pStyle w:val="FxCopRule"/>
      </w:pPr>
      <w:r>
        <w:t xml:space="preserve">                   </w:t>
      </w:r>
      <w:proofErr w:type="gramStart"/>
      <w:r>
        <w:t>attribute</w:t>
      </w:r>
      <w:proofErr w:type="gramEnd"/>
      <w:r>
        <w:t xml:space="preserve"> types speeds up performance during reflection </w:t>
      </w:r>
    </w:p>
    <w:p w:rsidR="00D26290" w:rsidRDefault="00D26290" w:rsidP="00AA1A8A">
      <w:pPr>
        <w:pStyle w:val="FxCopRule"/>
      </w:pPr>
      <w:r>
        <w:t xml:space="preserve">                   </w:t>
      </w:r>
      <w:proofErr w:type="gramStart"/>
      <w:r>
        <w:t>on</w:t>
      </w:r>
      <w:proofErr w:type="gramEnd"/>
      <w:r>
        <w:t xml:space="preserve"> custom attributes."</w:t>
      </w:r>
    </w:p>
    <w:p w:rsidR="00D26290" w:rsidRDefault="00D26290" w:rsidP="00D26290">
      <w:pPr>
        <w:autoSpaceDE w:val="0"/>
        <w:autoSpaceDN w:val="0"/>
        <w:adjustRightInd w:val="0"/>
        <w:spacing w:after="0" w:line="240" w:lineRule="auto"/>
        <w:rPr>
          <w:rFonts w:ascii="Courier New" w:hAnsi="Courier New" w:cs="Courier New"/>
          <w:color w:val="000080"/>
          <w:szCs w:val="20"/>
        </w:rPr>
      </w:pPr>
    </w:p>
    <w:p w:rsidR="00D26290" w:rsidRDefault="00D26290" w:rsidP="00D26290">
      <w:pPr>
        <w:rPr>
          <w:lang w:eastAsia="en-GB"/>
        </w:rPr>
      </w:pPr>
      <w:r>
        <w:rPr>
          <w:lang w:eastAsia="en-GB"/>
        </w:rPr>
        <w:t>F# does not yet permit ‘sealed’ on class types, and attributes are defined using class types. This is an F# team work item.</w:t>
      </w:r>
    </w:p>
    <w:p w:rsidR="00BC7E38" w:rsidRDefault="00BC7E38" w:rsidP="00D26290">
      <w:pPr>
        <w:rPr>
          <w:lang w:eastAsia="en-GB"/>
        </w:rPr>
      </w:pPr>
      <w:r>
        <w:rPr>
          <w:lang w:eastAsia="en-GB"/>
        </w:rPr>
        <w:t xml:space="preserve">Until this is fixed the exemption will be required by F# code </w:t>
      </w:r>
      <w:proofErr w:type="spellStart"/>
      <w:r>
        <w:rPr>
          <w:lang w:eastAsia="en-GB"/>
        </w:rPr>
        <w:t>declraing</w:t>
      </w:r>
      <w:proofErr w:type="spellEnd"/>
      <w:r>
        <w:rPr>
          <w:lang w:eastAsia="en-GB"/>
        </w:rPr>
        <w:t xml:space="preserve"> attribute types.</w:t>
      </w:r>
    </w:p>
    <w:p w:rsidR="003F5E7D" w:rsidRDefault="003F5E7D">
      <w:pPr>
        <w:spacing w:after="200" w:line="276" w:lineRule="auto"/>
        <w:rPr>
          <w:lang w:eastAsia="en-GB"/>
        </w:rPr>
      </w:pPr>
      <w:r>
        <w:rPr>
          <w:lang w:eastAsia="en-GB"/>
        </w:rPr>
        <w:br w:type="page"/>
      </w:r>
    </w:p>
    <w:p w:rsidR="003F5E7D" w:rsidRDefault="003F5E7D" w:rsidP="00181E3D">
      <w:pPr>
        <w:pStyle w:val="Heading2"/>
        <w:rPr>
          <w:color w:val="000080"/>
        </w:rPr>
      </w:pPr>
      <w:bookmarkStart w:id="23" w:name="_Toc190026805"/>
      <w:proofErr w:type="spellStart"/>
      <w:r>
        <w:lastRenderedPageBreak/>
        <w:t>DoNotRaiseReservedExceptionTypes</w:t>
      </w:r>
      <w:proofErr w:type="spellEnd"/>
      <w:r w:rsidR="00181E3D">
        <w:t xml:space="preserve"> (</w:t>
      </w:r>
      <w:proofErr w:type="spellStart"/>
      <w:r w:rsidR="00181E3D">
        <w:t>FShap</w:t>
      </w:r>
      <w:proofErr w:type="spellEnd"/>
      <w:r w:rsidR="00181E3D">
        <w:t xml:space="preserve"> 1.0 #975)</w:t>
      </w:r>
      <w:bookmarkEnd w:id="23"/>
    </w:p>
    <w:p w:rsidR="003F5E7D" w:rsidRDefault="003F5E7D" w:rsidP="00181E3D">
      <w:pPr>
        <w:pStyle w:val="FxCopRule"/>
      </w:pPr>
      <w:r>
        <w:t xml:space="preserve">    Resolution   : "</w:t>
      </w:r>
      <w:r w:rsidR="00181E3D">
        <w:t>...</w:t>
      </w:r>
      <w:r>
        <w:t xml:space="preserve"> creates an exception of type '</w:t>
      </w:r>
      <w:proofErr w:type="spellStart"/>
      <w:r>
        <w:t>System.IndexOutOfRangeException</w:t>
      </w:r>
      <w:proofErr w:type="spellEnd"/>
      <w:r>
        <w:t>', exception type that is reserved by the runtime and should never be raised by managed code. If this exception                    instance might be thrown, use a different exception                    type."</w:t>
      </w:r>
    </w:p>
    <w:p w:rsidR="003F5E7D" w:rsidRDefault="003F5E7D" w:rsidP="00181E3D">
      <w:pPr>
        <w:pStyle w:val="FxCopRule"/>
      </w:pPr>
      <w:r>
        <w:t xml:space="preserve">    Category     : </w:t>
      </w:r>
      <w:proofErr w:type="spellStart"/>
      <w:proofErr w:type="gramStart"/>
      <w:r>
        <w:t>Microsoft.Usage</w:t>
      </w:r>
      <w:proofErr w:type="spellEnd"/>
      <w:r>
        <w:t xml:space="preserve">  (</w:t>
      </w:r>
      <w:proofErr w:type="gramEnd"/>
      <w:r>
        <w:t>String)</w:t>
      </w:r>
    </w:p>
    <w:p w:rsidR="003F5E7D" w:rsidRDefault="003F5E7D" w:rsidP="00181E3D">
      <w:pPr>
        <w:pStyle w:val="FxCopRule"/>
      </w:pPr>
      <w:r>
        <w:t xml:space="preserve">    </w:t>
      </w:r>
      <w:proofErr w:type="spellStart"/>
      <w:r>
        <w:t>CheckId</w:t>
      </w:r>
      <w:proofErr w:type="spellEnd"/>
      <w:r>
        <w:t xml:space="preserve">      : </w:t>
      </w:r>
      <w:proofErr w:type="gramStart"/>
      <w:r>
        <w:t>CA2201  (</w:t>
      </w:r>
      <w:proofErr w:type="gramEnd"/>
      <w:r>
        <w:t>String)</w:t>
      </w:r>
    </w:p>
    <w:p w:rsidR="003F5E7D" w:rsidRDefault="003F5E7D" w:rsidP="00181E3D">
      <w:pPr>
        <w:pStyle w:val="FxCopRule"/>
      </w:pPr>
      <w:r>
        <w:t xml:space="preserve">    </w:t>
      </w:r>
      <w:proofErr w:type="spellStart"/>
      <w:r>
        <w:t>RuleFile</w:t>
      </w:r>
      <w:proofErr w:type="spellEnd"/>
      <w:r>
        <w:t xml:space="preserve">     : Usage </w:t>
      </w:r>
      <w:proofErr w:type="gramStart"/>
      <w:r>
        <w:t>Rules  (</w:t>
      </w:r>
      <w:proofErr w:type="gramEnd"/>
      <w:r>
        <w:t>String)</w:t>
      </w:r>
    </w:p>
    <w:p w:rsidR="003F5E7D" w:rsidRDefault="003F5E7D" w:rsidP="00181E3D">
      <w:pPr>
        <w:pStyle w:val="FxCopRule"/>
      </w:pPr>
      <w:r>
        <w:t xml:space="preserve">    Info         : "User code should not create and raise exceptions of </w:t>
      </w:r>
    </w:p>
    <w:p w:rsidR="003F5E7D" w:rsidRDefault="003F5E7D" w:rsidP="00181E3D">
      <w:pPr>
        <w:pStyle w:val="FxCopRule"/>
      </w:pPr>
      <w:r>
        <w:t xml:space="preserve">                   </w:t>
      </w:r>
      <w:proofErr w:type="gramStart"/>
      <w:r>
        <w:t>certain</w:t>
      </w:r>
      <w:proofErr w:type="gramEnd"/>
      <w:r>
        <w:t xml:space="preserve"> types that are reserved by the runtime or which </w:t>
      </w:r>
    </w:p>
    <w:p w:rsidR="003F5E7D" w:rsidRDefault="003F5E7D" w:rsidP="00181E3D">
      <w:pPr>
        <w:pStyle w:val="FxCopRule"/>
      </w:pPr>
      <w:r>
        <w:t xml:space="preserve">                   </w:t>
      </w:r>
      <w:proofErr w:type="gramStart"/>
      <w:r>
        <w:t>are</w:t>
      </w:r>
      <w:proofErr w:type="gramEnd"/>
      <w:r>
        <w:t xml:space="preserve"> of a too general exception type. Exception types </w:t>
      </w:r>
    </w:p>
    <w:p w:rsidR="003F5E7D" w:rsidRDefault="003F5E7D" w:rsidP="00181E3D">
      <w:pPr>
        <w:pStyle w:val="FxCopRule"/>
      </w:pPr>
      <w:r>
        <w:t xml:space="preserve">                   </w:t>
      </w:r>
      <w:proofErr w:type="gramStart"/>
      <w:r>
        <w:t>that</w:t>
      </w:r>
      <w:proofErr w:type="gramEnd"/>
      <w:r>
        <w:t xml:space="preserve"> are too general include Exception, </w:t>
      </w:r>
      <w:proofErr w:type="spellStart"/>
      <w:r>
        <w:t>SystemException</w:t>
      </w:r>
      <w:proofErr w:type="spellEnd"/>
      <w:r>
        <w:t>,</w:t>
      </w:r>
    </w:p>
    <w:p w:rsidR="003F5E7D" w:rsidRDefault="003F5E7D" w:rsidP="00181E3D">
      <w:pPr>
        <w:pStyle w:val="FxCopRule"/>
      </w:pPr>
      <w:r>
        <w:t xml:space="preserve">                    </w:t>
      </w:r>
      <w:proofErr w:type="gramStart"/>
      <w:r>
        <w:t>and</w:t>
      </w:r>
      <w:proofErr w:type="gramEnd"/>
      <w:r>
        <w:t xml:space="preserve"> </w:t>
      </w:r>
      <w:proofErr w:type="spellStart"/>
      <w:r>
        <w:t>ApplicationException</w:t>
      </w:r>
      <w:proofErr w:type="spellEnd"/>
      <w:r>
        <w:t xml:space="preserve">. Exception types that are </w:t>
      </w:r>
    </w:p>
    <w:p w:rsidR="003F5E7D" w:rsidRDefault="003F5E7D" w:rsidP="00181E3D">
      <w:pPr>
        <w:pStyle w:val="FxCopRule"/>
      </w:pPr>
      <w:r>
        <w:t xml:space="preserve">                   </w:t>
      </w:r>
      <w:proofErr w:type="gramStart"/>
      <w:r>
        <w:t>reserved</w:t>
      </w:r>
      <w:proofErr w:type="gramEnd"/>
      <w:r>
        <w:t xml:space="preserve"> by the runtime include </w:t>
      </w:r>
      <w:proofErr w:type="spellStart"/>
      <w:r>
        <w:t>ThreadAbortException</w:t>
      </w:r>
      <w:proofErr w:type="spellEnd"/>
      <w:r>
        <w:t>,</w:t>
      </w:r>
    </w:p>
    <w:p w:rsidR="003F5E7D" w:rsidRDefault="003F5E7D" w:rsidP="00181E3D">
      <w:pPr>
        <w:pStyle w:val="FxCopRule"/>
      </w:pPr>
      <w:r>
        <w:t xml:space="preserve">                    </w:t>
      </w:r>
      <w:proofErr w:type="spellStart"/>
      <w:r>
        <w:t>OutOfMemoryException</w:t>
      </w:r>
      <w:proofErr w:type="spellEnd"/>
      <w:r>
        <w:t xml:space="preserve">, </w:t>
      </w:r>
      <w:proofErr w:type="spellStart"/>
      <w:r>
        <w:t>ExecutionEngineException</w:t>
      </w:r>
      <w:proofErr w:type="spellEnd"/>
      <w:r>
        <w:t xml:space="preserve">, and </w:t>
      </w:r>
    </w:p>
    <w:p w:rsidR="003F5E7D" w:rsidRDefault="003F5E7D" w:rsidP="00181E3D">
      <w:pPr>
        <w:pStyle w:val="FxCopRule"/>
      </w:pPr>
      <w:r>
        <w:t xml:space="preserve">                   </w:t>
      </w:r>
      <w:proofErr w:type="spellStart"/>
      <w:proofErr w:type="gramStart"/>
      <w:r>
        <w:t>IndexOutOfRangeException</w:t>
      </w:r>
      <w:proofErr w:type="spellEnd"/>
      <w:r>
        <w:t>."</w:t>
      </w:r>
      <w:proofErr w:type="gramEnd"/>
    </w:p>
    <w:p w:rsidR="003F5E7D" w:rsidRDefault="003F5E7D" w:rsidP="003F5E7D">
      <w:pPr>
        <w:autoSpaceDE w:val="0"/>
        <w:autoSpaceDN w:val="0"/>
        <w:adjustRightInd w:val="0"/>
        <w:spacing w:after="0" w:line="240" w:lineRule="auto"/>
        <w:rPr>
          <w:rFonts w:ascii="Courier New" w:hAnsi="Courier New" w:cs="Courier New"/>
          <w:color w:val="000080"/>
          <w:szCs w:val="20"/>
        </w:rPr>
      </w:pPr>
    </w:p>
    <w:p w:rsidR="00181E3D" w:rsidRDefault="00181E3D" w:rsidP="00181E3D">
      <w:pPr>
        <w:rPr>
          <w:lang w:eastAsia="en-GB"/>
        </w:rPr>
      </w:pPr>
      <w:r>
        <w:rPr>
          <w:lang w:eastAsia="en-GB"/>
        </w:rPr>
        <w:t xml:space="preserve">F# incorrectly uses </w:t>
      </w:r>
      <w:proofErr w:type="spellStart"/>
      <w:r>
        <w:rPr>
          <w:lang w:eastAsia="en-GB"/>
        </w:rPr>
        <w:t>IndexOutOfRangeException</w:t>
      </w:r>
      <w:proofErr w:type="spellEnd"/>
      <w:r>
        <w:rPr>
          <w:lang w:eastAsia="en-GB"/>
        </w:rPr>
        <w:t xml:space="preserve"> for the </w:t>
      </w:r>
      <w:proofErr w:type="spellStart"/>
      <w:r>
        <w:rPr>
          <w:lang w:eastAsia="en-GB"/>
        </w:rPr>
        <w:t>OCaml</w:t>
      </w:r>
      <w:proofErr w:type="spellEnd"/>
      <w:r>
        <w:rPr>
          <w:lang w:eastAsia="en-GB"/>
        </w:rPr>
        <w:t xml:space="preserve"> exception “</w:t>
      </w:r>
      <w:proofErr w:type="spellStart"/>
      <w:r>
        <w:rPr>
          <w:lang w:eastAsia="en-GB"/>
        </w:rPr>
        <w:t>Not_found</w:t>
      </w:r>
      <w:proofErr w:type="spellEnd"/>
      <w:r>
        <w:rPr>
          <w:lang w:eastAsia="en-GB"/>
        </w:rPr>
        <w:t xml:space="preserve">”. This will be corrected by the F# team. There are no security concerns with doing this: it is a somewhat arbitrary limitation placed by the CLS and </w:t>
      </w:r>
      <w:proofErr w:type="spellStart"/>
      <w:r>
        <w:rPr>
          <w:lang w:eastAsia="en-GB"/>
        </w:rPr>
        <w:t>FxCop</w:t>
      </w:r>
      <w:proofErr w:type="spellEnd"/>
      <w:r>
        <w:rPr>
          <w:lang w:eastAsia="en-GB"/>
        </w:rPr>
        <w:t>. See the F# bug for more details.</w:t>
      </w:r>
    </w:p>
    <w:p w:rsidR="00BC7E38" w:rsidRDefault="00BC7E38" w:rsidP="00BC7E38">
      <w:pPr>
        <w:rPr>
          <w:lang w:eastAsia="en-GB"/>
        </w:rPr>
      </w:pPr>
      <w:r>
        <w:rPr>
          <w:lang w:eastAsia="en-GB"/>
        </w:rPr>
        <w:t>Until this is fixed the exemption will be required by F# code.</w:t>
      </w:r>
    </w:p>
    <w:p w:rsidR="00181E3D" w:rsidRDefault="00181E3D" w:rsidP="00181E3D">
      <w:pPr>
        <w:rPr>
          <w:lang w:eastAsia="en-GB"/>
        </w:rPr>
      </w:pPr>
    </w:p>
    <w:p w:rsidR="00412513" w:rsidRDefault="00412513" w:rsidP="00412513">
      <w:pPr>
        <w:pStyle w:val="Heading2"/>
        <w:rPr>
          <w:color w:val="000080"/>
        </w:rPr>
      </w:pPr>
      <w:bookmarkStart w:id="24" w:name="_Toc190026806"/>
      <w:proofErr w:type="spellStart"/>
      <w:r>
        <w:t>ImplementStandardExceptionConstructors</w:t>
      </w:r>
      <w:proofErr w:type="spellEnd"/>
      <w:r>
        <w:t xml:space="preserve"> (</w:t>
      </w:r>
      <w:proofErr w:type="spellStart"/>
      <w:r>
        <w:t>FSharp</w:t>
      </w:r>
      <w:proofErr w:type="spellEnd"/>
      <w:r>
        <w:t xml:space="preserve"> 1.0 1504)</w:t>
      </w:r>
      <w:bookmarkEnd w:id="24"/>
    </w:p>
    <w:p w:rsidR="00412513" w:rsidRDefault="00412513" w:rsidP="00412513">
      <w:pPr>
        <w:pStyle w:val="FxCopRule"/>
      </w:pPr>
      <w:r>
        <w:t xml:space="preserve">    Resolution   : "Add the following constructor to ...Exception: </w:t>
      </w:r>
    </w:p>
    <w:p w:rsidR="00412513" w:rsidRDefault="00412513" w:rsidP="00412513">
      <w:pPr>
        <w:pStyle w:val="FxCopRule"/>
      </w:pPr>
      <w:r>
        <w:t xml:space="preserve">                   </w:t>
      </w:r>
      <w:proofErr w:type="gramStart"/>
      <w:r>
        <w:t>public</w:t>
      </w:r>
      <w:proofErr w:type="gramEnd"/>
      <w:r>
        <w:t xml:space="preserve"> ...Exception()</w:t>
      </w:r>
    </w:p>
    <w:p w:rsidR="00412513" w:rsidRDefault="00412513" w:rsidP="00412513">
      <w:pPr>
        <w:pStyle w:val="FxCopRule"/>
      </w:pPr>
      <w:r>
        <w:t xml:space="preserve">    Category     : </w:t>
      </w:r>
      <w:proofErr w:type="spellStart"/>
      <w:proofErr w:type="gramStart"/>
      <w:r>
        <w:t>Microsoft.Design</w:t>
      </w:r>
      <w:proofErr w:type="spellEnd"/>
      <w:r>
        <w:t xml:space="preserve">  (</w:t>
      </w:r>
      <w:proofErr w:type="gramEnd"/>
      <w:r>
        <w:t>String)</w:t>
      </w:r>
    </w:p>
    <w:p w:rsidR="00412513" w:rsidRDefault="00412513" w:rsidP="00412513">
      <w:pPr>
        <w:pStyle w:val="FxCopRule"/>
      </w:pPr>
      <w:r>
        <w:t xml:space="preserve">    </w:t>
      </w:r>
      <w:proofErr w:type="spellStart"/>
      <w:r>
        <w:t>CheckId</w:t>
      </w:r>
      <w:proofErr w:type="spellEnd"/>
      <w:r>
        <w:t xml:space="preserve">      : </w:t>
      </w:r>
      <w:proofErr w:type="gramStart"/>
      <w:r>
        <w:t>CA1032  (</w:t>
      </w:r>
      <w:proofErr w:type="gramEnd"/>
      <w:r>
        <w:t>String)</w:t>
      </w:r>
    </w:p>
    <w:p w:rsidR="00412513" w:rsidRDefault="00412513" w:rsidP="00412513">
      <w:pPr>
        <w:pStyle w:val="FxCopRule"/>
      </w:pPr>
      <w:r>
        <w:t xml:space="preserve">    </w:t>
      </w:r>
      <w:proofErr w:type="spellStart"/>
      <w:r>
        <w:t>RuleFile</w:t>
      </w:r>
      <w:proofErr w:type="spellEnd"/>
      <w:r>
        <w:t xml:space="preserve">     : Design </w:t>
      </w:r>
      <w:proofErr w:type="gramStart"/>
      <w:r>
        <w:t>Rules  (</w:t>
      </w:r>
      <w:proofErr w:type="gramEnd"/>
      <w:r>
        <w:t>String)</w:t>
      </w:r>
    </w:p>
    <w:p w:rsidR="00412513" w:rsidRDefault="00412513" w:rsidP="00412513">
      <w:pPr>
        <w:pStyle w:val="FxCopRule"/>
      </w:pPr>
      <w:r>
        <w:t xml:space="preserve">    Info         : "Multiple constructors are required to correctly implement </w:t>
      </w:r>
    </w:p>
    <w:p w:rsidR="00412513" w:rsidRDefault="00412513" w:rsidP="00412513">
      <w:pPr>
        <w:pStyle w:val="FxCopRule"/>
      </w:pPr>
      <w:r>
        <w:t xml:space="preserve">                   </w:t>
      </w:r>
      <w:proofErr w:type="gramStart"/>
      <w:r>
        <w:t>a</w:t>
      </w:r>
      <w:proofErr w:type="gramEnd"/>
      <w:r>
        <w:t xml:space="preserve"> custom exception. Missing constructors can make your </w:t>
      </w:r>
    </w:p>
    <w:p w:rsidR="00412513" w:rsidRDefault="00412513" w:rsidP="00412513">
      <w:pPr>
        <w:pStyle w:val="FxCopRule"/>
      </w:pPr>
      <w:r>
        <w:t xml:space="preserve">                   </w:t>
      </w:r>
      <w:proofErr w:type="gramStart"/>
      <w:r>
        <w:t>exception</w:t>
      </w:r>
      <w:proofErr w:type="gramEnd"/>
      <w:r>
        <w:t xml:space="preserve"> unusable in certain scenarios. For example,</w:t>
      </w:r>
    </w:p>
    <w:p w:rsidR="00412513" w:rsidRDefault="00412513" w:rsidP="00412513">
      <w:pPr>
        <w:pStyle w:val="FxCopRule"/>
      </w:pPr>
      <w:r>
        <w:t xml:space="preserve">                    </w:t>
      </w:r>
      <w:proofErr w:type="gramStart"/>
      <w:r>
        <w:t>the</w:t>
      </w:r>
      <w:proofErr w:type="gramEnd"/>
      <w:r>
        <w:t xml:space="preserve"> serialization constructor is required for handling </w:t>
      </w:r>
    </w:p>
    <w:p w:rsidR="00412513" w:rsidRDefault="00412513" w:rsidP="00412513">
      <w:pPr>
        <w:pStyle w:val="FxCopRule"/>
      </w:pPr>
      <w:r>
        <w:t xml:space="preserve">                   </w:t>
      </w:r>
      <w:proofErr w:type="gramStart"/>
      <w:r>
        <w:t>exceptions</w:t>
      </w:r>
      <w:proofErr w:type="gramEnd"/>
      <w:r>
        <w:t xml:space="preserve"> in XML Web services."</w:t>
      </w:r>
    </w:p>
    <w:p w:rsidR="00412513" w:rsidRDefault="00412513" w:rsidP="00412513">
      <w:pPr>
        <w:autoSpaceDE w:val="0"/>
        <w:autoSpaceDN w:val="0"/>
        <w:adjustRightInd w:val="0"/>
        <w:spacing w:after="0" w:line="240" w:lineRule="auto"/>
        <w:rPr>
          <w:rFonts w:ascii="Courier New" w:hAnsi="Courier New" w:cs="Courier New"/>
          <w:color w:val="000080"/>
          <w:szCs w:val="20"/>
        </w:rPr>
      </w:pPr>
    </w:p>
    <w:p w:rsidR="00412513" w:rsidRDefault="00412513" w:rsidP="00412513">
      <w:r>
        <w:t>An F# exception declaration such as</w:t>
      </w:r>
    </w:p>
    <w:p w:rsidR="00412513" w:rsidRDefault="00412513" w:rsidP="00412513">
      <w:pPr>
        <w:pStyle w:val="CodeExplanation"/>
      </w:pPr>
      <w:proofErr w:type="gramStart"/>
      <w:r>
        <w:t>exception</w:t>
      </w:r>
      <w:proofErr w:type="gramEnd"/>
      <w:r>
        <w:t xml:space="preserve"> Fail of string</w:t>
      </w:r>
    </w:p>
    <w:p w:rsidR="00412513" w:rsidRDefault="00412513" w:rsidP="00412513">
      <w:proofErr w:type="gramStart"/>
      <w:r>
        <w:t>will</w:t>
      </w:r>
      <w:proofErr w:type="gramEnd"/>
      <w:r>
        <w:t xml:space="preserve"> not include the extra constructors required by these rules. These can be automatically generated by the F# compiler. This is an F# team work item.</w:t>
      </w:r>
    </w:p>
    <w:p w:rsidR="00BC7E38" w:rsidRDefault="00BC7E38" w:rsidP="00BC7E38">
      <w:pPr>
        <w:rPr>
          <w:lang w:eastAsia="en-GB"/>
        </w:rPr>
      </w:pPr>
      <w:r>
        <w:rPr>
          <w:lang w:eastAsia="en-GB"/>
        </w:rPr>
        <w:t>Until this is fixed the exemption will be required by F# code.</w:t>
      </w:r>
    </w:p>
    <w:p w:rsidR="00634E91" w:rsidRDefault="00634E91" w:rsidP="00634E91">
      <w:pPr>
        <w:pStyle w:val="Heading2"/>
        <w:rPr>
          <w:color w:val="000080"/>
        </w:rPr>
      </w:pPr>
      <w:bookmarkStart w:id="25" w:name="_Toc190026807"/>
      <w:proofErr w:type="spellStart"/>
      <w:r>
        <w:t>InterfaceMethodsShouldBeCallableByChildTypes</w:t>
      </w:r>
      <w:proofErr w:type="spellEnd"/>
      <w:r w:rsidR="00053932">
        <w:t xml:space="preserve"> (</w:t>
      </w:r>
      <w:proofErr w:type="spellStart"/>
      <w:r w:rsidR="00053932">
        <w:t>FSharp</w:t>
      </w:r>
      <w:proofErr w:type="spellEnd"/>
      <w:r w:rsidR="00053932">
        <w:t xml:space="preserve"> 1.0 #1502)</w:t>
      </w:r>
      <w:bookmarkEnd w:id="25"/>
    </w:p>
    <w:p w:rsidR="00634E91" w:rsidRDefault="00634E91" w:rsidP="00634E91">
      <w:pPr>
        <w:pStyle w:val="FxCopRule"/>
      </w:pPr>
      <w:r>
        <w:t xml:space="preserve">    Resolution   : "Make '...' sealed (a breaking change if this </w:t>
      </w:r>
    </w:p>
    <w:p w:rsidR="00634E91" w:rsidRDefault="00634E91" w:rsidP="00634E91">
      <w:pPr>
        <w:pStyle w:val="FxCopRule"/>
      </w:pPr>
      <w:r>
        <w:t xml:space="preserve">                   </w:t>
      </w:r>
      <w:proofErr w:type="gramStart"/>
      <w:r>
        <w:t>class</w:t>
      </w:r>
      <w:proofErr w:type="gramEnd"/>
      <w:r>
        <w:t xml:space="preserve"> has previously shipped), implement the method </w:t>
      </w:r>
    </w:p>
    <w:p w:rsidR="00634E91" w:rsidRDefault="00634E91" w:rsidP="00634E91">
      <w:pPr>
        <w:pStyle w:val="FxCopRule"/>
      </w:pPr>
      <w:r>
        <w:t xml:space="preserve">                   </w:t>
      </w:r>
      <w:proofErr w:type="gramStart"/>
      <w:r>
        <w:t>non-explicitly</w:t>
      </w:r>
      <w:proofErr w:type="gramEnd"/>
      <w:r>
        <w:t xml:space="preserve">, or implement a new method that exposes </w:t>
      </w:r>
    </w:p>
    <w:p w:rsidR="00634E91" w:rsidRDefault="00634E91" w:rsidP="00634E91">
      <w:pPr>
        <w:pStyle w:val="FxCopRule"/>
      </w:pPr>
      <w:r>
        <w:t xml:space="preserve">                   </w:t>
      </w:r>
      <w:proofErr w:type="gramStart"/>
      <w:r>
        <w:t>the</w:t>
      </w:r>
      <w:proofErr w:type="gramEnd"/>
      <w:r>
        <w:t xml:space="preserve"> functionality of '...' and is visible to derived classes."</w:t>
      </w:r>
    </w:p>
    <w:p w:rsidR="00634E91" w:rsidRDefault="00634E91" w:rsidP="00634E91">
      <w:pPr>
        <w:pStyle w:val="FxCopRule"/>
      </w:pPr>
      <w:r>
        <w:lastRenderedPageBreak/>
        <w:t xml:space="preserve">    Category     : </w:t>
      </w:r>
      <w:proofErr w:type="spellStart"/>
      <w:proofErr w:type="gramStart"/>
      <w:r>
        <w:t>Microsoft.Design</w:t>
      </w:r>
      <w:proofErr w:type="spellEnd"/>
      <w:r>
        <w:t xml:space="preserve">  (</w:t>
      </w:r>
      <w:proofErr w:type="gramEnd"/>
      <w:r>
        <w:t>String)</w:t>
      </w:r>
    </w:p>
    <w:p w:rsidR="00634E91" w:rsidRDefault="00634E91" w:rsidP="00634E91">
      <w:pPr>
        <w:pStyle w:val="FxCopRule"/>
      </w:pPr>
      <w:r>
        <w:t xml:space="preserve">    </w:t>
      </w:r>
      <w:proofErr w:type="spellStart"/>
      <w:r>
        <w:t>CheckId</w:t>
      </w:r>
      <w:proofErr w:type="spellEnd"/>
      <w:r>
        <w:t xml:space="preserve">      : </w:t>
      </w:r>
      <w:proofErr w:type="gramStart"/>
      <w:r>
        <w:t>CA1033  (</w:t>
      </w:r>
      <w:proofErr w:type="gramEnd"/>
      <w:r>
        <w:t>String)</w:t>
      </w:r>
    </w:p>
    <w:p w:rsidR="00634E91" w:rsidRDefault="00634E91" w:rsidP="00634E91">
      <w:pPr>
        <w:pStyle w:val="FxCopRule"/>
      </w:pPr>
      <w:r>
        <w:t xml:space="preserve">    </w:t>
      </w:r>
      <w:proofErr w:type="spellStart"/>
      <w:r>
        <w:t>RuleFile</w:t>
      </w:r>
      <w:proofErr w:type="spellEnd"/>
      <w:r>
        <w:t xml:space="preserve">     : Design </w:t>
      </w:r>
      <w:proofErr w:type="gramStart"/>
      <w:r>
        <w:t>Rules  (</w:t>
      </w:r>
      <w:proofErr w:type="gramEnd"/>
      <w:r>
        <w:t>String)</w:t>
      </w:r>
    </w:p>
    <w:p w:rsidR="00634E91" w:rsidRDefault="00634E91" w:rsidP="00634E91">
      <w:pPr>
        <w:pStyle w:val="FxCopRule"/>
      </w:pPr>
      <w:r>
        <w:t xml:space="preserve">    Info         : "Explicit method implementations are defined with private </w:t>
      </w:r>
    </w:p>
    <w:p w:rsidR="00634E91" w:rsidRDefault="00634E91" w:rsidP="00634E91">
      <w:pPr>
        <w:pStyle w:val="FxCopRule"/>
      </w:pPr>
      <w:r>
        <w:t xml:space="preserve">                   </w:t>
      </w:r>
      <w:proofErr w:type="gramStart"/>
      <w:r>
        <w:t>accessibility</w:t>
      </w:r>
      <w:proofErr w:type="gramEnd"/>
      <w:r>
        <w:t xml:space="preserve">. Classes that derive from classes with </w:t>
      </w:r>
    </w:p>
    <w:p w:rsidR="00634E91" w:rsidRDefault="00634E91" w:rsidP="00634E91">
      <w:pPr>
        <w:pStyle w:val="FxCopRule"/>
      </w:pPr>
      <w:r>
        <w:t xml:space="preserve">                   </w:t>
      </w:r>
      <w:proofErr w:type="gramStart"/>
      <w:r>
        <w:t>explicit</w:t>
      </w:r>
      <w:proofErr w:type="gramEnd"/>
      <w:r>
        <w:t xml:space="preserve"> method implementations and choose to re-declare </w:t>
      </w:r>
    </w:p>
    <w:p w:rsidR="00634E91" w:rsidRDefault="00634E91" w:rsidP="00634E91">
      <w:pPr>
        <w:pStyle w:val="FxCopRule"/>
      </w:pPr>
      <w:r>
        <w:t xml:space="preserve">                   </w:t>
      </w:r>
      <w:proofErr w:type="gramStart"/>
      <w:r>
        <w:t>them</w:t>
      </w:r>
      <w:proofErr w:type="gramEnd"/>
      <w:r>
        <w:t xml:space="preserve"> on the class will not be able to call into the </w:t>
      </w:r>
    </w:p>
    <w:p w:rsidR="00634E91" w:rsidRDefault="00634E91" w:rsidP="00634E91">
      <w:pPr>
        <w:pStyle w:val="FxCopRule"/>
      </w:pPr>
      <w:r>
        <w:t xml:space="preserve">                   </w:t>
      </w:r>
      <w:proofErr w:type="gramStart"/>
      <w:r>
        <w:t>base</w:t>
      </w:r>
      <w:proofErr w:type="gramEnd"/>
      <w:r>
        <w:t xml:space="preserve"> class implementation unless the base class has </w:t>
      </w:r>
    </w:p>
    <w:p w:rsidR="00634E91" w:rsidRDefault="00634E91" w:rsidP="00634E91">
      <w:pPr>
        <w:pStyle w:val="FxCopRule"/>
      </w:pPr>
      <w:r>
        <w:t xml:space="preserve">                   </w:t>
      </w:r>
      <w:proofErr w:type="gramStart"/>
      <w:r>
        <w:t>provided</w:t>
      </w:r>
      <w:proofErr w:type="gramEnd"/>
      <w:r>
        <w:t xml:space="preserve"> an alternate method with appropriate accessibility. </w:t>
      </w:r>
    </w:p>
    <w:p w:rsidR="00634E91" w:rsidRDefault="00634E91" w:rsidP="00634E91">
      <w:pPr>
        <w:pStyle w:val="FxCopRule"/>
      </w:pPr>
      <w:r>
        <w:t xml:space="preserve">                   When overriding a base class method that has been hidden </w:t>
      </w:r>
    </w:p>
    <w:p w:rsidR="00634E91" w:rsidRDefault="00634E91" w:rsidP="00634E91">
      <w:pPr>
        <w:pStyle w:val="FxCopRule"/>
      </w:pPr>
      <w:r>
        <w:t xml:space="preserve">                   </w:t>
      </w:r>
      <w:proofErr w:type="gramStart"/>
      <w:r>
        <w:t>by</w:t>
      </w:r>
      <w:proofErr w:type="gramEnd"/>
      <w:r>
        <w:t xml:space="preserve"> explicit interface implementation, in order to call </w:t>
      </w:r>
    </w:p>
    <w:p w:rsidR="00634E91" w:rsidRDefault="00634E91" w:rsidP="00634E91">
      <w:pPr>
        <w:pStyle w:val="FxCopRule"/>
      </w:pPr>
      <w:r>
        <w:t xml:space="preserve">                   </w:t>
      </w:r>
      <w:proofErr w:type="gramStart"/>
      <w:r>
        <w:t>into</w:t>
      </w:r>
      <w:proofErr w:type="gramEnd"/>
      <w:r>
        <w:t xml:space="preserve"> the base class implementation, a derived class </w:t>
      </w:r>
    </w:p>
    <w:p w:rsidR="00634E91" w:rsidRDefault="00634E91" w:rsidP="00634E91">
      <w:pPr>
        <w:pStyle w:val="FxCopRule"/>
      </w:pPr>
      <w:r>
        <w:t xml:space="preserve">                   </w:t>
      </w:r>
      <w:proofErr w:type="gramStart"/>
      <w:r>
        <w:t>must</w:t>
      </w:r>
      <w:proofErr w:type="gramEnd"/>
      <w:r>
        <w:t xml:space="preserve"> cast the base pointer to the relevant interface.</w:t>
      </w:r>
    </w:p>
    <w:p w:rsidR="00634E91" w:rsidRDefault="00634E91" w:rsidP="00634E91">
      <w:pPr>
        <w:pStyle w:val="FxCopRule"/>
      </w:pPr>
      <w:r>
        <w:t xml:space="preserve">                    When calling through this reference, however, the </w:t>
      </w:r>
    </w:p>
    <w:p w:rsidR="00634E91" w:rsidRDefault="00634E91" w:rsidP="00634E91">
      <w:pPr>
        <w:pStyle w:val="FxCopRule"/>
      </w:pPr>
      <w:r>
        <w:t xml:space="preserve">                   </w:t>
      </w:r>
      <w:proofErr w:type="gramStart"/>
      <w:r>
        <w:t>derived</w:t>
      </w:r>
      <w:proofErr w:type="gramEnd"/>
      <w:r>
        <w:t xml:space="preserve"> class implementation will actually be invoked,</w:t>
      </w:r>
    </w:p>
    <w:p w:rsidR="00634E91" w:rsidRDefault="00634E91" w:rsidP="00634E91">
      <w:pPr>
        <w:pStyle w:val="FxCopRule"/>
      </w:pPr>
      <w:r>
        <w:t xml:space="preserve">                    </w:t>
      </w:r>
      <w:proofErr w:type="gramStart"/>
      <w:r>
        <w:t>resulting</w:t>
      </w:r>
      <w:proofErr w:type="gramEnd"/>
      <w:r>
        <w:t xml:space="preserve"> in recursion and an eventual stack overflow."</w:t>
      </w:r>
    </w:p>
    <w:p w:rsidR="00634E91" w:rsidRDefault="00634E91" w:rsidP="00634E91">
      <w:pPr>
        <w:autoSpaceDE w:val="0"/>
        <w:autoSpaceDN w:val="0"/>
        <w:adjustRightInd w:val="0"/>
        <w:spacing w:after="0" w:line="240" w:lineRule="auto"/>
        <w:rPr>
          <w:rFonts w:ascii="Courier New" w:hAnsi="Courier New" w:cs="Courier New"/>
          <w:color w:val="000080"/>
          <w:szCs w:val="20"/>
        </w:rPr>
      </w:pPr>
    </w:p>
    <w:p w:rsidR="00634E91" w:rsidRDefault="00634E91" w:rsidP="00634E91">
      <w:pPr>
        <w:rPr>
          <w:lang w:eastAsia="en-GB"/>
        </w:rPr>
      </w:pPr>
      <w:r>
        <w:rPr>
          <w:lang w:eastAsia="en-GB"/>
        </w:rPr>
        <w:t>On the whole the F# team disagrees with this rule: it is perfectly reasonable to not have derived classes be able to call interface implementations. Encouraging this “opening up” of functionality may indeed be a security hole.</w:t>
      </w:r>
    </w:p>
    <w:p w:rsidR="00634E91" w:rsidRDefault="00634E91" w:rsidP="00634E91">
      <w:pPr>
        <w:rPr>
          <w:lang w:eastAsia="en-GB"/>
        </w:rPr>
      </w:pPr>
      <w:r>
        <w:rPr>
          <w:lang w:eastAsia="en-GB"/>
        </w:rPr>
        <w:t>That said, the main problem here is that F# does not yet permit ‘sealed’ on class types, and attributes are defined using class types. This is an F# team work item.</w:t>
      </w:r>
    </w:p>
    <w:p w:rsidR="00BC7E38" w:rsidRDefault="00BC7E38" w:rsidP="00BC7E38">
      <w:pPr>
        <w:rPr>
          <w:lang w:eastAsia="en-GB"/>
        </w:rPr>
      </w:pPr>
      <w:r>
        <w:rPr>
          <w:lang w:eastAsia="en-GB"/>
        </w:rPr>
        <w:t>Until this is fixed the exemption will be required by F# code.</w:t>
      </w:r>
    </w:p>
    <w:p w:rsidR="00093329" w:rsidRDefault="00093329" w:rsidP="00093329">
      <w:pPr>
        <w:pStyle w:val="Heading2"/>
        <w:rPr>
          <w:color w:val="000080"/>
        </w:rPr>
      </w:pPr>
      <w:bookmarkStart w:id="26" w:name="_Toc190026808"/>
      <w:proofErr w:type="spellStart"/>
      <w:r>
        <w:t>RemoveUnusedLocals</w:t>
      </w:r>
      <w:proofErr w:type="spellEnd"/>
      <w:r>
        <w:t xml:space="preserve"> (</w:t>
      </w:r>
      <w:proofErr w:type="spellStart"/>
      <w:r>
        <w:t>FSharp</w:t>
      </w:r>
      <w:proofErr w:type="spellEnd"/>
      <w:r>
        <w:t xml:space="preserve"> 1.0 #1506)</w:t>
      </w:r>
      <w:bookmarkEnd w:id="26"/>
    </w:p>
    <w:p w:rsidR="00093329" w:rsidRDefault="00093329" w:rsidP="00093329">
      <w:pPr>
        <w:rPr>
          <w:lang w:eastAsia="en-GB"/>
        </w:rPr>
      </w:pPr>
    </w:p>
    <w:p w:rsidR="00093329" w:rsidRDefault="00093329" w:rsidP="00093329">
      <w:pPr>
        <w:pStyle w:val="FxCopRule"/>
      </w:pPr>
      <w:r>
        <w:t xml:space="preserve">    Resolution   : "... declares a local, '...', of type ..., which is never used or is only assigned to. Use this local or remove it."</w:t>
      </w:r>
    </w:p>
    <w:p w:rsidR="00093329" w:rsidRDefault="00093329" w:rsidP="00093329">
      <w:pPr>
        <w:pStyle w:val="FxCopRule"/>
      </w:pPr>
      <w:r>
        <w:t xml:space="preserve">    Category     : </w:t>
      </w:r>
      <w:proofErr w:type="spellStart"/>
      <w:proofErr w:type="gramStart"/>
      <w:r>
        <w:t>Microsoft.Performance</w:t>
      </w:r>
      <w:proofErr w:type="spellEnd"/>
      <w:r>
        <w:t xml:space="preserve">  (</w:t>
      </w:r>
      <w:proofErr w:type="gramEnd"/>
      <w:r>
        <w:t>String)</w:t>
      </w:r>
    </w:p>
    <w:p w:rsidR="00093329" w:rsidRDefault="00093329" w:rsidP="00093329">
      <w:pPr>
        <w:pStyle w:val="FxCopRule"/>
      </w:pPr>
      <w:r>
        <w:t xml:space="preserve">    </w:t>
      </w:r>
      <w:proofErr w:type="spellStart"/>
      <w:r>
        <w:t>CheckId</w:t>
      </w:r>
      <w:proofErr w:type="spellEnd"/>
      <w:r>
        <w:t xml:space="preserve">      : </w:t>
      </w:r>
      <w:proofErr w:type="gramStart"/>
      <w:r>
        <w:t>CA1804  (</w:t>
      </w:r>
      <w:proofErr w:type="gramEnd"/>
      <w:r>
        <w:t>String)</w:t>
      </w:r>
    </w:p>
    <w:p w:rsidR="00093329" w:rsidRDefault="00093329" w:rsidP="00093329">
      <w:pPr>
        <w:pStyle w:val="FxCopRule"/>
      </w:pPr>
      <w:r>
        <w:t xml:space="preserve">    </w:t>
      </w:r>
      <w:proofErr w:type="spellStart"/>
      <w:r>
        <w:t>RuleFile</w:t>
      </w:r>
      <w:proofErr w:type="spellEnd"/>
      <w:r>
        <w:t xml:space="preserve">     : Performance </w:t>
      </w:r>
      <w:proofErr w:type="gramStart"/>
      <w:r>
        <w:t>Rules  (</w:t>
      </w:r>
      <w:proofErr w:type="gramEnd"/>
      <w:r>
        <w:t>String)</w:t>
      </w:r>
    </w:p>
    <w:p w:rsidR="00093329" w:rsidRDefault="00093329" w:rsidP="00093329">
      <w:pPr>
        <w:pStyle w:val="FxCopRule"/>
      </w:pPr>
      <w:r>
        <w:t xml:space="preserve">    Info         : "Remove locals that are not used or are only assigned </w:t>
      </w:r>
    </w:p>
    <w:p w:rsidR="00093329" w:rsidRDefault="00093329" w:rsidP="00093329">
      <w:pPr>
        <w:pStyle w:val="FxCopRule"/>
      </w:pPr>
      <w:r>
        <w:t xml:space="preserve">                   </w:t>
      </w:r>
      <w:proofErr w:type="gramStart"/>
      <w:r>
        <w:t>to</w:t>
      </w:r>
      <w:proofErr w:type="gramEnd"/>
      <w:r>
        <w:t xml:space="preserve"> in method implementations."</w:t>
      </w:r>
    </w:p>
    <w:p w:rsidR="00093329" w:rsidRDefault="00093329" w:rsidP="00093329">
      <w:pPr>
        <w:autoSpaceDE w:val="0"/>
        <w:autoSpaceDN w:val="0"/>
        <w:adjustRightInd w:val="0"/>
        <w:spacing w:after="0" w:line="240" w:lineRule="auto"/>
        <w:rPr>
          <w:rFonts w:ascii="Courier New" w:hAnsi="Courier New" w:cs="Courier New"/>
          <w:color w:val="000080"/>
          <w:szCs w:val="20"/>
        </w:rPr>
      </w:pPr>
    </w:p>
    <w:p w:rsidR="00093329" w:rsidRDefault="00093329" w:rsidP="00EA3021">
      <w:pPr>
        <w:rPr>
          <w:lang w:eastAsia="en-GB"/>
        </w:rPr>
      </w:pPr>
      <w:r>
        <w:rPr>
          <w:lang w:eastAsia="en-GB"/>
        </w:rPr>
        <w:t>It is reasonable for the F# compiler to never emit unused locals. This is an F# team work item.</w:t>
      </w:r>
    </w:p>
    <w:p w:rsidR="00093329" w:rsidRDefault="00BC7E38" w:rsidP="00EA3021">
      <w:pPr>
        <w:rPr>
          <w:lang w:eastAsia="en-GB"/>
        </w:rPr>
      </w:pPr>
      <w:r>
        <w:rPr>
          <w:lang w:eastAsia="en-GB"/>
        </w:rPr>
        <w:t>Until this is fixed the exemption will be required by F# code.</w:t>
      </w:r>
    </w:p>
    <w:p w:rsidR="00D26290" w:rsidRDefault="00D26290" w:rsidP="00D26290">
      <w:pPr>
        <w:pStyle w:val="Heading1"/>
      </w:pPr>
      <w:bookmarkStart w:id="27" w:name="_Toc190026809"/>
      <w:r>
        <w:lastRenderedPageBreak/>
        <w:t>Exemptions Used by the F# Library</w:t>
      </w:r>
      <w:bookmarkEnd w:id="27"/>
    </w:p>
    <w:p w:rsidR="00EA3021" w:rsidRDefault="00EA3021" w:rsidP="00EA3021">
      <w:pPr>
        <w:autoSpaceDE w:val="0"/>
        <w:autoSpaceDN w:val="0"/>
        <w:adjustRightInd w:val="0"/>
        <w:spacing w:after="0" w:line="240" w:lineRule="auto"/>
        <w:rPr>
          <w:rFonts w:ascii="Courier New" w:hAnsi="Courier New" w:cs="Courier New"/>
          <w:color w:val="000080"/>
          <w:szCs w:val="20"/>
        </w:rPr>
      </w:pPr>
    </w:p>
    <w:p w:rsidR="00D26290" w:rsidRDefault="00D26290" w:rsidP="00D26290">
      <w:pPr>
        <w:pStyle w:val="Heading2"/>
        <w:rPr>
          <w:color w:val="000080"/>
        </w:rPr>
      </w:pPr>
      <w:bookmarkStart w:id="28" w:name="_Toc190026810"/>
      <w:proofErr w:type="spellStart"/>
      <w:r>
        <w:t>AbstractTypesShouldNotHaveConstructors</w:t>
      </w:r>
      <w:bookmarkEnd w:id="28"/>
      <w:proofErr w:type="spellEnd"/>
    </w:p>
    <w:p w:rsidR="00D26290" w:rsidRDefault="00D26290" w:rsidP="00D26290">
      <w:pPr>
        <w:autoSpaceDE w:val="0"/>
        <w:autoSpaceDN w:val="0"/>
        <w:adjustRightInd w:val="0"/>
        <w:spacing w:after="0" w:line="240" w:lineRule="auto"/>
        <w:rPr>
          <w:rFonts w:ascii="Courier New" w:hAnsi="Courier New" w:cs="Courier New"/>
          <w:color w:val="000080"/>
          <w:szCs w:val="20"/>
        </w:rPr>
      </w:pPr>
      <w:r>
        <w:rPr>
          <w:rFonts w:ascii="Courier New" w:hAnsi="Courier New" w:cs="Courier New"/>
          <w:color w:val="000080"/>
          <w:szCs w:val="20"/>
        </w:rPr>
        <w:t xml:space="preserve">  </w:t>
      </w:r>
    </w:p>
    <w:p w:rsidR="00D26290" w:rsidRPr="00AA1A8A" w:rsidRDefault="00D26290" w:rsidP="00AA1A8A">
      <w:pPr>
        <w:pStyle w:val="FxCopRule"/>
      </w:pPr>
      <w:r w:rsidRPr="00AA1A8A">
        <w:t xml:space="preserve">    Resolution   : "Change the accessibility of all public constructors </w:t>
      </w:r>
    </w:p>
    <w:p w:rsidR="00D26290" w:rsidRPr="00AA1A8A" w:rsidRDefault="00D26290" w:rsidP="00AA1A8A">
      <w:pPr>
        <w:pStyle w:val="FxCopRule"/>
      </w:pPr>
      <w:r w:rsidRPr="00AA1A8A">
        <w:t xml:space="preserve">                   </w:t>
      </w:r>
      <w:proofErr w:type="gramStart"/>
      <w:r w:rsidRPr="00AA1A8A">
        <w:t>in</w:t>
      </w:r>
      <w:proofErr w:type="gramEnd"/>
      <w:r w:rsidRPr="00AA1A8A">
        <w:t xml:space="preserve"> '</w:t>
      </w:r>
      <w:proofErr w:type="spellStart"/>
      <w:r w:rsidRPr="00AA1A8A">
        <w:t>TypeFunc</w:t>
      </w:r>
      <w:proofErr w:type="spellEnd"/>
      <w:r w:rsidRPr="00AA1A8A">
        <w:t>' to protected."</w:t>
      </w:r>
    </w:p>
    <w:p w:rsidR="00D26290" w:rsidRPr="00AA1A8A" w:rsidRDefault="00D26290" w:rsidP="00AA1A8A">
      <w:pPr>
        <w:pStyle w:val="FxCopRule"/>
      </w:pPr>
      <w:r w:rsidRPr="00AA1A8A">
        <w:t xml:space="preserve">    Category     : </w:t>
      </w:r>
      <w:proofErr w:type="spellStart"/>
      <w:proofErr w:type="gramStart"/>
      <w:r w:rsidRPr="00AA1A8A">
        <w:t>Microsoft.Design</w:t>
      </w:r>
      <w:proofErr w:type="spellEnd"/>
      <w:r w:rsidRPr="00AA1A8A">
        <w:t xml:space="preserve">  (</w:t>
      </w:r>
      <w:proofErr w:type="gramEnd"/>
      <w:r w:rsidRPr="00AA1A8A">
        <w:t>String)</w:t>
      </w:r>
    </w:p>
    <w:p w:rsidR="00D26290" w:rsidRPr="00AA1A8A" w:rsidRDefault="00D26290" w:rsidP="00AA1A8A">
      <w:pPr>
        <w:pStyle w:val="FxCopRule"/>
      </w:pPr>
      <w:r w:rsidRPr="00AA1A8A">
        <w:t xml:space="preserve">    </w:t>
      </w:r>
      <w:proofErr w:type="spellStart"/>
      <w:r w:rsidRPr="00AA1A8A">
        <w:t>CheckId</w:t>
      </w:r>
      <w:proofErr w:type="spellEnd"/>
      <w:r w:rsidRPr="00AA1A8A">
        <w:t xml:space="preserve">      : </w:t>
      </w:r>
      <w:proofErr w:type="gramStart"/>
      <w:r w:rsidRPr="00AA1A8A">
        <w:t>CA1012  (</w:t>
      </w:r>
      <w:proofErr w:type="gramEnd"/>
      <w:r w:rsidRPr="00AA1A8A">
        <w:t>String)</w:t>
      </w:r>
    </w:p>
    <w:p w:rsidR="00D26290" w:rsidRPr="00AA1A8A" w:rsidRDefault="00D26290" w:rsidP="00AA1A8A">
      <w:pPr>
        <w:pStyle w:val="FxCopRule"/>
      </w:pPr>
      <w:r w:rsidRPr="00AA1A8A">
        <w:t xml:space="preserve">    </w:t>
      </w:r>
      <w:proofErr w:type="spellStart"/>
      <w:r w:rsidRPr="00AA1A8A">
        <w:t>RuleFile</w:t>
      </w:r>
      <w:proofErr w:type="spellEnd"/>
      <w:r w:rsidRPr="00AA1A8A">
        <w:t xml:space="preserve">     : Design </w:t>
      </w:r>
      <w:proofErr w:type="gramStart"/>
      <w:r w:rsidRPr="00AA1A8A">
        <w:t>Rules  (</w:t>
      </w:r>
      <w:proofErr w:type="gramEnd"/>
      <w:r w:rsidRPr="00AA1A8A">
        <w:t>String)</w:t>
      </w:r>
    </w:p>
    <w:p w:rsidR="00D26290" w:rsidRPr="00AA1A8A" w:rsidRDefault="00D26290" w:rsidP="00AA1A8A">
      <w:pPr>
        <w:pStyle w:val="FxCopRule"/>
      </w:pPr>
      <w:r w:rsidRPr="00AA1A8A">
        <w:t xml:space="preserve">    Info         : "Public constructors for abstract types do not make </w:t>
      </w:r>
    </w:p>
    <w:p w:rsidR="00D26290" w:rsidRPr="00AA1A8A" w:rsidRDefault="00D26290" w:rsidP="00AA1A8A">
      <w:pPr>
        <w:pStyle w:val="FxCopRule"/>
      </w:pPr>
      <w:r w:rsidRPr="00AA1A8A">
        <w:t xml:space="preserve">                   </w:t>
      </w:r>
      <w:proofErr w:type="gramStart"/>
      <w:r w:rsidRPr="00AA1A8A">
        <w:t>sense</w:t>
      </w:r>
      <w:proofErr w:type="gramEnd"/>
      <w:r w:rsidRPr="00AA1A8A">
        <w:t xml:space="preserve"> because you cannot create instances of abstract </w:t>
      </w:r>
    </w:p>
    <w:p w:rsidR="00D26290" w:rsidRPr="00AA1A8A" w:rsidRDefault="00D26290" w:rsidP="00AA1A8A">
      <w:pPr>
        <w:pStyle w:val="FxCopRule"/>
      </w:pPr>
      <w:r w:rsidRPr="00AA1A8A">
        <w:t xml:space="preserve">                   </w:t>
      </w:r>
      <w:proofErr w:type="gramStart"/>
      <w:r w:rsidRPr="00AA1A8A">
        <w:t>types</w:t>
      </w:r>
      <w:proofErr w:type="gramEnd"/>
      <w:r w:rsidRPr="00AA1A8A">
        <w:t>."</w:t>
      </w:r>
    </w:p>
    <w:p w:rsidR="00D26290" w:rsidRDefault="00D26290" w:rsidP="00D26290">
      <w:pPr>
        <w:autoSpaceDE w:val="0"/>
        <w:autoSpaceDN w:val="0"/>
        <w:adjustRightInd w:val="0"/>
        <w:spacing w:after="0" w:line="240" w:lineRule="auto"/>
        <w:rPr>
          <w:rFonts w:ascii="Courier New" w:hAnsi="Courier New" w:cs="Courier New"/>
          <w:szCs w:val="20"/>
        </w:rPr>
      </w:pPr>
    </w:p>
    <w:p w:rsidR="00D26290" w:rsidRDefault="00D26290" w:rsidP="00D26290">
      <w:r>
        <w:t>This stems from the lack of “protected” qualifiers in F# code.</w:t>
      </w:r>
    </w:p>
    <w:p w:rsidR="00D26290" w:rsidRDefault="00D26290" w:rsidP="00D26290">
      <w:pPr>
        <w:pStyle w:val="Heading2"/>
        <w:rPr>
          <w:color w:val="000080"/>
        </w:rPr>
      </w:pPr>
      <w:bookmarkStart w:id="29" w:name="_Toc190026811"/>
      <w:proofErr w:type="spellStart"/>
      <w:r>
        <w:t>AvoidExcessiveParametersOnGenericTypes</w:t>
      </w:r>
      <w:bookmarkEnd w:id="29"/>
      <w:proofErr w:type="spellEnd"/>
    </w:p>
    <w:p w:rsidR="00D26290" w:rsidRDefault="00D26290" w:rsidP="00AA1A8A">
      <w:pPr>
        <w:pStyle w:val="FxCopRule"/>
      </w:pPr>
      <w:r>
        <w:t xml:space="preserve">    Resolution   : "Consider a design where ... </w:t>
      </w:r>
      <w:proofErr w:type="gramStart"/>
      <w:r>
        <w:t>has</w:t>
      </w:r>
      <w:proofErr w:type="gramEnd"/>
      <w:r>
        <w:t xml:space="preserve"> no more than 2 type parameters."</w:t>
      </w:r>
    </w:p>
    <w:p w:rsidR="00D26290" w:rsidRDefault="00D26290" w:rsidP="00AA1A8A">
      <w:pPr>
        <w:pStyle w:val="FxCopRule"/>
      </w:pPr>
      <w:r>
        <w:t xml:space="preserve">    Category     : </w:t>
      </w:r>
      <w:proofErr w:type="spellStart"/>
      <w:proofErr w:type="gramStart"/>
      <w:r>
        <w:t>Microsoft.Design</w:t>
      </w:r>
      <w:proofErr w:type="spellEnd"/>
      <w:r>
        <w:t xml:space="preserve">  (</w:t>
      </w:r>
      <w:proofErr w:type="gramEnd"/>
      <w:r>
        <w:t>String)</w:t>
      </w:r>
    </w:p>
    <w:p w:rsidR="00D26290" w:rsidRDefault="00D26290" w:rsidP="00AA1A8A">
      <w:pPr>
        <w:pStyle w:val="FxCopRule"/>
      </w:pPr>
      <w:r>
        <w:t xml:space="preserve">    </w:t>
      </w:r>
      <w:proofErr w:type="spellStart"/>
      <w:r>
        <w:t>CheckId</w:t>
      </w:r>
      <w:proofErr w:type="spellEnd"/>
      <w:r>
        <w:t xml:space="preserve">      : </w:t>
      </w:r>
      <w:proofErr w:type="gramStart"/>
      <w:r>
        <w:t>CA1005  (</w:t>
      </w:r>
      <w:proofErr w:type="gramEnd"/>
      <w:r>
        <w:t>String)</w:t>
      </w:r>
    </w:p>
    <w:p w:rsidR="00D26290" w:rsidRDefault="00D26290" w:rsidP="00AA1A8A">
      <w:pPr>
        <w:pStyle w:val="FxCopRule"/>
      </w:pPr>
      <w:r>
        <w:t xml:space="preserve">    </w:t>
      </w:r>
      <w:proofErr w:type="spellStart"/>
      <w:r>
        <w:t>RuleFile</w:t>
      </w:r>
      <w:proofErr w:type="spellEnd"/>
      <w:r>
        <w:t xml:space="preserve">     : Design </w:t>
      </w:r>
      <w:proofErr w:type="gramStart"/>
      <w:r>
        <w:t>Rules  (</w:t>
      </w:r>
      <w:proofErr w:type="gramEnd"/>
      <w:r>
        <w:t>String)</w:t>
      </w:r>
    </w:p>
    <w:p w:rsidR="00D26290" w:rsidRDefault="00D26290" w:rsidP="00AA1A8A">
      <w:pPr>
        <w:pStyle w:val="FxCopRule"/>
      </w:pPr>
      <w:r>
        <w:t xml:space="preserve">    Info         : "Avoid generic types with more than two type parameters </w:t>
      </w:r>
    </w:p>
    <w:p w:rsidR="00D26290" w:rsidRDefault="00D26290" w:rsidP="00AA1A8A">
      <w:pPr>
        <w:pStyle w:val="FxCopRule"/>
      </w:pPr>
      <w:r>
        <w:t xml:space="preserve">                   </w:t>
      </w:r>
      <w:proofErr w:type="gramStart"/>
      <w:r>
        <w:t>as</w:t>
      </w:r>
      <w:proofErr w:type="gramEnd"/>
      <w:r>
        <w:t xml:space="preserve"> users have difficulties understanding what type </w:t>
      </w:r>
    </w:p>
    <w:p w:rsidR="00D26290" w:rsidRDefault="00D26290" w:rsidP="00AA1A8A">
      <w:pPr>
        <w:pStyle w:val="FxCopRule"/>
      </w:pPr>
      <w:r>
        <w:t xml:space="preserve">                   </w:t>
      </w:r>
      <w:proofErr w:type="gramStart"/>
      <w:r>
        <w:t>parameters</w:t>
      </w:r>
      <w:proofErr w:type="gramEnd"/>
      <w:r>
        <w:t xml:space="preserve"> represent in types with long type parameter </w:t>
      </w:r>
    </w:p>
    <w:p w:rsidR="00D26290" w:rsidRDefault="00D26290" w:rsidP="00AA1A8A">
      <w:pPr>
        <w:pStyle w:val="FxCopRule"/>
      </w:pPr>
      <w:r>
        <w:t xml:space="preserve">                   </w:t>
      </w:r>
      <w:proofErr w:type="gramStart"/>
      <w:r>
        <w:t>lists</w:t>
      </w:r>
      <w:proofErr w:type="gramEnd"/>
      <w:r>
        <w:t>."</w:t>
      </w:r>
    </w:p>
    <w:p w:rsidR="00D26290" w:rsidRDefault="00D26290" w:rsidP="00D26290">
      <w:pPr>
        <w:autoSpaceDE w:val="0"/>
        <w:autoSpaceDN w:val="0"/>
        <w:adjustRightInd w:val="0"/>
        <w:spacing w:after="0" w:line="240" w:lineRule="auto"/>
        <w:rPr>
          <w:rFonts w:ascii="Courier New" w:hAnsi="Courier New" w:cs="Courier New"/>
          <w:color w:val="000080"/>
          <w:szCs w:val="20"/>
        </w:rPr>
      </w:pPr>
    </w:p>
    <w:p w:rsidR="00D26290" w:rsidRDefault="00D26290" w:rsidP="00D26290">
      <w:r>
        <w:t xml:space="preserve">Many types in the F# library have many type parameters by design (e.g. </w:t>
      </w:r>
      <w:proofErr w:type="spellStart"/>
      <w:r>
        <w:t>tuples</w:t>
      </w:r>
      <w:proofErr w:type="spellEnd"/>
      <w:r>
        <w:t>)</w:t>
      </w:r>
      <w:r w:rsidR="00AA1A8A">
        <w:t>. We should apply this exemption on a case-by-case basis.</w:t>
      </w:r>
    </w:p>
    <w:p w:rsidR="00D26290" w:rsidRDefault="00D26290" w:rsidP="00D26290">
      <w:pPr>
        <w:pStyle w:val="Heading2"/>
        <w:rPr>
          <w:color w:val="000080"/>
        </w:rPr>
      </w:pPr>
      <w:bookmarkStart w:id="30" w:name="_Toc190026812"/>
      <w:proofErr w:type="spellStart"/>
      <w:r>
        <w:t>AvoidNamespacesWithFewTypes</w:t>
      </w:r>
      <w:bookmarkEnd w:id="30"/>
      <w:proofErr w:type="spellEnd"/>
    </w:p>
    <w:p w:rsidR="00D26290" w:rsidRPr="00AA1A8A" w:rsidRDefault="00D26290" w:rsidP="00AA1A8A">
      <w:pPr>
        <w:pStyle w:val="FxCopRule"/>
      </w:pPr>
      <w:r w:rsidRPr="00AA1A8A">
        <w:t xml:space="preserve">    Resolution   : "Consider merging the types defined in...</w:t>
      </w:r>
      <w:proofErr w:type="gramStart"/>
      <w:r w:rsidRPr="00AA1A8A">
        <w:t>with</w:t>
      </w:r>
      <w:proofErr w:type="gramEnd"/>
      <w:r w:rsidRPr="00AA1A8A">
        <w:t xml:space="preserve"> another namespace."</w:t>
      </w:r>
    </w:p>
    <w:p w:rsidR="00D26290" w:rsidRPr="00AA1A8A" w:rsidRDefault="00D26290" w:rsidP="00AA1A8A">
      <w:pPr>
        <w:pStyle w:val="FxCopRule"/>
      </w:pPr>
      <w:r w:rsidRPr="00AA1A8A">
        <w:t xml:space="preserve">    Category     : </w:t>
      </w:r>
      <w:proofErr w:type="spellStart"/>
      <w:proofErr w:type="gramStart"/>
      <w:r w:rsidRPr="00AA1A8A">
        <w:t>Microsoft.Design</w:t>
      </w:r>
      <w:proofErr w:type="spellEnd"/>
      <w:r w:rsidRPr="00AA1A8A">
        <w:t xml:space="preserve">  (</w:t>
      </w:r>
      <w:proofErr w:type="gramEnd"/>
      <w:r w:rsidRPr="00AA1A8A">
        <w:t>String)</w:t>
      </w:r>
    </w:p>
    <w:p w:rsidR="00D26290" w:rsidRPr="00AA1A8A" w:rsidRDefault="00D26290" w:rsidP="00AA1A8A">
      <w:pPr>
        <w:pStyle w:val="FxCopRule"/>
      </w:pPr>
      <w:r w:rsidRPr="00AA1A8A">
        <w:t xml:space="preserve">    </w:t>
      </w:r>
      <w:proofErr w:type="spellStart"/>
      <w:r w:rsidRPr="00AA1A8A">
        <w:t>CheckId</w:t>
      </w:r>
      <w:proofErr w:type="spellEnd"/>
      <w:r w:rsidRPr="00AA1A8A">
        <w:t xml:space="preserve">      : </w:t>
      </w:r>
      <w:proofErr w:type="gramStart"/>
      <w:r w:rsidRPr="00AA1A8A">
        <w:t>CA1020  (</w:t>
      </w:r>
      <w:proofErr w:type="gramEnd"/>
      <w:r w:rsidRPr="00AA1A8A">
        <w:t>String)</w:t>
      </w:r>
    </w:p>
    <w:p w:rsidR="00D26290" w:rsidRPr="00AA1A8A" w:rsidRDefault="00D26290" w:rsidP="00AA1A8A">
      <w:pPr>
        <w:pStyle w:val="FxCopRule"/>
      </w:pPr>
      <w:r w:rsidRPr="00AA1A8A">
        <w:t xml:space="preserve">    </w:t>
      </w:r>
      <w:proofErr w:type="spellStart"/>
      <w:r w:rsidRPr="00AA1A8A">
        <w:t>RuleFile</w:t>
      </w:r>
      <w:proofErr w:type="spellEnd"/>
      <w:r w:rsidRPr="00AA1A8A">
        <w:t xml:space="preserve">     : Design </w:t>
      </w:r>
      <w:proofErr w:type="gramStart"/>
      <w:r w:rsidRPr="00AA1A8A">
        <w:t>Rules  (</w:t>
      </w:r>
      <w:proofErr w:type="gramEnd"/>
      <w:r w:rsidRPr="00AA1A8A">
        <w:t>String)</w:t>
      </w:r>
    </w:p>
    <w:p w:rsidR="00D26290" w:rsidRPr="00AA1A8A" w:rsidRDefault="00D26290" w:rsidP="00AA1A8A">
      <w:pPr>
        <w:pStyle w:val="FxCopRule"/>
      </w:pPr>
      <w:r w:rsidRPr="00AA1A8A">
        <w:t xml:space="preserve">    Info         : "A namespace should generally have more than five types."</w:t>
      </w:r>
    </w:p>
    <w:p w:rsidR="00D26290" w:rsidRDefault="00D26290" w:rsidP="00D26290">
      <w:pPr>
        <w:autoSpaceDE w:val="0"/>
        <w:autoSpaceDN w:val="0"/>
        <w:adjustRightInd w:val="0"/>
        <w:spacing w:after="0" w:line="240" w:lineRule="auto"/>
        <w:rPr>
          <w:rFonts w:ascii="Courier New" w:hAnsi="Courier New" w:cs="Courier New"/>
          <w:color w:val="000080"/>
          <w:szCs w:val="20"/>
        </w:rPr>
      </w:pPr>
    </w:p>
    <w:p w:rsidR="00D26290" w:rsidRDefault="00D26290" w:rsidP="00D26290">
      <w:r>
        <w:t>We should apply this exemption on a namespace-by-namespace basis.</w:t>
      </w:r>
    </w:p>
    <w:p w:rsidR="00093329" w:rsidRPr="00093329" w:rsidRDefault="00AA1A8A" w:rsidP="00093329">
      <w:pPr>
        <w:pStyle w:val="Heading2"/>
        <w:rPr>
          <w:color w:val="000080"/>
        </w:rPr>
      </w:pPr>
      <w:bookmarkStart w:id="31" w:name="_Toc190026813"/>
      <w:proofErr w:type="spellStart"/>
      <w:r>
        <w:t>DoNotExposeGenericLists</w:t>
      </w:r>
      <w:proofErr w:type="spellEnd"/>
      <w:r w:rsidR="00093329">
        <w:t xml:space="preserve">, </w:t>
      </w:r>
      <w:proofErr w:type="spellStart"/>
      <w:r w:rsidR="00093329">
        <w:t>PreferJaggedArraysOverMultidimensional</w:t>
      </w:r>
      <w:bookmarkEnd w:id="31"/>
      <w:proofErr w:type="spellEnd"/>
    </w:p>
    <w:p w:rsidR="00AA1A8A" w:rsidRDefault="00AA1A8A" w:rsidP="00AA1A8A">
      <w:pPr>
        <w:pStyle w:val="FxCopRule"/>
      </w:pPr>
      <w:r>
        <w:t xml:space="preserve">    Resolution   : "Change '...' in ... to use Collection&lt;T&gt;,</w:t>
      </w:r>
    </w:p>
    <w:p w:rsidR="00AA1A8A" w:rsidRDefault="00AA1A8A" w:rsidP="00AA1A8A">
      <w:pPr>
        <w:pStyle w:val="FxCopRule"/>
      </w:pPr>
      <w:r>
        <w:t xml:space="preserve">                    </w:t>
      </w:r>
      <w:proofErr w:type="spellStart"/>
      <w:r>
        <w:t>ReadOnlyCollection</w:t>
      </w:r>
      <w:proofErr w:type="spellEnd"/>
      <w:r>
        <w:t xml:space="preserve">&lt;T&gt; or </w:t>
      </w:r>
      <w:proofErr w:type="spellStart"/>
      <w:r>
        <w:t>KeyedCollection</w:t>
      </w:r>
      <w:proofErr w:type="spellEnd"/>
      <w:r>
        <w:t>&lt;K</w:t>
      </w:r>
      <w:proofErr w:type="gramStart"/>
      <w:r>
        <w:t>,V</w:t>
      </w:r>
      <w:proofErr w:type="gramEnd"/>
      <w:r>
        <w:t>&gt;"</w:t>
      </w:r>
    </w:p>
    <w:p w:rsidR="00AA1A8A" w:rsidRDefault="00AA1A8A" w:rsidP="00AA1A8A">
      <w:pPr>
        <w:pStyle w:val="FxCopRule"/>
      </w:pPr>
      <w:r>
        <w:t xml:space="preserve">    Category     : </w:t>
      </w:r>
      <w:proofErr w:type="spellStart"/>
      <w:proofErr w:type="gramStart"/>
      <w:r>
        <w:t>Microsoft.Design</w:t>
      </w:r>
      <w:proofErr w:type="spellEnd"/>
      <w:r>
        <w:t xml:space="preserve">  (</w:t>
      </w:r>
      <w:proofErr w:type="gramEnd"/>
      <w:r>
        <w:t>String)</w:t>
      </w:r>
    </w:p>
    <w:p w:rsidR="00AA1A8A" w:rsidRDefault="00AA1A8A" w:rsidP="00AA1A8A">
      <w:pPr>
        <w:pStyle w:val="FxCopRule"/>
      </w:pPr>
      <w:r>
        <w:lastRenderedPageBreak/>
        <w:t xml:space="preserve">    </w:t>
      </w:r>
      <w:proofErr w:type="spellStart"/>
      <w:r>
        <w:t>CheckId</w:t>
      </w:r>
      <w:proofErr w:type="spellEnd"/>
      <w:r>
        <w:t xml:space="preserve">      : </w:t>
      </w:r>
      <w:proofErr w:type="gramStart"/>
      <w:r>
        <w:t>CA1002  (</w:t>
      </w:r>
      <w:proofErr w:type="gramEnd"/>
      <w:r>
        <w:t>String)</w:t>
      </w:r>
    </w:p>
    <w:p w:rsidR="00AA1A8A" w:rsidRDefault="00AA1A8A" w:rsidP="00AA1A8A">
      <w:pPr>
        <w:pStyle w:val="FxCopRule"/>
      </w:pPr>
      <w:r>
        <w:t xml:space="preserve">    </w:t>
      </w:r>
      <w:proofErr w:type="spellStart"/>
      <w:r>
        <w:t>RuleFile</w:t>
      </w:r>
      <w:proofErr w:type="spellEnd"/>
      <w:r>
        <w:t xml:space="preserve">     : Design </w:t>
      </w:r>
      <w:proofErr w:type="gramStart"/>
      <w:r>
        <w:t>Rules  (</w:t>
      </w:r>
      <w:proofErr w:type="gramEnd"/>
      <w:r>
        <w:t>String)</w:t>
      </w:r>
    </w:p>
    <w:p w:rsidR="00AA1A8A" w:rsidRDefault="00AA1A8A" w:rsidP="00AA1A8A">
      <w:pPr>
        <w:pStyle w:val="FxCopRule"/>
      </w:pPr>
      <w:r>
        <w:t xml:space="preserve">    Info         : "Do not expose List&lt;T&gt; in object models. Use Collection&lt;T&gt;, </w:t>
      </w:r>
    </w:p>
    <w:p w:rsidR="00AA1A8A" w:rsidRDefault="00AA1A8A" w:rsidP="00AA1A8A">
      <w:pPr>
        <w:pStyle w:val="FxCopRule"/>
      </w:pPr>
      <w:r>
        <w:t xml:space="preserve">                   </w:t>
      </w:r>
      <w:proofErr w:type="spellStart"/>
      <w:r>
        <w:t>ReadOnlyCollection</w:t>
      </w:r>
      <w:proofErr w:type="spellEnd"/>
      <w:r>
        <w:t xml:space="preserve">&lt;T&gt; or </w:t>
      </w:r>
      <w:proofErr w:type="spellStart"/>
      <w:r>
        <w:t>KeyedCollection</w:t>
      </w:r>
      <w:proofErr w:type="spellEnd"/>
      <w:r>
        <w:t>&lt;K</w:t>
      </w:r>
      <w:proofErr w:type="gramStart"/>
      <w:r>
        <w:t>,V</w:t>
      </w:r>
      <w:proofErr w:type="gramEnd"/>
      <w:r>
        <w:t xml:space="preserve">&gt; instead. </w:t>
      </w:r>
    </w:p>
    <w:p w:rsidR="00AA1A8A" w:rsidRDefault="00AA1A8A" w:rsidP="00AA1A8A">
      <w:pPr>
        <w:pStyle w:val="FxCopRule"/>
      </w:pPr>
      <w:r>
        <w:t xml:space="preserve">                   List&lt;T&gt; is meant to be used from implementation, not </w:t>
      </w:r>
    </w:p>
    <w:p w:rsidR="00AA1A8A" w:rsidRDefault="00AA1A8A" w:rsidP="00AA1A8A">
      <w:pPr>
        <w:pStyle w:val="FxCopRule"/>
      </w:pPr>
      <w:r>
        <w:t xml:space="preserve">                   </w:t>
      </w:r>
      <w:proofErr w:type="gramStart"/>
      <w:r>
        <w:t>in</w:t>
      </w:r>
      <w:proofErr w:type="gramEnd"/>
      <w:r>
        <w:t xml:space="preserve"> object model API. List&lt;T&gt; is optimized for performance </w:t>
      </w:r>
    </w:p>
    <w:p w:rsidR="00AA1A8A" w:rsidRDefault="00AA1A8A" w:rsidP="00AA1A8A">
      <w:pPr>
        <w:pStyle w:val="FxCopRule"/>
      </w:pPr>
      <w:r>
        <w:t xml:space="preserve">                   </w:t>
      </w:r>
      <w:proofErr w:type="gramStart"/>
      <w:r>
        <w:t>at</w:t>
      </w:r>
      <w:proofErr w:type="gramEnd"/>
      <w:r>
        <w:t xml:space="preserve"> the cost of long term versioning. For example, if </w:t>
      </w:r>
    </w:p>
    <w:p w:rsidR="00AA1A8A" w:rsidRDefault="00AA1A8A" w:rsidP="00AA1A8A">
      <w:pPr>
        <w:pStyle w:val="FxCopRule"/>
      </w:pPr>
      <w:r>
        <w:t xml:space="preserve">                   </w:t>
      </w:r>
      <w:proofErr w:type="gramStart"/>
      <w:r>
        <w:t>you</w:t>
      </w:r>
      <w:proofErr w:type="gramEnd"/>
      <w:r>
        <w:t xml:space="preserve"> return List&lt;T&gt; to the client code, you will not </w:t>
      </w:r>
    </w:p>
    <w:p w:rsidR="00AA1A8A" w:rsidRDefault="00AA1A8A" w:rsidP="00AA1A8A">
      <w:pPr>
        <w:pStyle w:val="FxCopRule"/>
      </w:pPr>
      <w:r>
        <w:t xml:space="preserve">                   </w:t>
      </w:r>
      <w:proofErr w:type="gramStart"/>
      <w:r>
        <w:t>ever</w:t>
      </w:r>
      <w:proofErr w:type="gramEnd"/>
      <w:r>
        <w:t xml:space="preserve"> be able to receive notifications when client code </w:t>
      </w:r>
    </w:p>
    <w:p w:rsidR="00AA1A8A" w:rsidRDefault="00AA1A8A" w:rsidP="00AA1A8A">
      <w:pPr>
        <w:pStyle w:val="FxCopRule"/>
      </w:pPr>
      <w:r>
        <w:t xml:space="preserve">                   </w:t>
      </w:r>
      <w:proofErr w:type="gramStart"/>
      <w:r>
        <w:t>modifies</w:t>
      </w:r>
      <w:proofErr w:type="gramEnd"/>
      <w:r>
        <w:t xml:space="preserve"> the collection."</w:t>
      </w:r>
    </w:p>
    <w:p w:rsidR="00AA1A8A" w:rsidRDefault="00AA1A8A" w:rsidP="00AA1A8A">
      <w:pPr>
        <w:autoSpaceDE w:val="0"/>
        <w:autoSpaceDN w:val="0"/>
        <w:adjustRightInd w:val="0"/>
        <w:spacing w:after="0" w:line="240" w:lineRule="auto"/>
        <w:rPr>
          <w:rFonts w:ascii="Courier New" w:hAnsi="Courier New" w:cs="Courier New"/>
          <w:color w:val="000080"/>
          <w:szCs w:val="20"/>
        </w:rPr>
      </w:pPr>
    </w:p>
    <w:p w:rsidR="00AA1A8A" w:rsidRDefault="00AA1A8A" w:rsidP="00D26290"/>
    <w:p w:rsidR="00093329" w:rsidRDefault="00093329" w:rsidP="00093329">
      <w:pPr>
        <w:pStyle w:val="FxCopRule"/>
      </w:pPr>
      <w:r>
        <w:t xml:space="preserve">    Resolution   : "'...' uses a multidimensional array of 'type </w:t>
      </w:r>
    </w:p>
    <w:p w:rsidR="00093329" w:rsidRDefault="00093329" w:rsidP="00093329">
      <w:pPr>
        <w:pStyle w:val="FxCopRule"/>
      </w:pPr>
      <w:r>
        <w:t xml:space="preserve">                   </w:t>
      </w:r>
      <w:proofErr w:type="spellStart"/>
      <w:proofErr w:type="gramStart"/>
      <w:r>
        <w:t>parameter.A</w:t>
      </w:r>
      <w:proofErr w:type="spellEnd"/>
      <w:r>
        <w:t>[</w:t>
      </w:r>
      <w:proofErr w:type="gramEnd"/>
      <w:r>
        <w:t xml:space="preserve">,,]'. Replace it with a jagged array if </w:t>
      </w:r>
    </w:p>
    <w:p w:rsidR="00093329" w:rsidRDefault="00093329" w:rsidP="00093329">
      <w:pPr>
        <w:pStyle w:val="FxCopRule"/>
      </w:pPr>
      <w:r>
        <w:t xml:space="preserve">                   </w:t>
      </w:r>
      <w:proofErr w:type="gramStart"/>
      <w:r>
        <w:t>possible</w:t>
      </w:r>
      <w:proofErr w:type="gramEnd"/>
      <w:r>
        <w:t>. (Jagged arrays are not CLS Compliant.)"</w:t>
      </w:r>
    </w:p>
    <w:p w:rsidR="00093329" w:rsidRDefault="00093329" w:rsidP="00093329">
      <w:pPr>
        <w:pStyle w:val="FxCopRule"/>
      </w:pPr>
      <w:r>
        <w:t xml:space="preserve">    Category     : </w:t>
      </w:r>
      <w:proofErr w:type="spellStart"/>
      <w:proofErr w:type="gramStart"/>
      <w:r>
        <w:t>Microsoft.Performance</w:t>
      </w:r>
      <w:proofErr w:type="spellEnd"/>
      <w:r>
        <w:t xml:space="preserve">  (</w:t>
      </w:r>
      <w:proofErr w:type="gramEnd"/>
      <w:r>
        <w:t>String)</w:t>
      </w:r>
    </w:p>
    <w:p w:rsidR="00093329" w:rsidRDefault="00093329" w:rsidP="00093329">
      <w:pPr>
        <w:pStyle w:val="FxCopRule"/>
      </w:pPr>
      <w:r>
        <w:t xml:space="preserve">    </w:t>
      </w:r>
      <w:proofErr w:type="spellStart"/>
      <w:r>
        <w:t>CheckId</w:t>
      </w:r>
      <w:proofErr w:type="spellEnd"/>
      <w:r>
        <w:t xml:space="preserve">      : </w:t>
      </w:r>
      <w:proofErr w:type="gramStart"/>
      <w:r>
        <w:t>CA1814  (</w:t>
      </w:r>
      <w:proofErr w:type="gramEnd"/>
      <w:r>
        <w:t>String)</w:t>
      </w:r>
    </w:p>
    <w:p w:rsidR="00093329" w:rsidRDefault="00093329" w:rsidP="00093329">
      <w:pPr>
        <w:pStyle w:val="FxCopRule"/>
      </w:pPr>
      <w:r>
        <w:t xml:space="preserve">    </w:t>
      </w:r>
      <w:proofErr w:type="spellStart"/>
      <w:r>
        <w:t>RuleFile</w:t>
      </w:r>
      <w:proofErr w:type="spellEnd"/>
      <w:r>
        <w:t xml:space="preserve">     : Performance </w:t>
      </w:r>
      <w:proofErr w:type="gramStart"/>
      <w:r>
        <w:t>Rules  (</w:t>
      </w:r>
      <w:proofErr w:type="gramEnd"/>
      <w:r>
        <w:t>String)</w:t>
      </w:r>
    </w:p>
    <w:p w:rsidR="00093329" w:rsidRDefault="00093329" w:rsidP="00093329">
      <w:pPr>
        <w:pStyle w:val="FxCopRule"/>
      </w:pPr>
      <w:r>
        <w:t xml:space="preserve">    Info         : "Multidimensional arrays can have a negative impact </w:t>
      </w:r>
    </w:p>
    <w:p w:rsidR="00093329" w:rsidRDefault="00093329" w:rsidP="00093329">
      <w:pPr>
        <w:pStyle w:val="FxCopRule"/>
      </w:pPr>
      <w:r>
        <w:t xml:space="preserve">                   </w:t>
      </w:r>
      <w:proofErr w:type="gramStart"/>
      <w:r>
        <w:t>on</w:t>
      </w:r>
      <w:proofErr w:type="gramEnd"/>
      <w:r>
        <w:t xml:space="preserve"> performance.  Use a jagged array if possible. Jagged </w:t>
      </w:r>
    </w:p>
    <w:p w:rsidR="00093329" w:rsidRDefault="00093329" w:rsidP="00093329">
      <w:pPr>
        <w:pStyle w:val="FxCopRule"/>
      </w:pPr>
      <w:r>
        <w:t xml:space="preserve">                   </w:t>
      </w:r>
      <w:proofErr w:type="gramStart"/>
      <w:r>
        <w:t>arrays</w:t>
      </w:r>
      <w:proofErr w:type="gramEnd"/>
      <w:r>
        <w:t xml:space="preserve"> are not CLS-compliant. If CLS compliance is </w:t>
      </w:r>
    </w:p>
    <w:p w:rsidR="00093329" w:rsidRDefault="00093329" w:rsidP="00093329">
      <w:pPr>
        <w:pStyle w:val="FxCopRule"/>
      </w:pPr>
      <w:r>
        <w:t xml:space="preserve">                   </w:t>
      </w:r>
      <w:proofErr w:type="gramStart"/>
      <w:r>
        <w:t>needed</w:t>
      </w:r>
      <w:proofErr w:type="gramEnd"/>
      <w:r>
        <w:t>, exclude violations of this rule."</w:t>
      </w:r>
    </w:p>
    <w:p w:rsidR="00093329" w:rsidRDefault="00093329" w:rsidP="00093329">
      <w:pPr>
        <w:autoSpaceDE w:val="0"/>
        <w:autoSpaceDN w:val="0"/>
        <w:adjustRightInd w:val="0"/>
        <w:spacing w:after="0" w:line="240" w:lineRule="auto"/>
        <w:rPr>
          <w:rFonts w:ascii="Courier New" w:hAnsi="Courier New" w:cs="Courier New"/>
          <w:color w:val="000080"/>
          <w:szCs w:val="20"/>
        </w:rPr>
      </w:pPr>
    </w:p>
    <w:p w:rsidR="00093329" w:rsidRDefault="00093329" w:rsidP="00D26290"/>
    <w:p w:rsidR="00AA1A8A" w:rsidRDefault="00AA1A8A" w:rsidP="00AA1A8A">
      <w:r>
        <w:t xml:space="preserve">One F# library module </w:t>
      </w:r>
      <w:proofErr w:type="spellStart"/>
      <w:r>
        <w:t>ResizeArray</w:t>
      </w:r>
      <w:proofErr w:type="spellEnd"/>
      <w:r>
        <w:t xml:space="preserve"> is dedicated to functions for List&lt;T&gt;.</w:t>
      </w:r>
      <w:r w:rsidRPr="00AA1A8A">
        <w:t xml:space="preserve"> </w:t>
      </w:r>
      <w:r>
        <w:t>Other functions are as well. We should apply this exemption freely on a case-by-case basis.</w:t>
      </w:r>
    </w:p>
    <w:p w:rsidR="00AA1A8A" w:rsidRDefault="00AA1A8A" w:rsidP="00AA1A8A"/>
    <w:p w:rsidR="00093329" w:rsidRDefault="00093329" w:rsidP="00093329">
      <w:r>
        <w:t>Likewise two F# library modules are dedicated to functions for multi-dimensional arrays.</w:t>
      </w:r>
      <w:r w:rsidRPr="00AA1A8A">
        <w:t xml:space="preserve"> </w:t>
      </w:r>
      <w:r>
        <w:t>We should apply this exemption freely on a case-by-case basis.</w:t>
      </w:r>
    </w:p>
    <w:p w:rsidR="00865C3E" w:rsidRDefault="00865C3E" w:rsidP="00865C3E">
      <w:pPr>
        <w:pStyle w:val="Heading2"/>
        <w:rPr>
          <w:color w:val="000080"/>
        </w:rPr>
      </w:pPr>
      <w:bookmarkStart w:id="32" w:name="_Toc190026814"/>
      <w:proofErr w:type="spellStart"/>
      <w:r>
        <w:t>OperationsShouldNotOverflow</w:t>
      </w:r>
      <w:bookmarkEnd w:id="32"/>
      <w:proofErr w:type="spellEnd"/>
    </w:p>
    <w:p w:rsidR="00865C3E" w:rsidRDefault="00865C3E" w:rsidP="00865C3E">
      <w:pPr>
        <w:pStyle w:val="FxCopRule"/>
      </w:pPr>
      <w:r>
        <w:t xml:space="preserve">    </w:t>
      </w:r>
      <w:r>
        <w:rPr>
          <w:b/>
          <w:bCs/>
        </w:rPr>
        <w:t>Target</w:t>
      </w:r>
      <w:r>
        <w:t xml:space="preserve">       : </w:t>
      </w:r>
      <w:proofErr w:type="spellStart"/>
      <w:proofErr w:type="gramStart"/>
      <w:r>
        <w:rPr>
          <w:b/>
          <w:bCs/>
          <w:color w:val="008000"/>
        </w:rPr>
        <w:t>pred</w:t>
      </w:r>
      <w:proofErr w:type="spellEnd"/>
      <w:r>
        <w:rPr>
          <w:b/>
          <w:bCs/>
          <w:color w:val="008000"/>
        </w:rPr>
        <w:t>(</w:t>
      </w:r>
      <w:proofErr w:type="spellStart"/>
      <w:proofErr w:type="gramEnd"/>
      <w:r>
        <w:rPr>
          <w:b/>
          <w:bCs/>
          <w:color w:val="008000"/>
        </w:rPr>
        <w:t>System.SByte</w:t>
      </w:r>
      <w:proofErr w:type="spellEnd"/>
      <w:r>
        <w:rPr>
          <w:b/>
          <w:bCs/>
          <w:color w:val="008000"/>
        </w:rPr>
        <w:t>):</w:t>
      </w:r>
      <w:proofErr w:type="spellStart"/>
      <w:r>
        <w:rPr>
          <w:b/>
          <w:bCs/>
          <w:color w:val="008000"/>
        </w:rPr>
        <w:t>System.SByte</w:t>
      </w:r>
      <w:proofErr w:type="spellEnd"/>
      <w:r>
        <w:t xml:space="preserve">  (</w:t>
      </w:r>
      <w:proofErr w:type="spellStart"/>
      <w:r>
        <w:t>IntrospectionTargetMethodBase</w:t>
      </w:r>
      <w:proofErr w:type="spellEnd"/>
      <w:r>
        <w:t>)</w:t>
      </w:r>
    </w:p>
    <w:p w:rsidR="00865C3E" w:rsidRDefault="00865C3E" w:rsidP="00865C3E">
      <w:pPr>
        <w:pStyle w:val="FxCopRule"/>
        <w:rPr>
          <w:b/>
          <w:bCs/>
          <w:color w:val="0000FF"/>
        </w:rPr>
      </w:pPr>
      <w:r>
        <w:t xml:space="preserve">    </w:t>
      </w:r>
      <w:r>
        <w:rPr>
          <w:b/>
          <w:bCs/>
        </w:rPr>
        <w:t>Resolution</w:t>
      </w:r>
      <w:r>
        <w:t xml:space="preserve">   : </w:t>
      </w:r>
      <w:r>
        <w:rPr>
          <w:b/>
          <w:bCs/>
          <w:color w:val="0000FF"/>
        </w:rPr>
        <w:t xml:space="preserve">"Correct the potential overflow in the operation </w:t>
      </w:r>
    </w:p>
    <w:p w:rsidR="00865C3E" w:rsidRDefault="00865C3E" w:rsidP="00865C3E">
      <w:pPr>
        <w:pStyle w:val="FxCopRule"/>
      </w:pPr>
      <w:r>
        <w:rPr>
          <w:b/>
          <w:bCs/>
          <w:color w:val="0000FF"/>
        </w:rPr>
        <w:t xml:space="preserve">                   '</w:t>
      </w:r>
      <w:proofErr w:type="gramStart"/>
      <w:r>
        <w:rPr>
          <w:b/>
          <w:bCs/>
          <w:color w:val="0000FF"/>
        </w:rPr>
        <w:t>x-1</w:t>
      </w:r>
      <w:proofErr w:type="gramEnd"/>
      <w:r>
        <w:rPr>
          <w:b/>
          <w:bCs/>
          <w:color w:val="0000FF"/>
        </w:rPr>
        <w:t>' in '</w:t>
      </w:r>
      <w:proofErr w:type="spellStart"/>
      <w:r>
        <w:rPr>
          <w:b/>
          <w:bCs/>
          <w:color w:val="0000FF"/>
        </w:rPr>
        <w:t>SByteModule.pred</w:t>
      </w:r>
      <w:proofErr w:type="spellEnd"/>
      <w:r>
        <w:rPr>
          <w:b/>
          <w:bCs/>
          <w:color w:val="0000FF"/>
        </w:rPr>
        <w:t>(</w:t>
      </w:r>
      <w:proofErr w:type="spellStart"/>
      <w:r>
        <w:rPr>
          <w:b/>
          <w:bCs/>
          <w:color w:val="0000FF"/>
        </w:rPr>
        <w:t>SByte</w:t>
      </w:r>
      <w:proofErr w:type="spellEnd"/>
      <w:r>
        <w:rPr>
          <w:b/>
          <w:bCs/>
          <w:color w:val="0000FF"/>
        </w:rPr>
        <w:t>):</w:t>
      </w:r>
      <w:proofErr w:type="spellStart"/>
      <w:r>
        <w:rPr>
          <w:b/>
          <w:bCs/>
          <w:color w:val="0000FF"/>
        </w:rPr>
        <w:t>SByte</w:t>
      </w:r>
      <w:proofErr w:type="spellEnd"/>
      <w:r>
        <w:rPr>
          <w:b/>
          <w:bCs/>
          <w:color w:val="0000FF"/>
        </w:rPr>
        <w:t>'.</w:t>
      </w:r>
      <w:r>
        <w:rPr>
          <w:b/>
          <w:bCs/>
        </w:rPr>
        <w:t>"</w:t>
      </w:r>
    </w:p>
    <w:p w:rsidR="00865C3E" w:rsidRDefault="00865C3E" w:rsidP="00865C3E">
      <w:pPr>
        <w:pStyle w:val="FxCopRule"/>
      </w:pPr>
      <w:r>
        <w:t xml:space="preserve">    </w:t>
      </w:r>
      <w:r>
        <w:rPr>
          <w:b/>
          <w:bCs/>
        </w:rPr>
        <w:t>Category</w:t>
      </w:r>
      <w:r>
        <w:t xml:space="preserve">     : </w:t>
      </w:r>
      <w:proofErr w:type="spellStart"/>
      <w:proofErr w:type="gramStart"/>
      <w:r>
        <w:rPr>
          <w:color w:val="0000FF"/>
        </w:rPr>
        <w:t>Microsoft.Usage</w:t>
      </w:r>
      <w:proofErr w:type="spellEnd"/>
      <w:r>
        <w:t xml:space="preserve">  (</w:t>
      </w:r>
      <w:proofErr w:type="gramEnd"/>
      <w:r>
        <w:t>String)</w:t>
      </w:r>
    </w:p>
    <w:p w:rsidR="00865C3E" w:rsidRDefault="00865C3E" w:rsidP="00865C3E">
      <w:pPr>
        <w:pStyle w:val="FxCopRule"/>
      </w:pPr>
      <w:r>
        <w:t xml:space="preserve">    </w:t>
      </w:r>
      <w:proofErr w:type="spellStart"/>
      <w:r>
        <w:rPr>
          <w:b/>
          <w:bCs/>
        </w:rPr>
        <w:t>CheckId</w:t>
      </w:r>
      <w:proofErr w:type="spellEnd"/>
      <w:r>
        <w:t xml:space="preserve">      : </w:t>
      </w:r>
      <w:proofErr w:type="gramStart"/>
      <w:r>
        <w:rPr>
          <w:color w:val="0000FF"/>
        </w:rPr>
        <w:t>CA2233</w:t>
      </w:r>
      <w:r>
        <w:t xml:space="preserve">  (</w:t>
      </w:r>
      <w:proofErr w:type="gramEnd"/>
      <w:r>
        <w:t>String)</w:t>
      </w:r>
    </w:p>
    <w:p w:rsidR="00865C3E" w:rsidRDefault="00865C3E" w:rsidP="00865C3E">
      <w:pPr>
        <w:pStyle w:val="FxCopRule"/>
      </w:pPr>
      <w:r>
        <w:t xml:space="preserve">    </w:t>
      </w:r>
      <w:proofErr w:type="spellStart"/>
      <w:r>
        <w:rPr>
          <w:b/>
          <w:bCs/>
        </w:rPr>
        <w:t>RuleFile</w:t>
      </w:r>
      <w:proofErr w:type="spellEnd"/>
      <w:r>
        <w:t xml:space="preserve">     : </w:t>
      </w:r>
      <w:r>
        <w:rPr>
          <w:color w:val="0000FF"/>
        </w:rPr>
        <w:t xml:space="preserve">Usage </w:t>
      </w:r>
      <w:proofErr w:type="gramStart"/>
      <w:r>
        <w:rPr>
          <w:color w:val="0000FF"/>
        </w:rPr>
        <w:t>Rules</w:t>
      </w:r>
      <w:r>
        <w:t xml:space="preserve">  (</w:t>
      </w:r>
      <w:proofErr w:type="gramEnd"/>
      <w:r>
        <w:t>String)</w:t>
      </w:r>
    </w:p>
    <w:p w:rsidR="00865C3E" w:rsidRDefault="00865C3E" w:rsidP="00865C3E">
      <w:pPr>
        <w:pStyle w:val="FxCopRule"/>
      </w:pPr>
      <w:r>
        <w:t xml:space="preserve">    </w:t>
      </w:r>
      <w:r>
        <w:rPr>
          <w:b/>
          <w:bCs/>
        </w:rPr>
        <w:t>Info</w:t>
      </w:r>
      <w:r>
        <w:t xml:space="preserve">         : "Arithmetic operations should not be done without first </w:t>
      </w:r>
    </w:p>
    <w:p w:rsidR="00865C3E" w:rsidRDefault="00865C3E" w:rsidP="00865C3E">
      <w:pPr>
        <w:pStyle w:val="FxCopRule"/>
      </w:pPr>
      <w:r>
        <w:t xml:space="preserve">                   </w:t>
      </w:r>
      <w:proofErr w:type="gramStart"/>
      <w:r>
        <w:t>validating</w:t>
      </w:r>
      <w:proofErr w:type="gramEnd"/>
      <w:r>
        <w:t xml:space="preserve"> the operands to prevent overflow."</w:t>
      </w:r>
    </w:p>
    <w:p w:rsidR="00865C3E" w:rsidRDefault="00865C3E" w:rsidP="00865C3E">
      <w:pPr>
        <w:autoSpaceDE w:val="0"/>
        <w:autoSpaceDN w:val="0"/>
        <w:adjustRightInd w:val="0"/>
        <w:spacing w:after="0" w:line="240" w:lineRule="auto"/>
        <w:rPr>
          <w:rFonts w:ascii="Courier New" w:hAnsi="Courier New" w:cs="Courier New"/>
          <w:color w:val="000080"/>
          <w:szCs w:val="20"/>
        </w:rPr>
      </w:pPr>
    </w:p>
    <w:p w:rsidR="00865C3E" w:rsidRDefault="00865C3E" w:rsidP="00865C3E">
      <w:r>
        <w:t>Checking the arguments would change the semantics of the operations being implemented.</w:t>
      </w:r>
      <w:r w:rsidRPr="00865C3E">
        <w:t xml:space="preserve"> </w:t>
      </w:r>
      <w:r>
        <w:t>We should apply this exemption freely on a case-by-case basis.</w:t>
      </w:r>
    </w:p>
    <w:sectPr w:rsidR="00865C3E" w:rsidSect="008D16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3F6E"/>
    <w:multiLevelType w:val="hybridMultilevel"/>
    <w:tmpl w:val="2D383174"/>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A87F3D"/>
    <w:multiLevelType w:val="hybridMultilevel"/>
    <w:tmpl w:val="839A2552"/>
    <w:lvl w:ilvl="0" w:tplc="50DC63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AB72BA"/>
    <w:multiLevelType w:val="hybridMultilevel"/>
    <w:tmpl w:val="4238B968"/>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D0907"/>
    <w:multiLevelType w:val="hybridMultilevel"/>
    <w:tmpl w:val="96BAD028"/>
    <w:lvl w:ilvl="0" w:tplc="A1F8177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AF720C"/>
    <w:multiLevelType w:val="hybridMultilevel"/>
    <w:tmpl w:val="ED80F3DE"/>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21451C"/>
    <w:multiLevelType w:val="hybridMultilevel"/>
    <w:tmpl w:val="993AF038"/>
    <w:lvl w:ilvl="0" w:tplc="A1F81778">
      <w:start w:val="1"/>
      <w:numFmt w:val="bullet"/>
      <w:lvlText w:val=""/>
      <w:lvlJc w:val="left"/>
      <w:pPr>
        <w:ind w:left="765" w:hanging="360"/>
      </w:pPr>
      <w:rPr>
        <w:rFonts w:ascii="Wingdings" w:hAnsi="Wingdings" w:hint="default"/>
        <w:color w:val="4F81BD" w:themeColor="accent1"/>
        <w:sz w:val="18"/>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nsid w:val="218A62FA"/>
    <w:multiLevelType w:val="hybridMultilevel"/>
    <w:tmpl w:val="EDF80388"/>
    <w:lvl w:ilvl="0" w:tplc="4D2AB59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B409A5"/>
    <w:multiLevelType w:val="hybridMultilevel"/>
    <w:tmpl w:val="6B7C0C92"/>
    <w:lvl w:ilvl="0" w:tplc="A1F81778">
      <w:start w:val="1"/>
      <w:numFmt w:val="bullet"/>
      <w:lvlText w:val=""/>
      <w:lvlJc w:val="left"/>
      <w:pPr>
        <w:ind w:left="765" w:hanging="360"/>
      </w:pPr>
      <w:rPr>
        <w:rFonts w:ascii="Wingdings" w:hAnsi="Wingdings" w:hint="default"/>
        <w:color w:val="4F81BD" w:themeColor="accent1"/>
        <w:sz w:val="18"/>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2FE1C0E"/>
    <w:multiLevelType w:val="hybridMultilevel"/>
    <w:tmpl w:val="73CE42C0"/>
    <w:lvl w:ilvl="0" w:tplc="035646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1921DB"/>
    <w:multiLevelType w:val="hybridMultilevel"/>
    <w:tmpl w:val="96EC61A4"/>
    <w:lvl w:ilvl="0" w:tplc="8E003348">
      <w:start w:val="1"/>
      <w:numFmt w:val="bullet"/>
      <w:pStyle w:val="ListParagraph"/>
      <w:lvlText w:val=""/>
      <w:lvlJc w:val="left"/>
      <w:pPr>
        <w:ind w:left="1437" w:hanging="360"/>
      </w:pPr>
      <w:rPr>
        <w:rFonts w:ascii="Wingdings" w:hAnsi="Wingdings" w:hint="default"/>
        <w:color w:val="4F81BD" w:themeColor="accent1"/>
        <w:sz w:val="1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4BA32B4"/>
    <w:multiLevelType w:val="hybridMultilevel"/>
    <w:tmpl w:val="B658FB16"/>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327128"/>
    <w:multiLevelType w:val="hybridMultilevel"/>
    <w:tmpl w:val="F0B8681C"/>
    <w:lvl w:ilvl="0" w:tplc="B08A32C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BA04E7A"/>
    <w:multiLevelType w:val="hybridMultilevel"/>
    <w:tmpl w:val="E3302696"/>
    <w:lvl w:ilvl="0" w:tplc="764CE3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3B780A"/>
    <w:multiLevelType w:val="hybridMultilevel"/>
    <w:tmpl w:val="CA5A58F6"/>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F020C61"/>
    <w:multiLevelType w:val="hybridMultilevel"/>
    <w:tmpl w:val="12E4F3D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364D86"/>
    <w:multiLevelType w:val="multilevel"/>
    <w:tmpl w:val="CFD6EF56"/>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1842E01"/>
    <w:multiLevelType w:val="hybridMultilevel"/>
    <w:tmpl w:val="4A5043E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8A6295"/>
    <w:multiLevelType w:val="hybridMultilevel"/>
    <w:tmpl w:val="6D2A6016"/>
    <w:lvl w:ilvl="0" w:tplc="764CE3B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1C2408"/>
    <w:multiLevelType w:val="hybridMultilevel"/>
    <w:tmpl w:val="1B943F70"/>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55744"/>
    <w:multiLevelType w:val="hybridMultilevel"/>
    <w:tmpl w:val="C8E46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165632"/>
    <w:multiLevelType w:val="hybridMultilevel"/>
    <w:tmpl w:val="1FCAE52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11478F"/>
    <w:multiLevelType w:val="hybridMultilevel"/>
    <w:tmpl w:val="C71E4A9A"/>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B600BE"/>
    <w:multiLevelType w:val="hybridMultilevel"/>
    <w:tmpl w:val="3C70160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FB458AB"/>
    <w:multiLevelType w:val="hybridMultilevel"/>
    <w:tmpl w:val="13806452"/>
    <w:lvl w:ilvl="0" w:tplc="B124623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C106C8"/>
    <w:multiLevelType w:val="hybridMultilevel"/>
    <w:tmpl w:val="664E4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8C6946"/>
    <w:multiLevelType w:val="hybridMultilevel"/>
    <w:tmpl w:val="F0D6E6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1541AD"/>
    <w:multiLevelType w:val="hybridMultilevel"/>
    <w:tmpl w:val="D6C4DF7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863FA5"/>
    <w:multiLevelType w:val="hybridMultilevel"/>
    <w:tmpl w:val="A142F23A"/>
    <w:lvl w:ilvl="0" w:tplc="A1F8177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55826DF"/>
    <w:multiLevelType w:val="hybridMultilevel"/>
    <w:tmpl w:val="57FE3ED0"/>
    <w:lvl w:ilvl="0" w:tplc="1A0A64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576798"/>
    <w:multiLevelType w:val="hybridMultilevel"/>
    <w:tmpl w:val="E39EE31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454003"/>
    <w:multiLevelType w:val="hybridMultilevel"/>
    <w:tmpl w:val="F086C93E"/>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FB54CD"/>
    <w:multiLevelType w:val="hybridMultilevel"/>
    <w:tmpl w:val="22486EE6"/>
    <w:lvl w:ilvl="0" w:tplc="A1F81778">
      <w:start w:val="1"/>
      <w:numFmt w:val="bullet"/>
      <w:lvlText w:val=""/>
      <w:lvlJc w:val="left"/>
      <w:pPr>
        <w:ind w:left="765" w:hanging="360"/>
      </w:pPr>
      <w:rPr>
        <w:rFonts w:ascii="Wingdings" w:hAnsi="Wingdings" w:hint="default"/>
        <w:color w:val="4F81BD" w:themeColor="accent1"/>
        <w:sz w:val="18"/>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nsid w:val="733A3FA8"/>
    <w:multiLevelType w:val="hybridMultilevel"/>
    <w:tmpl w:val="76CE34FC"/>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144127"/>
    <w:multiLevelType w:val="hybridMultilevel"/>
    <w:tmpl w:val="93328496"/>
    <w:lvl w:ilvl="0" w:tplc="A1F81778">
      <w:start w:val="1"/>
      <w:numFmt w:val="bullet"/>
      <w:lvlText w:val=""/>
      <w:lvlJc w:val="left"/>
      <w:pPr>
        <w:ind w:left="765" w:hanging="360"/>
      </w:pPr>
      <w:rPr>
        <w:rFonts w:ascii="Wingdings" w:hAnsi="Wingdings" w:hint="default"/>
        <w:color w:val="4F81BD" w:themeColor="accent1"/>
        <w:sz w:val="18"/>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4">
    <w:nsid w:val="77414044"/>
    <w:multiLevelType w:val="hybridMultilevel"/>
    <w:tmpl w:val="50B2425A"/>
    <w:lvl w:ilvl="0" w:tplc="A1F81778">
      <w:start w:val="1"/>
      <w:numFmt w:val="bullet"/>
      <w:lvlText w:val=""/>
      <w:lvlJc w:val="left"/>
      <w:pPr>
        <w:ind w:left="720" w:hanging="360"/>
      </w:pPr>
      <w:rPr>
        <w:rFonts w:ascii="Wingdings" w:hAnsi="Wingdings" w:hint="default"/>
        <w:color w:val="4F81BD" w:themeColor="accent1"/>
        <w:sz w:val="18"/>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634D8C"/>
    <w:multiLevelType w:val="hybridMultilevel"/>
    <w:tmpl w:val="65AE3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B7042D3"/>
    <w:multiLevelType w:val="hybridMultilevel"/>
    <w:tmpl w:val="D7F0A4B2"/>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E6D7C66"/>
    <w:multiLevelType w:val="hybridMultilevel"/>
    <w:tmpl w:val="5F605F7E"/>
    <w:lvl w:ilvl="0" w:tplc="A1F81778">
      <w:start w:val="1"/>
      <w:numFmt w:val="bullet"/>
      <w:lvlText w:val=""/>
      <w:lvlJc w:val="left"/>
      <w:pPr>
        <w:ind w:left="720" w:hanging="360"/>
      </w:pPr>
      <w:rPr>
        <w:rFonts w:ascii="Wingdings" w:hAnsi="Wingdings" w:hint="default"/>
        <w:color w:val="4F81BD" w:themeColor="accent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26"/>
  </w:num>
  <w:num w:numId="5">
    <w:abstractNumId w:val="14"/>
  </w:num>
  <w:num w:numId="6">
    <w:abstractNumId w:val="7"/>
  </w:num>
  <w:num w:numId="7">
    <w:abstractNumId w:val="0"/>
  </w:num>
  <w:num w:numId="8">
    <w:abstractNumId w:val="36"/>
  </w:num>
  <w:num w:numId="9">
    <w:abstractNumId w:val="18"/>
  </w:num>
  <w:num w:numId="10">
    <w:abstractNumId w:val="29"/>
  </w:num>
  <w:num w:numId="11">
    <w:abstractNumId w:val="10"/>
  </w:num>
  <w:num w:numId="12">
    <w:abstractNumId w:val="30"/>
  </w:num>
  <w:num w:numId="13">
    <w:abstractNumId w:val="5"/>
  </w:num>
  <w:num w:numId="14">
    <w:abstractNumId w:val="33"/>
  </w:num>
  <w:num w:numId="15">
    <w:abstractNumId w:val="2"/>
  </w:num>
  <w:num w:numId="16">
    <w:abstractNumId w:val="20"/>
  </w:num>
  <w:num w:numId="17">
    <w:abstractNumId w:val="32"/>
  </w:num>
  <w:num w:numId="18">
    <w:abstractNumId w:val="4"/>
  </w:num>
  <w:num w:numId="19">
    <w:abstractNumId w:val="21"/>
  </w:num>
  <w:num w:numId="20">
    <w:abstractNumId w:val="16"/>
  </w:num>
  <w:num w:numId="21">
    <w:abstractNumId w:val="27"/>
  </w:num>
  <w:num w:numId="22">
    <w:abstractNumId w:val="31"/>
  </w:num>
  <w:num w:numId="23">
    <w:abstractNumId w:val="22"/>
  </w:num>
  <w:num w:numId="24">
    <w:abstractNumId w:val="25"/>
  </w:num>
  <w:num w:numId="25">
    <w:abstractNumId w:val="11"/>
  </w:num>
  <w:num w:numId="26">
    <w:abstractNumId w:val="35"/>
  </w:num>
  <w:num w:numId="27">
    <w:abstractNumId w:val="34"/>
  </w:num>
  <w:num w:numId="28">
    <w:abstractNumId w:val="8"/>
  </w:num>
  <w:num w:numId="29">
    <w:abstractNumId w:val="12"/>
  </w:num>
  <w:num w:numId="30">
    <w:abstractNumId w:val="3"/>
  </w:num>
  <w:num w:numId="31">
    <w:abstractNumId w:val="17"/>
  </w:num>
  <w:num w:numId="32">
    <w:abstractNumId w:val="23"/>
  </w:num>
  <w:num w:numId="33">
    <w:abstractNumId w:val="1"/>
  </w:num>
  <w:num w:numId="34">
    <w:abstractNumId w:val="37"/>
  </w:num>
  <w:num w:numId="35">
    <w:abstractNumId w:val="19"/>
  </w:num>
  <w:num w:numId="36">
    <w:abstractNumId w:val="24"/>
  </w:num>
  <w:num w:numId="37">
    <w:abstractNumId w:val="28"/>
  </w:num>
  <w:num w:numId="38">
    <w:abstractNumId w:val="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hideSpellingErrors/>
  <w:proofState w:spelling="clean" w:grammar="clean"/>
  <w:stylePaneFormatFilter w:val="1728"/>
  <w:stylePaneSortMethod w:val="0000"/>
  <w:defaultTabStop w:val="720"/>
  <w:characterSpacingControl w:val="doNotCompress"/>
  <w:compat/>
  <w:rsids>
    <w:rsidRoot w:val="0089507D"/>
    <w:rsid w:val="0000690F"/>
    <w:rsid w:val="00010359"/>
    <w:rsid w:val="000108BC"/>
    <w:rsid w:val="00011B72"/>
    <w:rsid w:val="00015644"/>
    <w:rsid w:val="0001571B"/>
    <w:rsid w:val="00016B0B"/>
    <w:rsid w:val="00017C8E"/>
    <w:rsid w:val="0002094E"/>
    <w:rsid w:val="00020EE0"/>
    <w:rsid w:val="00021A87"/>
    <w:rsid w:val="00025D63"/>
    <w:rsid w:val="00027C94"/>
    <w:rsid w:val="00031AAC"/>
    <w:rsid w:val="0003278B"/>
    <w:rsid w:val="0003376F"/>
    <w:rsid w:val="00035992"/>
    <w:rsid w:val="00036132"/>
    <w:rsid w:val="00036C7E"/>
    <w:rsid w:val="00040061"/>
    <w:rsid w:val="000403F3"/>
    <w:rsid w:val="000436AC"/>
    <w:rsid w:val="00044D36"/>
    <w:rsid w:val="00044D3A"/>
    <w:rsid w:val="000467B1"/>
    <w:rsid w:val="00047525"/>
    <w:rsid w:val="0005282E"/>
    <w:rsid w:val="00053932"/>
    <w:rsid w:val="00053C19"/>
    <w:rsid w:val="00054EEC"/>
    <w:rsid w:val="00055190"/>
    <w:rsid w:val="0005734A"/>
    <w:rsid w:val="00060266"/>
    <w:rsid w:val="0006046D"/>
    <w:rsid w:val="000630FB"/>
    <w:rsid w:val="00063D06"/>
    <w:rsid w:val="00063E47"/>
    <w:rsid w:val="00065817"/>
    <w:rsid w:val="00071EDB"/>
    <w:rsid w:val="00071FA7"/>
    <w:rsid w:val="00072682"/>
    <w:rsid w:val="00073482"/>
    <w:rsid w:val="00075783"/>
    <w:rsid w:val="00076D38"/>
    <w:rsid w:val="000825CD"/>
    <w:rsid w:val="000827C8"/>
    <w:rsid w:val="00086673"/>
    <w:rsid w:val="00087224"/>
    <w:rsid w:val="000908DF"/>
    <w:rsid w:val="0009207B"/>
    <w:rsid w:val="00092BB7"/>
    <w:rsid w:val="00093329"/>
    <w:rsid w:val="00095481"/>
    <w:rsid w:val="00096945"/>
    <w:rsid w:val="00096FD8"/>
    <w:rsid w:val="000A0DE0"/>
    <w:rsid w:val="000A12D2"/>
    <w:rsid w:val="000A2335"/>
    <w:rsid w:val="000A30C8"/>
    <w:rsid w:val="000A4803"/>
    <w:rsid w:val="000A4973"/>
    <w:rsid w:val="000A4C7D"/>
    <w:rsid w:val="000A6C88"/>
    <w:rsid w:val="000A79F4"/>
    <w:rsid w:val="000B0269"/>
    <w:rsid w:val="000B16D7"/>
    <w:rsid w:val="000B1D52"/>
    <w:rsid w:val="000B2282"/>
    <w:rsid w:val="000B4219"/>
    <w:rsid w:val="000B5409"/>
    <w:rsid w:val="000B5EC1"/>
    <w:rsid w:val="000B7B79"/>
    <w:rsid w:val="000C4CBC"/>
    <w:rsid w:val="000C58D4"/>
    <w:rsid w:val="000D29FB"/>
    <w:rsid w:val="000D3E77"/>
    <w:rsid w:val="000D5B4C"/>
    <w:rsid w:val="000D6B54"/>
    <w:rsid w:val="000E0699"/>
    <w:rsid w:val="000E0C63"/>
    <w:rsid w:val="000E1818"/>
    <w:rsid w:val="000E1A59"/>
    <w:rsid w:val="000E70DF"/>
    <w:rsid w:val="000F0D32"/>
    <w:rsid w:val="000F1592"/>
    <w:rsid w:val="000F2F26"/>
    <w:rsid w:val="000F5A79"/>
    <w:rsid w:val="000F5F92"/>
    <w:rsid w:val="000F63E4"/>
    <w:rsid w:val="00100298"/>
    <w:rsid w:val="00100304"/>
    <w:rsid w:val="001006C8"/>
    <w:rsid w:val="00102A4E"/>
    <w:rsid w:val="00102C42"/>
    <w:rsid w:val="00105640"/>
    <w:rsid w:val="0010593A"/>
    <w:rsid w:val="00107709"/>
    <w:rsid w:val="00107BA5"/>
    <w:rsid w:val="00107CE0"/>
    <w:rsid w:val="00111063"/>
    <w:rsid w:val="001126AC"/>
    <w:rsid w:val="00112DBC"/>
    <w:rsid w:val="001143BB"/>
    <w:rsid w:val="00114635"/>
    <w:rsid w:val="00114C46"/>
    <w:rsid w:val="001223A9"/>
    <w:rsid w:val="001233D4"/>
    <w:rsid w:val="00125560"/>
    <w:rsid w:val="00125A47"/>
    <w:rsid w:val="001274A7"/>
    <w:rsid w:val="00130235"/>
    <w:rsid w:val="001305A7"/>
    <w:rsid w:val="00132AA6"/>
    <w:rsid w:val="00137281"/>
    <w:rsid w:val="00137368"/>
    <w:rsid w:val="00137675"/>
    <w:rsid w:val="0013780E"/>
    <w:rsid w:val="00137A68"/>
    <w:rsid w:val="001427E1"/>
    <w:rsid w:val="00145F05"/>
    <w:rsid w:val="00147AA3"/>
    <w:rsid w:val="001521CA"/>
    <w:rsid w:val="00152949"/>
    <w:rsid w:val="001530D2"/>
    <w:rsid w:val="00153501"/>
    <w:rsid w:val="001553F4"/>
    <w:rsid w:val="0015627C"/>
    <w:rsid w:val="00163D2D"/>
    <w:rsid w:val="00163F55"/>
    <w:rsid w:val="00164B80"/>
    <w:rsid w:val="001676E7"/>
    <w:rsid w:val="00172296"/>
    <w:rsid w:val="00173305"/>
    <w:rsid w:val="001753B6"/>
    <w:rsid w:val="00176FB4"/>
    <w:rsid w:val="00181E3D"/>
    <w:rsid w:val="0018394C"/>
    <w:rsid w:val="00185A5D"/>
    <w:rsid w:val="00186446"/>
    <w:rsid w:val="0018764E"/>
    <w:rsid w:val="001879E7"/>
    <w:rsid w:val="00190AE8"/>
    <w:rsid w:val="00190FC3"/>
    <w:rsid w:val="001945FA"/>
    <w:rsid w:val="00195533"/>
    <w:rsid w:val="001955A6"/>
    <w:rsid w:val="0019590E"/>
    <w:rsid w:val="00195C13"/>
    <w:rsid w:val="00195DE5"/>
    <w:rsid w:val="00196361"/>
    <w:rsid w:val="001A2C54"/>
    <w:rsid w:val="001B0216"/>
    <w:rsid w:val="001B4168"/>
    <w:rsid w:val="001B4637"/>
    <w:rsid w:val="001B5925"/>
    <w:rsid w:val="001B7C8B"/>
    <w:rsid w:val="001C16F6"/>
    <w:rsid w:val="001C1E9F"/>
    <w:rsid w:val="001C27BD"/>
    <w:rsid w:val="001C30B2"/>
    <w:rsid w:val="001C3AD3"/>
    <w:rsid w:val="001C4636"/>
    <w:rsid w:val="001C5AE2"/>
    <w:rsid w:val="001C5C7D"/>
    <w:rsid w:val="001C5DFB"/>
    <w:rsid w:val="001C65D8"/>
    <w:rsid w:val="001C74EA"/>
    <w:rsid w:val="001C7720"/>
    <w:rsid w:val="001D054B"/>
    <w:rsid w:val="001D248F"/>
    <w:rsid w:val="001D2A82"/>
    <w:rsid w:val="001D7F8C"/>
    <w:rsid w:val="001E4111"/>
    <w:rsid w:val="001E4A1B"/>
    <w:rsid w:val="001F1DF2"/>
    <w:rsid w:val="001F2E01"/>
    <w:rsid w:val="001F2FEB"/>
    <w:rsid w:val="001F4423"/>
    <w:rsid w:val="001F5B8C"/>
    <w:rsid w:val="001F6190"/>
    <w:rsid w:val="001F6908"/>
    <w:rsid w:val="001F74CF"/>
    <w:rsid w:val="001F75B7"/>
    <w:rsid w:val="00201D56"/>
    <w:rsid w:val="0020409A"/>
    <w:rsid w:val="00204BA3"/>
    <w:rsid w:val="002061C2"/>
    <w:rsid w:val="00211152"/>
    <w:rsid w:val="00212664"/>
    <w:rsid w:val="00212BF3"/>
    <w:rsid w:val="00213E84"/>
    <w:rsid w:val="002152EC"/>
    <w:rsid w:val="00215FB5"/>
    <w:rsid w:val="002210F5"/>
    <w:rsid w:val="00221DC0"/>
    <w:rsid w:val="00223D70"/>
    <w:rsid w:val="00225E9C"/>
    <w:rsid w:val="002272D8"/>
    <w:rsid w:val="0023072A"/>
    <w:rsid w:val="00231348"/>
    <w:rsid w:val="002324A9"/>
    <w:rsid w:val="002325C1"/>
    <w:rsid w:val="002351D5"/>
    <w:rsid w:val="0023584F"/>
    <w:rsid w:val="00236526"/>
    <w:rsid w:val="002366E6"/>
    <w:rsid w:val="00236E9F"/>
    <w:rsid w:val="002434F8"/>
    <w:rsid w:val="00243F06"/>
    <w:rsid w:val="002460C2"/>
    <w:rsid w:val="0024667B"/>
    <w:rsid w:val="00246C72"/>
    <w:rsid w:val="00247838"/>
    <w:rsid w:val="0025081D"/>
    <w:rsid w:val="00254012"/>
    <w:rsid w:val="002550C7"/>
    <w:rsid w:val="00255EC6"/>
    <w:rsid w:val="00256465"/>
    <w:rsid w:val="00262DFA"/>
    <w:rsid w:val="002633A3"/>
    <w:rsid w:val="0026594F"/>
    <w:rsid w:val="0026695C"/>
    <w:rsid w:val="00266F3C"/>
    <w:rsid w:val="00273B8F"/>
    <w:rsid w:val="002741C4"/>
    <w:rsid w:val="0027531C"/>
    <w:rsid w:val="00276735"/>
    <w:rsid w:val="00276FF6"/>
    <w:rsid w:val="00277C7E"/>
    <w:rsid w:val="00280F0C"/>
    <w:rsid w:val="0028119E"/>
    <w:rsid w:val="0028410D"/>
    <w:rsid w:val="002879BF"/>
    <w:rsid w:val="00287DC0"/>
    <w:rsid w:val="00291896"/>
    <w:rsid w:val="0029246D"/>
    <w:rsid w:val="0029402B"/>
    <w:rsid w:val="002966FF"/>
    <w:rsid w:val="00296BD8"/>
    <w:rsid w:val="00296D03"/>
    <w:rsid w:val="002A05CC"/>
    <w:rsid w:val="002A0C35"/>
    <w:rsid w:val="002A13C5"/>
    <w:rsid w:val="002A180C"/>
    <w:rsid w:val="002A4304"/>
    <w:rsid w:val="002A47E4"/>
    <w:rsid w:val="002A4DCB"/>
    <w:rsid w:val="002A688B"/>
    <w:rsid w:val="002B11FD"/>
    <w:rsid w:val="002B3FFB"/>
    <w:rsid w:val="002B6CEC"/>
    <w:rsid w:val="002B730E"/>
    <w:rsid w:val="002C1EC6"/>
    <w:rsid w:val="002C3DDF"/>
    <w:rsid w:val="002C432B"/>
    <w:rsid w:val="002C434B"/>
    <w:rsid w:val="002D20CE"/>
    <w:rsid w:val="002D2862"/>
    <w:rsid w:val="002D41DE"/>
    <w:rsid w:val="002D7323"/>
    <w:rsid w:val="002E06B5"/>
    <w:rsid w:val="002E0A8C"/>
    <w:rsid w:val="002E1B30"/>
    <w:rsid w:val="002E22FD"/>
    <w:rsid w:val="002E3AD3"/>
    <w:rsid w:val="002E5D17"/>
    <w:rsid w:val="002E609B"/>
    <w:rsid w:val="002E68DB"/>
    <w:rsid w:val="002F188C"/>
    <w:rsid w:val="002F376D"/>
    <w:rsid w:val="002F403B"/>
    <w:rsid w:val="002F5E22"/>
    <w:rsid w:val="002F6882"/>
    <w:rsid w:val="002F69D7"/>
    <w:rsid w:val="002F7288"/>
    <w:rsid w:val="002F7884"/>
    <w:rsid w:val="002F7EDA"/>
    <w:rsid w:val="00302859"/>
    <w:rsid w:val="00302968"/>
    <w:rsid w:val="00302FBA"/>
    <w:rsid w:val="00303099"/>
    <w:rsid w:val="00303E62"/>
    <w:rsid w:val="003045B4"/>
    <w:rsid w:val="003061C8"/>
    <w:rsid w:val="00310674"/>
    <w:rsid w:val="003109A1"/>
    <w:rsid w:val="00310CC9"/>
    <w:rsid w:val="0031207A"/>
    <w:rsid w:val="00312A25"/>
    <w:rsid w:val="00313D6C"/>
    <w:rsid w:val="003146AD"/>
    <w:rsid w:val="00315A09"/>
    <w:rsid w:val="00321013"/>
    <w:rsid w:val="0032370F"/>
    <w:rsid w:val="00326427"/>
    <w:rsid w:val="00326BFA"/>
    <w:rsid w:val="00332C4F"/>
    <w:rsid w:val="0033338B"/>
    <w:rsid w:val="00333543"/>
    <w:rsid w:val="00334552"/>
    <w:rsid w:val="00335246"/>
    <w:rsid w:val="003352EF"/>
    <w:rsid w:val="00336B2D"/>
    <w:rsid w:val="00340D12"/>
    <w:rsid w:val="003425EF"/>
    <w:rsid w:val="00342E38"/>
    <w:rsid w:val="00346220"/>
    <w:rsid w:val="00346AA9"/>
    <w:rsid w:val="00346DF4"/>
    <w:rsid w:val="00347A4F"/>
    <w:rsid w:val="0035047E"/>
    <w:rsid w:val="00350E76"/>
    <w:rsid w:val="00351FA0"/>
    <w:rsid w:val="00352768"/>
    <w:rsid w:val="00353B7D"/>
    <w:rsid w:val="00354C68"/>
    <w:rsid w:val="00357838"/>
    <w:rsid w:val="00357CE1"/>
    <w:rsid w:val="00361AB1"/>
    <w:rsid w:val="00363071"/>
    <w:rsid w:val="0036445E"/>
    <w:rsid w:val="00365D50"/>
    <w:rsid w:val="00366E78"/>
    <w:rsid w:val="0037059F"/>
    <w:rsid w:val="00370F06"/>
    <w:rsid w:val="00376045"/>
    <w:rsid w:val="00380ED7"/>
    <w:rsid w:val="0038110E"/>
    <w:rsid w:val="00382FFC"/>
    <w:rsid w:val="003841B7"/>
    <w:rsid w:val="003857C1"/>
    <w:rsid w:val="00385A94"/>
    <w:rsid w:val="00387216"/>
    <w:rsid w:val="003875DD"/>
    <w:rsid w:val="00390E13"/>
    <w:rsid w:val="00392803"/>
    <w:rsid w:val="0039350C"/>
    <w:rsid w:val="00393936"/>
    <w:rsid w:val="003947DC"/>
    <w:rsid w:val="003965F8"/>
    <w:rsid w:val="003A2A39"/>
    <w:rsid w:val="003A2F19"/>
    <w:rsid w:val="003A5AB7"/>
    <w:rsid w:val="003A666A"/>
    <w:rsid w:val="003A7BD3"/>
    <w:rsid w:val="003A7CF6"/>
    <w:rsid w:val="003B10DE"/>
    <w:rsid w:val="003B3FF8"/>
    <w:rsid w:val="003B5591"/>
    <w:rsid w:val="003B7AB6"/>
    <w:rsid w:val="003C176E"/>
    <w:rsid w:val="003C20BF"/>
    <w:rsid w:val="003C4445"/>
    <w:rsid w:val="003C7337"/>
    <w:rsid w:val="003D3915"/>
    <w:rsid w:val="003D4ECE"/>
    <w:rsid w:val="003D5115"/>
    <w:rsid w:val="003D6584"/>
    <w:rsid w:val="003D69F0"/>
    <w:rsid w:val="003D7B64"/>
    <w:rsid w:val="003D7DA2"/>
    <w:rsid w:val="003D7E38"/>
    <w:rsid w:val="003E0BED"/>
    <w:rsid w:val="003E52D5"/>
    <w:rsid w:val="003E723A"/>
    <w:rsid w:val="003F17F1"/>
    <w:rsid w:val="003F58D7"/>
    <w:rsid w:val="003F5BBC"/>
    <w:rsid w:val="003F5E7D"/>
    <w:rsid w:val="003F67DC"/>
    <w:rsid w:val="004040DE"/>
    <w:rsid w:val="00406EAF"/>
    <w:rsid w:val="00410CFF"/>
    <w:rsid w:val="00410FCE"/>
    <w:rsid w:val="0041187D"/>
    <w:rsid w:val="00411A0D"/>
    <w:rsid w:val="00412513"/>
    <w:rsid w:val="00412944"/>
    <w:rsid w:val="004141B4"/>
    <w:rsid w:val="004151DB"/>
    <w:rsid w:val="00416AB9"/>
    <w:rsid w:val="00417347"/>
    <w:rsid w:val="00420991"/>
    <w:rsid w:val="00423F2F"/>
    <w:rsid w:val="00424807"/>
    <w:rsid w:val="00425598"/>
    <w:rsid w:val="00426108"/>
    <w:rsid w:val="00427A78"/>
    <w:rsid w:val="00427D9E"/>
    <w:rsid w:val="00434930"/>
    <w:rsid w:val="00435892"/>
    <w:rsid w:val="004402C9"/>
    <w:rsid w:val="00440447"/>
    <w:rsid w:val="0044145F"/>
    <w:rsid w:val="0044227F"/>
    <w:rsid w:val="0044265F"/>
    <w:rsid w:val="0044330B"/>
    <w:rsid w:val="004435DD"/>
    <w:rsid w:val="00443B3C"/>
    <w:rsid w:val="00445C45"/>
    <w:rsid w:val="00445C93"/>
    <w:rsid w:val="004460CC"/>
    <w:rsid w:val="004464AB"/>
    <w:rsid w:val="00450286"/>
    <w:rsid w:val="0045382B"/>
    <w:rsid w:val="00453A83"/>
    <w:rsid w:val="00453AB9"/>
    <w:rsid w:val="00454EAA"/>
    <w:rsid w:val="00455298"/>
    <w:rsid w:val="00456A89"/>
    <w:rsid w:val="004577A9"/>
    <w:rsid w:val="004625AA"/>
    <w:rsid w:val="004632CB"/>
    <w:rsid w:val="004632F4"/>
    <w:rsid w:val="00463B80"/>
    <w:rsid w:val="0046420A"/>
    <w:rsid w:val="00466261"/>
    <w:rsid w:val="00467610"/>
    <w:rsid w:val="00472224"/>
    <w:rsid w:val="004750F6"/>
    <w:rsid w:val="0047624D"/>
    <w:rsid w:val="00476E68"/>
    <w:rsid w:val="004810AB"/>
    <w:rsid w:val="00481E69"/>
    <w:rsid w:val="00483FF6"/>
    <w:rsid w:val="004872DB"/>
    <w:rsid w:val="00487FC4"/>
    <w:rsid w:val="00490C73"/>
    <w:rsid w:val="00493316"/>
    <w:rsid w:val="00493D37"/>
    <w:rsid w:val="0049550C"/>
    <w:rsid w:val="00497A2C"/>
    <w:rsid w:val="00497BF5"/>
    <w:rsid w:val="004A0504"/>
    <w:rsid w:val="004A5C6E"/>
    <w:rsid w:val="004A647E"/>
    <w:rsid w:val="004B1C2D"/>
    <w:rsid w:val="004B2C8B"/>
    <w:rsid w:val="004B4696"/>
    <w:rsid w:val="004B4697"/>
    <w:rsid w:val="004B5E27"/>
    <w:rsid w:val="004B5F5F"/>
    <w:rsid w:val="004B6CC8"/>
    <w:rsid w:val="004B76F1"/>
    <w:rsid w:val="004B7D30"/>
    <w:rsid w:val="004B7F7D"/>
    <w:rsid w:val="004C150F"/>
    <w:rsid w:val="004C1891"/>
    <w:rsid w:val="004C3465"/>
    <w:rsid w:val="004C4E3A"/>
    <w:rsid w:val="004C5015"/>
    <w:rsid w:val="004C5112"/>
    <w:rsid w:val="004C5C8E"/>
    <w:rsid w:val="004C635A"/>
    <w:rsid w:val="004C6EBC"/>
    <w:rsid w:val="004D02B9"/>
    <w:rsid w:val="004D0E03"/>
    <w:rsid w:val="004D0E44"/>
    <w:rsid w:val="004D1BC2"/>
    <w:rsid w:val="004D29A5"/>
    <w:rsid w:val="004D2D2F"/>
    <w:rsid w:val="004D3031"/>
    <w:rsid w:val="004D303E"/>
    <w:rsid w:val="004D4067"/>
    <w:rsid w:val="004D4BE6"/>
    <w:rsid w:val="004D516D"/>
    <w:rsid w:val="004D52F1"/>
    <w:rsid w:val="004E0968"/>
    <w:rsid w:val="004E142F"/>
    <w:rsid w:val="004E3AB3"/>
    <w:rsid w:val="004E4D57"/>
    <w:rsid w:val="004F4EDF"/>
    <w:rsid w:val="004F6510"/>
    <w:rsid w:val="004F6985"/>
    <w:rsid w:val="00500916"/>
    <w:rsid w:val="005016BB"/>
    <w:rsid w:val="00502317"/>
    <w:rsid w:val="00502A66"/>
    <w:rsid w:val="0050509D"/>
    <w:rsid w:val="005067F4"/>
    <w:rsid w:val="005113A4"/>
    <w:rsid w:val="005114DE"/>
    <w:rsid w:val="00511601"/>
    <w:rsid w:val="00512266"/>
    <w:rsid w:val="00514E46"/>
    <w:rsid w:val="00515E41"/>
    <w:rsid w:val="00516290"/>
    <w:rsid w:val="00516AC4"/>
    <w:rsid w:val="00516D21"/>
    <w:rsid w:val="005225FA"/>
    <w:rsid w:val="00525C8B"/>
    <w:rsid w:val="00525EA6"/>
    <w:rsid w:val="00526BA9"/>
    <w:rsid w:val="00527F3B"/>
    <w:rsid w:val="00530D10"/>
    <w:rsid w:val="00531298"/>
    <w:rsid w:val="00531374"/>
    <w:rsid w:val="00534DCD"/>
    <w:rsid w:val="00536934"/>
    <w:rsid w:val="0053766E"/>
    <w:rsid w:val="00540039"/>
    <w:rsid w:val="00540F43"/>
    <w:rsid w:val="005410C3"/>
    <w:rsid w:val="00547C45"/>
    <w:rsid w:val="00551768"/>
    <w:rsid w:val="00554EF8"/>
    <w:rsid w:val="005551B3"/>
    <w:rsid w:val="0055794C"/>
    <w:rsid w:val="0056159B"/>
    <w:rsid w:val="00563A49"/>
    <w:rsid w:val="00564695"/>
    <w:rsid w:val="005652DA"/>
    <w:rsid w:val="00565B37"/>
    <w:rsid w:val="00565E70"/>
    <w:rsid w:val="00566ED1"/>
    <w:rsid w:val="00570DCC"/>
    <w:rsid w:val="00571E1C"/>
    <w:rsid w:val="0057257C"/>
    <w:rsid w:val="005743AB"/>
    <w:rsid w:val="00576E19"/>
    <w:rsid w:val="00577842"/>
    <w:rsid w:val="0058293F"/>
    <w:rsid w:val="00583364"/>
    <w:rsid w:val="00584263"/>
    <w:rsid w:val="005864A5"/>
    <w:rsid w:val="0058768D"/>
    <w:rsid w:val="00590F0A"/>
    <w:rsid w:val="005915DE"/>
    <w:rsid w:val="005922D6"/>
    <w:rsid w:val="00592763"/>
    <w:rsid w:val="00593A12"/>
    <w:rsid w:val="005940E1"/>
    <w:rsid w:val="00595631"/>
    <w:rsid w:val="005A1F89"/>
    <w:rsid w:val="005A2812"/>
    <w:rsid w:val="005A3452"/>
    <w:rsid w:val="005A4727"/>
    <w:rsid w:val="005A6C80"/>
    <w:rsid w:val="005B1E10"/>
    <w:rsid w:val="005B235D"/>
    <w:rsid w:val="005B25E8"/>
    <w:rsid w:val="005B5079"/>
    <w:rsid w:val="005B7CFE"/>
    <w:rsid w:val="005C0FD8"/>
    <w:rsid w:val="005C4BAC"/>
    <w:rsid w:val="005C60C4"/>
    <w:rsid w:val="005D031F"/>
    <w:rsid w:val="005D201B"/>
    <w:rsid w:val="005D3E3A"/>
    <w:rsid w:val="005D467C"/>
    <w:rsid w:val="005E08AA"/>
    <w:rsid w:val="005E276E"/>
    <w:rsid w:val="005E318E"/>
    <w:rsid w:val="005E4188"/>
    <w:rsid w:val="005E6F72"/>
    <w:rsid w:val="005E7F64"/>
    <w:rsid w:val="005F0004"/>
    <w:rsid w:val="005F012B"/>
    <w:rsid w:val="005F11C7"/>
    <w:rsid w:val="005F20C5"/>
    <w:rsid w:val="005F258B"/>
    <w:rsid w:val="005F537C"/>
    <w:rsid w:val="005F58F9"/>
    <w:rsid w:val="005F5D6D"/>
    <w:rsid w:val="005F658F"/>
    <w:rsid w:val="005F6C20"/>
    <w:rsid w:val="005F7E16"/>
    <w:rsid w:val="00600EEF"/>
    <w:rsid w:val="00600EF7"/>
    <w:rsid w:val="00600F36"/>
    <w:rsid w:val="00601BBA"/>
    <w:rsid w:val="00603F8F"/>
    <w:rsid w:val="00604322"/>
    <w:rsid w:val="00606614"/>
    <w:rsid w:val="00607825"/>
    <w:rsid w:val="00607F41"/>
    <w:rsid w:val="00615996"/>
    <w:rsid w:val="00616501"/>
    <w:rsid w:val="006167F0"/>
    <w:rsid w:val="00617088"/>
    <w:rsid w:val="0062295A"/>
    <w:rsid w:val="00623180"/>
    <w:rsid w:val="0063118C"/>
    <w:rsid w:val="00634E91"/>
    <w:rsid w:val="00637BD5"/>
    <w:rsid w:val="00641FB8"/>
    <w:rsid w:val="00642864"/>
    <w:rsid w:val="006429D3"/>
    <w:rsid w:val="0064356F"/>
    <w:rsid w:val="00644929"/>
    <w:rsid w:val="00644ED4"/>
    <w:rsid w:val="00647635"/>
    <w:rsid w:val="0065007F"/>
    <w:rsid w:val="00650105"/>
    <w:rsid w:val="00650ACC"/>
    <w:rsid w:val="00651845"/>
    <w:rsid w:val="006523A0"/>
    <w:rsid w:val="00652A87"/>
    <w:rsid w:val="00652D0D"/>
    <w:rsid w:val="00652E60"/>
    <w:rsid w:val="00654CDB"/>
    <w:rsid w:val="00655816"/>
    <w:rsid w:val="00656DCF"/>
    <w:rsid w:val="00657947"/>
    <w:rsid w:val="00657A08"/>
    <w:rsid w:val="00657E6F"/>
    <w:rsid w:val="00661F94"/>
    <w:rsid w:val="006624C8"/>
    <w:rsid w:val="0066379B"/>
    <w:rsid w:val="00664256"/>
    <w:rsid w:val="00667307"/>
    <w:rsid w:val="00670A1B"/>
    <w:rsid w:val="00673594"/>
    <w:rsid w:val="00673885"/>
    <w:rsid w:val="00673DED"/>
    <w:rsid w:val="00674A61"/>
    <w:rsid w:val="00675193"/>
    <w:rsid w:val="00675DCF"/>
    <w:rsid w:val="006810D3"/>
    <w:rsid w:val="006823DE"/>
    <w:rsid w:val="00682D28"/>
    <w:rsid w:val="006845D1"/>
    <w:rsid w:val="00684B20"/>
    <w:rsid w:val="00685015"/>
    <w:rsid w:val="006853D7"/>
    <w:rsid w:val="0068586E"/>
    <w:rsid w:val="00685C83"/>
    <w:rsid w:val="0068656B"/>
    <w:rsid w:val="00686749"/>
    <w:rsid w:val="006873DE"/>
    <w:rsid w:val="00687DB5"/>
    <w:rsid w:val="00687DE4"/>
    <w:rsid w:val="0069020D"/>
    <w:rsid w:val="0069107E"/>
    <w:rsid w:val="006953AA"/>
    <w:rsid w:val="006977E6"/>
    <w:rsid w:val="006A17FD"/>
    <w:rsid w:val="006A1DDC"/>
    <w:rsid w:val="006A25DE"/>
    <w:rsid w:val="006A4445"/>
    <w:rsid w:val="006A6990"/>
    <w:rsid w:val="006A754C"/>
    <w:rsid w:val="006B0BB2"/>
    <w:rsid w:val="006B1E6E"/>
    <w:rsid w:val="006B436B"/>
    <w:rsid w:val="006B54BC"/>
    <w:rsid w:val="006C2CA4"/>
    <w:rsid w:val="006C2D5B"/>
    <w:rsid w:val="006C2F4A"/>
    <w:rsid w:val="006C32D4"/>
    <w:rsid w:val="006C3FF2"/>
    <w:rsid w:val="006C584E"/>
    <w:rsid w:val="006C6DFC"/>
    <w:rsid w:val="006C7AE9"/>
    <w:rsid w:val="006D4A91"/>
    <w:rsid w:val="006D7B50"/>
    <w:rsid w:val="006D7B7D"/>
    <w:rsid w:val="006E10C2"/>
    <w:rsid w:val="006E5291"/>
    <w:rsid w:val="006E7B15"/>
    <w:rsid w:val="006E7F1A"/>
    <w:rsid w:val="006F3116"/>
    <w:rsid w:val="006F3BA5"/>
    <w:rsid w:val="006F3CEF"/>
    <w:rsid w:val="006F6985"/>
    <w:rsid w:val="00701474"/>
    <w:rsid w:val="00701A19"/>
    <w:rsid w:val="00701B36"/>
    <w:rsid w:val="007034C9"/>
    <w:rsid w:val="007045FB"/>
    <w:rsid w:val="0070669F"/>
    <w:rsid w:val="0070788A"/>
    <w:rsid w:val="00707993"/>
    <w:rsid w:val="0071536F"/>
    <w:rsid w:val="00715DC0"/>
    <w:rsid w:val="00720DA3"/>
    <w:rsid w:val="00720FA5"/>
    <w:rsid w:val="007210D9"/>
    <w:rsid w:val="007309B5"/>
    <w:rsid w:val="00732111"/>
    <w:rsid w:val="00733C82"/>
    <w:rsid w:val="0073415D"/>
    <w:rsid w:val="00735D57"/>
    <w:rsid w:val="00735F8F"/>
    <w:rsid w:val="00736A7E"/>
    <w:rsid w:val="00737378"/>
    <w:rsid w:val="007401AB"/>
    <w:rsid w:val="007412D9"/>
    <w:rsid w:val="00741673"/>
    <w:rsid w:val="00743891"/>
    <w:rsid w:val="00745C74"/>
    <w:rsid w:val="0074611C"/>
    <w:rsid w:val="007471A1"/>
    <w:rsid w:val="007474B0"/>
    <w:rsid w:val="00747D4A"/>
    <w:rsid w:val="00752F35"/>
    <w:rsid w:val="00753345"/>
    <w:rsid w:val="00753C15"/>
    <w:rsid w:val="007541E5"/>
    <w:rsid w:val="00754BBA"/>
    <w:rsid w:val="00757902"/>
    <w:rsid w:val="00757A2F"/>
    <w:rsid w:val="00757CE6"/>
    <w:rsid w:val="00760336"/>
    <w:rsid w:val="00761C5C"/>
    <w:rsid w:val="007620F0"/>
    <w:rsid w:val="0076542A"/>
    <w:rsid w:val="0077208A"/>
    <w:rsid w:val="007771F3"/>
    <w:rsid w:val="00777452"/>
    <w:rsid w:val="00780CF0"/>
    <w:rsid w:val="0078101A"/>
    <w:rsid w:val="00782284"/>
    <w:rsid w:val="00782427"/>
    <w:rsid w:val="00783237"/>
    <w:rsid w:val="00785760"/>
    <w:rsid w:val="00785D60"/>
    <w:rsid w:val="0078613A"/>
    <w:rsid w:val="00791D8B"/>
    <w:rsid w:val="0079482C"/>
    <w:rsid w:val="00794851"/>
    <w:rsid w:val="00795B70"/>
    <w:rsid w:val="007A0C0C"/>
    <w:rsid w:val="007A188A"/>
    <w:rsid w:val="007A1D60"/>
    <w:rsid w:val="007A24D4"/>
    <w:rsid w:val="007A32FE"/>
    <w:rsid w:val="007A3804"/>
    <w:rsid w:val="007A45DD"/>
    <w:rsid w:val="007A4986"/>
    <w:rsid w:val="007A6452"/>
    <w:rsid w:val="007A78D6"/>
    <w:rsid w:val="007B09F2"/>
    <w:rsid w:val="007B0C01"/>
    <w:rsid w:val="007B1C61"/>
    <w:rsid w:val="007B46F0"/>
    <w:rsid w:val="007B5480"/>
    <w:rsid w:val="007B6939"/>
    <w:rsid w:val="007C1DC4"/>
    <w:rsid w:val="007C2060"/>
    <w:rsid w:val="007C53C7"/>
    <w:rsid w:val="007C64D0"/>
    <w:rsid w:val="007E00A5"/>
    <w:rsid w:val="007E2FD0"/>
    <w:rsid w:val="007E4211"/>
    <w:rsid w:val="007E52F6"/>
    <w:rsid w:val="007E6C17"/>
    <w:rsid w:val="007F15DB"/>
    <w:rsid w:val="007F1D63"/>
    <w:rsid w:val="007F1FCC"/>
    <w:rsid w:val="007F2D4F"/>
    <w:rsid w:val="007F4D0B"/>
    <w:rsid w:val="007F66F7"/>
    <w:rsid w:val="007F672A"/>
    <w:rsid w:val="007F785C"/>
    <w:rsid w:val="007F7B97"/>
    <w:rsid w:val="00800A32"/>
    <w:rsid w:val="00803ADE"/>
    <w:rsid w:val="008057BF"/>
    <w:rsid w:val="0080735B"/>
    <w:rsid w:val="0080756C"/>
    <w:rsid w:val="008129BF"/>
    <w:rsid w:val="008142AE"/>
    <w:rsid w:val="0081560E"/>
    <w:rsid w:val="008177CA"/>
    <w:rsid w:val="00820560"/>
    <w:rsid w:val="00821F21"/>
    <w:rsid w:val="00824372"/>
    <w:rsid w:val="00825032"/>
    <w:rsid w:val="0082571D"/>
    <w:rsid w:val="00825B74"/>
    <w:rsid w:val="008269E8"/>
    <w:rsid w:val="00827044"/>
    <w:rsid w:val="008275D0"/>
    <w:rsid w:val="00830AAD"/>
    <w:rsid w:val="00830F5E"/>
    <w:rsid w:val="008313C9"/>
    <w:rsid w:val="008340E1"/>
    <w:rsid w:val="00835856"/>
    <w:rsid w:val="00837ADB"/>
    <w:rsid w:val="0084095B"/>
    <w:rsid w:val="00845A78"/>
    <w:rsid w:val="00845D9E"/>
    <w:rsid w:val="00851060"/>
    <w:rsid w:val="00851268"/>
    <w:rsid w:val="00851EB6"/>
    <w:rsid w:val="008530FA"/>
    <w:rsid w:val="00853AD5"/>
    <w:rsid w:val="00853DBC"/>
    <w:rsid w:val="00853DFC"/>
    <w:rsid w:val="00854921"/>
    <w:rsid w:val="008559E4"/>
    <w:rsid w:val="00860262"/>
    <w:rsid w:val="008609CD"/>
    <w:rsid w:val="0086340D"/>
    <w:rsid w:val="0086512E"/>
    <w:rsid w:val="00865C3E"/>
    <w:rsid w:val="00866616"/>
    <w:rsid w:val="0086787D"/>
    <w:rsid w:val="008721B3"/>
    <w:rsid w:val="00872CD8"/>
    <w:rsid w:val="00874FF9"/>
    <w:rsid w:val="00875DD3"/>
    <w:rsid w:val="00877082"/>
    <w:rsid w:val="008918EA"/>
    <w:rsid w:val="00893371"/>
    <w:rsid w:val="008934D1"/>
    <w:rsid w:val="0089507D"/>
    <w:rsid w:val="008951E7"/>
    <w:rsid w:val="00895ECF"/>
    <w:rsid w:val="00897044"/>
    <w:rsid w:val="008A2544"/>
    <w:rsid w:val="008A3C11"/>
    <w:rsid w:val="008A3D10"/>
    <w:rsid w:val="008A478B"/>
    <w:rsid w:val="008A64F3"/>
    <w:rsid w:val="008B0A12"/>
    <w:rsid w:val="008B109E"/>
    <w:rsid w:val="008B119B"/>
    <w:rsid w:val="008B2B11"/>
    <w:rsid w:val="008B5B98"/>
    <w:rsid w:val="008B6682"/>
    <w:rsid w:val="008B77A8"/>
    <w:rsid w:val="008C06F7"/>
    <w:rsid w:val="008C1A4E"/>
    <w:rsid w:val="008C2DCB"/>
    <w:rsid w:val="008C66ED"/>
    <w:rsid w:val="008D11E5"/>
    <w:rsid w:val="008D16C8"/>
    <w:rsid w:val="008D23A6"/>
    <w:rsid w:val="008D30B7"/>
    <w:rsid w:val="008D4BF9"/>
    <w:rsid w:val="008D5946"/>
    <w:rsid w:val="008E0217"/>
    <w:rsid w:val="008E0E20"/>
    <w:rsid w:val="008E14C7"/>
    <w:rsid w:val="008E1994"/>
    <w:rsid w:val="008E2081"/>
    <w:rsid w:val="008E5398"/>
    <w:rsid w:val="008E58B7"/>
    <w:rsid w:val="008E5CB5"/>
    <w:rsid w:val="008F00F2"/>
    <w:rsid w:val="008F067D"/>
    <w:rsid w:val="008F0F6F"/>
    <w:rsid w:val="008F150D"/>
    <w:rsid w:val="008F5A00"/>
    <w:rsid w:val="008F6453"/>
    <w:rsid w:val="008F7F38"/>
    <w:rsid w:val="00900267"/>
    <w:rsid w:val="009009AA"/>
    <w:rsid w:val="00901C7F"/>
    <w:rsid w:val="0090505B"/>
    <w:rsid w:val="00905C2D"/>
    <w:rsid w:val="009100F2"/>
    <w:rsid w:val="00911803"/>
    <w:rsid w:val="00915276"/>
    <w:rsid w:val="009170E9"/>
    <w:rsid w:val="009212BF"/>
    <w:rsid w:val="0092255A"/>
    <w:rsid w:val="0092294C"/>
    <w:rsid w:val="00922C35"/>
    <w:rsid w:val="009238E1"/>
    <w:rsid w:val="00924948"/>
    <w:rsid w:val="00927EEA"/>
    <w:rsid w:val="00930698"/>
    <w:rsid w:val="00931144"/>
    <w:rsid w:val="00932B21"/>
    <w:rsid w:val="00933F95"/>
    <w:rsid w:val="00934573"/>
    <w:rsid w:val="00942464"/>
    <w:rsid w:val="0094330E"/>
    <w:rsid w:val="009434E0"/>
    <w:rsid w:val="00943A47"/>
    <w:rsid w:val="00943A4B"/>
    <w:rsid w:val="00944BC2"/>
    <w:rsid w:val="009470BC"/>
    <w:rsid w:val="00947B6C"/>
    <w:rsid w:val="0095059E"/>
    <w:rsid w:val="00956F4C"/>
    <w:rsid w:val="00960C59"/>
    <w:rsid w:val="009627B0"/>
    <w:rsid w:val="00966266"/>
    <w:rsid w:val="0096636D"/>
    <w:rsid w:val="00970DC2"/>
    <w:rsid w:val="00971902"/>
    <w:rsid w:val="00971B39"/>
    <w:rsid w:val="00973D44"/>
    <w:rsid w:val="00977729"/>
    <w:rsid w:val="009806BA"/>
    <w:rsid w:val="00981C79"/>
    <w:rsid w:val="00982A96"/>
    <w:rsid w:val="00982B78"/>
    <w:rsid w:val="00984008"/>
    <w:rsid w:val="0098549E"/>
    <w:rsid w:val="00985527"/>
    <w:rsid w:val="00985AB0"/>
    <w:rsid w:val="00985C97"/>
    <w:rsid w:val="009867E0"/>
    <w:rsid w:val="00986986"/>
    <w:rsid w:val="00990616"/>
    <w:rsid w:val="00991864"/>
    <w:rsid w:val="00992665"/>
    <w:rsid w:val="00993116"/>
    <w:rsid w:val="00993BCC"/>
    <w:rsid w:val="0099557E"/>
    <w:rsid w:val="00995911"/>
    <w:rsid w:val="00996FE0"/>
    <w:rsid w:val="009974CB"/>
    <w:rsid w:val="00997823"/>
    <w:rsid w:val="009978D8"/>
    <w:rsid w:val="00997E4C"/>
    <w:rsid w:val="009A1163"/>
    <w:rsid w:val="009A11AC"/>
    <w:rsid w:val="009A273E"/>
    <w:rsid w:val="009A399E"/>
    <w:rsid w:val="009A406F"/>
    <w:rsid w:val="009A4F55"/>
    <w:rsid w:val="009A5164"/>
    <w:rsid w:val="009A51BC"/>
    <w:rsid w:val="009A52C8"/>
    <w:rsid w:val="009A54E0"/>
    <w:rsid w:val="009A7225"/>
    <w:rsid w:val="009A7690"/>
    <w:rsid w:val="009A7B74"/>
    <w:rsid w:val="009B0D6A"/>
    <w:rsid w:val="009B0FFC"/>
    <w:rsid w:val="009B1C26"/>
    <w:rsid w:val="009B2737"/>
    <w:rsid w:val="009B3E61"/>
    <w:rsid w:val="009B54CE"/>
    <w:rsid w:val="009B5660"/>
    <w:rsid w:val="009B5C73"/>
    <w:rsid w:val="009B77B8"/>
    <w:rsid w:val="009C11DF"/>
    <w:rsid w:val="009C1802"/>
    <w:rsid w:val="009C19D3"/>
    <w:rsid w:val="009C28FF"/>
    <w:rsid w:val="009C3C3F"/>
    <w:rsid w:val="009C3DA3"/>
    <w:rsid w:val="009C6EAB"/>
    <w:rsid w:val="009C7849"/>
    <w:rsid w:val="009D1F6D"/>
    <w:rsid w:val="009D21AF"/>
    <w:rsid w:val="009D5BA5"/>
    <w:rsid w:val="009D5C76"/>
    <w:rsid w:val="009D5E09"/>
    <w:rsid w:val="009D639C"/>
    <w:rsid w:val="009D6F66"/>
    <w:rsid w:val="009D7E33"/>
    <w:rsid w:val="009E0778"/>
    <w:rsid w:val="009E125F"/>
    <w:rsid w:val="009E1B0A"/>
    <w:rsid w:val="009E3679"/>
    <w:rsid w:val="009E49A1"/>
    <w:rsid w:val="009E4BF2"/>
    <w:rsid w:val="009E53B6"/>
    <w:rsid w:val="009F0587"/>
    <w:rsid w:val="009F30D8"/>
    <w:rsid w:val="009F3E57"/>
    <w:rsid w:val="009F48A6"/>
    <w:rsid w:val="009F6A68"/>
    <w:rsid w:val="009F6EF8"/>
    <w:rsid w:val="00A00A1A"/>
    <w:rsid w:val="00A00B56"/>
    <w:rsid w:val="00A03CAC"/>
    <w:rsid w:val="00A063A2"/>
    <w:rsid w:val="00A06CD7"/>
    <w:rsid w:val="00A070D5"/>
    <w:rsid w:val="00A075B0"/>
    <w:rsid w:val="00A13575"/>
    <w:rsid w:val="00A15495"/>
    <w:rsid w:val="00A1665F"/>
    <w:rsid w:val="00A20D40"/>
    <w:rsid w:val="00A21DA1"/>
    <w:rsid w:val="00A22E79"/>
    <w:rsid w:val="00A22F68"/>
    <w:rsid w:val="00A2671C"/>
    <w:rsid w:val="00A2751F"/>
    <w:rsid w:val="00A30FD6"/>
    <w:rsid w:val="00A32719"/>
    <w:rsid w:val="00A32B2F"/>
    <w:rsid w:val="00A34CC5"/>
    <w:rsid w:val="00A35B8D"/>
    <w:rsid w:val="00A361F0"/>
    <w:rsid w:val="00A42A20"/>
    <w:rsid w:val="00A42E87"/>
    <w:rsid w:val="00A42F17"/>
    <w:rsid w:val="00A43D6B"/>
    <w:rsid w:val="00A44362"/>
    <w:rsid w:val="00A44F23"/>
    <w:rsid w:val="00A46091"/>
    <w:rsid w:val="00A51840"/>
    <w:rsid w:val="00A53D11"/>
    <w:rsid w:val="00A559F3"/>
    <w:rsid w:val="00A57B55"/>
    <w:rsid w:val="00A57E64"/>
    <w:rsid w:val="00A612C2"/>
    <w:rsid w:val="00A64951"/>
    <w:rsid w:val="00A679B4"/>
    <w:rsid w:val="00A67ADE"/>
    <w:rsid w:val="00A72398"/>
    <w:rsid w:val="00A727A1"/>
    <w:rsid w:val="00A73338"/>
    <w:rsid w:val="00A73F36"/>
    <w:rsid w:val="00A763F6"/>
    <w:rsid w:val="00A768CC"/>
    <w:rsid w:val="00A77D1B"/>
    <w:rsid w:val="00A81023"/>
    <w:rsid w:val="00A82D12"/>
    <w:rsid w:val="00A82DBB"/>
    <w:rsid w:val="00A83326"/>
    <w:rsid w:val="00A9011A"/>
    <w:rsid w:val="00A90F8E"/>
    <w:rsid w:val="00A90FD6"/>
    <w:rsid w:val="00A9204A"/>
    <w:rsid w:val="00A92A54"/>
    <w:rsid w:val="00A94FCF"/>
    <w:rsid w:val="00A95333"/>
    <w:rsid w:val="00A95476"/>
    <w:rsid w:val="00A95841"/>
    <w:rsid w:val="00A97C70"/>
    <w:rsid w:val="00AA1A8A"/>
    <w:rsid w:val="00AA1B12"/>
    <w:rsid w:val="00AA295A"/>
    <w:rsid w:val="00AA2AA7"/>
    <w:rsid w:val="00AA39EA"/>
    <w:rsid w:val="00AA48CD"/>
    <w:rsid w:val="00AA51AD"/>
    <w:rsid w:val="00AA6502"/>
    <w:rsid w:val="00AA787A"/>
    <w:rsid w:val="00AA7B84"/>
    <w:rsid w:val="00AB0547"/>
    <w:rsid w:val="00AB0908"/>
    <w:rsid w:val="00AB14DA"/>
    <w:rsid w:val="00AB1D22"/>
    <w:rsid w:val="00AB27B3"/>
    <w:rsid w:val="00AB3465"/>
    <w:rsid w:val="00AB5AB7"/>
    <w:rsid w:val="00AB69BA"/>
    <w:rsid w:val="00AB7060"/>
    <w:rsid w:val="00AB7A61"/>
    <w:rsid w:val="00AC0054"/>
    <w:rsid w:val="00AC048D"/>
    <w:rsid w:val="00AC31AF"/>
    <w:rsid w:val="00AC31E2"/>
    <w:rsid w:val="00AC4C56"/>
    <w:rsid w:val="00AC5C8B"/>
    <w:rsid w:val="00AC6849"/>
    <w:rsid w:val="00AC689C"/>
    <w:rsid w:val="00AD092E"/>
    <w:rsid w:val="00AD4067"/>
    <w:rsid w:val="00AE0E62"/>
    <w:rsid w:val="00AE12F1"/>
    <w:rsid w:val="00AE2DD3"/>
    <w:rsid w:val="00AF0528"/>
    <w:rsid w:val="00AF1E6D"/>
    <w:rsid w:val="00AF26FB"/>
    <w:rsid w:val="00AF3C23"/>
    <w:rsid w:val="00AF3DBA"/>
    <w:rsid w:val="00AF5E19"/>
    <w:rsid w:val="00AF6348"/>
    <w:rsid w:val="00B00350"/>
    <w:rsid w:val="00B01A6A"/>
    <w:rsid w:val="00B024B4"/>
    <w:rsid w:val="00B0614D"/>
    <w:rsid w:val="00B061CB"/>
    <w:rsid w:val="00B0645E"/>
    <w:rsid w:val="00B06AF3"/>
    <w:rsid w:val="00B07E4E"/>
    <w:rsid w:val="00B10530"/>
    <w:rsid w:val="00B1113E"/>
    <w:rsid w:val="00B1193B"/>
    <w:rsid w:val="00B11A43"/>
    <w:rsid w:val="00B1316B"/>
    <w:rsid w:val="00B13308"/>
    <w:rsid w:val="00B138F9"/>
    <w:rsid w:val="00B160B9"/>
    <w:rsid w:val="00B16C5E"/>
    <w:rsid w:val="00B16CFA"/>
    <w:rsid w:val="00B2079C"/>
    <w:rsid w:val="00B207B8"/>
    <w:rsid w:val="00B22D78"/>
    <w:rsid w:val="00B23140"/>
    <w:rsid w:val="00B246CE"/>
    <w:rsid w:val="00B24C36"/>
    <w:rsid w:val="00B26F4A"/>
    <w:rsid w:val="00B274EF"/>
    <w:rsid w:val="00B3028F"/>
    <w:rsid w:val="00B3052E"/>
    <w:rsid w:val="00B309A4"/>
    <w:rsid w:val="00B30B87"/>
    <w:rsid w:val="00B30BE3"/>
    <w:rsid w:val="00B342CE"/>
    <w:rsid w:val="00B347B2"/>
    <w:rsid w:val="00B365CD"/>
    <w:rsid w:val="00B37A6A"/>
    <w:rsid w:val="00B40008"/>
    <w:rsid w:val="00B42A91"/>
    <w:rsid w:val="00B4406D"/>
    <w:rsid w:val="00B4646B"/>
    <w:rsid w:val="00B473E7"/>
    <w:rsid w:val="00B4742E"/>
    <w:rsid w:val="00B515AC"/>
    <w:rsid w:val="00B527BC"/>
    <w:rsid w:val="00B52A11"/>
    <w:rsid w:val="00B533EF"/>
    <w:rsid w:val="00B565F9"/>
    <w:rsid w:val="00B56625"/>
    <w:rsid w:val="00B56A7F"/>
    <w:rsid w:val="00B56CC1"/>
    <w:rsid w:val="00B63B05"/>
    <w:rsid w:val="00B63C4D"/>
    <w:rsid w:val="00B645E7"/>
    <w:rsid w:val="00B65048"/>
    <w:rsid w:val="00B66D11"/>
    <w:rsid w:val="00B70E42"/>
    <w:rsid w:val="00B732D8"/>
    <w:rsid w:val="00B73FC6"/>
    <w:rsid w:val="00B76A2C"/>
    <w:rsid w:val="00B80379"/>
    <w:rsid w:val="00B80D90"/>
    <w:rsid w:val="00B83DE2"/>
    <w:rsid w:val="00B84CD1"/>
    <w:rsid w:val="00B86518"/>
    <w:rsid w:val="00B87083"/>
    <w:rsid w:val="00B87280"/>
    <w:rsid w:val="00B91FB3"/>
    <w:rsid w:val="00B9241B"/>
    <w:rsid w:val="00B93157"/>
    <w:rsid w:val="00B95255"/>
    <w:rsid w:val="00BA3BE1"/>
    <w:rsid w:val="00BA3BE4"/>
    <w:rsid w:val="00BA7971"/>
    <w:rsid w:val="00BB31FF"/>
    <w:rsid w:val="00BB4808"/>
    <w:rsid w:val="00BB6CB0"/>
    <w:rsid w:val="00BC05AE"/>
    <w:rsid w:val="00BC360B"/>
    <w:rsid w:val="00BC67C7"/>
    <w:rsid w:val="00BC6B04"/>
    <w:rsid w:val="00BC7E38"/>
    <w:rsid w:val="00BD0826"/>
    <w:rsid w:val="00BD27CD"/>
    <w:rsid w:val="00BD29D8"/>
    <w:rsid w:val="00BD6515"/>
    <w:rsid w:val="00BD6E22"/>
    <w:rsid w:val="00BE08D8"/>
    <w:rsid w:val="00BE1046"/>
    <w:rsid w:val="00BE1202"/>
    <w:rsid w:val="00BE285E"/>
    <w:rsid w:val="00BE377A"/>
    <w:rsid w:val="00BE62A3"/>
    <w:rsid w:val="00BE6DC7"/>
    <w:rsid w:val="00BE782C"/>
    <w:rsid w:val="00BF1E1F"/>
    <w:rsid w:val="00BF53A9"/>
    <w:rsid w:val="00BF6AB6"/>
    <w:rsid w:val="00C01533"/>
    <w:rsid w:val="00C03147"/>
    <w:rsid w:val="00C03B2C"/>
    <w:rsid w:val="00C04B52"/>
    <w:rsid w:val="00C06437"/>
    <w:rsid w:val="00C070F5"/>
    <w:rsid w:val="00C07B60"/>
    <w:rsid w:val="00C11368"/>
    <w:rsid w:val="00C12BF7"/>
    <w:rsid w:val="00C14401"/>
    <w:rsid w:val="00C15254"/>
    <w:rsid w:val="00C16B73"/>
    <w:rsid w:val="00C21B6E"/>
    <w:rsid w:val="00C22E5F"/>
    <w:rsid w:val="00C22EDC"/>
    <w:rsid w:val="00C23638"/>
    <w:rsid w:val="00C23A02"/>
    <w:rsid w:val="00C25109"/>
    <w:rsid w:val="00C26228"/>
    <w:rsid w:val="00C2790F"/>
    <w:rsid w:val="00C31C15"/>
    <w:rsid w:val="00C329F4"/>
    <w:rsid w:val="00C32C7A"/>
    <w:rsid w:val="00C32CE4"/>
    <w:rsid w:val="00C345FB"/>
    <w:rsid w:val="00C374B5"/>
    <w:rsid w:val="00C405E8"/>
    <w:rsid w:val="00C42F09"/>
    <w:rsid w:val="00C44205"/>
    <w:rsid w:val="00C45BA9"/>
    <w:rsid w:val="00C460E8"/>
    <w:rsid w:val="00C4746B"/>
    <w:rsid w:val="00C47900"/>
    <w:rsid w:val="00C5272B"/>
    <w:rsid w:val="00C54710"/>
    <w:rsid w:val="00C54D56"/>
    <w:rsid w:val="00C55A1C"/>
    <w:rsid w:val="00C638A4"/>
    <w:rsid w:val="00C63F54"/>
    <w:rsid w:val="00C657BA"/>
    <w:rsid w:val="00C66182"/>
    <w:rsid w:val="00C67641"/>
    <w:rsid w:val="00C70E1B"/>
    <w:rsid w:val="00C71164"/>
    <w:rsid w:val="00C71FE9"/>
    <w:rsid w:val="00C72316"/>
    <w:rsid w:val="00C72643"/>
    <w:rsid w:val="00C73A81"/>
    <w:rsid w:val="00C759FA"/>
    <w:rsid w:val="00C77393"/>
    <w:rsid w:val="00C83B43"/>
    <w:rsid w:val="00C84C1D"/>
    <w:rsid w:val="00C84FCE"/>
    <w:rsid w:val="00C85E57"/>
    <w:rsid w:val="00C90B51"/>
    <w:rsid w:val="00C90F41"/>
    <w:rsid w:val="00C9164C"/>
    <w:rsid w:val="00C92669"/>
    <w:rsid w:val="00C94536"/>
    <w:rsid w:val="00C94912"/>
    <w:rsid w:val="00C95742"/>
    <w:rsid w:val="00C971CE"/>
    <w:rsid w:val="00C97382"/>
    <w:rsid w:val="00CA1E27"/>
    <w:rsid w:val="00CA387E"/>
    <w:rsid w:val="00CA46DC"/>
    <w:rsid w:val="00CA579E"/>
    <w:rsid w:val="00CA5C1F"/>
    <w:rsid w:val="00CA6346"/>
    <w:rsid w:val="00CA7D7C"/>
    <w:rsid w:val="00CB1FCB"/>
    <w:rsid w:val="00CB32EB"/>
    <w:rsid w:val="00CB3495"/>
    <w:rsid w:val="00CB3E53"/>
    <w:rsid w:val="00CB4C04"/>
    <w:rsid w:val="00CB64FB"/>
    <w:rsid w:val="00CB6881"/>
    <w:rsid w:val="00CB7E3D"/>
    <w:rsid w:val="00CC0540"/>
    <w:rsid w:val="00CC18F6"/>
    <w:rsid w:val="00CC37F3"/>
    <w:rsid w:val="00CC3E11"/>
    <w:rsid w:val="00CC7765"/>
    <w:rsid w:val="00CD2715"/>
    <w:rsid w:val="00CD3445"/>
    <w:rsid w:val="00CD4233"/>
    <w:rsid w:val="00CD4A55"/>
    <w:rsid w:val="00CD4D1F"/>
    <w:rsid w:val="00CD4E6E"/>
    <w:rsid w:val="00CE0858"/>
    <w:rsid w:val="00CE0CA7"/>
    <w:rsid w:val="00CE2D58"/>
    <w:rsid w:val="00CE3A89"/>
    <w:rsid w:val="00CE6850"/>
    <w:rsid w:val="00CE6B77"/>
    <w:rsid w:val="00CE726F"/>
    <w:rsid w:val="00CF1B26"/>
    <w:rsid w:val="00CF4AE7"/>
    <w:rsid w:val="00D004AC"/>
    <w:rsid w:val="00D0050B"/>
    <w:rsid w:val="00D02B0D"/>
    <w:rsid w:val="00D03191"/>
    <w:rsid w:val="00D05D3C"/>
    <w:rsid w:val="00D07FDF"/>
    <w:rsid w:val="00D10178"/>
    <w:rsid w:val="00D109A3"/>
    <w:rsid w:val="00D13820"/>
    <w:rsid w:val="00D14F73"/>
    <w:rsid w:val="00D161B4"/>
    <w:rsid w:val="00D1674C"/>
    <w:rsid w:val="00D16C76"/>
    <w:rsid w:val="00D17740"/>
    <w:rsid w:val="00D20BAB"/>
    <w:rsid w:val="00D22A1C"/>
    <w:rsid w:val="00D2398E"/>
    <w:rsid w:val="00D24123"/>
    <w:rsid w:val="00D25176"/>
    <w:rsid w:val="00D25F9E"/>
    <w:rsid w:val="00D26290"/>
    <w:rsid w:val="00D309FA"/>
    <w:rsid w:val="00D328C9"/>
    <w:rsid w:val="00D34646"/>
    <w:rsid w:val="00D40165"/>
    <w:rsid w:val="00D40479"/>
    <w:rsid w:val="00D407A7"/>
    <w:rsid w:val="00D44D14"/>
    <w:rsid w:val="00D4536E"/>
    <w:rsid w:val="00D50C82"/>
    <w:rsid w:val="00D50E78"/>
    <w:rsid w:val="00D510FF"/>
    <w:rsid w:val="00D5254E"/>
    <w:rsid w:val="00D5383E"/>
    <w:rsid w:val="00D541F9"/>
    <w:rsid w:val="00D549E1"/>
    <w:rsid w:val="00D563F2"/>
    <w:rsid w:val="00D60EA4"/>
    <w:rsid w:val="00D618FC"/>
    <w:rsid w:val="00D620A6"/>
    <w:rsid w:val="00D620FB"/>
    <w:rsid w:val="00D62657"/>
    <w:rsid w:val="00D62850"/>
    <w:rsid w:val="00D62BAB"/>
    <w:rsid w:val="00D6512C"/>
    <w:rsid w:val="00D65839"/>
    <w:rsid w:val="00D712D0"/>
    <w:rsid w:val="00D74F4E"/>
    <w:rsid w:val="00D75B42"/>
    <w:rsid w:val="00D818DE"/>
    <w:rsid w:val="00D82086"/>
    <w:rsid w:val="00D8302F"/>
    <w:rsid w:val="00D8619C"/>
    <w:rsid w:val="00D9069A"/>
    <w:rsid w:val="00D91B4B"/>
    <w:rsid w:val="00D927F9"/>
    <w:rsid w:val="00D95E6E"/>
    <w:rsid w:val="00DA18C8"/>
    <w:rsid w:val="00DA4653"/>
    <w:rsid w:val="00DA5214"/>
    <w:rsid w:val="00DA5A1A"/>
    <w:rsid w:val="00DA682A"/>
    <w:rsid w:val="00DB104A"/>
    <w:rsid w:val="00DB26A4"/>
    <w:rsid w:val="00DB4E32"/>
    <w:rsid w:val="00DB5CD4"/>
    <w:rsid w:val="00DC635B"/>
    <w:rsid w:val="00DC6677"/>
    <w:rsid w:val="00DC6B9C"/>
    <w:rsid w:val="00DD2D37"/>
    <w:rsid w:val="00DD4276"/>
    <w:rsid w:val="00DD6635"/>
    <w:rsid w:val="00DE0078"/>
    <w:rsid w:val="00DE2F80"/>
    <w:rsid w:val="00DE384F"/>
    <w:rsid w:val="00DE3A74"/>
    <w:rsid w:val="00DE4896"/>
    <w:rsid w:val="00DE5163"/>
    <w:rsid w:val="00DE6EA6"/>
    <w:rsid w:val="00DE7480"/>
    <w:rsid w:val="00DE7D3C"/>
    <w:rsid w:val="00DF0E69"/>
    <w:rsid w:val="00DF1D86"/>
    <w:rsid w:val="00DF25DD"/>
    <w:rsid w:val="00DF433E"/>
    <w:rsid w:val="00E003D2"/>
    <w:rsid w:val="00E01625"/>
    <w:rsid w:val="00E022DE"/>
    <w:rsid w:val="00E042A5"/>
    <w:rsid w:val="00E06B99"/>
    <w:rsid w:val="00E070C4"/>
    <w:rsid w:val="00E071C0"/>
    <w:rsid w:val="00E10CF5"/>
    <w:rsid w:val="00E1158D"/>
    <w:rsid w:val="00E12873"/>
    <w:rsid w:val="00E14063"/>
    <w:rsid w:val="00E145D1"/>
    <w:rsid w:val="00E15ADE"/>
    <w:rsid w:val="00E15F95"/>
    <w:rsid w:val="00E1662D"/>
    <w:rsid w:val="00E16C8D"/>
    <w:rsid w:val="00E17728"/>
    <w:rsid w:val="00E21D7C"/>
    <w:rsid w:val="00E22A9D"/>
    <w:rsid w:val="00E2312B"/>
    <w:rsid w:val="00E23F50"/>
    <w:rsid w:val="00E265CC"/>
    <w:rsid w:val="00E268F6"/>
    <w:rsid w:val="00E269A9"/>
    <w:rsid w:val="00E27920"/>
    <w:rsid w:val="00E27992"/>
    <w:rsid w:val="00E302C4"/>
    <w:rsid w:val="00E3141E"/>
    <w:rsid w:val="00E32B67"/>
    <w:rsid w:val="00E34EEE"/>
    <w:rsid w:val="00E378F3"/>
    <w:rsid w:val="00E4174E"/>
    <w:rsid w:val="00E42465"/>
    <w:rsid w:val="00E424D2"/>
    <w:rsid w:val="00E428F4"/>
    <w:rsid w:val="00E4564E"/>
    <w:rsid w:val="00E46B6B"/>
    <w:rsid w:val="00E473FD"/>
    <w:rsid w:val="00E51446"/>
    <w:rsid w:val="00E540BD"/>
    <w:rsid w:val="00E54FBD"/>
    <w:rsid w:val="00E55A28"/>
    <w:rsid w:val="00E576BA"/>
    <w:rsid w:val="00E60A3D"/>
    <w:rsid w:val="00E61457"/>
    <w:rsid w:val="00E621C4"/>
    <w:rsid w:val="00E640C3"/>
    <w:rsid w:val="00E64A55"/>
    <w:rsid w:val="00E65530"/>
    <w:rsid w:val="00E65532"/>
    <w:rsid w:val="00E66304"/>
    <w:rsid w:val="00E73AB8"/>
    <w:rsid w:val="00E73DF3"/>
    <w:rsid w:val="00E74295"/>
    <w:rsid w:val="00E747BB"/>
    <w:rsid w:val="00E7533C"/>
    <w:rsid w:val="00E76580"/>
    <w:rsid w:val="00E7685C"/>
    <w:rsid w:val="00E80F5C"/>
    <w:rsid w:val="00E82A04"/>
    <w:rsid w:val="00E82ABF"/>
    <w:rsid w:val="00E872A3"/>
    <w:rsid w:val="00E87AA9"/>
    <w:rsid w:val="00E87C73"/>
    <w:rsid w:val="00E90BD8"/>
    <w:rsid w:val="00E90CB5"/>
    <w:rsid w:val="00E915A4"/>
    <w:rsid w:val="00E91A83"/>
    <w:rsid w:val="00E924EE"/>
    <w:rsid w:val="00E93E32"/>
    <w:rsid w:val="00E93E42"/>
    <w:rsid w:val="00E9478F"/>
    <w:rsid w:val="00E96B26"/>
    <w:rsid w:val="00E96DB6"/>
    <w:rsid w:val="00E974B8"/>
    <w:rsid w:val="00E9773E"/>
    <w:rsid w:val="00EA136D"/>
    <w:rsid w:val="00EA2524"/>
    <w:rsid w:val="00EA2F99"/>
    <w:rsid w:val="00EA2FAA"/>
    <w:rsid w:val="00EA3021"/>
    <w:rsid w:val="00EA51DC"/>
    <w:rsid w:val="00EA5FDD"/>
    <w:rsid w:val="00EA60C2"/>
    <w:rsid w:val="00EB02CB"/>
    <w:rsid w:val="00EB37AA"/>
    <w:rsid w:val="00EB3B9C"/>
    <w:rsid w:val="00EB3E60"/>
    <w:rsid w:val="00EB408A"/>
    <w:rsid w:val="00EB431D"/>
    <w:rsid w:val="00EB4ADA"/>
    <w:rsid w:val="00EB5E34"/>
    <w:rsid w:val="00EB6A6C"/>
    <w:rsid w:val="00EB73AE"/>
    <w:rsid w:val="00EC096D"/>
    <w:rsid w:val="00EC1D2F"/>
    <w:rsid w:val="00EC32C0"/>
    <w:rsid w:val="00ED1020"/>
    <w:rsid w:val="00ED170D"/>
    <w:rsid w:val="00ED58EB"/>
    <w:rsid w:val="00ED6B08"/>
    <w:rsid w:val="00ED71A0"/>
    <w:rsid w:val="00EE0437"/>
    <w:rsid w:val="00EE23E7"/>
    <w:rsid w:val="00EE557A"/>
    <w:rsid w:val="00EE5D76"/>
    <w:rsid w:val="00EE611D"/>
    <w:rsid w:val="00EF1699"/>
    <w:rsid w:val="00EF2195"/>
    <w:rsid w:val="00EF5088"/>
    <w:rsid w:val="00EF5CA5"/>
    <w:rsid w:val="00EF6F7E"/>
    <w:rsid w:val="00EF7B66"/>
    <w:rsid w:val="00F00530"/>
    <w:rsid w:val="00F010D1"/>
    <w:rsid w:val="00F025E5"/>
    <w:rsid w:val="00F02C38"/>
    <w:rsid w:val="00F03975"/>
    <w:rsid w:val="00F03A2D"/>
    <w:rsid w:val="00F05B8F"/>
    <w:rsid w:val="00F071B4"/>
    <w:rsid w:val="00F13E95"/>
    <w:rsid w:val="00F15C4C"/>
    <w:rsid w:val="00F17F9F"/>
    <w:rsid w:val="00F201F0"/>
    <w:rsid w:val="00F25144"/>
    <w:rsid w:val="00F25437"/>
    <w:rsid w:val="00F25A72"/>
    <w:rsid w:val="00F269BB"/>
    <w:rsid w:val="00F278C4"/>
    <w:rsid w:val="00F27A47"/>
    <w:rsid w:val="00F30D1F"/>
    <w:rsid w:val="00F32A3B"/>
    <w:rsid w:val="00F34D9D"/>
    <w:rsid w:val="00F36216"/>
    <w:rsid w:val="00F37A35"/>
    <w:rsid w:val="00F40787"/>
    <w:rsid w:val="00F43729"/>
    <w:rsid w:val="00F5178E"/>
    <w:rsid w:val="00F536ED"/>
    <w:rsid w:val="00F55439"/>
    <w:rsid w:val="00F56918"/>
    <w:rsid w:val="00F6088E"/>
    <w:rsid w:val="00F61346"/>
    <w:rsid w:val="00F61831"/>
    <w:rsid w:val="00F61A5E"/>
    <w:rsid w:val="00F62A01"/>
    <w:rsid w:val="00F63EB2"/>
    <w:rsid w:val="00F64316"/>
    <w:rsid w:val="00F65549"/>
    <w:rsid w:val="00F65709"/>
    <w:rsid w:val="00F65A17"/>
    <w:rsid w:val="00F66954"/>
    <w:rsid w:val="00F66A54"/>
    <w:rsid w:val="00F67B0B"/>
    <w:rsid w:val="00F72B33"/>
    <w:rsid w:val="00F7318D"/>
    <w:rsid w:val="00F735C2"/>
    <w:rsid w:val="00F7480B"/>
    <w:rsid w:val="00F7517C"/>
    <w:rsid w:val="00F80442"/>
    <w:rsid w:val="00F80FAE"/>
    <w:rsid w:val="00F81B70"/>
    <w:rsid w:val="00F90530"/>
    <w:rsid w:val="00F91399"/>
    <w:rsid w:val="00F93371"/>
    <w:rsid w:val="00F95D0F"/>
    <w:rsid w:val="00F97029"/>
    <w:rsid w:val="00F97AFA"/>
    <w:rsid w:val="00F97D82"/>
    <w:rsid w:val="00FA031E"/>
    <w:rsid w:val="00FA0729"/>
    <w:rsid w:val="00FA13FF"/>
    <w:rsid w:val="00FA37F7"/>
    <w:rsid w:val="00FA7797"/>
    <w:rsid w:val="00FB043D"/>
    <w:rsid w:val="00FB1576"/>
    <w:rsid w:val="00FB56EA"/>
    <w:rsid w:val="00FC0AF0"/>
    <w:rsid w:val="00FC4E7A"/>
    <w:rsid w:val="00FD0266"/>
    <w:rsid w:val="00FD32AD"/>
    <w:rsid w:val="00FD402A"/>
    <w:rsid w:val="00FD73D2"/>
    <w:rsid w:val="00FE05DF"/>
    <w:rsid w:val="00FE21DB"/>
    <w:rsid w:val="00FE2536"/>
    <w:rsid w:val="00FE3860"/>
    <w:rsid w:val="00FE397F"/>
    <w:rsid w:val="00FE419B"/>
    <w:rsid w:val="00FE5ADA"/>
    <w:rsid w:val="00FE65A2"/>
    <w:rsid w:val="00FF2193"/>
    <w:rsid w:val="00FF2C70"/>
    <w:rsid w:val="00FF2D31"/>
    <w:rsid w:val="00FF4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28FF"/>
    <w:pPr>
      <w:spacing w:after="120" w:line="312" w:lineRule="auto"/>
    </w:pPr>
    <w:rPr>
      <w:rFonts w:ascii="Calisto MT" w:hAnsi="Calisto MT"/>
      <w:sz w:val="20"/>
    </w:rPr>
  </w:style>
  <w:style w:type="paragraph" w:styleId="Heading1">
    <w:name w:val="heading 1"/>
    <w:basedOn w:val="Normal"/>
    <w:next w:val="Normal"/>
    <w:link w:val="Heading1Char"/>
    <w:autoRedefine/>
    <w:uiPriority w:val="9"/>
    <w:qFormat/>
    <w:rsid w:val="003146AD"/>
    <w:pPr>
      <w:keepNext/>
      <w:keepLines/>
      <w:pageBreakBefore/>
      <w:numPr>
        <w:numId w:val="1"/>
      </w:numPr>
      <w:spacing w:before="480" w:after="0"/>
      <w:ind w:left="431" w:hanging="431"/>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basedOn w:val="Normal"/>
    <w:next w:val="Normal"/>
    <w:link w:val="Heading2Char"/>
    <w:autoRedefine/>
    <w:uiPriority w:val="9"/>
    <w:unhideWhenUsed/>
    <w:qFormat/>
    <w:rsid w:val="00CA1E27"/>
    <w:pPr>
      <w:keepNext/>
      <w:keepLines/>
      <w:numPr>
        <w:ilvl w:val="1"/>
        <w:numId w:val="1"/>
      </w:numPr>
      <w:spacing w:before="720" w:after="0"/>
      <w:ind w:left="578" w:hanging="578"/>
      <w:outlineLvl w:val="1"/>
    </w:pPr>
    <w:rPr>
      <w:rFonts w:asciiTheme="majorHAnsi" w:eastAsia="Times New Roman" w:hAnsiTheme="majorHAnsi" w:cstheme="majorBidi"/>
      <w:b/>
      <w:bCs/>
      <w:color w:val="4F81BD" w:themeColor="accent1"/>
      <w:sz w:val="32"/>
      <w:szCs w:val="32"/>
      <w:lang w:eastAsia="en-GB"/>
    </w:rPr>
  </w:style>
  <w:style w:type="paragraph" w:styleId="Heading3">
    <w:name w:val="heading 3"/>
    <w:basedOn w:val="Normal"/>
    <w:next w:val="Normal"/>
    <w:link w:val="Heading3Char"/>
    <w:autoRedefine/>
    <w:uiPriority w:val="9"/>
    <w:unhideWhenUsed/>
    <w:qFormat/>
    <w:rsid w:val="008E0217"/>
    <w:pPr>
      <w:keepNext/>
      <w:keepLines/>
      <w:numPr>
        <w:ilvl w:val="2"/>
        <w:numId w:val="1"/>
      </w:numPr>
      <w:spacing w:before="360" w:after="0"/>
      <w:outlineLvl w:val="2"/>
    </w:pPr>
    <w:rPr>
      <w:rFonts w:asciiTheme="majorHAnsi" w:eastAsiaTheme="majorEastAsia" w:hAnsiTheme="majorHAnsi" w:cstheme="majorBidi"/>
      <w:bCs/>
      <w:color w:val="4F81BD" w:themeColor="accent1"/>
      <w:sz w:val="24"/>
    </w:rPr>
  </w:style>
  <w:style w:type="paragraph" w:styleId="Heading4">
    <w:name w:val="heading 4"/>
    <w:basedOn w:val="Normal"/>
    <w:next w:val="Normal"/>
    <w:link w:val="Heading4Char"/>
    <w:uiPriority w:val="9"/>
    <w:unhideWhenUsed/>
    <w:qFormat/>
    <w:rsid w:val="0089507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9507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89507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AD"/>
    <w:rPr>
      <w:rFonts w:asciiTheme="majorHAnsi" w:eastAsia="Times New Roman" w:hAnsiTheme="majorHAnsi" w:cstheme="majorBidi"/>
      <w:b/>
      <w:bCs/>
      <w:color w:val="365F91" w:themeColor="accent1" w:themeShade="BF"/>
      <w:sz w:val="52"/>
      <w:szCs w:val="52"/>
      <w:lang w:eastAsia="en-GB"/>
    </w:rPr>
  </w:style>
  <w:style w:type="character" w:customStyle="1" w:styleId="Heading2Char">
    <w:name w:val="Heading 2 Char"/>
    <w:basedOn w:val="DefaultParagraphFont"/>
    <w:link w:val="Heading2"/>
    <w:uiPriority w:val="9"/>
    <w:rsid w:val="00CA1E27"/>
    <w:rPr>
      <w:rFonts w:asciiTheme="majorHAnsi" w:eastAsia="Times New Roman" w:hAnsiTheme="majorHAnsi" w:cstheme="majorBidi"/>
      <w:b/>
      <w:bCs/>
      <w:color w:val="4F81BD" w:themeColor="accent1"/>
      <w:sz w:val="32"/>
      <w:szCs w:val="32"/>
      <w:lang w:eastAsia="en-GB"/>
    </w:rPr>
  </w:style>
  <w:style w:type="character" w:customStyle="1" w:styleId="Heading3Char">
    <w:name w:val="Heading 3 Char"/>
    <w:basedOn w:val="DefaultParagraphFont"/>
    <w:link w:val="Heading3"/>
    <w:uiPriority w:val="9"/>
    <w:rsid w:val="008E0217"/>
    <w:rPr>
      <w:rFonts w:asciiTheme="majorHAnsi" w:eastAsiaTheme="majorEastAsia" w:hAnsiTheme="majorHAnsi" w:cstheme="majorBidi"/>
      <w:bCs/>
      <w:color w:val="4F81BD" w:themeColor="accent1"/>
      <w:sz w:val="24"/>
    </w:rPr>
  </w:style>
  <w:style w:type="character" w:customStyle="1" w:styleId="Heading4Char">
    <w:name w:val="Heading 4 Char"/>
    <w:basedOn w:val="DefaultParagraphFont"/>
    <w:link w:val="Heading4"/>
    <w:uiPriority w:val="9"/>
    <w:rsid w:val="0089507D"/>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89507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9507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paragraph" w:styleId="NormalWeb">
    <w:name w:val="Normal (Web)"/>
    <w:basedOn w:val="Normal"/>
    <w:uiPriority w:val="99"/>
    <w:unhideWhenUsed/>
    <w:rsid w:val="0089507D"/>
    <w:pPr>
      <w:spacing w:before="100" w:beforeAutospacing="1" w:after="100" w:afterAutospacing="1" w:line="240" w:lineRule="auto"/>
    </w:pPr>
    <w:rPr>
      <w:rFonts w:eastAsia="Times New Roman" w:cs="Times New Roman"/>
      <w:szCs w:val="24"/>
      <w:lang w:eastAsia="en-GB"/>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rsid w:val="007F672A"/>
    <w:rPr>
      <w:i/>
      <w:iCs/>
      <w:color w:val="000000" w:themeColor="text1"/>
    </w:rPr>
  </w:style>
  <w:style w:type="character" w:customStyle="1" w:styleId="QuoteChar">
    <w:name w:val="Quote Char"/>
    <w:basedOn w:val="DefaultParagraphFont"/>
    <w:link w:val="Quote"/>
    <w:uiPriority w:val="2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ormal"/>
    <w:uiPriority w:val="34"/>
    <w:qFormat/>
    <w:rsid w:val="00AC5C8B"/>
    <w:pPr>
      <w:numPr>
        <w:numId w:val="2"/>
      </w:numPr>
    </w:pPr>
  </w:style>
  <w:style w:type="character" w:customStyle="1" w:styleId="CodeInlineItalic">
    <w:name w:val="Code Inline Italic"/>
    <w:basedOn w:val="DefaultParagraphFont"/>
    <w:rsid w:val="00C11368"/>
    <w:rPr>
      <w:rFonts w:ascii="Courier New" w:hAnsi="Courier New"/>
      <w:b/>
      <w:bCs/>
      <w:i/>
      <w:iCs/>
      <w:color w:val="0000FF"/>
      <w:sz w:val="20"/>
    </w:rPr>
  </w:style>
  <w:style w:type="character" w:customStyle="1" w:styleId="CodeInline">
    <w:name w:val="Code Inline"/>
    <w:basedOn w:val="DefaultParagraphFont"/>
    <w:rsid w:val="002A47E4"/>
    <w:rPr>
      <w:rFonts w:ascii="Consolas" w:hAnsi="Consolas"/>
      <w:bCs/>
      <w:color w:val="4F81BD" w:themeColor="accent1"/>
    </w:rPr>
  </w:style>
  <w:style w:type="paragraph" w:styleId="TOC1">
    <w:name w:val="toc 1"/>
    <w:basedOn w:val="Normal"/>
    <w:next w:val="Normal"/>
    <w:autoRedefine/>
    <w:uiPriority w:val="39"/>
    <w:unhideWhenUsed/>
    <w:rsid w:val="00584263"/>
    <w:pPr>
      <w:spacing w:before="120"/>
    </w:pPr>
    <w:rPr>
      <w:rFonts w:asciiTheme="minorHAnsi" w:hAnsiTheme="minorHAnsi"/>
      <w:b/>
      <w:bCs/>
      <w:caps/>
      <w:szCs w:val="20"/>
    </w:rPr>
  </w:style>
  <w:style w:type="paragraph" w:styleId="TOC2">
    <w:name w:val="toc 2"/>
    <w:basedOn w:val="Normal"/>
    <w:next w:val="Normal"/>
    <w:autoRedefine/>
    <w:uiPriority w:val="39"/>
    <w:unhideWhenUsed/>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 w:val="18"/>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9B3E61"/>
    <w:pPr>
      <w:keepNext/>
      <w:keepLines/>
      <w:spacing w:line="264" w:lineRule="auto"/>
      <w:ind w:left="284"/>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9B3E61"/>
    <w:rPr>
      <w:rFonts w:ascii="Consolas" w:hAnsi="Consolas"/>
      <w:color w:val="4F81BD" w:themeColor="accent1"/>
      <w:sz w:val="20"/>
      <w:szCs w:val="20"/>
      <w:lang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basedOn w:val="Normal"/>
    <w:link w:val="CommentTextChar"/>
    <w:uiPriority w:val="99"/>
    <w:unhideWhenUsed/>
    <w:rsid w:val="00932B21"/>
    <w:pPr>
      <w:spacing w:line="240" w:lineRule="auto"/>
    </w:pPr>
    <w:rPr>
      <w:szCs w:val="20"/>
    </w:rPr>
  </w:style>
  <w:style w:type="character" w:customStyle="1" w:styleId="CommentTextChar">
    <w:name w:val="Comment Text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b/>
      <w:bCs/>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basedOn w:val="Heading1"/>
    <w:next w:val="Normal"/>
    <w:uiPriority w:val="39"/>
    <w:semiHidden/>
    <w:unhideWhenUsed/>
    <w:qFormat/>
    <w:rsid w:val="006C6DFC"/>
    <w:pPr>
      <w:numPr>
        <w:numId w:val="0"/>
      </w:numPr>
      <w:outlineLvl w:val="9"/>
    </w:pPr>
    <w:rPr>
      <w:rFonts w:eastAsiaTheme="majorEastAsia"/>
      <w:sz w:val="28"/>
      <w:szCs w:val="28"/>
      <w:lang w:val="en-US" w:eastAsia="en-US"/>
    </w:rPr>
  </w:style>
  <w:style w:type="paragraph" w:customStyle="1" w:styleId="Note">
    <w:name w:val="Note"/>
    <w:basedOn w:val="Normal"/>
    <w:qFormat/>
    <w:rsid w:val="00303099"/>
    <w:pPr>
      <w:keepNext/>
      <w:keepLines/>
      <w:pBdr>
        <w:top w:val="dotted" w:sz="2" w:space="1" w:color="auto"/>
        <w:bottom w:val="dotted" w:sz="2" w:space="1" w:color="auto"/>
      </w:pBdr>
      <w:spacing w:before="200" w:line="252" w:lineRule="auto"/>
      <w:ind w:left="567" w:right="567"/>
    </w:pPr>
    <w:rPr>
      <w:rFonts w:ascii="Calibri" w:hAnsi="Calibri"/>
      <w:sz w:val="18"/>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bCs w:val="0"/>
      <w:i/>
      <w:iCs/>
    </w:rPr>
  </w:style>
  <w:style w:type="character" w:customStyle="1" w:styleId="StyleCodeInline8ptItalic">
    <w:name w:val="Style Code Inline + 8 pt Italic"/>
    <w:basedOn w:val="CodeInline"/>
    <w:rsid w:val="002A47E4"/>
    <w:rPr>
      <w:bCs w:val="0"/>
      <w:i/>
      <w:iCs/>
    </w:rPr>
  </w:style>
  <w:style w:type="paragraph" w:customStyle="1" w:styleId="GammarElement">
    <w:name w:val="Gammar Element"/>
    <w:basedOn w:val="CodeExplanation"/>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18764E"/>
    <w:rPr>
      <w:u w:val="single"/>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paragraph" w:customStyle="1" w:styleId="StyleMoreToDoLatinConsolas10ptBoldAccent11">
    <w:name w:val="Style More To Do + (Latin) Consolas 10 pt Bold Accent 11"/>
    <w:basedOn w:val="Note"/>
    <w:rsid w:val="00825B74"/>
    <w:pPr>
      <w:spacing w:before="80" w:after="0"/>
    </w:pPr>
    <w:rPr>
      <w:rFonts w:ascii="Consolas" w:hAnsi="Consolas"/>
      <w:b/>
      <w:bCs/>
      <w:color w:val="4F81BD" w:themeColor="accent1"/>
      <w:sz w:val="20"/>
    </w:rPr>
  </w:style>
  <w:style w:type="paragraph" w:customStyle="1" w:styleId="FxCopRule">
    <w:name w:val="FxCop Rule"/>
    <w:basedOn w:val="Normal"/>
    <w:link w:val="FxCopRuleChar"/>
    <w:qFormat/>
    <w:rsid w:val="00AA1A8A"/>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851" w:right="851"/>
    </w:pPr>
    <w:rPr>
      <w:rFonts w:ascii="Courier New" w:hAnsi="Courier New" w:cs="Courier New"/>
      <w:color w:val="000080"/>
      <w:sz w:val="16"/>
      <w:szCs w:val="20"/>
    </w:rPr>
  </w:style>
  <w:style w:type="character" w:customStyle="1" w:styleId="FxCopRuleChar">
    <w:name w:val="FxCop Rule Char"/>
    <w:basedOn w:val="DefaultParagraphFont"/>
    <w:link w:val="FxCopRule"/>
    <w:rsid w:val="00AA1A8A"/>
    <w:rPr>
      <w:rFonts w:ascii="Courier New" w:hAnsi="Courier New" w:cs="Courier New"/>
      <w:color w:val="000080"/>
      <w:sz w:val="16"/>
      <w:szCs w:val="20"/>
    </w:rPr>
  </w:style>
</w:styles>
</file>

<file path=word/webSettings.xml><?xml version="1.0" encoding="utf-8"?>
<w:webSettings xmlns:r="http://schemas.openxmlformats.org/officeDocument/2006/relationships" xmlns:w="http://schemas.openxmlformats.org/wordprocessingml/2006/main">
  <w:divs>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780958366">
          <w:marLeft w:val="0"/>
          <w:marRight w:val="0"/>
          <w:marTop w:val="0"/>
          <w:marBottom w:val="0"/>
          <w:divBdr>
            <w:top w:val="none" w:sz="0" w:space="0" w:color="auto"/>
            <w:left w:val="none" w:sz="0" w:space="0" w:color="auto"/>
            <w:bottom w:val="none" w:sz="0" w:space="0" w:color="auto"/>
            <w:right w:val="none" w:sz="0" w:space="0" w:color="auto"/>
          </w:divBdr>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97106313">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679506484">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153840933">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sChild>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55352786">
          <w:marLeft w:val="0"/>
          <w:marRight w:val="0"/>
          <w:marTop w:val="0"/>
          <w:marBottom w:val="0"/>
          <w:divBdr>
            <w:top w:val="none" w:sz="0" w:space="0" w:color="auto"/>
            <w:left w:val="none" w:sz="0" w:space="0" w:color="auto"/>
            <w:bottom w:val="none" w:sz="0" w:space="0" w:color="auto"/>
            <w:right w:val="none" w:sz="0" w:space="0" w:color="auto"/>
          </w:divBdr>
        </w:div>
        <w:div w:id="201748613">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210641517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sChild>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C4C3-2416-4E9C-80F2-A4EF7A7C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4493</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20</cp:revision>
  <cp:lastPrinted>2008-01-05T02:02:00Z</cp:lastPrinted>
  <dcterms:created xsi:type="dcterms:W3CDTF">2008-02-05T23:57:00Z</dcterms:created>
  <dcterms:modified xsi:type="dcterms:W3CDTF">2008-02-06T02:06:00Z</dcterms:modified>
</cp:coreProperties>
</file>