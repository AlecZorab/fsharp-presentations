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DBE" w:rsidRDefault="00090567">
      <w:pPr>
        <w:pStyle w:val="Title"/>
        <w:ind w:firstLine="432"/>
      </w:pPr>
      <w:ins w:id="1" w:author="Author">
        <w:r>
          <w:t xml:space="preserve">Draft </w:t>
        </w:r>
      </w:ins>
      <w:r w:rsidR="00A87730">
        <w:t xml:space="preserve">F# </w:t>
      </w:r>
      <w:ins w:id="2" w:author="Author">
        <w:r>
          <w:t xml:space="preserve">Component </w:t>
        </w:r>
      </w:ins>
      <w:r w:rsidR="00A87730">
        <w:t>Design Guidelines</w:t>
      </w:r>
    </w:p>
    <w:p w:rsidR="00B42658" w:rsidRDefault="00B42658" w:rsidP="00B42658">
      <w:pPr>
        <w:pStyle w:val="BodyText"/>
      </w:pPr>
      <w:r w:rsidRPr="00B42658">
        <w:t xml:space="preserve">This documentation is a </w:t>
      </w:r>
      <w:r>
        <w:t xml:space="preserve">draft set of component design guidelines for F# programming related to </w:t>
      </w:r>
      <w:r w:rsidRPr="00B42658">
        <w:t>the 2.0 release of F# made by Microsoft Research and the Microsoft Developer Division in April 2010</w:t>
      </w:r>
      <w:r>
        <w:t xml:space="preserve">. </w:t>
      </w:r>
    </w:p>
    <w:p w:rsidR="009046D7" w:rsidRDefault="009046D7" w:rsidP="00B42658">
      <w:pPr>
        <w:pStyle w:val="BodyText"/>
      </w:pPr>
      <w:r>
        <w:t xml:space="preserve">This document assumes you are familiar with F# programming. For more information on F# programming see </w:t>
      </w:r>
      <w:hyperlink r:id="rId8" w:history="1">
        <w:r w:rsidRPr="00B42658">
          <w:rPr>
            <w:rStyle w:val="Hyperlink"/>
          </w:rPr>
          <w:t>fsharp.net</w:t>
        </w:r>
      </w:hyperlink>
      <w:r>
        <w:t xml:space="preserve">. </w:t>
      </w:r>
    </w:p>
    <w:p w:rsidR="00B42658" w:rsidRDefault="00B42658" w:rsidP="00B42658">
      <w:pPr>
        <w:pStyle w:val="BodyText"/>
      </w:pPr>
      <w:r w:rsidRPr="00B42658">
        <w:t>The F# team is always ve</w:t>
      </w:r>
      <w:r>
        <w:t>ry grateful for feedback on these guidelines</w:t>
      </w:r>
      <w:r w:rsidRPr="00B42658">
        <w:t xml:space="preserve">. You can submit feedback by emailing </w:t>
      </w:r>
      <w:hyperlink r:id="rId9" w:history="1">
        <w:r w:rsidRPr="00B42658">
          <w:rPr>
            <w:color w:val="0000FF"/>
            <w:u w:val="single"/>
          </w:rPr>
          <w:t>fsbugs@microsoft.com</w:t>
        </w:r>
      </w:hyperlink>
      <w:r w:rsidRPr="00B42658">
        <w:t>.</w:t>
      </w:r>
      <w:r>
        <w:t xml:space="preserve"> </w:t>
      </w:r>
      <w:r w:rsidRPr="00B42658">
        <w:t>Many thanks to the F# user community for their helpful feedback on the document so far.</w:t>
      </w:r>
    </w:p>
    <w:p w:rsidR="00B42658" w:rsidRPr="00B42658" w:rsidRDefault="00B42658" w:rsidP="00B42658">
      <w:pPr>
        <w:pStyle w:val="BodyText"/>
      </w:pPr>
    </w:p>
    <w:p w:rsidR="00B42658" w:rsidRPr="00B42658" w:rsidRDefault="00B42658" w:rsidP="00B42658">
      <w:pPr>
        <w:spacing w:after="120" w:line="312" w:lineRule="auto"/>
        <w:rPr>
          <w:rFonts w:ascii="Arial" w:hAnsi="Arial" w:cstheme="minorBidi"/>
          <w:b/>
          <w:sz w:val="18"/>
        </w:rPr>
      </w:pPr>
      <w:r w:rsidRPr="00B42658">
        <w:rPr>
          <w:rFonts w:ascii="Arial" w:hAnsi="Arial" w:cstheme="minorBidi"/>
          <w:b/>
          <w:sz w:val="18"/>
        </w:rPr>
        <w:t>Notice</w:t>
      </w:r>
    </w:p>
    <w:p w:rsidR="00B42658" w:rsidRPr="00B42658" w:rsidRDefault="00B42658" w:rsidP="00B42658">
      <w:pPr>
        <w:spacing w:after="120" w:line="312" w:lineRule="auto"/>
        <w:rPr>
          <w:rFonts w:ascii="Arial" w:hAnsi="Arial" w:cstheme="minorBidi"/>
          <w:i/>
          <w:sz w:val="18"/>
        </w:rPr>
      </w:pPr>
      <w:r w:rsidRPr="00B42658">
        <w:rPr>
          <w:rFonts w:ascii="Arial" w:hAnsi="Arial" w:cstheme="minorBidi"/>
          <w:i/>
          <w:sz w:val="18"/>
        </w:rPr>
        <w:t>© 2010 Microsoft Corporation. All rights reserved.</w:t>
      </w:r>
    </w:p>
    <w:p w:rsidR="00B42658" w:rsidRPr="00B42658" w:rsidRDefault="00B42658" w:rsidP="00B42658"/>
    <w:sdt>
      <w:sdtPr>
        <w:rPr>
          <w:rFonts w:ascii="Calibri" w:eastAsiaTheme="minorHAnsi" w:hAnsi="Calibri" w:cs="Calibri"/>
          <w:b w:val="0"/>
          <w:bCs w:val="0"/>
          <w:color w:val="auto"/>
          <w:sz w:val="22"/>
          <w:szCs w:val="22"/>
        </w:rPr>
        <w:id w:val="612965354"/>
        <w:docPartObj>
          <w:docPartGallery w:val="Table of Contents"/>
          <w:docPartUnique/>
        </w:docPartObj>
      </w:sdtPr>
      <w:sdtContent>
        <w:p w:rsidR="00935B5B" w:rsidRDefault="00935B5B">
          <w:pPr>
            <w:pStyle w:val="TOCHeading"/>
            <w:numPr>
              <w:ilvl w:val="0"/>
              <w:numId w:val="0"/>
            </w:numPr>
          </w:pPr>
        </w:p>
        <w:p w:rsidR="00AA2744" w:rsidRDefault="008E0806">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rsidR="00A106D1">
            <w:instrText xml:space="preserve"> TOC \o "1-3" \h \z \u </w:instrText>
          </w:r>
          <w:r>
            <w:fldChar w:fldCharType="separate"/>
          </w:r>
          <w:hyperlink w:anchor="_Toc268300579" w:history="1">
            <w:r w:rsidR="00AA2744" w:rsidRPr="003B1E7D">
              <w:rPr>
                <w:rStyle w:val="Hyperlink"/>
                <w:noProof/>
              </w:rPr>
              <w:t>1</w:t>
            </w:r>
            <w:r w:rsidR="00AA2744">
              <w:rPr>
                <w:rFonts w:asciiTheme="minorHAnsi" w:eastAsiaTheme="minorEastAsia" w:hAnsiTheme="minorHAnsi" w:cstheme="minorBidi"/>
                <w:noProof/>
                <w:lang w:val="en-GB" w:eastAsia="en-GB"/>
              </w:rPr>
              <w:tab/>
            </w:r>
            <w:r w:rsidR="00AA2744" w:rsidRPr="003B1E7D">
              <w:rPr>
                <w:rStyle w:val="Hyperlink"/>
                <w:noProof/>
              </w:rPr>
              <w:t>Overview</w:t>
            </w:r>
            <w:r w:rsidR="00AA2744">
              <w:rPr>
                <w:noProof/>
                <w:webHidden/>
              </w:rPr>
              <w:tab/>
            </w:r>
            <w:r w:rsidR="00AA2744">
              <w:rPr>
                <w:noProof/>
                <w:webHidden/>
              </w:rPr>
              <w:fldChar w:fldCharType="begin"/>
            </w:r>
            <w:r w:rsidR="00AA2744">
              <w:rPr>
                <w:noProof/>
                <w:webHidden/>
              </w:rPr>
              <w:instrText xml:space="preserve"> PAGEREF _Toc268300579 \h </w:instrText>
            </w:r>
            <w:r w:rsidR="00AA2744">
              <w:rPr>
                <w:noProof/>
                <w:webHidden/>
              </w:rPr>
            </w:r>
            <w:r w:rsidR="00AA2744">
              <w:rPr>
                <w:noProof/>
                <w:webHidden/>
              </w:rPr>
              <w:fldChar w:fldCharType="separate"/>
            </w:r>
            <w:r w:rsidR="00AA2744">
              <w:rPr>
                <w:noProof/>
                <w:webHidden/>
              </w:rPr>
              <w:t>3</w:t>
            </w:r>
            <w:r w:rsidR="00AA2744">
              <w:rPr>
                <w:noProof/>
                <w:webHidden/>
              </w:rPr>
              <w:fldChar w:fldCharType="end"/>
            </w:r>
          </w:hyperlink>
        </w:p>
        <w:p w:rsidR="00AA2744" w:rsidRDefault="00AA2744">
          <w:pPr>
            <w:pStyle w:val="TOC1"/>
            <w:tabs>
              <w:tab w:val="left" w:pos="440"/>
              <w:tab w:val="right" w:leader="dot" w:pos="9350"/>
            </w:tabs>
            <w:rPr>
              <w:rFonts w:asciiTheme="minorHAnsi" w:eastAsiaTheme="minorEastAsia" w:hAnsiTheme="minorHAnsi" w:cstheme="minorBidi"/>
              <w:noProof/>
              <w:lang w:val="en-GB" w:eastAsia="en-GB"/>
            </w:rPr>
          </w:pPr>
          <w:hyperlink w:anchor="_Toc268300580" w:history="1">
            <w:r w:rsidRPr="003B1E7D">
              <w:rPr>
                <w:rStyle w:val="Hyperlink"/>
                <w:noProof/>
              </w:rPr>
              <w:t>2</w:t>
            </w:r>
            <w:r>
              <w:rPr>
                <w:rFonts w:asciiTheme="minorHAnsi" w:eastAsiaTheme="minorEastAsia" w:hAnsiTheme="minorHAnsi" w:cstheme="minorBidi"/>
                <w:noProof/>
                <w:lang w:val="en-GB" w:eastAsia="en-GB"/>
              </w:rPr>
              <w:tab/>
            </w:r>
            <w:r w:rsidRPr="003B1E7D">
              <w:rPr>
                <w:rStyle w:val="Hyperlink"/>
                <w:noProof/>
              </w:rPr>
              <w:t>General Guidelines</w:t>
            </w:r>
            <w:r>
              <w:rPr>
                <w:noProof/>
                <w:webHidden/>
              </w:rPr>
              <w:tab/>
            </w:r>
            <w:r>
              <w:rPr>
                <w:noProof/>
                <w:webHidden/>
              </w:rPr>
              <w:fldChar w:fldCharType="begin"/>
            </w:r>
            <w:r>
              <w:rPr>
                <w:noProof/>
                <w:webHidden/>
              </w:rPr>
              <w:instrText xml:space="preserve"> PAGEREF _Toc268300580 \h </w:instrText>
            </w:r>
            <w:r>
              <w:rPr>
                <w:noProof/>
                <w:webHidden/>
              </w:rPr>
            </w:r>
            <w:r>
              <w:rPr>
                <w:noProof/>
                <w:webHidden/>
              </w:rPr>
              <w:fldChar w:fldCharType="separate"/>
            </w:r>
            <w:r>
              <w:rPr>
                <w:noProof/>
                <w:webHidden/>
              </w:rPr>
              <w:t>4</w:t>
            </w:r>
            <w:r>
              <w:rPr>
                <w:noProof/>
                <w:webHidden/>
              </w:rPr>
              <w:fldChar w:fldCharType="end"/>
            </w:r>
          </w:hyperlink>
        </w:p>
        <w:p w:rsidR="00AA2744" w:rsidRDefault="00AA2744">
          <w:pPr>
            <w:pStyle w:val="TOC1"/>
            <w:tabs>
              <w:tab w:val="left" w:pos="440"/>
              <w:tab w:val="right" w:leader="dot" w:pos="9350"/>
            </w:tabs>
            <w:rPr>
              <w:rFonts w:asciiTheme="minorHAnsi" w:eastAsiaTheme="minorEastAsia" w:hAnsiTheme="minorHAnsi" w:cstheme="minorBidi"/>
              <w:noProof/>
              <w:lang w:val="en-GB" w:eastAsia="en-GB"/>
            </w:rPr>
          </w:pPr>
          <w:hyperlink w:anchor="_Toc268300581" w:history="1">
            <w:r w:rsidRPr="003B1E7D">
              <w:rPr>
                <w:rStyle w:val="Hyperlink"/>
                <w:noProof/>
              </w:rPr>
              <w:t>3</w:t>
            </w:r>
            <w:r>
              <w:rPr>
                <w:rFonts w:asciiTheme="minorHAnsi" w:eastAsiaTheme="minorEastAsia" w:hAnsiTheme="minorHAnsi" w:cstheme="minorBidi"/>
                <w:noProof/>
                <w:lang w:val="en-GB" w:eastAsia="en-GB"/>
              </w:rPr>
              <w:tab/>
            </w:r>
            <w:r w:rsidRPr="003B1E7D">
              <w:rPr>
                <w:rStyle w:val="Hyperlink"/>
                <w:noProof/>
              </w:rPr>
              <w:t>Guidelines for F#-Facing Libraries</w:t>
            </w:r>
            <w:r>
              <w:rPr>
                <w:noProof/>
                <w:webHidden/>
              </w:rPr>
              <w:tab/>
            </w:r>
            <w:r>
              <w:rPr>
                <w:noProof/>
                <w:webHidden/>
              </w:rPr>
              <w:fldChar w:fldCharType="begin"/>
            </w:r>
            <w:r>
              <w:rPr>
                <w:noProof/>
                <w:webHidden/>
              </w:rPr>
              <w:instrText xml:space="preserve"> PAGEREF _Toc268300581 \h </w:instrText>
            </w:r>
            <w:r>
              <w:rPr>
                <w:noProof/>
                <w:webHidden/>
              </w:rPr>
            </w:r>
            <w:r>
              <w:rPr>
                <w:noProof/>
                <w:webHidden/>
              </w:rPr>
              <w:fldChar w:fldCharType="separate"/>
            </w:r>
            <w:r>
              <w:rPr>
                <w:noProof/>
                <w:webHidden/>
              </w:rPr>
              <w:t>5</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2" w:history="1">
            <w:r w:rsidRPr="003B1E7D">
              <w:rPr>
                <w:rStyle w:val="Hyperlink"/>
                <w:noProof/>
              </w:rPr>
              <w:t>3.1</w:t>
            </w:r>
            <w:r>
              <w:rPr>
                <w:rFonts w:asciiTheme="minorHAnsi" w:eastAsiaTheme="minorEastAsia" w:hAnsiTheme="minorHAnsi" w:cstheme="minorBidi"/>
                <w:noProof/>
                <w:lang w:val="en-GB" w:eastAsia="en-GB"/>
              </w:rPr>
              <w:tab/>
            </w:r>
            <w:r w:rsidRPr="003B1E7D">
              <w:rPr>
                <w:rStyle w:val="Hyperlink"/>
                <w:noProof/>
              </w:rPr>
              <w:t>Naming Conventions</w:t>
            </w:r>
            <w:r>
              <w:rPr>
                <w:noProof/>
                <w:webHidden/>
              </w:rPr>
              <w:tab/>
            </w:r>
            <w:r>
              <w:rPr>
                <w:noProof/>
                <w:webHidden/>
              </w:rPr>
              <w:fldChar w:fldCharType="begin"/>
            </w:r>
            <w:r>
              <w:rPr>
                <w:noProof/>
                <w:webHidden/>
              </w:rPr>
              <w:instrText xml:space="preserve"> PAGEREF _Toc268300582 \h </w:instrText>
            </w:r>
            <w:r>
              <w:rPr>
                <w:noProof/>
                <w:webHidden/>
              </w:rPr>
            </w:r>
            <w:r>
              <w:rPr>
                <w:noProof/>
                <w:webHidden/>
              </w:rPr>
              <w:fldChar w:fldCharType="separate"/>
            </w:r>
            <w:r>
              <w:rPr>
                <w:noProof/>
                <w:webHidden/>
              </w:rPr>
              <w:t>5</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3" w:history="1">
            <w:r w:rsidRPr="003B1E7D">
              <w:rPr>
                <w:rStyle w:val="Hyperlink"/>
                <w:noProof/>
              </w:rPr>
              <w:t>3.2</w:t>
            </w:r>
            <w:r>
              <w:rPr>
                <w:rFonts w:asciiTheme="minorHAnsi" w:eastAsiaTheme="minorEastAsia" w:hAnsiTheme="minorHAnsi" w:cstheme="minorBidi"/>
                <w:noProof/>
                <w:lang w:val="en-GB" w:eastAsia="en-GB"/>
              </w:rPr>
              <w:tab/>
            </w:r>
            <w:r w:rsidRPr="003B1E7D">
              <w:rPr>
                <w:rStyle w:val="Hyperlink"/>
                <w:noProof/>
              </w:rPr>
              <w:t>Object, Type and Module Design</w:t>
            </w:r>
            <w:r>
              <w:rPr>
                <w:noProof/>
                <w:webHidden/>
              </w:rPr>
              <w:tab/>
            </w:r>
            <w:r>
              <w:rPr>
                <w:noProof/>
                <w:webHidden/>
              </w:rPr>
              <w:fldChar w:fldCharType="begin"/>
            </w:r>
            <w:r>
              <w:rPr>
                <w:noProof/>
                <w:webHidden/>
              </w:rPr>
              <w:instrText xml:space="preserve"> PAGEREF _Toc268300583 \h </w:instrText>
            </w:r>
            <w:r>
              <w:rPr>
                <w:noProof/>
                <w:webHidden/>
              </w:rPr>
            </w:r>
            <w:r>
              <w:rPr>
                <w:noProof/>
                <w:webHidden/>
              </w:rPr>
              <w:fldChar w:fldCharType="separate"/>
            </w:r>
            <w:r>
              <w:rPr>
                <w:noProof/>
                <w:webHidden/>
              </w:rPr>
              <w:t>7</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4" w:history="1">
            <w:r w:rsidRPr="003B1E7D">
              <w:rPr>
                <w:rStyle w:val="Hyperlink"/>
                <w:noProof/>
              </w:rPr>
              <w:t>3.3</w:t>
            </w:r>
            <w:r>
              <w:rPr>
                <w:rFonts w:asciiTheme="minorHAnsi" w:eastAsiaTheme="minorEastAsia" w:hAnsiTheme="minorHAnsi" w:cstheme="minorBidi"/>
                <w:noProof/>
                <w:lang w:val="en-GB" w:eastAsia="en-GB"/>
              </w:rPr>
              <w:tab/>
            </w:r>
            <w:r w:rsidRPr="003B1E7D">
              <w:rPr>
                <w:rStyle w:val="Hyperlink"/>
                <w:noProof/>
              </w:rPr>
              <w:t>Function and Member Signatures</w:t>
            </w:r>
            <w:r>
              <w:rPr>
                <w:noProof/>
                <w:webHidden/>
              </w:rPr>
              <w:tab/>
            </w:r>
            <w:r>
              <w:rPr>
                <w:noProof/>
                <w:webHidden/>
              </w:rPr>
              <w:fldChar w:fldCharType="begin"/>
            </w:r>
            <w:r>
              <w:rPr>
                <w:noProof/>
                <w:webHidden/>
              </w:rPr>
              <w:instrText xml:space="preserve"> PAGEREF _Toc268300584 \h </w:instrText>
            </w:r>
            <w:r>
              <w:rPr>
                <w:noProof/>
                <w:webHidden/>
              </w:rPr>
            </w:r>
            <w:r>
              <w:rPr>
                <w:noProof/>
                <w:webHidden/>
              </w:rPr>
              <w:fldChar w:fldCharType="separate"/>
            </w:r>
            <w:r>
              <w:rPr>
                <w:noProof/>
                <w:webHidden/>
              </w:rPr>
              <w:t>11</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5" w:history="1">
            <w:r w:rsidRPr="003B1E7D">
              <w:rPr>
                <w:rStyle w:val="Hyperlink"/>
                <w:noProof/>
              </w:rPr>
              <w:t>3.4</w:t>
            </w:r>
            <w:r>
              <w:rPr>
                <w:rFonts w:asciiTheme="minorHAnsi" w:eastAsiaTheme="minorEastAsia" w:hAnsiTheme="minorHAnsi" w:cstheme="minorBidi"/>
                <w:noProof/>
                <w:lang w:val="en-GB" w:eastAsia="en-GB"/>
              </w:rPr>
              <w:tab/>
            </w:r>
            <w:r w:rsidRPr="003B1E7D">
              <w:rPr>
                <w:rStyle w:val="Hyperlink"/>
                <w:noProof/>
              </w:rPr>
              <w:t>Exceptions</w:t>
            </w:r>
            <w:r>
              <w:rPr>
                <w:noProof/>
                <w:webHidden/>
              </w:rPr>
              <w:tab/>
            </w:r>
            <w:r>
              <w:rPr>
                <w:noProof/>
                <w:webHidden/>
              </w:rPr>
              <w:fldChar w:fldCharType="begin"/>
            </w:r>
            <w:r>
              <w:rPr>
                <w:noProof/>
                <w:webHidden/>
              </w:rPr>
              <w:instrText xml:space="preserve"> PAGEREF _Toc268300585 \h </w:instrText>
            </w:r>
            <w:r>
              <w:rPr>
                <w:noProof/>
                <w:webHidden/>
              </w:rPr>
            </w:r>
            <w:r>
              <w:rPr>
                <w:noProof/>
                <w:webHidden/>
              </w:rPr>
              <w:fldChar w:fldCharType="separate"/>
            </w:r>
            <w:r>
              <w:rPr>
                <w:noProof/>
                <w:webHidden/>
              </w:rPr>
              <w:t>12</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6" w:history="1">
            <w:r w:rsidRPr="003B1E7D">
              <w:rPr>
                <w:rStyle w:val="Hyperlink"/>
                <w:noProof/>
              </w:rPr>
              <w:t>3.5</w:t>
            </w:r>
            <w:r>
              <w:rPr>
                <w:rFonts w:asciiTheme="minorHAnsi" w:eastAsiaTheme="minorEastAsia" w:hAnsiTheme="minorHAnsi" w:cstheme="minorBidi"/>
                <w:noProof/>
                <w:lang w:val="en-GB" w:eastAsia="en-GB"/>
              </w:rPr>
              <w:tab/>
            </w:r>
            <w:r w:rsidRPr="003B1E7D">
              <w:rPr>
                <w:rStyle w:val="Hyperlink"/>
                <w:noProof/>
              </w:rPr>
              <w:t>Extension Members</w:t>
            </w:r>
            <w:r>
              <w:rPr>
                <w:noProof/>
                <w:webHidden/>
              </w:rPr>
              <w:tab/>
            </w:r>
            <w:r>
              <w:rPr>
                <w:noProof/>
                <w:webHidden/>
              </w:rPr>
              <w:fldChar w:fldCharType="begin"/>
            </w:r>
            <w:r>
              <w:rPr>
                <w:noProof/>
                <w:webHidden/>
              </w:rPr>
              <w:instrText xml:space="preserve"> PAGEREF _Toc268300586 \h </w:instrText>
            </w:r>
            <w:r>
              <w:rPr>
                <w:noProof/>
                <w:webHidden/>
              </w:rPr>
            </w:r>
            <w:r>
              <w:rPr>
                <w:noProof/>
                <w:webHidden/>
              </w:rPr>
              <w:fldChar w:fldCharType="separate"/>
            </w:r>
            <w:r>
              <w:rPr>
                <w:noProof/>
                <w:webHidden/>
              </w:rPr>
              <w:t>12</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7" w:history="1">
            <w:r w:rsidRPr="003B1E7D">
              <w:rPr>
                <w:rStyle w:val="Hyperlink"/>
                <w:noProof/>
              </w:rPr>
              <w:t>3.6</w:t>
            </w:r>
            <w:r>
              <w:rPr>
                <w:rFonts w:asciiTheme="minorHAnsi" w:eastAsiaTheme="minorEastAsia" w:hAnsiTheme="minorHAnsi" w:cstheme="minorBidi"/>
                <w:noProof/>
                <w:lang w:val="en-GB" w:eastAsia="en-GB"/>
              </w:rPr>
              <w:tab/>
            </w:r>
            <w:r w:rsidRPr="003B1E7D">
              <w:rPr>
                <w:rStyle w:val="Hyperlink"/>
                <w:noProof/>
              </w:rPr>
              <w:t>Union Types</w:t>
            </w:r>
            <w:r>
              <w:rPr>
                <w:noProof/>
                <w:webHidden/>
              </w:rPr>
              <w:tab/>
            </w:r>
            <w:r>
              <w:rPr>
                <w:noProof/>
                <w:webHidden/>
              </w:rPr>
              <w:fldChar w:fldCharType="begin"/>
            </w:r>
            <w:r>
              <w:rPr>
                <w:noProof/>
                <w:webHidden/>
              </w:rPr>
              <w:instrText xml:space="preserve"> PAGEREF _Toc268300587 \h </w:instrText>
            </w:r>
            <w:r>
              <w:rPr>
                <w:noProof/>
                <w:webHidden/>
              </w:rPr>
            </w:r>
            <w:r>
              <w:rPr>
                <w:noProof/>
                <w:webHidden/>
              </w:rPr>
              <w:fldChar w:fldCharType="separate"/>
            </w:r>
            <w:r>
              <w:rPr>
                <w:noProof/>
                <w:webHidden/>
              </w:rPr>
              <w:t>13</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8" w:history="1">
            <w:r w:rsidRPr="003B1E7D">
              <w:rPr>
                <w:rStyle w:val="Hyperlink"/>
                <w:noProof/>
              </w:rPr>
              <w:t>3.7</w:t>
            </w:r>
            <w:r>
              <w:rPr>
                <w:rFonts w:asciiTheme="minorHAnsi" w:eastAsiaTheme="minorEastAsia" w:hAnsiTheme="minorHAnsi" w:cstheme="minorBidi"/>
                <w:noProof/>
                <w:lang w:val="en-GB" w:eastAsia="en-GB"/>
              </w:rPr>
              <w:tab/>
            </w:r>
            <w:r w:rsidRPr="003B1E7D">
              <w:rPr>
                <w:rStyle w:val="Hyperlink"/>
                <w:noProof/>
              </w:rPr>
              <w:t>Inline Functions and Member Constraints</w:t>
            </w:r>
            <w:r>
              <w:rPr>
                <w:noProof/>
                <w:webHidden/>
              </w:rPr>
              <w:tab/>
            </w:r>
            <w:r>
              <w:rPr>
                <w:noProof/>
                <w:webHidden/>
              </w:rPr>
              <w:fldChar w:fldCharType="begin"/>
            </w:r>
            <w:r>
              <w:rPr>
                <w:noProof/>
                <w:webHidden/>
              </w:rPr>
              <w:instrText xml:space="preserve"> PAGEREF _Toc268300588 \h </w:instrText>
            </w:r>
            <w:r>
              <w:rPr>
                <w:noProof/>
                <w:webHidden/>
              </w:rPr>
            </w:r>
            <w:r>
              <w:rPr>
                <w:noProof/>
                <w:webHidden/>
              </w:rPr>
              <w:fldChar w:fldCharType="separate"/>
            </w:r>
            <w:r>
              <w:rPr>
                <w:noProof/>
                <w:webHidden/>
              </w:rPr>
              <w:t>13</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89" w:history="1">
            <w:r w:rsidRPr="003B1E7D">
              <w:rPr>
                <w:rStyle w:val="Hyperlink"/>
                <w:noProof/>
              </w:rPr>
              <w:t>3.8</w:t>
            </w:r>
            <w:r>
              <w:rPr>
                <w:rFonts w:asciiTheme="minorHAnsi" w:eastAsiaTheme="minorEastAsia" w:hAnsiTheme="minorHAnsi" w:cstheme="minorBidi"/>
                <w:noProof/>
                <w:lang w:val="en-GB" w:eastAsia="en-GB"/>
              </w:rPr>
              <w:tab/>
            </w:r>
            <w:r w:rsidRPr="003B1E7D">
              <w:rPr>
                <w:rStyle w:val="Hyperlink"/>
                <w:noProof/>
              </w:rPr>
              <w:t>Operator Definitions</w:t>
            </w:r>
            <w:r>
              <w:rPr>
                <w:noProof/>
                <w:webHidden/>
              </w:rPr>
              <w:tab/>
            </w:r>
            <w:r>
              <w:rPr>
                <w:noProof/>
                <w:webHidden/>
              </w:rPr>
              <w:fldChar w:fldCharType="begin"/>
            </w:r>
            <w:r>
              <w:rPr>
                <w:noProof/>
                <w:webHidden/>
              </w:rPr>
              <w:instrText xml:space="preserve"> PAGEREF _Toc268300589 \h </w:instrText>
            </w:r>
            <w:r>
              <w:rPr>
                <w:noProof/>
                <w:webHidden/>
              </w:rPr>
            </w:r>
            <w:r>
              <w:rPr>
                <w:noProof/>
                <w:webHidden/>
              </w:rPr>
              <w:fldChar w:fldCharType="separate"/>
            </w:r>
            <w:r>
              <w:rPr>
                <w:noProof/>
                <w:webHidden/>
              </w:rPr>
              <w:t>14</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90" w:history="1">
            <w:r w:rsidRPr="003B1E7D">
              <w:rPr>
                <w:rStyle w:val="Hyperlink"/>
                <w:noProof/>
              </w:rPr>
              <w:t>3.9</w:t>
            </w:r>
            <w:r>
              <w:rPr>
                <w:rFonts w:asciiTheme="minorHAnsi" w:eastAsiaTheme="minorEastAsia" w:hAnsiTheme="minorHAnsi" w:cstheme="minorBidi"/>
                <w:noProof/>
                <w:lang w:val="en-GB" w:eastAsia="en-GB"/>
              </w:rPr>
              <w:tab/>
            </w:r>
            <w:r w:rsidRPr="003B1E7D">
              <w:rPr>
                <w:rStyle w:val="Hyperlink"/>
                <w:noProof/>
              </w:rPr>
              <w:t>Units of Measure</w:t>
            </w:r>
            <w:r>
              <w:rPr>
                <w:noProof/>
                <w:webHidden/>
              </w:rPr>
              <w:tab/>
            </w:r>
            <w:r>
              <w:rPr>
                <w:noProof/>
                <w:webHidden/>
              </w:rPr>
              <w:fldChar w:fldCharType="begin"/>
            </w:r>
            <w:r>
              <w:rPr>
                <w:noProof/>
                <w:webHidden/>
              </w:rPr>
              <w:instrText xml:space="preserve"> PAGEREF _Toc268300590 \h </w:instrText>
            </w:r>
            <w:r>
              <w:rPr>
                <w:noProof/>
                <w:webHidden/>
              </w:rPr>
            </w:r>
            <w:r>
              <w:rPr>
                <w:noProof/>
                <w:webHidden/>
              </w:rPr>
              <w:fldChar w:fldCharType="separate"/>
            </w:r>
            <w:r>
              <w:rPr>
                <w:noProof/>
                <w:webHidden/>
              </w:rPr>
              <w:t>14</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91" w:history="1">
            <w:r w:rsidRPr="003B1E7D">
              <w:rPr>
                <w:rStyle w:val="Hyperlink"/>
                <w:noProof/>
              </w:rPr>
              <w:t>3.10</w:t>
            </w:r>
            <w:r>
              <w:rPr>
                <w:rFonts w:asciiTheme="minorHAnsi" w:eastAsiaTheme="minorEastAsia" w:hAnsiTheme="minorHAnsi" w:cstheme="minorBidi"/>
                <w:noProof/>
                <w:lang w:val="en-GB" w:eastAsia="en-GB"/>
              </w:rPr>
              <w:tab/>
            </w:r>
            <w:r w:rsidRPr="003B1E7D">
              <w:rPr>
                <w:rStyle w:val="Hyperlink"/>
                <w:noProof/>
              </w:rPr>
              <w:t>Type Abbreviations</w:t>
            </w:r>
            <w:r>
              <w:rPr>
                <w:noProof/>
                <w:webHidden/>
              </w:rPr>
              <w:tab/>
            </w:r>
            <w:r>
              <w:rPr>
                <w:noProof/>
                <w:webHidden/>
              </w:rPr>
              <w:fldChar w:fldCharType="begin"/>
            </w:r>
            <w:r>
              <w:rPr>
                <w:noProof/>
                <w:webHidden/>
              </w:rPr>
              <w:instrText xml:space="preserve"> PAGEREF _Toc268300591 \h </w:instrText>
            </w:r>
            <w:r>
              <w:rPr>
                <w:noProof/>
                <w:webHidden/>
              </w:rPr>
            </w:r>
            <w:r>
              <w:rPr>
                <w:noProof/>
                <w:webHidden/>
              </w:rPr>
              <w:fldChar w:fldCharType="separate"/>
            </w:r>
            <w:r>
              <w:rPr>
                <w:noProof/>
                <w:webHidden/>
              </w:rPr>
              <w:t>14</w:t>
            </w:r>
            <w:r>
              <w:rPr>
                <w:noProof/>
                <w:webHidden/>
              </w:rPr>
              <w:fldChar w:fldCharType="end"/>
            </w:r>
          </w:hyperlink>
        </w:p>
        <w:p w:rsidR="00AA2744" w:rsidRDefault="00AA2744">
          <w:pPr>
            <w:pStyle w:val="TOC1"/>
            <w:tabs>
              <w:tab w:val="left" w:pos="440"/>
              <w:tab w:val="right" w:leader="dot" w:pos="9350"/>
            </w:tabs>
            <w:rPr>
              <w:rFonts w:asciiTheme="minorHAnsi" w:eastAsiaTheme="minorEastAsia" w:hAnsiTheme="minorHAnsi" w:cstheme="minorBidi"/>
              <w:noProof/>
              <w:lang w:val="en-GB" w:eastAsia="en-GB"/>
            </w:rPr>
          </w:pPr>
          <w:hyperlink w:anchor="_Toc268300592" w:history="1">
            <w:r w:rsidRPr="003B1E7D">
              <w:rPr>
                <w:rStyle w:val="Hyperlink"/>
                <w:noProof/>
              </w:rPr>
              <w:t>4</w:t>
            </w:r>
            <w:r>
              <w:rPr>
                <w:rFonts w:asciiTheme="minorHAnsi" w:eastAsiaTheme="minorEastAsia" w:hAnsiTheme="minorHAnsi" w:cstheme="minorBidi"/>
                <w:noProof/>
                <w:lang w:val="en-GB" w:eastAsia="en-GB"/>
              </w:rPr>
              <w:tab/>
            </w:r>
            <w:r w:rsidRPr="003B1E7D">
              <w:rPr>
                <w:rStyle w:val="Hyperlink"/>
                <w:noProof/>
              </w:rPr>
              <w:t>Guidelines for Libraries for Use from other .NET Languages</w:t>
            </w:r>
            <w:r>
              <w:rPr>
                <w:noProof/>
                <w:webHidden/>
              </w:rPr>
              <w:tab/>
            </w:r>
            <w:r>
              <w:rPr>
                <w:noProof/>
                <w:webHidden/>
              </w:rPr>
              <w:fldChar w:fldCharType="begin"/>
            </w:r>
            <w:r>
              <w:rPr>
                <w:noProof/>
                <w:webHidden/>
              </w:rPr>
              <w:instrText xml:space="preserve"> PAGEREF _Toc268300592 \h </w:instrText>
            </w:r>
            <w:r>
              <w:rPr>
                <w:noProof/>
                <w:webHidden/>
              </w:rPr>
            </w:r>
            <w:r>
              <w:rPr>
                <w:noProof/>
                <w:webHidden/>
              </w:rPr>
              <w:fldChar w:fldCharType="separate"/>
            </w:r>
            <w:r>
              <w:rPr>
                <w:noProof/>
                <w:webHidden/>
              </w:rPr>
              <w:t>15</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93" w:history="1">
            <w:r w:rsidRPr="003B1E7D">
              <w:rPr>
                <w:rStyle w:val="Hyperlink"/>
                <w:noProof/>
              </w:rPr>
              <w:t>4.1</w:t>
            </w:r>
            <w:r>
              <w:rPr>
                <w:rFonts w:asciiTheme="minorHAnsi" w:eastAsiaTheme="minorEastAsia" w:hAnsiTheme="minorHAnsi" w:cstheme="minorBidi"/>
                <w:noProof/>
                <w:lang w:val="en-GB" w:eastAsia="en-GB"/>
              </w:rPr>
              <w:tab/>
            </w:r>
            <w:r w:rsidRPr="003B1E7D">
              <w:rPr>
                <w:rStyle w:val="Hyperlink"/>
                <w:noProof/>
              </w:rPr>
              <w:t>Namespace and Type Design</w:t>
            </w:r>
            <w:r>
              <w:rPr>
                <w:noProof/>
                <w:webHidden/>
              </w:rPr>
              <w:tab/>
            </w:r>
            <w:r>
              <w:rPr>
                <w:noProof/>
                <w:webHidden/>
              </w:rPr>
              <w:fldChar w:fldCharType="begin"/>
            </w:r>
            <w:r>
              <w:rPr>
                <w:noProof/>
                <w:webHidden/>
              </w:rPr>
              <w:instrText xml:space="preserve"> PAGEREF _Toc268300593 \h </w:instrText>
            </w:r>
            <w:r>
              <w:rPr>
                <w:noProof/>
                <w:webHidden/>
              </w:rPr>
            </w:r>
            <w:r>
              <w:rPr>
                <w:noProof/>
                <w:webHidden/>
              </w:rPr>
              <w:fldChar w:fldCharType="separate"/>
            </w:r>
            <w:r>
              <w:rPr>
                <w:noProof/>
                <w:webHidden/>
              </w:rPr>
              <w:t>15</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594" w:history="1">
            <w:r w:rsidRPr="003B1E7D">
              <w:rPr>
                <w:rStyle w:val="Hyperlink"/>
                <w:noProof/>
              </w:rPr>
              <w:t>4.2</w:t>
            </w:r>
            <w:r>
              <w:rPr>
                <w:rFonts w:asciiTheme="minorHAnsi" w:eastAsiaTheme="minorEastAsia" w:hAnsiTheme="minorHAnsi" w:cstheme="minorBidi"/>
                <w:noProof/>
                <w:lang w:val="en-GB" w:eastAsia="en-GB"/>
              </w:rPr>
              <w:tab/>
            </w:r>
            <w:r w:rsidRPr="003B1E7D">
              <w:rPr>
                <w:rStyle w:val="Hyperlink"/>
                <w:noProof/>
              </w:rPr>
              <w:t>Object and Member Design</w:t>
            </w:r>
            <w:r>
              <w:rPr>
                <w:noProof/>
                <w:webHidden/>
              </w:rPr>
              <w:tab/>
            </w:r>
            <w:r>
              <w:rPr>
                <w:noProof/>
                <w:webHidden/>
              </w:rPr>
              <w:fldChar w:fldCharType="begin"/>
            </w:r>
            <w:r>
              <w:rPr>
                <w:noProof/>
                <w:webHidden/>
              </w:rPr>
              <w:instrText xml:space="preserve"> PAGEREF _Toc268300594 \h </w:instrText>
            </w:r>
            <w:r>
              <w:rPr>
                <w:noProof/>
                <w:webHidden/>
              </w:rPr>
            </w:r>
            <w:r>
              <w:rPr>
                <w:noProof/>
                <w:webHidden/>
              </w:rPr>
              <w:fldChar w:fldCharType="separate"/>
            </w:r>
            <w:r>
              <w:rPr>
                <w:noProof/>
                <w:webHidden/>
              </w:rPr>
              <w:t>17</w:t>
            </w:r>
            <w:r>
              <w:rPr>
                <w:noProof/>
                <w:webHidden/>
              </w:rPr>
              <w:fldChar w:fldCharType="end"/>
            </w:r>
          </w:hyperlink>
        </w:p>
        <w:p w:rsidR="00AA2744" w:rsidRDefault="00AA2744">
          <w:pPr>
            <w:pStyle w:val="TOC1"/>
            <w:tabs>
              <w:tab w:val="left" w:pos="440"/>
              <w:tab w:val="right" w:leader="dot" w:pos="9350"/>
            </w:tabs>
            <w:rPr>
              <w:rFonts w:asciiTheme="minorHAnsi" w:eastAsiaTheme="minorEastAsia" w:hAnsiTheme="minorHAnsi" w:cstheme="minorBidi"/>
              <w:noProof/>
              <w:lang w:val="en-GB" w:eastAsia="en-GB"/>
            </w:rPr>
          </w:pPr>
          <w:hyperlink w:anchor="_Toc268300858" w:history="1">
            <w:r w:rsidRPr="003B1E7D">
              <w:rPr>
                <w:rStyle w:val="Hyperlink"/>
                <w:noProof/>
              </w:rPr>
              <w:t>5</w:t>
            </w:r>
            <w:r>
              <w:rPr>
                <w:rFonts w:asciiTheme="minorHAnsi" w:eastAsiaTheme="minorEastAsia" w:hAnsiTheme="minorHAnsi" w:cstheme="minorBidi"/>
                <w:noProof/>
                <w:lang w:val="en-GB" w:eastAsia="en-GB"/>
              </w:rPr>
              <w:tab/>
            </w:r>
            <w:r w:rsidRPr="003B1E7D">
              <w:rPr>
                <w:rStyle w:val="Hyperlink"/>
                <w:noProof/>
              </w:rPr>
              <w:t>Recommendations for Implementation Code</w:t>
            </w:r>
            <w:r>
              <w:rPr>
                <w:noProof/>
                <w:webHidden/>
              </w:rPr>
              <w:tab/>
            </w:r>
            <w:r>
              <w:rPr>
                <w:noProof/>
                <w:webHidden/>
              </w:rPr>
              <w:fldChar w:fldCharType="begin"/>
            </w:r>
            <w:r>
              <w:rPr>
                <w:noProof/>
                <w:webHidden/>
              </w:rPr>
              <w:instrText xml:space="preserve"> PAGEREF _Toc268300858 \h </w:instrText>
            </w:r>
            <w:r>
              <w:rPr>
                <w:noProof/>
                <w:webHidden/>
              </w:rPr>
            </w:r>
            <w:r>
              <w:rPr>
                <w:noProof/>
                <w:webHidden/>
              </w:rPr>
              <w:fldChar w:fldCharType="separate"/>
            </w:r>
            <w:r>
              <w:rPr>
                <w:noProof/>
                <w:webHidden/>
              </w:rPr>
              <w:t>21</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859" w:history="1">
            <w:r w:rsidRPr="003B1E7D">
              <w:rPr>
                <w:rStyle w:val="Hyperlink"/>
                <w:noProof/>
              </w:rPr>
              <w:t>5.1</w:t>
            </w:r>
            <w:r>
              <w:rPr>
                <w:rFonts w:asciiTheme="minorHAnsi" w:eastAsiaTheme="minorEastAsia" w:hAnsiTheme="minorHAnsi" w:cstheme="minorBidi"/>
                <w:noProof/>
                <w:lang w:val="en-GB" w:eastAsia="en-GB"/>
              </w:rPr>
              <w:tab/>
            </w:r>
            <w:r w:rsidRPr="003B1E7D">
              <w:rPr>
                <w:rStyle w:val="Hyperlink"/>
                <w:noProof/>
              </w:rPr>
              <w:t>Suggested Naming Conventions in F# Implementation Code</w:t>
            </w:r>
            <w:r>
              <w:rPr>
                <w:noProof/>
                <w:webHidden/>
              </w:rPr>
              <w:tab/>
            </w:r>
            <w:r>
              <w:rPr>
                <w:noProof/>
                <w:webHidden/>
              </w:rPr>
              <w:fldChar w:fldCharType="begin"/>
            </w:r>
            <w:r>
              <w:rPr>
                <w:noProof/>
                <w:webHidden/>
              </w:rPr>
              <w:instrText xml:space="preserve"> PAGEREF _Toc268300859 \h </w:instrText>
            </w:r>
            <w:r>
              <w:rPr>
                <w:noProof/>
                <w:webHidden/>
              </w:rPr>
            </w:r>
            <w:r>
              <w:rPr>
                <w:noProof/>
                <w:webHidden/>
              </w:rPr>
              <w:fldChar w:fldCharType="separate"/>
            </w:r>
            <w:r>
              <w:rPr>
                <w:noProof/>
                <w:webHidden/>
              </w:rPr>
              <w:t>21</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860" w:history="1">
            <w:r w:rsidRPr="003B1E7D">
              <w:rPr>
                <w:rStyle w:val="Hyperlink"/>
                <w:noProof/>
              </w:rPr>
              <w:t>5.2</w:t>
            </w:r>
            <w:r>
              <w:rPr>
                <w:rFonts w:asciiTheme="minorHAnsi" w:eastAsiaTheme="minorEastAsia" w:hAnsiTheme="minorHAnsi" w:cstheme="minorBidi"/>
                <w:noProof/>
                <w:lang w:val="en-GB" w:eastAsia="en-GB"/>
              </w:rPr>
              <w:tab/>
            </w:r>
            <w:r w:rsidRPr="003B1E7D">
              <w:rPr>
                <w:rStyle w:val="Hyperlink"/>
                <w:noProof/>
              </w:rPr>
              <w:t>Suggested Coding Conventions in F# Implementation Code</w:t>
            </w:r>
            <w:r>
              <w:rPr>
                <w:noProof/>
                <w:webHidden/>
              </w:rPr>
              <w:tab/>
            </w:r>
            <w:r>
              <w:rPr>
                <w:noProof/>
                <w:webHidden/>
              </w:rPr>
              <w:fldChar w:fldCharType="begin"/>
            </w:r>
            <w:r>
              <w:rPr>
                <w:noProof/>
                <w:webHidden/>
              </w:rPr>
              <w:instrText xml:space="preserve"> PAGEREF _Toc268300860 \h </w:instrText>
            </w:r>
            <w:r>
              <w:rPr>
                <w:noProof/>
                <w:webHidden/>
              </w:rPr>
            </w:r>
            <w:r>
              <w:rPr>
                <w:noProof/>
                <w:webHidden/>
              </w:rPr>
              <w:fldChar w:fldCharType="separate"/>
            </w:r>
            <w:r>
              <w:rPr>
                <w:noProof/>
                <w:webHidden/>
              </w:rPr>
              <w:t>22</w:t>
            </w:r>
            <w:r>
              <w:rPr>
                <w:noProof/>
                <w:webHidden/>
              </w:rPr>
              <w:fldChar w:fldCharType="end"/>
            </w:r>
          </w:hyperlink>
        </w:p>
        <w:p w:rsidR="00AA2744" w:rsidRDefault="00AA2744">
          <w:pPr>
            <w:pStyle w:val="TOC1"/>
            <w:tabs>
              <w:tab w:val="left" w:pos="440"/>
              <w:tab w:val="right" w:leader="dot" w:pos="9350"/>
            </w:tabs>
            <w:rPr>
              <w:rFonts w:asciiTheme="minorHAnsi" w:eastAsiaTheme="minorEastAsia" w:hAnsiTheme="minorHAnsi" w:cstheme="minorBidi"/>
              <w:noProof/>
              <w:lang w:val="en-GB" w:eastAsia="en-GB"/>
            </w:rPr>
          </w:pPr>
          <w:hyperlink w:anchor="_Toc268300861" w:history="1">
            <w:r w:rsidRPr="003B1E7D">
              <w:rPr>
                <w:rStyle w:val="Hyperlink"/>
                <w:noProof/>
              </w:rPr>
              <w:t>6</w:t>
            </w:r>
            <w:r>
              <w:rPr>
                <w:rFonts w:asciiTheme="minorHAnsi" w:eastAsiaTheme="minorEastAsia" w:hAnsiTheme="minorHAnsi" w:cstheme="minorBidi"/>
                <w:noProof/>
                <w:lang w:val="en-GB" w:eastAsia="en-GB"/>
              </w:rPr>
              <w:tab/>
            </w:r>
            <w:r w:rsidRPr="003B1E7D">
              <w:rPr>
                <w:rStyle w:val="Hyperlink"/>
                <w:noProof/>
              </w:rPr>
              <w:t>Appendix</w:t>
            </w:r>
            <w:r>
              <w:rPr>
                <w:noProof/>
                <w:webHidden/>
              </w:rPr>
              <w:tab/>
            </w:r>
            <w:r>
              <w:rPr>
                <w:noProof/>
                <w:webHidden/>
              </w:rPr>
              <w:fldChar w:fldCharType="begin"/>
            </w:r>
            <w:r>
              <w:rPr>
                <w:noProof/>
                <w:webHidden/>
              </w:rPr>
              <w:instrText xml:space="preserve"> PAGEREF _Toc268300861 \h </w:instrText>
            </w:r>
            <w:r>
              <w:rPr>
                <w:noProof/>
                <w:webHidden/>
              </w:rPr>
            </w:r>
            <w:r>
              <w:rPr>
                <w:noProof/>
                <w:webHidden/>
              </w:rPr>
              <w:fldChar w:fldCharType="separate"/>
            </w:r>
            <w:r>
              <w:rPr>
                <w:noProof/>
                <w:webHidden/>
              </w:rPr>
              <w:t>23</w:t>
            </w:r>
            <w:r>
              <w:rPr>
                <w:noProof/>
                <w:webHidden/>
              </w:rPr>
              <w:fldChar w:fldCharType="end"/>
            </w:r>
          </w:hyperlink>
        </w:p>
        <w:p w:rsidR="00AA2744" w:rsidRDefault="00AA2744">
          <w:pPr>
            <w:pStyle w:val="TOC2"/>
            <w:tabs>
              <w:tab w:val="left" w:pos="880"/>
              <w:tab w:val="right" w:leader="dot" w:pos="9350"/>
            </w:tabs>
            <w:rPr>
              <w:rFonts w:asciiTheme="minorHAnsi" w:eastAsiaTheme="minorEastAsia" w:hAnsiTheme="minorHAnsi" w:cstheme="minorBidi"/>
              <w:noProof/>
              <w:lang w:val="en-GB" w:eastAsia="en-GB"/>
            </w:rPr>
          </w:pPr>
          <w:hyperlink w:anchor="_Toc268300862" w:history="1">
            <w:r w:rsidRPr="003B1E7D">
              <w:rPr>
                <w:rStyle w:val="Hyperlink"/>
                <w:noProof/>
              </w:rPr>
              <w:t>6.1</w:t>
            </w:r>
            <w:r>
              <w:rPr>
                <w:rFonts w:asciiTheme="minorHAnsi" w:eastAsiaTheme="minorEastAsia" w:hAnsiTheme="minorHAnsi" w:cstheme="minorBidi"/>
                <w:noProof/>
                <w:lang w:val="en-GB" w:eastAsia="en-GB"/>
              </w:rPr>
              <w:tab/>
            </w:r>
            <w:r w:rsidRPr="003B1E7D">
              <w:rPr>
                <w:rStyle w:val="Hyperlink"/>
                <w:noProof/>
              </w:rPr>
              <w:t>End-to-end example of designing F# code for use by other .NET languages</w:t>
            </w:r>
            <w:r>
              <w:rPr>
                <w:noProof/>
                <w:webHidden/>
              </w:rPr>
              <w:tab/>
            </w:r>
            <w:r>
              <w:rPr>
                <w:noProof/>
                <w:webHidden/>
              </w:rPr>
              <w:fldChar w:fldCharType="begin"/>
            </w:r>
            <w:r>
              <w:rPr>
                <w:noProof/>
                <w:webHidden/>
              </w:rPr>
              <w:instrText xml:space="preserve"> PAGEREF _Toc268300862 \h </w:instrText>
            </w:r>
            <w:r>
              <w:rPr>
                <w:noProof/>
                <w:webHidden/>
              </w:rPr>
            </w:r>
            <w:r>
              <w:rPr>
                <w:noProof/>
                <w:webHidden/>
              </w:rPr>
              <w:fldChar w:fldCharType="separate"/>
            </w:r>
            <w:r>
              <w:rPr>
                <w:noProof/>
                <w:webHidden/>
              </w:rPr>
              <w:t>2</w:t>
            </w:r>
            <w:r>
              <w:rPr>
                <w:noProof/>
                <w:webHidden/>
              </w:rPr>
              <w:t>3</w:t>
            </w:r>
            <w:r>
              <w:rPr>
                <w:noProof/>
                <w:webHidden/>
              </w:rPr>
              <w:fldChar w:fldCharType="end"/>
            </w:r>
          </w:hyperlink>
        </w:p>
        <w:p w:rsidR="00A106D1" w:rsidRDefault="008E0806">
          <w:r>
            <w:fldChar w:fldCharType="end"/>
          </w:r>
        </w:p>
      </w:sdtContent>
    </w:sdt>
    <w:p w:rsidR="008E752E" w:rsidRDefault="008E752E" w:rsidP="00B42658">
      <w:pPr>
        <w:pStyle w:val="BodyText"/>
        <w:rPr>
          <w:rFonts w:asciiTheme="majorHAnsi" w:eastAsiaTheme="majorEastAsia" w:hAnsiTheme="majorHAnsi" w:cstheme="majorBidi"/>
          <w:color w:val="365F91" w:themeColor="accent1" w:themeShade="BF"/>
          <w:sz w:val="28"/>
          <w:szCs w:val="28"/>
        </w:rPr>
      </w:pPr>
      <w:r>
        <w:br w:type="page"/>
      </w:r>
    </w:p>
    <w:p w:rsidR="00935B5B" w:rsidRDefault="00862FAD">
      <w:pPr>
        <w:pStyle w:val="Heading1"/>
      </w:pPr>
      <w:del w:id="3" w:author="Author">
        <w:r w:rsidRPr="00862FAD" w:rsidDel="00090567">
          <w:lastRenderedPageBreak/>
          <w:delText>F# Design Guidelines</w:delText>
        </w:r>
      </w:del>
      <w:bookmarkStart w:id="4" w:name="_Toc268300579"/>
      <w:ins w:id="5" w:author="Author">
        <w:r w:rsidR="00090567">
          <w:t>Overview</w:t>
        </w:r>
      </w:ins>
      <w:bookmarkEnd w:id="4"/>
    </w:p>
    <w:p w:rsidR="00CF0759" w:rsidRDefault="00B47535" w:rsidP="00B42658">
      <w:pPr>
        <w:pStyle w:val="BodyText"/>
      </w:pPr>
      <w:r>
        <w:t xml:space="preserve">This document </w:t>
      </w:r>
      <w:r w:rsidR="00866402">
        <w:t>look</w:t>
      </w:r>
      <w:r>
        <w:t>s</w:t>
      </w:r>
      <w:r w:rsidR="00866402">
        <w:t xml:space="preserve"> at some of the issues related to F# </w:t>
      </w:r>
      <w:del w:id="6" w:author="Author">
        <w:r w:rsidR="007B7AD6" w:rsidDel="00090567">
          <w:delText xml:space="preserve">library </w:delText>
        </w:r>
      </w:del>
      <w:ins w:id="7" w:author="Author">
        <w:r w:rsidR="00090567">
          <w:t xml:space="preserve">component </w:t>
        </w:r>
      </w:ins>
      <w:r w:rsidR="00866402">
        <w:t>design</w:t>
      </w:r>
      <w:r w:rsidR="0050516F">
        <w:t xml:space="preserve"> and coding</w:t>
      </w:r>
      <w:r w:rsidR="007B7AD6">
        <w:t xml:space="preserve">. In particular, </w:t>
      </w:r>
      <w:r>
        <w:t xml:space="preserve">it </w:t>
      </w:r>
      <w:r w:rsidR="007B7AD6">
        <w:t>cover</w:t>
      </w:r>
      <w:r>
        <w:t>s</w:t>
      </w:r>
      <w:r w:rsidR="007B7AD6">
        <w:t>:</w:t>
      </w:r>
    </w:p>
    <w:p w:rsidR="00866402" w:rsidRDefault="00567A51" w:rsidP="00B47535">
      <w:pPr>
        <w:pStyle w:val="Bullet"/>
        <w:numPr>
          <w:ilvl w:val="0"/>
          <w:numId w:val="43"/>
        </w:numPr>
      </w:pPr>
      <w:r>
        <w:t>G</w:t>
      </w:r>
      <w:r w:rsidR="00866402">
        <w:t xml:space="preserve">uidelines for designing “vanilla” .NET libraries </w:t>
      </w:r>
      <w:r w:rsidR="00B47535">
        <w:t>for use from any .NET language.</w:t>
      </w:r>
    </w:p>
    <w:p w:rsidR="00866402" w:rsidRDefault="00567A51" w:rsidP="00B47535">
      <w:pPr>
        <w:pStyle w:val="Bullet"/>
        <w:numPr>
          <w:ilvl w:val="0"/>
          <w:numId w:val="43"/>
        </w:numPr>
      </w:pPr>
      <w:r>
        <w:t>G</w:t>
      </w:r>
      <w:r w:rsidR="0050516F">
        <w:t>uidelines fo</w:t>
      </w:r>
      <w:r w:rsidR="007B7AD6">
        <w:t xml:space="preserve">r </w:t>
      </w:r>
      <w:r w:rsidR="00B47535">
        <w:t xml:space="preserve">F#-to-F# libraries and </w:t>
      </w:r>
      <w:r w:rsidR="007B7AD6">
        <w:t>F# implementation code.</w:t>
      </w:r>
    </w:p>
    <w:p w:rsidR="00866402" w:rsidRDefault="007B7AD6" w:rsidP="00B47535">
      <w:pPr>
        <w:pStyle w:val="Bullet"/>
        <w:numPr>
          <w:ilvl w:val="0"/>
          <w:numId w:val="43"/>
        </w:numPr>
      </w:pPr>
      <w:r>
        <w:t>S</w:t>
      </w:r>
      <w:r w:rsidR="00866402">
        <w:t xml:space="preserve">uggestions on coding conventions for F# implementation code. </w:t>
      </w:r>
    </w:p>
    <w:p w:rsidR="00357E60" w:rsidRDefault="00866402" w:rsidP="00B42658">
      <w:pPr>
        <w:pStyle w:val="BodyText"/>
      </w:pPr>
      <w:r>
        <w:t>F# is often seen</w:t>
      </w:r>
      <w:r w:rsidR="007B7AD6">
        <w:t xml:space="preserve"> as a functional language, but </w:t>
      </w:r>
      <w:r>
        <w:t xml:space="preserve">in reality </w:t>
      </w:r>
      <w:r w:rsidR="00B47535">
        <w:t xml:space="preserve">is </w:t>
      </w:r>
      <w:r>
        <w:t>a multi</w:t>
      </w:r>
      <w:r w:rsidR="00CF19C6">
        <w:t>-</w:t>
      </w:r>
      <w:r>
        <w:t>paradigm language;</w:t>
      </w:r>
      <w:r w:rsidR="007B7AD6">
        <w:t xml:space="preserve"> the OO, functional and imperative</w:t>
      </w:r>
      <w:r>
        <w:t xml:space="preserve"> paradigms are all well supported. That is, F# is a </w:t>
      </w:r>
      <w:r>
        <w:rPr>
          <w:i/>
        </w:rPr>
        <w:t>function</w:t>
      </w:r>
      <w:ins w:id="8" w:author="Author">
        <w:r w:rsidR="00090567">
          <w:rPr>
            <w:i/>
          </w:rPr>
          <w:t>al</w:t>
        </w:r>
      </w:ins>
      <w:r>
        <w:rPr>
          <w:i/>
        </w:rPr>
        <w:t>-oriented</w:t>
      </w:r>
      <w:r>
        <w:t xml:space="preserve"> language—many of the defaults are set up to encourage functional programming, but programming in the other paradigms is effective and efficient, and a combination is often best of all. It is a common misconception that the functional and object-oriented programming methodologies are competing</w:t>
      </w:r>
      <w:r w:rsidR="00357E60">
        <w:t>.</w:t>
      </w:r>
      <w:r>
        <w:t xml:space="preserve"> </w:t>
      </w:r>
      <w:r w:rsidR="00357E60">
        <w:t xml:space="preserve"> In</w:t>
      </w:r>
      <w:r>
        <w:t xml:space="preserve"> fact, they are </w:t>
      </w:r>
      <w:del w:id="9" w:author="Author">
        <w:r w:rsidR="004D0A36" w:rsidDel="00090567">
          <w:delText xml:space="preserve">rather </w:delText>
        </w:r>
      </w:del>
      <w:ins w:id="10" w:author="Author">
        <w:r w:rsidR="00090567">
          <w:t xml:space="preserve">generally </w:t>
        </w:r>
      </w:ins>
      <w:r>
        <w:t>orthogonal</w:t>
      </w:r>
      <w:r w:rsidR="00567A51">
        <w:t xml:space="preserve"> and largely complementary</w:t>
      </w:r>
      <w:ins w:id="11" w:author="Author">
        <w:r w:rsidR="00090567">
          <w:t xml:space="preserve">. </w:t>
        </w:r>
      </w:ins>
      <w:del w:id="12" w:author="Author">
        <w:r w:rsidR="00357E60" w:rsidDel="00090567">
          <w:delText xml:space="preserve">, generally with </w:delText>
        </w:r>
      </w:del>
      <w:ins w:id="13" w:author="Author">
        <w:r w:rsidR="00090567">
          <w:t xml:space="preserve">Often, </w:t>
        </w:r>
      </w:ins>
      <w:r w:rsidR="00357E60">
        <w:t xml:space="preserve">functional programming playing a stronger role “in the small” </w:t>
      </w:r>
      <w:r w:rsidR="00013EF4">
        <w:t xml:space="preserve">(e.g. at the implementation level of functions/method and the code contained therein) </w:t>
      </w:r>
      <w:r w:rsidR="00357E60">
        <w:t>and OO playing a bigger role “in the large”</w:t>
      </w:r>
      <w:r w:rsidR="00013EF4">
        <w:t xml:space="preserve"> (e.g. at the structural level of classes, interfaces, and namespaces, and the organization of APIs for frameworks)</w:t>
      </w:r>
      <w:r>
        <w:t xml:space="preserve">. </w:t>
      </w:r>
    </w:p>
    <w:p w:rsidR="00866402" w:rsidRDefault="00357E60" w:rsidP="00B42658">
      <w:pPr>
        <w:pStyle w:val="BodyText"/>
      </w:pPr>
      <w:r>
        <w:t xml:space="preserve">Regardless of the methodology, </w:t>
      </w:r>
      <w:r w:rsidR="005777E9">
        <w:t xml:space="preserve">the </w:t>
      </w:r>
      <w:ins w:id="14" w:author="Author">
        <w:r w:rsidR="00090567">
          <w:t xml:space="preserve">component and </w:t>
        </w:r>
      </w:ins>
      <w:r w:rsidR="005777E9">
        <w:t xml:space="preserve">library designer faces a number of </w:t>
      </w:r>
      <w:r w:rsidR="00866402">
        <w:t>practical and prosaic issues</w:t>
      </w:r>
      <w:r w:rsidR="005777E9">
        <w:t xml:space="preserve"> when trying to craft </w:t>
      </w:r>
      <w:r w:rsidR="00013EF4">
        <w:t xml:space="preserve">an </w:t>
      </w:r>
      <w:r w:rsidR="005777E9">
        <w:t>API</w:t>
      </w:r>
      <w:r w:rsidR="00013EF4">
        <w:t xml:space="preserve"> that is most easily usable by developers</w:t>
      </w:r>
      <w:r>
        <w:t xml:space="preserve">.  One of the strengths of the .NET platform is </w:t>
      </w:r>
      <w:r w:rsidR="005777E9">
        <w:t xml:space="preserve">its </w:t>
      </w:r>
      <w:r w:rsidR="00F337D8" w:rsidRPr="00F337D8">
        <w:rPr>
          <w:i/>
        </w:rPr>
        <w:t>unified programming model</w:t>
      </w:r>
      <w:r>
        <w:t xml:space="preserve"> </w:t>
      </w:r>
      <w:r w:rsidR="005777E9">
        <w:t>that is independent of the programming language being used</w:t>
      </w:r>
      <w:r w:rsidR="00866402">
        <w:t xml:space="preserve">. </w:t>
      </w:r>
      <w:r w:rsidR="005777E9">
        <w:t xml:space="preserve"> The </w:t>
      </w:r>
      <w:del w:id="15" w:author="Author">
        <w:r w:rsidR="005777E9" w:rsidDel="00090567">
          <w:delText xml:space="preserve">API </w:delText>
        </w:r>
      </w:del>
      <w:r w:rsidR="005777E9">
        <w:t xml:space="preserve">consistency throughout both the .NET Framework and other .NET libraries is the result of </w:t>
      </w:r>
      <w:del w:id="16" w:author="Author">
        <w:r w:rsidR="005777E9" w:rsidDel="00090567">
          <w:delText xml:space="preserve">conscious </w:delText>
        </w:r>
      </w:del>
      <w:ins w:id="17" w:author="Author">
        <w:r w:rsidR="00090567">
          <w:t xml:space="preserve">conscientious </w:t>
        </w:r>
      </w:ins>
      <w:r w:rsidR="005777E9">
        <w:t xml:space="preserve">application of </w:t>
      </w:r>
      <w:r w:rsidR="00866402">
        <w:t xml:space="preserve">the </w:t>
      </w:r>
      <w:r w:rsidR="00866402">
        <w:rPr>
          <w:i/>
        </w:rPr>
        <w:t>.NET Library Design Guidelines</w:t>
      </w:r>
      <w:r w:rsidR="008E0806">
        <w:rPr>
          <w:i/>
        </w:rPr>
        <w:fldChar w:fldCharType="begin"/>
      </w:r>
      <w:r w:rsidR="00866402">
        <w:rPr>
          <w:i/>
        </w:rPr>
        <w:instrText xml:space="preserve"> XE ".NET Library Design Guidelines  (ital)" </w:instrText>
      </w:r>
      <w:r w:rsidR="008E0806">
        <w:rPr>
          <w:i/>
        </w:rPr>
        <w:fldChar w:fldCharType="end"/>
      </w:r>
      <w:r w:rsidR="008E0806">
        <w:rPr>
          <w:i/>
        </w:rPr>
        <w:fldChar w:fldCharType="begin"/>
      </w:r>
      <w:r w:rsidR="00866402">
        <w:rPr>
          <w:i/>
        </w:rPr>
        <w:instrText xml:space="preserve"> XE "libraries:.NET Library Design Guidelines  (ital)" </w:instrText>
      </w:r>
      <w:r w:rsidR="008E0806">
        <w:rPr>
          <w:i/>
        </w:rPr>
        <w:fldChar w:fldCharType="end"/>
      </w:r>
      <w:r w:rsidR="00866402">
        <w:t xml:space="preserve">, published </w:t>
      </w:r>
      <w:hyperlink r:id="rId10" w:history="1">
        <w:r w:rsidR="00866402" w:rsidRPr="00CF19C6">
          <w:rPr>
            <w:rStyle w:val="Hyperlink"/>
          </w:rPr>
          <w:t>online</w:t>
        </w:r>
      </w:hyperlink>
      <w:r w:rsidR="00866402">
        <w:t xml:space="preserve"> by Microsoft and as a book </w:t>
      </w:r>
      <w:r w:rsidR="00CF19C6">
        <w:t>(“</w:t>
      </w:r>
      <w:r w:rsidR="00CF19C6" w:rsidRPr="00CF19C6">
        <w:t>Framework Design Guidelines: Conventions, Idioms, and Patterns for Reusable .NET Libraries</w:t>
      </w:r>
      <w:r w:rsidR="00CF19C6">
        <w:t>”</w:t>
      </w:r>
      <w:r w:rsidR="00CF19C6" w:rsidRPr="00CF19C6">
        <w:t xml:space="preserve"> by Krzysztof Cwalina and Brad Abrams</w:t>
      </w:r>
      <w:r w:rsidR="00CF19C6">
        <w:t xml:space="preserve">) </w:t>
      </w:r>
      <w:r w:rsidR="00866402">
        <w:t xml:space="preserve">by Addison-Wesley. </w:t>
      </w:r>
      <w:r w:rsidR="00013EF4">
        <w:t>These guidelines steer library designers towards creating a consistent set of APIs which enables components to be both easily authored in, and seamlessly consumed by, a variety of .NET languages</w:t>
      </w:r>
      <w:r w:rsidR="00CE26E0">
        <w:t>.</w:t>
      </w:r>
      <w:r w:rsidR="00013EF4">
        <w:t xml:space="preserve">  </w:t>
      </w:r>
    </w:p>
    <w:p w:rsidR="008900EA" w:rsidRPr="008E752E" w:rsidRDefault="00090567" w:rsidP="00B42658">
      <w:pPr>
        <w:pStyle w:val="BodyText"/>
      </w:pPr>
      <w:ins w:id="18" w:author="Author">
        <w:r>
          <w:t xml:space="preserve">As a </w:t>
        </w:r>
      </w:ins>
      <w:del w:id="19" w:author="Author">
        <w:r w:rsidR="008900EA" w:rsidRPr="008E752E" w:rsidDel="00090567">
          <w:delText>F# is</w:delText>
        </w:r>
        <w:r w:rsidR="008900EA" w:rsidRPr="008E752E" w:rsidDel="00C15B0F">
          <w:delText xml:space="preserve"> a </w:delText>
        </w:r>
      </w:del>
      <w:r w:rsidR="008900EA" w:rsidRPr="008E752E">
        <w:t>.NET programming language</w:t>
      </w:r>
      <w:ins w:id="20" w:author="Author">
        <w:r>
          <w:t xml:space="preserve">, </w:t>
        </w:r>
      </w:ins>
      <w:del w:id="21" w:author="Author">
        <w:r w:rsidR="008900EA" w:rsidRPr="008E752E" w:rsidDel="00090567">
          <w:delText xml:space="preserve"> and thus </w:delText>
        </w:r>
      </w:del>
      <w:r w:rsidR="008900EA" w:rsidRPr="008E752E">
        <w:t xml:space="preserve">the general guidelines and conventions for .NET </w:t>
      </w:r>
      <w:ins w:id="22" w:author="Author">
        <w:r>
          <w:t xml:space="preserve">component </w:t>
        </w:r>
      </w:ins>
      <w:r w:rsidR="008900EA" w:rsidRPr="008E752E">
        <w:t xml:space="preserve">programming </w:t>
      </w:r>
      <w:ins w:id="23" w:author="Author">
        <w:r>
          <w:t xml:space="preserve">and library design </w:t>
        </w:r>
      </w:ins>
      <w:r w:rsidR="008900EA" w:rsidRPr="008E752E">
        <w:t xml:space="preserve">apply to F#.  Nevertheless F# has a number of unique features, as well as some of its own conventions and idioms, which make it worthwhile to provide prescriptive advice specific to using F#.  Even if you are writing small F# scripts, it </w:t>
      </w:r>
      <w:ins w:id="24" w:author="Author">
        <w:r>
          <w:t xml:space="preserve">can be </w:t>
        </w:r>
      </w:ins>
      <w:del w:id="25" w:author="Author">
        <w:r w:rsidR="008900EA" w:rsidRPr="008E752E" w:rsidDel="00090567">
          <w:delText xml:space="preserve">is </w:delText>
        </w:r>
      </w:del>
      <w:r w:rsidR="008900EA" w:rsidRPr="008E752E">
        <w:t>useful to be familiar with these design guidelines</w:t>
      </w:r>
      <w:r w:rsidR="00C25436">
        <w:t>,</w:t>
      </w:r>
      <w:r w:rsidR="008900EA" w:rsidRPr="008E752E">
        <w:t xml:space="preserve"> as today’s scripts and tiny projects often evolve into tomorrow’s reusable library components.</w:t>
      </w:r>
    </w:p>
    <w:p w:rsidR="00866402" w:rsidRDefault="00E63F16" w:rsidP="00B42658">
      <w:pPr>
        <w:pStyle w:val="BodyText"/>
      </w:pPr>
      <w:r>
        <w:t>T</w:t>
      </w:r>
      <w:r w:rsidR="00866402">
        <w:t xml:space="preserve">he </w:t>
      </w:r>
      <w:r>
        <w:t>.NET Library Design Guidelines are</w:t>
      </w:r>
      <w:r w:rsidR="00866402">
        <w:t xml:space="preserve"> described in terms of conventions and guidelines for the use of the following constructs in public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framework libraries:</w:t>
      </w:r>
    </w:p>
    <w:p w:rsidR="00866402" w:rsidRPr="00866402" w:rsidRDefault="00866402" w:rsidP="00B47535">
      <w:pPr>
        <w:pStyle w:val="Bullet"/>
        <w:numPr>
          <w:ilvl w:val="0"/>
          <w:numId w:val="43"/>
        </w:numPr>
      </w:pPr>
      <w:r w:rsidRPr="00866402">
        <w:t xml:space="preserve">Assemblies, namespaces, and types </w:t>
      </w:r>
    </w:p>
    <w:p w:rsidR="00866402" w:rsidRDefault="00866402" w:rsidP="00B47535">
      <w:pPr>
        <w:pStyle w:val="Bullet"/>
        <w:numPr>
          <w:ilvl w:val="0"/>
          <w:numId w:val="43"/>
        </w:numPr>
      </w:pPr>
      <w:r>
        <w:t xml:space="preserve">Classes and </w:t>
      </w:r>
      <w:r w:rsidR="00D07496">
        <w:t>interfaces</w:t>
      </w:r>
      <w:r>
        <w:t xml:space="preserve">, containing properties, methods, and events </w:t>
      </w:r>
    </w:p>
    <w:p w:rsidR="00866402" w:rsidRDefault="00866402" w:rsidP="00B47535">
      <w:pPr>
        <w:pStyle w:val="Bullet"/>
        <w:numPr>
          <w:ilvl w:val="0"/>
          <w:numId w:val="43"/>
        </w:numPr>
      </w:pPr>
      <w:r>
        <w:t xml:space="preserve">.NET delegate types </w:t>
      </w:r>
    </w:p>
    <w:p w:rsidR="00866402" w:rsidRDefault="00866402" w:rsidP="00B47535">
      <w:pPr>
        <w:pStyle w:val="Bullet"/>
        <w:numPr>
          <w:ilvl w:val="0"/>
          <w:numId w:val="43"/>
        </w:numPr>
      </w:pPr>
      <w:r>
        <w:t>Enumerations (that is, enums from languages such as C</w:t>
      </w:r>
      <w:r w:rsidR="00E63F16">
        <w:t>#</w:t>
      </w:r>
      <w:r>
        <w:t>)</w:t>
      </w:r>
    </w:p>
    <w:p w:rsidR="00866402" w:rsidRDefault="00866402" w:rsidP="00B47535">
      <w:pPr>
        <w:pStyle w:val="Bullet"/>
        <w:numPr>
          <w:ilvl w:val="0"/>
          <w:numId w:val="43"/>
        </w:numPr>
      </w:pPr>
      <w:r>
        <w:lastRenderedPageBreak/>
        <w:t>Constants (that is, constant literals from languages such as C#)</w:t>
      </w:r>
    </w:p>
    <w:p w:rsidR="00866402" w:rsidRDefault="00866402" w:rsidP="00B47535">
      <w:pPr>
        <w:pStyle w:val="Bullet"/>
        <w:numPr>
          <w:ilvl w:val="0"/>
          <w:numId w:val="43"/>
        </w:numPr>
      </w:pPr>
      <w:r>
        <w:t>Type paramete</w:t>
      </w:r>
      <w:r w:rsidR="00E63F16">
        <w:t>rs (that is, generic parameters</w:t>
      </w:r>
      <w:r>
        <w:t>)</w:t>
      </w:r>
    </w:p>
    <w:p w:rsidR="00866402" w:rsidRDefault="00866402" w:rsidP="00B42658">
      <w:pPr>
        <w:pStyle w:val="BodyText"/>
      </w:pPr>
      <w:r>
        <w:t xml:space="preserve">From the perspective of F# programming, you must also consider </w:t>
      </w:r>
      <w:r w:rsidR="00D07496">
        <w:t>a variety of other constructs, including:</w:t>
      </w:r>
    </w:p>
    <w:p w:rsidR="00866402" w:rsidRPr="00866402" w:rsidRDefault="00866402" w:rsidP="00B47535">
      <w:pPr>
        <w:pStyle w:val="Bullet"/>
        <w:numPr>
          <w:ilvl w:val="0"/>
          <w:numId w:val="43"/>
        </w:numPr>
      </w:pPr>
      <w:r>
        <w:t>U</w:t>
      </w:r>
      <w:r w:rsidRPr="00866402">
        <w:t xml:space="preserve">nion types </w:t>
      </w:r>
      <w:r w:rsidR="00D07496">
        <w:t>and record types</w:t>
      </w:r>
    </w:p>
    <w:p w:rsidR="00866402" w:rsidRDefault="00866402" w:rsidP="00B47535">
      <w:pPr>
        <w:pStyle w:val="Bullet"/>
        <w:numPr>
          <w:ilvl w:val="0"/>
          <w:numId w:val="43"/>
        </w:numPr>
      </w:pPr>
      <w:r>
        <w:t xml:space="preserve">Values and functions </w:t>
      </w:r>
      <w:r w:rsidR="008E0806">
        <w:fldChar w:fldCharType="begin"/>
      </w:r>
      <w:r>
        <w:instrText xml:space="preserve"> XE "F# library design" </w:instrText>
      </w:r>
      <w:r w:rsidR="008E0806">
        <w:fldChar w:fldCharType="end"/>
      </w:r>
      <w:r w:rsidR="008E0806">
        <w:fldChar w:fldCharType="begin"/>
      </w:r>
      <w:r>
        <w:instrText xml:space="preserve"> XE "libraries:F# library design" </w:instrText>
      </w:r>
      <w:r w:rsidR="008E0806">
        <w:fldChar w:fldCharType="end"/>
      </w:r>
      <w:r w:rsidR="008E0806">
        <w:fldChar w:fldCharType="begin"/>
      </w:r>
      <w:r>
        <w:instrText xml:space="preserve"> XE "designing:F# libraries" </w:instrText>
      </w:r>
      <w:r w:rsidR="008E0806">
        <w:fldChar w:fldCharType="end"/>
      </w:r>
      <w:r>
        <w:t xml:space="preserve">declared using </w:t>
      </w:r>
      <w:r w:rsidRPr="001A153B">
        <w:rPr>
          <w:rStyle w:val="CodeInline"/>
        </w:rPr>
        <w:t>let</w:t>
      </w:r>
      <w:r>
        <w:t xml:space="preserve"> and </w:t>
      </w:r>
      <w:r w:rsidRPr="001A153B">
        <w:rPr>
          <w:rStyle w:val="CodeInline"/>
        </w:rPr>
        <w:t>let rec</w:t>
      </w:r>
      <w:r>
        <w:t xml:space="preserve">  </w:t>
      </w:r>
    </w:p>
    <w:p w:rsidR="00866402" w:rsidRDefault="00866402" w:rsidP="00B47535">
      <w:pPr>
        <w:pStyle w:val="Bullet"/>
        <w:numPr>
          <w:ilvl w:val="0"/>
          <w:numId w:val="43"/>
        </w:numPr>
      </w:pPr>
      <w:r>
        <w:t xml:space="preserve">Modules </w:t>
      </w:r>
    </w:p>
    <w:p w:rsidR="00121762" w:rsidRDefault="00121762" w:rsidP="00B47535">
      <w:pPr>
        <w:pStyle w:val="Bullet"/>
        <w:numPr>
          <w:ilvl w:val="0"/>
          <w:numId w:val="43"/>
        </w:numPr>
      </w:pPr>
      <w:r>
        <w:t>Function types</w:t>
      </w:r>
    </w:p>
    <w:p w:rsidR="00866402" w:rsidRDefault="00D07496" w:rsidP="00B47535">
      <w:pPr>
        <w:pStyle w:val="Bullet"/>
        <w:numPr>
          <w:ilvl w:val="0"/>
          <w:numId w:val="43"/>
        </w:numPr>
      </w:pPr>
      <w:r>
        <w:t>F#  optional parameters</w:t>
      </w:r>
      <w:r w:rsidR="00866402">
        <w:t xml:space="preserve"> </w:t>
      </w:r>
      <w:r w:rsidR="00494144">
        <w:t>and extension methods</w:t>
      </w:r>
    </w:p>
    <w:p w:rsidR="00866402" w:rsidRDefault="00B368CB" w:rsidP="00B42658">
      <w:pPr>
        <w:pStyle w:val="BodyText"/>
      </w:pPr>
      <w:r>
        <w:t>Good f</w:t>
      </w:r>
      <w:r w:rsidR="00866402">
        <w:t xml:space="preserve">ramework library design is always nontrivial and often underestimated. F# framework and library design methodology is inevitably strongly rooted in the context of .NET object-oriented programming. In this </w:t>
      </w:r>
      <w:r w:rsidR="009B6F4F">
        <w:t>document</w:t>
      </w:r>
      <w:r w:rsidR="00866402">
        <w:t xml:space="preserve">, we give our </w:t>
      </w:r>
      <w:r w:rsidR="00B47535">
        <w:t xml:space="preserve">guidelines </w:t>
      </w:r>
      <w:r w:rsidR="00866402">
        <w:t xml:space="preserve">on how you can go about approaching library design in the context of F# programming. </w:t>
      </w:r>
      <w:r w:rsidR="009B6F4F">
        <w:t>As with the .NET Library Design Guidelines, t</w:t>
      </w:r>
      <w:r w:rsidR="00866402">
        <w:t>he</w:t>
      </w:r>
      <w:r w:rsidR="009B6F4F">
        <w:t>se</w:t>
      </w:r>
      <w:r w:rsidR="00866402">
        <w:t xml:space="preserve"> </w:t>
      </w:r>
      <w:r w:rsidR="00B47535">
        <w:t xml:space="preserve">guidelines </w:t>
      </w:r>
      <w:r w:rsidR="00866402">
        <w:t xml:space="preserve">are not </w:t>
      </w:r>
      <w:r w:rsidR="009B6F4F">
        <w:t xml:space="preserve">completely </w:t>
      </w:r>
      <w:r w:rsidR="00866402">
        <w:t>proscriptive</w:t>
      </w:r>
      <w:r w:rsidR="005666CA">
        <w:t xml:space="preserve"> –</w:t>
      </w:r>
      <w:r w:rsidR="00866402">
        <w:t xml:space="preserve">ultimately the final choices lie with F# programmers and software </w:t>
      </w:r>
      <w:r w:rsidR="008E0806">
        <w:fldChar w:fldCharType="begin"/>
      </w:r>
      <w:r w:rsidR="00866402">
        <w:instrText xml:space="preserve"> XE "F# library design" </w:instrText>
      </w:r>
      <w:r w:rsidR="008E0806">
        <w:fldChar w:fldCharType="end"/>
      </w:r>
      <w:r w:rsidR="008E0806">
        <w:fldChar w:fldCharType="begin"/>
      </w:r>
      <w:r w:rsidR="00866402">
        <w:instrText xml:space="preserve"> XE "libraries:F# library design" </w:instrText>
      </w:r>
      <w:r w:rsidR="008E0806">
        <w:fldChar w:fldCharType="end"/>
      </w:r>
      <w:r w:rsidR="008E0806">
        <w:fldChar w:fldCharType="begin"/>
      </w:r>
      <w:r w:rsidR="00866402">
        <w:instrText xml:space="preserve"> XE "designing:F# libraries" </w:instrText>
      </w:r>
      <w:r w:rsidR="008E0806">
        <w:fldChar w:fldCharType="end"/>
      </w:r>
      <w:r w:rsidR="00866402">
        <w:t>architects.</w:t>
      </w:r>
    </w:p>
    <w:p w:rsidR="00A106D1" w:rsidRDefault="00141372" w:rsidP="00B42658">
      <w:pPr>
        <w:pStyle w:val="BodyText"/>
      </w:pPr>
      <w:r w:rsidRPr="00141372">
        <w:t xml:space="preserve">A primary decision point is whether you are </w:t>
      </w:r>
      <w:del w:id="26" w:author="Author">
        <w:r w:rsidRPr="00141372" w:rsidDel="00090567">
          <w:delText xml:space="preserve">authoring code </w:delText>
        </w:r>
      </w:del>
      <w:ins w:id="27" w:author="Author">
        <w:r w:rsidR="00090567">
          <w:t xml:space="preserve">designing components </w:t>
        </w:r>
      </w:ins>
      <w:r w:rsidRPr="00141372">
        <w:t xml:space="preserve">for use exclusively from </w:t>
      </w:r>
      <w:del w:id="28" w:author="Author">
        <w:r w:rsidRPr="00141372" w:rsidDel="00090567">
          <w:delText xml:space="preserve">other </w:delText>
        </w:r>
      </w:del>
      <w:r w:rsidRPr="00141372">
        <w:t>F#</w:t>
      </w:r>
      <w:del w:id="29" w:author="Author">
        <w:r w:rsidRPr="00141372" w:rsidDel="00090567">
          <w:delText xml:space="preserve"> components</w:delText>
        </w:r>
      </w:del>
      <w:r w:rsidR="00F07322">
        <w:t>,</w:t>
      </w:r>
      <w:r w:rsidRPr="00141372">
        <w:t xml:space="preserve"> or whether your </w:t>
      </w:r>
      <w:del w:id="30" w:author="Author">
        <w:r w:rsidRPr="00141372" w:rsidDel="00090567">
          <w:delText xml:space="preserve">code </w:delText>
        </w:r>
      </w:del>
      <w:ins w:id="31" w:author="Author">
        <w:r w:rsidR="00090567">
          <w:t>components</w:t>
        </w:r>
        <w:r w:rsidR="00090567" w:rsidRPr="00141372">
          <w:t xml:space="preserve"> </w:t>
        </w:r>
      </w:ins>
      <w:del w:id="32" w:author="Author">
        <w:r w:rsidRPr="00141372" w:rsidDel="00090567">
          <w:delText xml:space="preserve">is </w:delText>
        </w:r>
      </w:del>
      <w:ins w:id="33" w:author="Author">
        <w:r w:rsidR="00090567">
          <w:t>are</w:t>
        </w:r>
        <w:r w:rsidR="00090567" w:rsidRPr="00141372">
          <w:t xml:space="preserve"> </w:t>
        </w:r>
      </w:ins>
      <w:r w:rsidRPr="00141372">
        <w:t>intended for use from other .NET languages (like C# and Visual Basic).</w:t>
      </w:r>
      <w:r w:rsidR="00A106D1">
        <w:t xml:space="preserve"> </w:t>
      </w:r>
      <w:r w:rsidR="006C2FDE">
        <w:t xml:space="preserve"> APIs aimed specifically at F# developers can and should take advantage of the variety of F#-specific types and constructs that provide some of the unique strengths of the F# language.  </w:t>
      </w:r>
      <w:del w:id="34" w:author="Author">
        <w:r w:rsidR="006C2FDE" w:rsidDel="00090567">
          <w:delText xml:space="preserve">Though </w:delText>
        </w:r>
      </w:del>
      <w:ins w:id="35" w:author="Author">
        <w:r w:rsidR="00090567">
          <w:t xml:space="preserve">While </w:t>
        </w:r>
      </w:ins>
      <w:r w:rsidR="006C2FDE">
        <w:t xml:space="preserve">it is </w:t>
      </w:r>
      <w:r w:rsidR="006C2FDE" w:rsidRPr="006C2FDE">
        <w:t>possible</w:t>
      </w:r>
      <w:r w:rsidR="006C2FDE">
        <w:t xml:space="preserve"> to consume all of these components from other languages, a well-designed API designed for developers of any .NET language should use a more restricted subset of F# in the public interface, so as to provide familiar, idiomatic APIs that are consistent with the rest of .NET Framework.</w:t>
      </w:r>
    </w:p>
    <w:p w:rsidR="007B7AD6" w:rsidRDefault="00551040" w:rsidP="00B42658">
      <w:pPr>
        <w:pStyle w:val="BodyText"/>
      </w:pPr>
      <w:del w:id="36" w:author="Author">
        <w:r w:rsidDel="00915CF3">
          <w:delText>C</w:delText>
        </w:r>
        <w:r w:rsidR="00CF0759" w:rsidDel="00915CF3">
          <w:delText>hapter</w:delText>
        </w:r>
      </w:del>
      <w:ins w:id="37" w:author="Author">
        <w:r w:rsidR="00915CF3">
          <w:t>Section</w:t>
        </w:r>
      </w:ins>
      <w:r w:rsidR="00CF0759">
        <w:t xml:space="preserve">s </w:t>
      </w:r>
      <w:r>
        <w:t xml:space="preserve">2-4 </w:t>
      </w:r>
      <w:r w:rsidR="006C2FDE">
        <w:t xml:space="preserve">give recommendations for authoring F# libraries depending on the library’s intended audience.  First </w:t>
      </w:r>
      <w:r>
        <w:t xml:space="preserve">in </w:t>
      </w:r>
      <w:del w:id="38" w:author="Author">
        <w:r w:rsidDel="00915CF3">
          <w:delText>Chapter</w:delText>
        </w:r>
      </w:del>
      <w:ins w:id="39" w:author="Author">
        <w:r w:rsidR="00915CF3">
          <w:t>Section</w:t>
        </w:r>
      </w:ins>
      <w:r>
        <w:t xml:space="preserve"> 2 </w:t>
      </w:r>
      <w:r w:rsidR="006C2FDE">
        <w:t>we provide universal guidelines for all F# libraries.  Next</w:t>
      </w:r>
      <w:ins w:id="40" w:author="Author">
        <w:r w:rsidR="00C15B0F">
          <w:t xml:space="preserve"> in Section 3 we offer advice regarding APIs designed specifically for F# developers</w:t>
        </w:r>
      </w:ins>
      <w:del w:id="41" w:author="Author">
        <w:r w:rsidR="006C2FDE" w:rsidDel="00C15B0F">
          <w:delText xml:space="preserve"> </w:delText>
        </w:r>
        <w:r w:rsidDel="00C15B0F">
          <w:delText>in Chapter</w:delText>
        </w:r>
      </w:del>
      <w:ins w:id="42" w:author="Author">
        <w:del w:id="43" w:author="Author">
          <w:r w:rsidR="00915CF3" w:rsidDel="00C15B0F">
            <w:delText>Section</w:delText>
          </w:r>
        </w:del>
      </w:ins>
      <w:del w:id="44" w:author="Author">
        <w:r w:rsidDel="00C15B0F">
          <w:delText xml:space="preserve"> 3 </w:delText>
        </w:r>
        <w:r w:rsidR="006C2FDE" w:rsidDel="00C15B0F">
          <w:delText xml:space="preserve">we describe </w:delText>
        </w:r>
        <w:r w:rsidR="008C447B" w:rsidDel="00C15B0F">
          <w:delText>recommendations for libraries that are intended to be consumed by any .NET language</w:delText>
        </w:r>
      </w:del>
      <w:r w:rsidR="008C447B">
        <w:t xml:space="preserve">.  Then </w:t>
      </w:r>
      <w:ins w:id="45" w:author="Author">
        <w:r w:rsidR="00C15B0F">
          <w:t>in Section 4 we describe recommendations for libraries that are intended to be consumed by any .NET language</w:t>
        </w:r>
      </w:ins>
      <w:del w:id="46" w:author="Author">
        <w:r w:rsidDel="00C15B0F">
          <w:delText>in Chapter</w:delText>
        </w:r>
      </w:del>
      <w:ins w:id="47" w:author="Author">
        <w:del w:id="48" w:author="Author">
          <w:r w:rsidR="00915CF3" w:rsidDel="00C15B0F">
            <w:delText>Section</w:delText>
          </w:r>
        </w:del>
      </w:ins>
      <w:del w:id="49" w:author="Author">
        <w:r w:rsidDel="00C15B0F">
          <w:delText xml:space="preserve"> 4 </w:delText>
        </w:r>
        <w:r w:rsidR="008C447B" w:rsidDel="00C15B0F">
          <w:delText>we offer advice regarding APIs designed specifically for F# developers</w:delText>
        </w:r>
      </w:del>
      <w:r w:rsidR="008C447B">
        <w:t xml:space="preserve">.  These </w:t>
      </w:r>
      <w:del w:id="50" w:author="Author">
        <w:r w:rsidR="00CF0759" w:rsidDel="00915CF3">
          <w:delText>chapter</w:delText>
        </w:r>
      </w:del>
      <w:ins w:id="51" w:author="Author">
        <w:r w:rsidR="00915CF3">
          <w:t>Section</w:t>
        </w:r>
      </w:ins>
      <w:r w:rsidR="00CF0759">
        <w:t xml:space="preserve">s </w:t>
      </w:r>
      <w:r w:rsidR="008C447B">
        <w:t>together provide all our advice regarding the design of the public interface published by an F# assembly.</w:t>
      </w:r>
    </w:p>
    <w:p w:rsidR="008C447B" w:rsidRDefault="00551040" w:rsidP="00B42658">
      <w:pPr>
        <w:pStyle w:val="BodyText"/>
      </w:pPr>
      <w:del w:id="52" w:author="Author">
        <w:r w:rsidDel="00915CF3">
          <w:delText>Chapter</w:delText>
        </w:r>
      </w:del>
      <w:ins w:id="53" w:author="Author">
        <w:r w:rsidR="00915CF3">
          <w:t>Section</w:t>
        </w:r>
      </w:ins>
      <w:r>
        <w:t xml:space="preserve"> 5 offers </w:t>
      </w:r>
      <w:r w:rsidR="008C447B">
        <w:t xml:space="preserve">suggestions for F# coding conventions.  Whereas the other </w:t>
      </w:r>
      <w:del w:id="54" w:author="Author">
        <w:r w:rsidR="00CF0759" w:rsidDel="00915CF3">
          <w:delText>chapter</w:delText>
        </w:r>
      </w:del>
      <w:ins w:id="55" w:author="Author">
        <w:r w:rsidR="00915CF3">
          <w:t>Section</w:t>
        </w:r>
      </w:ins>
      <w:r w:rsidR="00CF0759">
        <w:t xml:space="preserve">s </w:t>
      </w:r>
      <w:r w:rsidR="008C447B">
        <w:t xml:space="preserve">focus on the </w:t>
      </w:r>
      <w:ins w:id="56" w:author="Author">
        <w:r w:rsidR="00090567">
          <w:t>component design</w:t>
        </w:r>
      </w:ins>
      <w:del w:id="57" w:author="Author">
        <w:r w:rsidR="008C447B" w:rsidDel="00090567">
          <w:delText>public API</w:delText>
        </w:r>
      </w:del>
      <w:r w:rsidR="008C447B">
        <w:t>, th</w:t>
      </w:r>
      <w:r>
        <w:t xml:space="preserve">is </w:t>
      </w:r>
      <w:del w:id="58" w:author="Author">
        <w:r w:rsidDel="00915CF3">
          <w:delText>chapter</w:delText>
        </w:r>
      </w:del>
      <w:ins w:id="59" w:author="Author">
        <w:r w:rsidR="00915CF3">
          <w:t>Section</w:t>
        </w:r>
      </w:ins>
      <w:r w:rsidR="00CF0759">
        <w:t xml:space="preserve"> </w:t>
      </w:r>
      <w:r w:rsidR="008C447B">
        <w:t xml:space="preserve">suggests some </w:t>
      </w:r>
      <w:r w:rsidR="007F5049">
        <w:t xml:space="preserve">recommendations regarding style </w:t>
      </w:r>
      <w:r w:rsidR="008C447B">
        <w:t xml:space="preserve">and conventions for </w:t>
      </w:r>
      <w:r w:rsidR="00283D29">
        <w:t xml:space="preserve">general </w:t>
      </w:r>
      <w:r w:rsidR="008C447B">
        <w:t>F# coding</w:t>
      </w:r>
      <w:r w:rsidR="00283D29">
        <w:t xml:space="preserve"> (e.g. the implementation of internal components).</w:t>
      </w:r>
    </w:p>
    <w:p w:rsidR="00551040" w:rsidRDefault="00551040" w:rsidP="00B42658">
      <w:pPr>
        <w:pStyle w:val="BodyText"/>
      </w:pPr>
      <w:r>
        <w:t xml:space="preserve">The document concludes with an appendix containing an extended </w:t>
      </w:r>
      <w:r w:rsidR="00D35228">
        <w:t xml:space="preserve">design </w:t>
      </w:r>
      <w:r>
        <w:t>example.</w:t>
      </w:r>
    </w:p>
    <w:p w:rsidR="00935B5B" w:rsidRDefault="00622BF5">
      <w:pPr>
        <w:pStyle w:val="Heading1"/>
      </w:pPr>
      <w:bookmarkStart w:id="60" w:name="_Toc268300580"/>
      <w:r>
        <w:t xml:space="preserve">General </w:t>
      </w:r>
      <w:r w:rsidR="00847B57">
        <w:t>Guidelines</w:t>
      </w:r>
      <w:bookmarkEnd w:id="60"/>
      <w:r w:rsidR="00847B57">
        <w:t xml:space="preserve"> </w:t>
      </w:r>
      <w:del w:id="61" w:author="Author">
        <w:r w:rsidR="00990C66" w:rsidDel="00915CF3">
          <w:delText>for All Libraries</w:delText>
        </w:r>
      </w:del>
    </w:p>
    <w:p w:rsidR="00A258EC" w:rsidRDefault="00A258EC" w:rsidP="00B42658">
      <w:pPr>
        <w:pStyle w:val="BodyText"/>
      </w:pPr>
      <w:r>
        <w:t xml:space="preserve">There are </w:t>
      </w:r>
      <w:r w:rsidR="00935B5B">
        <w:t>a few</w:t>
      </w:r>
      <w:r>
        <w:t xml:space="preserve"> universal guidelines that apply </w:t>
      </w:r>
      <w:r w:rsidR="005666CA">
        <w:t xml:space="preserve">to F# libraries, </w:t>
      </w:r>
      <w:r>
        <w:t>regardless of the intended audience for the library.  For all F# libraries, we propose the guidelines</w:t>
      </w:r>
      <w:r w:rsidR="00935B5B">
        <w:t xml:space="preserve"> below.  The first bullet is paramount, echoing one of the main themes of this document.</w:t>
      </w:r>
    </w:p>
    <w:p w:rsidR="00CA2B07" w:rsidRDefault="00CA2B07" w:rsidP="00CA2B07">
      <w:pPr>
        <w:pStyle w:val="GuidelinePositive"/>
        <w:numPr>
          <w:ilvl w:val="0"/>
          <w:numId w:val="2"/>
        </w:numPr>
        <w:ind w:left="360"/>
        <w:rPr>
          <w:rFonts w:ascii="Calibri" w:hAnsi="Calibri" w:cs="Calibri"/>
        </w:rPr>
      </w:pPr>
      <w:r>
        <w:rPr>
          <w:rFonts w:ascii="Calibri" w:hAnsi="Calibri" w:cs="Calibri"/>
          <w:b/>
          <w:bCs/>
          <w:u w:val="single"/>
        </w:rPr>
        <w:lastRenderedPageBreak/>
        <w:t>Do</w:t>
      </w:r>
      <w:r>
        <w:rPr>
          <w:rFonts w:ascii="Calibri" w:hAnsi="Calibri" w:cs="Calibri"/>
        </w:rPr>
        <w:t xml:space="preserve"> be familiar with </w:t>
      </w:r>
      <w:r w:rsidRPr="00E31521">
        <w:rPr>
          <w:rFonts w:ascii="Calibri" w:hAnsi="Calibri" w:cs="Calibri"/>
        </w:rPr>
        <w:t xml:space="preserve">the .NET Library Design Guidelines </w:t>
      </w:r>
    </w:p>
    <w:p w:rsidR="00CA2B07" w:rsidRDefault="00CA2B07" w:rsidP="00B42658">
      <w:pPr>
        <w:pStyle w:val="GuidelineDescription"/>
      </w:pPr>
      <w:r>
        <w:t xml:space="preserve">Regardless of the kind of F# coding you are doing, </w:t>
      </w:r>
      <w:r w:rsidR="008900EA">
        <w:t xml:space="preserve">it is </w:t>
      </w:r>
      <w:r w:rsidR="009A62B7">
        <w:t xml:space="preserve">valuable </w:t>
      </w:r>
      <w:r w:rsidR="008900EA">
        <w:t xml:space="preserve">to have a working knowledge of the </w:t>
      </w:r>
      <w:hyperlink r:id="rId11" w:history="1">
        <w:r w:rsidR="008900EA" w:rsidRPr="00E13E5F">
          <w:rPr>
            <w:rStyle w:val="Hyperlink"/>
          </w:rPr>
          <w:t>.NET Library Design Guidelines</w:t>
        </w:r>
      </w:hyperlink>
      <w:r w:rsidR="008900EA">
        <w:t xml:space="preserve">. Most </w:t>
      </w:r>
      <w:r>
        <w:t>other F# and .NET programmers will be familiar with these guidelines</w:t>
      </w:r>
      <w:r w:rsidR="008900EA">
        <w:t>, and expect .NET code to conform to them</w:t>
      </w:r>
      <w:r>
        <w:t>.</w:t>
      </w:r>
    </w:p>
    <w:p w:rsidR="00CA2B07" w:rsidRDefault="00CA2B07" w:rsidP="00CA2B07">
      <w:pPr>
        <w:pStyle w:val="GuidelinePositive"/>
        <w:numPr>
          <w:ilvl w:val="0"/>
          <w:numId w:val="0"/>
        </w:numPr>
        <w:ind w:left="360"/>
        <w:rPr>
          <w:rFonts w:ascii="Calibri" w:hAnsi="Calibri" w:cs="Calibri"/>
        </w:rPr>
      </w:pPr>
      <w:r>
        <w:rPr>
          <w:rFonts w:ascii="Calibri" w:hAnsi="Calibri" w:cs="Calibri"/>
        </w:rPr>
        <w:t>This in turn may require familiarity with C# and/or Visual Basic coding techniques.</w:t>
      </w:r>
    </w:p>
    <w:p w:rsidR="0003058E" w:rsidRDefault="0003058E" w:rsidP="00CA2B07">
      <w:pPr>
        <w:pStyle w:val="GuidelinePositive"/>
        <w:numPr>
          <w:ilvl w:val="0"/>
          <w:numId w:val="0"/>
        </w:numPr>
        <w:ind w:left="360"/>
        <w:rPr>
          <w:rFonts w:ascii="Calibri" w:hAnsi="Calibri" w:cs="Calibri"/>
        </w:rPr>
      </w:pPr>
      <w:r>
        <w:rPr>
          <w:rFonts w:ascii="Calibri" w:hAnsi="Calibri" w:cs="Calibri"/>
        </w:rPr>
        <w:t xml:space="preserve">The .NET Library Design Guidelines provide lots of general guidance regarding </w:t>
      </w:r>
      <w:r w:rsidR="00DE49A2">
        <w:rPr>
          <w:rFonts w:ascii="Calibri" w:hAnsi="Calibri" w:cs="Calibri"/>
        </w:rPr>
        <w:t xml:space="preserve">naming, designing classes and interfaces, member design (properties, methods, events, …) and more, and </w:t>
      </w:r>
      <w:r w:rsidR="00935B5B">
        <w:rPr>
          <w:rFonts w:ascii="Calibri" w:hAnsi="Calibri" w:cs="Calibri"/>
        </w:rPr>
        <w:t xml:space="preserve">are </w:t>
      </w:r>
      <w:r w:rsidR="00DE49A2">
        <w:rPr>
          <w:rFonts w:ascii="Calibri" w:hAnsi="Calibri" w:cs="Calibri"/>
        </w:rPr>
        <w:t>a useful first point of reference for a variety of design guidance.</w:t>
      </w:r>
    </w:p>
    <w:p w:rsidR="009046D7" w:rsidRDefault="009046D7">
      <w:pPr>
        <w:pStyle w:val="GuidelinePositive"/>
        <w:numPr>
          <w:ilvl w:val="0"/>
          <w:numId w:val="0"/>
        </w:numPr>
        <w:ind w:left="360"/>
        <w:rPr>
          <w:ins w:id="62" w:author="Author"/>
          <w:rFonts w:ascii="Calibri" w:hAnsi="Calibri" w:cs="Calibri"/>
          <w:rPrChange w:id="63" w:author="Author">
            <w:rPr>
              <w:ins w:id="64" w:author="Author"/>
              <w:rFonts w:ascii="Calibri" w:hAnsi="Calibri" w:cs="Calibri"/>
              <w:b/>
              <w:bCs/>
              <w:u w:val="single"/>
            </w:rPr>
          </w:rPrChange>
        </w:rPr>
        <w:pPrChange w:id="65" w:author="Author">
          <w:pPr>
            <w:pStyle w:val="GuidelinePositive"/>
            <w:numPr>
              <w:numId w:val="2"/>
            </w:numPr>
            <w:tabs>
              <w:tab w:val="clear" w:pos="960"/>
              <w:tab w:val="num" w:pos="720"/>
            </w:tabs>
            <w:ind w:left="360"/>
          </w:pPr>
        </w:pPrChange>
      </w:pPr>
    </w:p>
    <w:p w:rsidR="009D5C9C" w:rsidRDefault="00CA2B07" w:rsidP="00CA2B0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add XML documentation comments to your code.</w:t>
      </w:r>
      <w:r w:rsidR="00A06757">
        <w:rPr>
          <w:rFonts w:ascii="Calibri" w:hAnsi="Calibri" w:cs="Calibri"/>
        </w:rPr>
        <w:t xml:space="preserve"> </w:t>
      </w:r>
    </w:p>
    <w:p w:rsidR="00935B5B" w:rsidRDefault="006831A3">
      <w:pPr>
        <w:pStyle w:val="GuidelinePositive"/>
        <w:numPr>
          <w:ilvl w:val="0"/>
          <w:numId w:val="0"/>
        </w:numPr>
        <w:ind w:left="360"/>
        <w:rPr>
          <w:rFonts w:ascii="Calibri" w:hAnsi="Calibri" w:cs="Calibri"/>
        </w:rPr>
      </w:pPr>
      <w:r>
        <w:rPr>
          <w:rFonts w:ascii="Calibri" w:hAnsi="Calibri" w:cs="Calibri"/>
        </w:rPr>
        <w:t xml:space="preserve">XML documents on public APIs ensure that users can get great Intellisense and Quickinfo when using these types and members, and enable building documentation files for the library.  </w:t>
      </w:r>
      <w:r w:rsidR="00A06757">
        <w:rPr>
          <w:rFonts w:ascii="Calibri" w:hAnsi="Calibri" w:cs="Calibri"/>
        </w:rPr>
        <w:t xml:space="preserve">  See the F# documentation about various xml tags that can be used for additional markup within xmldoc comments.</w:t>
      </w:r>
      <w:r w:rsidR="00A06757">
        <w:rPr>
          <w:rFonts w:ascii="Calibri" w:hAnsi="Calibri" w:cs="Calibri"/>
        </w:rPr>
        <w:br/>
      </w:r>
      <w:r w:rsidR="00A06757">
        <w:sym w:font="Wingdings" w:char="F0FC"/>
      </w:r>
      <w:r w:rsidR="00A06757">
        <w:t xml:space="preserve">  </w:t>
      </w:r>
      <w:r w:rsidR="00F337D8" w:rsidRPr="00F337D8">
        <w:rPr>
          <w:rFonts w:ascii="Consolas" w:hAnsi="Consolas"/>
          <w:color w:val="4F81BD" w:themeColor="accent1"/>
          <w:sz w:val="20"/>
          <w:szCs w:val="20"/>
          <w:lang w:eastAsia="en-GB"/>
        </w:rPr>
        <w:t xml:space="preserve">/// </w:t>
      </w:r>
      <w:r w:rsidR="00DE49A2">
        <w:rPr>
          <w:rFonts w:ascii="Consolas" w:hAnsi="Consolas"/>
          <w:color w:val="4F81BD" w:themeColor="accent1"/>
          <w:sz w:val="20"/>
          <w:szCs w:val="20"/>
          <w:lang w:eastAsia="en-GB"/>
        </w:rPr>
        <w:t xml:space="preserve">A class for representing </w:t>
      </w:r>
      <w:r w:rsidR="0036275E">
        <w:rPr>
          <w:rFonts w:ascii="Consolas" w:hAnsi="Consolas"/>
          <w:color w:val="4F81BD" w:themeColor="accent1"/>
          <w:sz w:val="20"/>
          <w:szCs w:val="20"/>
          <w:lang w:eastAsia="en-GB"/>
        </w:rPr>
        <w:t xml:space="preserve">(x,y) </w:t>
      </w:r>
      <w:r w:rsidR="00DE49A2">
        <w:rPr>
          <w:rFonts w:ascii="Consolas" w:hAnsi="Consolas"/>
          <w:color w:val="4F81BD" w:themeColor="accent1"/>
          <w:sz w:val="20"/>
          <w:szCs w:val="20"/>
          <w:lang w:eastAsia="en-GB"/>
        </w:rPr>
        <w:t>coordinates</w:t>
      </w:r>
      <w:r w:rsidR="00A06757">
        <w:t xml:space="preserve"> </w:t>
      </w:r>
      <w:r w:rsidR="00A06757">
        <w:br/>
        <w:t xml:space="preserve">    </w:t>
      </w:r>
      <w:r w:rsidR="00F337D8" w:rsidRPr="00F337D8">
        <w:rPr>
          <w:rFonts w:ascii="Consolas" w:hAnsi="Consolas"/>
          <w:color w:val="4F81BD" w:themeColor="accent1"/>
          <w:sz w:val="20"/>
          <w:szCs w:val="20"/>
          <w:lang w:eastAsia="en-GB"/>
        </w:rPr>
        <w:t>type</w:t>
      </w:r>
      <w:r w:rsidR="00A06757">
        <w:rPr>
          <w:rFonts w:ascii="Consolas" w:hAnsi="Consolas"/>
          <w:color w:val="4F81BD" w:themeColor="accent1"/>
          <w:sz w:val="20"/>
          <w:szCs w:val="20"/>
          <w:lang w:eastAsia="en-GB"/>
        </w:rPr>
        <w:t xml:space="preserve"> </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w:t>
      </w:r>
      <w:r w:rsidR="00A06757">
        <w:rPr>
          <w:rFonts w:ascii="Consolas" w:hAnsi="Consolas"/>
          <w:color w:val="4F81BD" w:themeColor="accent1"/>
          <w:sz w:val="20"/>
          <w:szCs w:val="20"/>
          <w:lang w:eastAsia="en-GB"/>
        </w:rPr>
        <w:br/>
        <w:t xml:space="preserve">      /// </w:t>
      </w:r>
      <w:r w:rsidR="0036275E">
        <w:rPr>
          <w:rFonts w:ascii="Consolas" w:hAnsi="Consolas"/>
          <w:color w:val="4F81BD" w:themeColor="accent1"/>
          <w:sz w:val="20"/>
          <w:szCs w:val="20"/>
          <w:lang w:eastAsia="en-GB"/>
        </w:rPr>
        <w:t>Computes the distance between this point and another</w:t>
      </w:r>
      <w:r w:rsidR="00A06757">
        <w:rPr>
          <w:rFonts w:ascii="Consolas" w:hAnsi="Consolas"/>
          <w:color w:val="4F81BD" w:themeColor="accent1"/>
          <w:sz w:val="20"/>
          <w:szCs w:val="20"/>
          <w:lang w:eastAsia="en-GB"/>
        </w:rPr>
        <w:br/>
        <w:t xml:space="preserve">      member </w:t>
      </w:r>
      <w:r w:rsidR="0036275E">
        <w:rPr>
          <w:rFonts w:ascii="Consolas" w:hAnsi="Consolas"/>
          <w:color w:val="4F81BD" w:themeColor="accent1"/>
          <w:sz w:val="20"/>
          <w:szCs w:val="20"/>
          <w:lang w:eastAsia="en-GB"/>
        </w:rPr>
        <w:t>DistanceTo</w:t>
      </w:r>
      <w:r w:rsidR="00A06757">
        <w:rPr>
          <w:rFonts w:ascii="Consolas" w:hAnsi="Consolas"/>
          <w:color w:val="4F81BD" w:themeColor="accent1"/>
          <w:sz w:val="20"/>
          <w:szCs w:val="20"/>
          <w:lang w:eastAsia="en-GB"/>
        </w:rPr>
        <w:t xml:space="preserve"> : </w:t>
      </w:r>
      <w:r w:rsidR="0036275E">
        <w:rPr>
          <w:rFonts w:ascii="Consolas" w:hAnsi="Consolas"/>
          <w:color w:val="4F81BD" w:themeColor="accent1"/>
          <w:sz w:val="20"/>
          <w:szCs w:val="20"/>
          <w:lang w:eastAsia="en-GB"/>
        </w:rPr>
        <w:t>anotherPoint</w:t>
      </w:r>
      <w:r w:rsidR="00A06757">
        <w:rPr>
          <w:rFonts w:ascii="Consolas" w:hAnsi="Consolas"/>
          <w:color w:val="4F81BD" w:themeColor="accent1"/>
          <w:sz w:val="20"/>
          <w:szCs w:val="20"/>
          <w:lang w:eastAsia="en-GB"/>
        </w:rPr>
        <w:t>:</w:t>
      </w:r>
      <w:r w:rsidR="0036275E">
        <w:rPr>
          <w:rFonts w:ascii="Consolas" w:hAnsi="Consolas"/>
          <w:color w:val="4F81BD" w:themeColor="accent1"/>
          <w:sz w:val="20"/>
          <w:szCs w:val="20"/>
          <w:lang w:eastAsia="en-GB"/>
        </w:rPr>
        <w:t>Point</w:t>
      </w:r>
      <w:r w:rsidR="00A06757">
        <w:rPr>
          <w:rFonts w:ascii="Consolas" w:hAnsi="Consolas"/>
          <w:color w:val="4F81BD" w:themeColor="accent1"/>
          <w:sz w:val="20"/>
          <w:szCs w:val="20"/>
          <w:lang w:eastAsia="en-GB"/>
        </w:rPr>
        <w:t xml:space="preserve"> -&gt; </w:t>
      </w:r>
      <w:r w:rsidR="0036275E">
        <w:rPr>
          <w:rFonts w:ascii="Consolas" w:hAnsi="Consolas"/>
          <w:color w:val="4F81BD" w:themeColor="accent1"/>
          <w:sz w:val="20"/>
          <w:szCs w:val="20"/>
          <w:lang w:eastAsia="en-GB"/>
        </w:rPr>
        <w:t>float</w:t>
      </w:r>
    </w:p>
    <w:p w:rsidR="009046D7" w:rsidRDefault="009046D7">
      <w:pPr>
        <w:pStyle w:val="GuidelinePositive"/>
        <w:numPr>
          <w:ilvl w:val="0"/>
          <w:numId w:val="0"/>
        </w:numPr>
        <w:ind w:left="360"/>
        <w:rPr>
          <w:ins w:id="66" w:author="Author"/>
          <w:rFonts w:ascii="Calibri" w:hAnsi="Calibri" w:cs="Calibri"/>
          <w:rPrChange w:id="67" w:author="Author">
            <w:rPr>
              <w:ins w:id="68" w:author="Author"/>
              <w:rFonts w:ascii="Calibri" w:hAnsi="Calibri" w:cs="Calibri"/>
              <w:b/>
              <w:bCs/>
              <w:u w:val="single"/>
            </w:rPr>
          </w:rPrChange>
        </w:rPr>
        <w:pPrChange w:id="69" w:author="Author">
          <w:pPr>
            <w:pStyle w:val="GuidelinePositive"/>
            <w:numPr>
              <w:numId w:val="2"/>
            </w:numPr>
            <w:tabs>
              <w:tab w:val="clear" w:pos="960"/>
              <w:tab w:val="num" w:pos="720"/>
            </w:tabs>
            <w:ind w:left="360"/>
          </w:pPr>
        </w:pPrChange>
      </w:pPr>
    </w:p>
    <w:p w:rsidR="00847B57" w:rsidRPr="00805547" w:rsidRDefault="00847B57" w:rsidP="00847B57">
      <w:pPr>
        <w:pStyle w:val="GuidelinePositive"/>
        <w:numPr>
          <w:ilvl w:val="0"/>
          <w:numId w:val="2"/>
        </w:numPr>
        <w:ind w:left="360"/>
        <w:rPr>
          <w:rFonts w:ascii="Calibri" w:hAnsi="Calibri" w:cs="Calibri"/>
        </w:rPr>
      </w:pPr>
      <w:r>
        <w:rPr>
          <w:rFonts w:ascii="Calibri" w:hAnsi="Calibri" w:cs="Calibri"/>
          <w:b/>
          <w:bCs/>
          <w:u w:val="single"/>
        </w:rPr>
        <w:t>Consider</w:t>
      </w:r>
      <w:r w:rsidRPr="00D67015">
        <w:rPr>
          <w:rFonts w:ascii="Calibri" w:hAnsi="Calibri" w:cs="Calibri"/>
          <w:bCs/>
        </w:rPr>
        <w:t xml:space="preserve"> </w:t>
      </w:r>
      <w:r>
        <w:rPr>
          <w:rFonts w:ascii="Calibri" w:hAnsi="Calibri" w:cs="Calibri"/>
          <w:bCs/>
        </w:rPr>
        <w:t>using explicit signature file</w:t>
      </w:r>
      <w:r w:rsidR="008900EA">
        <w:rPr>
          <w:rFonts w:ascii="Calibri" w:hAnsi="Calibri" w:cs="Calibri"/>
          <w:bCs/>
        </w:rPr>
        <w:t>s</w:t>
      </w:r>
      <w:r>
        <w:rPr>
          <w:rFonts w:ascii="Calibri" w:hAnsi="Calibri" w:cs="Calibri"/>
          <w:bCs/>
        </w:rPr>
        <w:t xml:space="preserve"> </w:t>
      </w:r>
      <w:r w:rsidR="004E7E45">
        <w:rPr>
          <w:rFonts w:ascii="Calibri" w:hAnsi="Calibri" w:cs="Calibri"/>
          <w:bCs/>
        </w:rPr>
        <w:t xml:space="preserve">(.fsi) </w:t>
      </w:r>
      <w:r>
        <w:rPr>
          <w:rFonts w:ascii="Calibri" w:hAnsi="Calibri" w:cs="Calibri"/>
          <w:bCs/>
        </w:rPr>
        <w:t xml:space="preserve">for </w:t>
      </w:r>
      <w:r w:rsidR="00EC7F56">
        <w:rPr>
          <w:rFonts w:ascii="Calibri" w:hAnsi="Calibri" w:cs="Calibri"/>
          <w:bCs/>
        </w:rPr>
        <w:t xml:space="preserve">stable </w:t>
      </w:r>
      <w:r>
        <w:rPr>
          <w:rFonts w:ascii="Calibri" w:hAnsi="Calibri" w:cs="Calibri"/>
          <w:bCs/>
        </w:rPr>
        <w:t>library</w:t>
      </w:r>
      <w:r w:rsidR="00EC7F56">
        <w:rPr>
          <w:rFonts w:ascii="Calibri" w:hAnsi="Calibri" w:cs="Calibri"/>
          <w:bCs/>
        </w:rPr>
        <w:t xml:space="preserve"> </w:t>
      </w:r>
      <w:ins w:id="70" w:author="Author">
        <w:r w:rsidR="00915CF3">
          <w:rPr>
            <w:rFonts w:ascii="Calibri" w:hAnsi="Calibri" w:cs="Calibri"/>
            <w:bCs/>
          </w:rPr>
          <w:t xml:space="preserve">and component </w:t>
        </w:r>
      </w:ins>
      <w:r w:rsidR="00EC7F56">
        <w:rPr>
          <w:rFonts w:ascii="Calibri" w:hAnsi="Calibri" w:cs="Calibri"/>
          <w:bCs/>
        </w:rPr>
        <w:t>APIs</w:t>
      </w:r>
      <w:r>
        <w:rPr>
          <w:rFonts w:ascii="Calibri" w:hAnsi="Calibri" w:cs="Calibri"/>
          <w:bCs/>
        </w:rPr>
        <w:t>.</w:t>
      </w:r>
    </w:p>
    <w:p w:rsidR="00CB284D" w:rsidRDefault="00847B57" w:rsidP="00B42658">
      <w:pPr>
        <w:pStyle w:val="GuidelineDescription"/>
      </w:pPr>
      <w:r>
        <w:t xml:space="preserve">Using explicit signatures files </w:t>
      </w:r>
      <w:r w:rsidR="0022678B">
        <w:t xml:space="preserve">in an F# library provides a succinct summary of public API, which both helps to </w:t>
      </w:r>
      <w:r>
        <w:t xml:space="preserve">ensure that you know the full public surface of your </w:t>
      </w:r>
      <w:r w:rsidR="0022678B">
        <w:t>library,</w:t>
      </w:r>
      <w:r>
        <w:t xml:space="preserve"> </w:t>
      </w:r>
      <w:r w:rsidR="0022678B">
        <w:t xml:space="preserve">as well as provides a </w:t>
      </w:r>
      <w:r>
        <w:t>clean separat</w:t>
      </w:r>
      <w:r w:rsidR="0022678B">
        <w:t>ion between</w:t>
      </w:r>
      <w:r>
        <w:t xml:space="preserve"> public documentation </w:t>
      </w:r>
      <w:r w:rsidR="0022678B">
        <w:t xml:space="preserve">and </w:t>
      </w:r>
      <w:r>
        <w:t xml:space="preserve">internal implementation details. </w:t>
      </w:r>
      <w:r w:rsidR="009A62B7">
        <w:t xml:space="preserve">Note that signature files </w:t>
      </w:r>
      <w:r w:rsidR="00CF0759">
        <w:t xml:space="preserve">add friction to changing </w:t>
      </w:r>
      <w:r w:rsidR="009A62B7">
        <w:t xml:space="preserve">the public API, by requiring changes to be made in </w:t>
      </w:r>
      <w:r w:rsidR="00CF0759">
        <w:t>both the implementation and signature files</w:t>
      </w:r>
      <w:r w:rsidR="009A62B7">
        <w:t xml:space="preserve">.  As a result, </w:t>
      </w:r>
      <w:r w:rsidR="00CF0759">
        <w:t xml:space="preserve">signature files </w:t>
      </w:r>
      <w:r w:rsidR="009A62B7">
        <w:t xml:space="preserve">should typically only be introduced when an API has become solidified and is no </w:t>
      </w:r>
      <w:r w:rsidR="00CF0759">
        <w:t xml:space="preserve">longer </w:t>
      </w:r>
      <w:r w:rsidR="009A62B7">
        <w:t>expected to change sign</w:t>
      </w:r>
      <w:r w:rsidR="00CF0759">
        <w:t>i</w:t>
      </w:r>
      <w:r w:rsidR="009A62B7">
        <w:t>ficantly.</w:t>
      </w:r>
    </w:p>
    <w:p w:rsidR="001A153B" w:rsidRDefault="001A153B" w:rsidP="001A153B">
      <w:pPr>
        <w:pStyle w:val="Heading1"/>
        <w:rPr>
          <w:ins w:id="71" w:author="Author"/>
        </w:rPr>
      </w:pPr>
      <w:bookmarkStart w:id="72" w:name="_Toc268300581"/>
      <w:ins w:id="73" w:author="Author">
        <w:r w:rsidRPr="00862FAD">
          <w:t>Guidelines for F#-Facing Libraries</w:t>
        </w:r>
        <w:bookmarkEnd w:id="72"/>
        <w:r w:rsidRPr="00862FAD">
          <w:t xml:space="preserve"> </w:t>
        </w:r>
      </w:ins>
    </w:p>
    <w:p w:rsidR="001A153B" w:rsidRDefault="001A153B" w:rsidP="00B42658">
      <w:pPr>
        <w:pStyle w:val="BodyText"/>
        <w:rPr>
          <w:ins w:id="74" w:author="Author"/>
        </w:rPr>
      </w:pPr>
      <w:ins w:id="75" w:author="Author">
        <w:r>
          <w:t>In this section, we will</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 xml:space="preserve"> present recommendations for developing public F#-facing libraries, that is, libraries exposing public APIs that are intended to be consumed by F# developers. (For guidance for internal/private F# implementation code, see the </w:t>
        </w:r>
        <w:del w:id="76" w:author="Author">
          <w:r w:rsidDel="00C15B0F">
            <w:delText xml:space="preserve">next </w:delText>
          </w:r>
        </w:del>
        <w:r>
          <w:t>Section</w:t>
        </w:r>
        <w:r w:rsidR="00C15B0F">
          <w:t xml:space="preserve"> 5</w:t>
        </w:r>
        <w:r>
          <w:t>.)  There are a variety of library-design recommendations applicable specifically to F#.  In the absence of specific recommendations below, the .NET Library Design Guidelines are the fallback guidance.</w:t>
        </w:r>
      </w:ins>
    </w:p>
    <w:p w:rsidR="001A153B" w:rsidRDefault="001A153B" w:rsidP="001A153B">
      <w:pPr>
        <w:pStyle w:val="Heading2"/>
        <w:rPr>
          <w:ins w:id="77" w:author="Author"/>
        </w:rPr>
      </w:pPr>
      <w:bookmarkStart w:id="78" w:name="_Toc268300582"/>
      <w:ins w:id="79" w:author="Author">
        <w:r>
          <w:t>Naming Conventions</w:t>
        </w:r>
        <w:bookmarkEnd w:id="78"/>
        <w:r>
          <w:t xml:space="preserve"> </w:t>
        </w:r>
      </w:ins>
    </w:p>
    <w:p w:rsidR="001A153B" w:rsidRDefault="001A153B" w:rsidP="001A153B">
      <w:pPr>
        <w:pStyle w:val="GuidelinePositive"/>
        <w:numPr>
          <w:ilvl w:val="0"/>
          <w:numId w:val="2"/>
        </w:numPr>
        <w:ind w:left="360"/>
        <w:rPr>
          <w:ins w:id="80" w:author="Author"/>
          <w:rFonts w:ascii="Calibri" w:hAnsi="Calibri" w:cs="Calibri"/>
        </w:rPr>
      </w:pPr>
      <w:ins w:id="81" w:author="Autho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the .NET naming and capitalization conventions for object-oriented code, including F#-facing libraries.  </w:t>
        </w:r>
      </w:ins>
    </w:p>
    <w:p w:rsidR="001A153B" w:rsidRDefault="001A153B" w:rsidP="001A153B">
      <w:pPr>
        <w:pStyle w:val="TableCaption"/>
        <w:widowControl w:val="0"/>
        <w:tabs>
          <w:tab w:val="left" w:pos="936"/>
        </w:tabs>
        <w:rPr>
          <w:ins w:id="82" w:author="Author"/>
        </w:rPr>
      </w:pPr>
      <w:ins w:id="83" w:author="Author">
        <w:r w:rsidRPr="008D4CCE">
          <w:t xml:space="preserve">Table 2. </w:t>
        </w:r>
        <w:r>
          <w:t xml:space="preserve">Conventions Associated with Public Constructs in .NET Frameworks and Extensions </w:t>
        </w:r>
        <w:r w:rsidR="008E0806">
          <w:fldChar w:fldCharType="begin"/>
        </w:r>
        <w:r>
          <w:instrText xml:space="preserve"> XE "naming conventions" </w:instrText>
        </w:r>
        <w:r w:rsidR="008E0806">
          <w:fldChar w:fldCharType="end"/>
        </w:r>
        <w:r w:rsidR="008E0806">
          <w:fldChar w:fldCharType="begin"/>
        </w:r>
        <w:r>
          <w:instrText xml:space="preserve"> XE "capitalization conventions" </w:instrText>
        </w:r>
        <w:r w:rsidR="008E0806">
          <w:fldChar w:fldCharType="end"/>
        </w:r>
        <w:r>
          <w:t>for F# Constructs in F#-to-F# libraries</w:t>
        </w:r>
      </w:ins>
    </w:p>
    <w:tbl>
      <w:tblPr>
        <w:tblStyle w:val="TableGrid"/>
        <w:tblW w:w="0" w:type="auto"/>
        <w:tblInd w:w="198" w:type="dxa"/>
        <w:tblLayout w:type="fixed"/>
        <w:tblLook w:val="04A0"/>
      </w:tblPr>
      <w:tblGrid>
        <w:gridCol w:w="1260"/>
        <w:gridCol w:w="1170"/>
        <w:gridCol w:w="990"/>
        <w:gridCol w:w="2610"/>
        <w:gridCol w:w="3348"/>
      </w:tblGrid>
      <w:tr w:rsidR="001A153B" w:rsidRPr="004E71FE" w:rsidTr="0004312D">
        <w:trPr>
          <w:ins w:id="84" w:author="Author"/>
        </w:trPr>
        <w:tc>
          <w:tcPr>
            <w:tcW w:w="1260" w:type="dxa"/>
          </w:tcPr>
          <w:p w:rsidR="001A153B" w:rsidRPr="004E71FE" w:rsidRDefault="001A153B" w:rsidP="0004312D">
            <w:pPr>
              <w:pStyle w:val="TableHead"/>
              <w:pBdr>
                <w:top w:val="none" w:sz="0" w:space="0" w:color="auto"/>
              </w:pBdr>
              <w:ind w:left="0" w:firstLine="0"/>
              <w:rPr>
                <w:ins w:id="85" w:author="Author"/>
              </w:rPr>
            </w:pPr>
            <w:ins w:id="86" w:author="Author">
              <w:r w:rsidRPr="004E71FE">
                <w:lastRenderedPageBreak/>
                <w:t>Construct</w:t>
              </w:r>
            </w:ins>
          </w:p>
        </w:tc>
        <w:tc>
          <w:tcPr>
            <w:tcW w:w="1170" w:type="dxa"/>
          </w:tcPr>
          <w:p w:rsidR="001A153B" w:rsidRPr="004E71FE" w:rsidRDefault="001A153B" w:rsidP="0004312D">
            <w:pPr>
              <w:pStyle w:val="TableHead"/>
              <w:pBdr>
                <w:top w:val="none" w:sz="0" w:space="0" w:color="auto"/>
              </w:pBdr>
              <w:ind w:left="0" w:firstLine="0"/>
              <w:rPr>
                <w:ins w:id="87" w:author="Author"/>
              </w:rPr>
            </w:pPr>
            <w:ins w:id="88" w:author="Author">
              <w:r w:rsidRPr="004E71FE">
                <w:t>Case</w:t>
              </w:r>
            </w:ins>
          </w:p>
        </w:tc>
        <w:tc>
          <w:tcPr>
            <w:tcW w:w="990" w:type="dxa"/>
          </w:tcPr>
          <w:p w:rsidR="001A153B" w:rsidRPr="004E71FE" w:rsidRDefault="001A153B" w:rsidP="0004312D">
            <w:pPr>
              <w:pStyle w:val="TableHead"/>
              <w:pBdr>
                <w:top w:val="none" w:sz="0" w:space="0" w:color="auto"/>
              </w:pBdr>
              <w:ind w:left="0" w:firstLine="0"/>
              <w:rPr>
                <w:ins w:id="89" w:author="Author"/>
              </w:rPr>
            </w:pPr>
            <w:ins w:id="90" w:author="Author">
              <w:r w:rsidRPr="004E71FE">
                <w:t>Part</w:t>
              </w:r>
            </w:ins>
          </w:p>
        </w:tc>
        <w:tc>
          <w:tcPr>
            <w:tcW w:w="2610" w:type="dxa"/>
          </w:tcPr>
          <w:p w:rsidR="001A153B" w:rsidRPr="004E71FE" w:rsidRDefault="001A153B" w:rsidP="0004312D">
            <w:pPr>
              <w:pStyle w:val="TableHead"/>
              <w:pBdr>
                <w:top w:val="none" w:sz="0" w:space="0" w:color="auto"/>
              </w:pBdr>
              <w:ind w:left="0" w:firstLine="0"/>
              <w:rPr>
                <w:ins w:id="91" w:author="Author"/>
              </w:rPr>
            </w:pPr>
            <w:ins w:id="92" w:author="Author">
              <w:r w:rsidRPr="004E71FE">
                <w:t>Examples</w:t>
              </w:r>
            </w:ins>
          </w:p>
        </w:tc>
        <w:tc>
          <w:tcPr>
            <w:tcW w:w="3348" w:type="dxa"/>
          </w:tcPr>
          <w:p w:rsidR="001A153B" w:rsidRPr="004E71FE" w:rsidRDefault="001A153B" w:rsidP="0004312D">
            <w:pPr>
              <w:pStyle w:val="TableHead"/>
              <w:pBdr>
                <w:top w:val="none" w:sz="0" w:space="0" w:color="auto"/>
              </w:pBdr>
              <w:ind w:left="0" w:firstLine="0"/>
              <w:rPr>
                <w:ins w:id="93" w:author="Author"/>
              </w:rPr>
            </w:pPr>
            <w:ins w:id="94" w:author="Author">
              <w:r w:rsidRPr="004E71FE">
                <w:t>Notes</w:t>
              </w:r>
            </w:ins>
          </w:p>
        </w:tc>
      </w:tr>
      <w:tr w:rsidR="001A153B" w:rsidRPr="004E71FE" w:rsidTr="0004312D">
        <w:trPr>
          <w:ins w:id="95" w:author="Author"/>
        </w:trPr>
        <w:tc>
          <w:tcPr>
            <w:tcW w:w="1260" w:type="dxa"/>
          </w:tcPr>
          <w:p w:rsidR="001A153B" w:rsidRPr="004E71FE" w:rsidRDefault="001A153B" w:rsidP="0004312D">
            <w:pPr>
              <w:pStyle w:val="TableText"/>
              <w:rPr>
                <w:ins w:id="96" w:author="Author"/>
              </w:rPr>
            </w:pPr>
            <w:ins w:id="97" w:author="Author">
              <w:r w:rsidRPr="004E71FE">
                <w:t>Concrete types</w:t>
              </w:r>
            </w:ins>
          </w:p>
        </w:tc>
        <w:tc>
          <w:tcPr>
            <w:tcW w:w="1170" w:type="dxa"/>
          </w:tcPr>
          <w:p w:rsidR="001A153B" w:rsidRPr="004E71FE" w:rsidRDefault="001A153B" w:rsidP="0004312D">
            <w:pPr>
              <w:pStyle w:val="TableText"/>
              <w:rPr>
                <w:ins w:id="98" w:author="Author"/>
              </w:rPr>
            </w:pPr>
            <w:ins w:id="99" w:author="Author">
              <w:r w:rsidRPr="004E71FE">
                <w:t>PascalCase</w:t>
              </w:r>
            </w:ins>
          </w:p>
        </w:tc>
        <w:tc>
          <w:tcPr>
            <w:tcW w:w="990" w:type="dxa"/>
          </w:tcPr>
          <w:p w:rsidR="001A153B" w:rsidRPr="004E71FE" w:rsidRDefault="001A153B" w:rsidP="0004312D">
            <w:pPr>
              <w:pStyle w:val="TableText"/>
              <w:rPr>
                <w:ins w:id="100" w:author="Author"/>
              </w:rPr>
            </w:pPr>
            <w:ins w:id="101" w:author="Author">
              <w:r w:rsidRPr="004E71FE">
                <w:t>Noun/ adjective</w:t>
              </w:r>
            </w:ins>
          </w:p>
        </w:tc>
        <w:tc>
          <w:tcPr>
            <w:tcW w:w="2610" w:type="dxa"/>
          </w:tcPr>
          <w:p w:rsidR="001A153B" w:rsidRPr="004E71FE" w:rsidRDefault="001A153B" w:rsidP="0004312D">
            <w:pPr>
              <w:pStyle w:val="TableText"/>
              <w:rPr>
                <w:ins w:id="102" w:author="Author"/>
              </w:rPr>
            </w:pPr>
            <w:ins w:id="103" w:author="Author">
              <w:r w:rsidRPr="001A153B">
                <w:rPr>
                  <w:rStyle w:val="CodeInline"/>
                </w:rPr>
                <w:t>List</w:t>
              </w:r>
              <w:r w:rsidRPr="004E71FE">
                <w:t>,</w:t>
              </w:r>
              <w:r>
                <w:t xml:space="preserve"> </w:t>
              </w:r>
              <w:r w:rsidRPr="004E71FE">
                <w:t xml:space="preserve"> </w:t>
              </w:r>
              <w:r w:rsidRPr="001A153B">
                <w:rPr>
                  <w:rStyle w:val="CodeInline"/>
                </w:rPr>
                <w:t>Double, Complex</w:t>
              </w:r>
            </w:ins>
          </w:p>
        </w:tc>
        <w:tc>
          <w:tcPr>
            <w:tcW w:w="3348" w:type="dxa"/>
          </w:tcPr>
          <w:p w:rsidR="001A153B" w:rsidRPr="004E71FE" w:rsidRDefault="001A153B" w:rsidP="0004312D">
            <w:pPr>
              <w:pStyle w:val="TableText"/>
              <w:rPr>
                <w:ins w:id="104" w:author="Author"/>
              </w:rPr>
            </w:pPr>
            <w:ins w:id="105" w:author="Author">
              <w:r w:rsidRPr="004E71FE">
                <w:t>Concrete types are structs, classes, enumerations, delegates, records, and unions. Though type names are traditionally lowercase in OCaml, F# has adopted the .NET naming scheme for types.</w:t>
              </w:r>
            </w:ins>
          </w:p>
        </w:tc>
      </w:tr>
      <w:tr w:rsidR="001A153B" w:rsidRPr="004E71FE" w:rsidTr="0004312D">
        <w:trPr>
          <w:ins w:id="106" w:author="Author"/>
        </w:trPr>
        <w:tc>
          <w:tcPr>
            <w:tcW w:w="1260" w:type="dxa"/>
          </w:tcPr>
          <w:p w:rsidR="001A153B" w:rsidRPr="004E71FE" w:rsidRDefault="001A153B" w:rsidP="0004312D">
            <w:pPr>
              <w:pStyle w:val="TableText"/>
              <w:rPr>
                <w:ins w:id="107" w:author="Author"/>
              </w:rPr>
            </w:pPr>
            <w:ins w:id="108" w:author="Author">
              <w:r w:rsidRPr="004E71FE">
                <w:t>DLLs</w:t>
              </w:r>
            </w:ins>
          </w:p>
        </w:tc>
        <w:tc>
          <w:tcPr>
            <w:tcW w:w="1170" w:type="dxa"/>
          </w:tcPr>
          <w:p w:rsidR="001A153B" w:rsidRPr="004E71FE" w:rsidRDefault="001A153B" w:rsidP="0004312D">
            <w:pPr>
              <w:pStyle w:val="TableText"/>
              <w:rPr>
                <w:ins w:id="109" w:author="Author"/>
              </w:rPr>
            </w:pPr>
            <w:ins w:id="110" w:author="Author">
              <w:r w:rsidRPr="004E71FE">
                <w:t>PascalCase</w:t>
              </w:r>
            </w:ins>
          </w:p>
        </w:tc>
        <w:tc>
          <w:tcPr>
            <w:tcW w:w="990" w:type="dxa"/>
          </w:tcPr>
          <w:p w:rsidR="001A153B" w:rsidRPr="004E71FE" w:rsidRDefault="001A153B" w:rsidP="0004312D">
            <w:pPr>
              <w:pStyle w:val="TableText"/>
              <w:rPr>
                <w:ins w:id="111" w:author="Author"/>
              </w:rPr>
            </w:pPr>
          </w:p>
        </w:tc>
        <w:tc>
          <w:tcPr>
            <w:tcW w:w="2610" w:type="dxa"/>
          </w:tcPr>
          <w:p w:rsidR="001A153B" w:rsidRPr="001A153B" w:rsidRDefault="001A153B" w:rsidP="0004312D">
            <w:pPr>
              <w:pStyle w:val="TableText"/>
              <w:rPr>
                <w:ins w:id="112" w:author="Author"/>
                <w:rStyle w:val="CodeInline"/>
              </w:rPr>
            </w:pPr>
            <w:ins w:id="113" w:author="Author">
              <w:r w:rsidRPr="001A153B">
                <w:rPr>
                  <w:rStyle w:val="CodeInline"/>
                </w:rPr>
                <w:t>Fabrikom.Core.dll</w:t>
              </w:r>
            </w:ins>
          </w:p>
        </w:tc>
        <w:tc>
          <w:tcPr>
            <w:tcW w:w="3348" w:type="dxa"/>
          </w:tcPr>
          <w:p w:rsidR="001A153B" w:rsidRPr="004E71FE" w:rsidRDefault="001A153B" w:rsidP="0004312D">
            <w:pPr>
              <w:pStyle w:val="TableText"/>
              <w:rPr>
                <w:ins w:id="114" w:author="Author"/>
              </w:rPr>
            </w:pPr>
          </w:p>
        </w:tc>
      </w:tr>
      <w:tr w:rsidR="001A153B" w:rsidRPr="004E71FE" w:rsidTr="0004312D">
        <w:trPr>
          <w:ins w:id="115" w:author="Author"/>
        </w:trPr>
        <w:tc>
          <w:tcPr>
            <w:tcW w:w="1260" w:type="dxa"/>
          </w:tcPr>
          <w:p w:rsidR="001A153B" w:rsidRPr="004E71FE" w:rsidRDefault="001A153B" w:rsidP="0004312D">
            <w:pPr>
              <w:pStyle w:val="TableText"/>
              <w:rPr>
                <w:ins w:id="116" w:author="Author"/>
              </w:rPr>
            </w:pPr>
            <w:ins w:id="117" w:author="Author">
              <w:r w:rsidRPr="004E71FE">
                <w:t>Union tags</w:t>
              </w:r>
            </w:ins>
          </w:p>
        </w:tc>
        <w:tc>
          <w:tcPr>
            <w:tcW w:w="1170" w:type="dxa"/>
          </w:tcPr>
          <w:p w:rsidR="001A153B" w:rsidRPr="004E71FE" w:rsidRDefault="001A153B" w:rsidP="0004312D">
            <w:pPr>
              <w:pStyle w:val="TableText"/>
              <w:rPr>
                <w:ins w:id="118" w:author="Author"/>
              </w:rPr>
            </w:pPr>
            <w:ins w:id="119" w:author="Author">
              <w:r w:rsidRPr="004E71FE">
                <w:t>PascalCase</w:t>
              </w:r>
            </w:ins>
          </w:p>
        </w:tc>
        <w:tc>
          <w:tcPr>
            <w:tcW w:w="990" w:type="dxa"/>
          </w:tcPr>
          <w:p w:rsidR="001A153B" w:rsidRPr="004E71FE" w:rsidRDefault="001A153B" w:rsidP="0004312D">
            <w:pPr>
              <w:pStyle w:val="TableText"/>
              <w:rPr>
                <w:ins w:id="120" w:author="Author"/>
              </w:rPr>
            </w:pPr>
            <w:ins w:id="121" w:author="Author">
              <w:r w:rsidRPr="004E71FE">
                <w:t>Noun</w:t>
              </w:r>
            </w:ins>
          </w:p>
        </w:tc>
        <w:tc>
          <w:tcPr>
            <w:tcW w:w="2610" w:type="dxa"/>
          </w:tcPr>
          <w:p w:rsidR="001A153B" w:rsidRPr="004E71FE" w:rsidRDefault="001A153B" w:rsidP="0004312D">
            <w:pPr>
              <w:pStyle w:val="TableText"/>
              <w:rPr>
                <w:ins w:id="122" w:author="Author"/>
              </w:rPr>
            </w:pPr>
            <w:ins w:id="123" w:author="Author">
              <w:r w:rsidRPr="001A153B">
                <w:rPr>
                  <w:rStyle w:val="CodeInline"/>
                </w:rPr>
                <w:t>Some</w:t>
              </w:r>
              <w:r w:rsidRPr="004E71FE">
                <w:t xml:space="preserve">, </w:t>
              </w:r>
              <w:r>
                <w:t xml:space="preserve"> </w:t>
              </w:r>
              <w:r w:rsidRPr="001A153B">
                <w:rPr>
                  <w:rStyle w:val="CodeInline"/>
                </w:rPr>
                <w:t>Add</w:t>
              </w:r>
              <w:r w:rsidRPr="004E71FE">
                <w:t xml:space="preserve">, </w:t>
              </w:r>
              <w:r>
                <w:t xml:space="preserve"> </w:t>
              </w:r>
              <w:r w:rsidRPr="001A153B">
                <w:rPr>
                  <w:rStyle w:val="CodeInline"/>
                </w:rPr>
                <w:t>Success</w:t>
              </w:r>
            </w:ins>
          </w:p>
        </w:tc>
        <w:tc>
          <w:tcPr>
            <w:tcW w:w="3348" w:type="dxa"/>
          </w:tcPr>
          <w:p w:rsidR="001A153B" w:rsidRPr="004E71FE" w:rsidRDefault="001A153B" w:rsidP="0004312D">
            <w:pPr>
              <w:pStyle w:val="TableText"/>
              <w:rPr>
                <w:ins w:id="124" w:author="Author"/>
              </w:rPr>
            </w:pPr>
            <w:ins w:id="125" w:author="Author">
              <w:r w:rsidRPr="004E71FE">
                <w:t xml:space="preserve">Do not use a prefix in public APIs. Optionally use a prefix when internal, such as </w:t>
              </w:r>
              <w:r w:rsidRPr="001A153B">
                <w:rPr>
                  <w:rStyle w:val="CodeInline"/>
                </w:rPr>
                <w:t>type Teams = TAlpha | TBeta | TDelta</w:t>
              </w:r>
              <w:r w:rsidRPr="004E71FE">
                <w:t xml:space="preserve">. </w:t>
              </w:r>
            </w:ins>
          </w:p>
        </w:tc>
      </w:tr>
      <w:tr w:rsidR="001A153B" w:rsidRPr="004E71FE" w:rsidTr="0004312D">
        <w:trPr>
          <w:ins w:id="126" w:author="Author"/>
        </w:trPr>
        <w:tc>
          <w:tcPr>
            <w:tcW w:w="1260" w:type="dxa"/>
          </w:tcPr>
          <w:p w:rsidR="001A153B" w:rsidRPr="004E71FE" w:rsidRDefault="001A153B" w:rsidP="0004312D">
            <w:pPr>
              <w:pStyle w:val="TableText"/>
              <w:rPr>
                <w:ins w:id="127" w:author="Author"/>
              </w:rPr>
            </w:pPr>
            <w:ins w:id="128" w:author="Author">
              <w:r w:rsidRPr="004E71FE">
                <w:t>Event</w:t>
              </w:r>
            </w:ins>
          </w:p>
        </w:tc>
        <w:tc>
          <w:tcPr>
            <w:tcW w:w="1170" w:type="dxa"/>
          </w:tcPr>
          <w:p w:rsidR="001A153B" w:rsidRPr="004E71FE" w:rsidRDefault="001A153B" w:rsidP="0004312D">
            <w:pPr>
              <w:pStyle w:val="TableText"/>
              <w:rPr>
                <w:ins w:id="129" w:author="Author"/>
              </w:rPr>
            </w:pPr>
            <w:ins w:id="130" w:author="Author">
              <w:r w:rsidRPr="004E71FE">
                <w:t>PascalCase</w:t>
              </w:r>
            </w:ins>
          </w:p>
        </w:tc>
        <w:tc>
          <w:tcPr>
            <w:tcW w:w="990" w:type="dxa"/>
          </w:tcPr>
          <w:p w:rsidR="001A153B" w:rsidRPr="004E71FE" w:rsidRDefault="001A153B" w:rsidP="0004312D">
            <w:pPr>
              <w:pStyle w:val="TableText"/>
              <w:rPr>
                <w:ins w:id="131" w:author="Author"/>
              </w:rPr>
            </w:pPr>
            <w:ins w:id="132" w:author="Author">
              <w:r w:rsidRPr="004E71FE">
                <w:t>Verb</w:t>
              </w:r>
            </w:ins>
          </w:p>
        </w:tc>
        <w:tc>
          <w:tcPr>
            <w:tcW w:w="2610" w:type="dxa"/>
          </w:tcPr>
          <w:p w:rsidR="001A153B" w:rsidRPr="001A153B" w:rsidRDefault="001A153B" w:rsidP="0004312D">
            <w:pPr>
              <w:pStyle w:val="TableText"/>
              <w:rPr>
                <w:ins w:id="133" w:author="Author"/>
                <w:rStyle w:val="CodeInline"/>
              </w:rPr>
            </w:pPr>
            <w:ins w:id="134" w:author="Author">
              <w:r w:rsidRPr="001A153B">
                <w:rPr>
                  <w:rStyle w:val="CodeInline"/>
                </w:rPr>
                <w:t>ValueChanged</w:t>
              </w:r>
            </w:ins>
          </w:p>
        </w:tc>
        <w:tc>
          <w:tcPr>
            <w:tcW w:w="3348" w:type="dxa"/>
          </w:tcPr>
          <w:p w:rsidR="001A153B" w:rsidRPr="004E71FE" w:rsidRDefault="001A153B" w:rsidP="0004312D">
            <w:pPr>
              <w:pStyle w:val="TableText"/>
              <w:rPr>
                <w:ins w:id="135" w:author="Author"/>
              </w:rPr>
            </w:pPr>
          </w:p>
        </w:tc>
      </w:tr>
      <w:tr w:rsidR="001A153B" w:rsidRPr="004E71FE" w:rsidTr="0004312D">
        <w:trPr>
          <w:ins w:id="136" w:author="Author"/>
        </w:trPr>
        <w:tc>
          <w:tcPr>
            <w:tcW w:w="1260" w:type="dxa"/>
          </w:tcPr>
          <w:p w:rsidR="001A153B" w:rsidRPr="004E71FE" w:rsidRDefault="001A153B" w:rsidP="0004312D">
            <w:pPr>
              <w:pStyle w:val="TableText"/>
              <w:rPr>
                <w:ins w:id="137" w:author="Author"/>
              </w:rPr>
            </w:pPr>
            <w:ins w:id="138" w:author="Author">
              <w:r w:rsidRPr="004E71FE">
                <w:t>Exceptions</w:t>
              </w:r>
            </w:ins>
          </w:p>
        </w:tc>
        <w:tc>
          <w:tcPr>
            <w:tcW w:w="1170" w:type="dxa"/>
          </w:tcPr>
          <w:p w:rsidR="001A153B" w:rsidRPr="004E71FE" w:rsidRDefault="001A153B" w:rsidP="0004312D">
            <w:pPr>
              <w:pStyle w:val="TableText"/>
              <w:rPr>
                <w:ins w:id="139" w:author="Author"/>
              </w:rPr>
            </w:pPr>
            <w:ins w:id="140" w:author="Author">
              <w:r w:rsidRPr="004E71FE">
                <w:t>PascalCase</w:t>
              </w:r>
            </w:ins>
          </w:p>
        </w:tc>
        <w:tc>
          <w:tcPr>
            <w:tcW w:w="990" w:type="dxa"/>
          </w:tcPr>
          <w:p w:rsidR="001A153B" w:rsidRPr="004E71FE" w:rsidRDefault="001A153B" w:rsidP="0004312D">
            <w:pPr>
              <w:pStyle w:val="TableText"/>
              <w:rPr>
                <w:ins w:id="141" w:author="Author"/>
              </w:rPr>
            </w:pPr>
          </w:p>
        </w:tc>
        <w:tc>
          <w:tcPr>
            <w:tcW w:w="2610" w:type="dxa"/>
          </w:tcPr>
          <w:p w:rsidR="001A153B" w:rsidRPr="001A153B" w:rsidRDefault="001A153B" w:rsidP="0004312D">
            <w:pPr>
              <w:pStyle w:val="TableText"/>
              <w:rPr>
                <w:ins w:id="142" w:author="Author"/>
                <w:rStyle w:val="CodeInline"/>
              </w:rPr>
            </w:pPr>
            <w:ins w:id="143" w:author="Author">
              <w:r w:rsidRPr="001A153B">
                <w:rPr>
                  <w:rStyle w:val="CodeInline"/>
                </w:rPr>
                <w:t>WebException</w:t>
              </w:r>
            </w:ins>
          </w:p>
        </w:tc>
        <w:tc>
          <w:tcPr>
            <w:tcW w:w="3348" w:type="dxa"/>
          </w:tcPr>
          <w:p w:rsidR="001A153B" w:rsidRPr="004E71FE" w:rsidRDefault="001A153B" w:rsidP="0004312D">
            <w:pPr>
              <w:pStyle w:val="TableText"/>
              <w:rPr>
                <w:ins w:id="144" w:author="Author"/>
              </w:rPr>
            </w:pPr>
            <w:ins w:id="145" w:author="Author">
              <w:r>
                <w:t>Name should end with “Exception”.</w:t>
              </w:r>
            </w:ins>
          </w:p>
        </w:tc>
      </w:tr>
      <w:tr w:rsidR="001A153B" w:rsidRPr="004E71FE" w:rsidTr="0004312D">
        <w:trPr>
          <w:ins w:id="146" w:author="Author"/>
        </w:trPr>
        <w:tc>
          <w:tcPr>
            <w:tcW w:w="1260" w:type="dxa"/>
          </w:tcPr>
          <w:p w:rsidR="001A153B" w:rsidRPr="004E71FE" w:rsidRDefault="001A153B" w:rsidP="0004312D">
            <w:pPr>
              <w:pStyle w:val="TableText"/>
              <w:rPr>
                <w:ins w:id="147" w:author="Author"/>
              </w:rPr>
            </w:pPr>
            <w:ins w:id="148" w:author="Author">
              <w:r w:rsidRPr="004E71FE">
                <w:t>Field</w:t>
              </w:r>
            </w:ins>
          </w:p>
        </w:tc>
        <w:tc>
          <w:tcPr>
            <w:tcW w:w="1170" w:type="dxa"/>
          </w:tcPr>
          <w:p w:rsidR="001A153B" w:rsidRPr="004E71FE" w:rsidRDefault="001A153B" w:rsidP="0004312D">
            <w:pPr>
              <w:pStyle w:val="TableText"/>
              <w:rPr>
                <w:ins w:id="149" w:author="Author"/>
              </w:rPr>
            </w:pPr>
            <w:ins w:id="150" w:author="Author">
              <w:r w:rsidRPr="004E71FE">
                <w:t>PascalCase</w:t>
              </w:r>
            </w:ins>
          </w:p>
        </w:tc>
        <w:tc>
          <w:tcPr>
            <w:tcW w:w="990" w:type="dxa"/>
          </w:tcPr>
          <w:p w:rsidR="001A153B" w:rsidRPr="004E71FE" w:rsidRDefault="001A153B" w:rsidP="0004312D">
            <w:pPr>
              <w:pStyle w:val="TableText"/>
              <w:rPr>
                <w:ins w:id="151" w:author="Author"/>
              </w:rPr>
            </w:pPr>
            <w:ins w:id="152" w:author="Author">
              <w:r w:rsidRPr="004E71FE">
                <w:t>Noun</w:t>
              </w:r>
            </w:ins>
          </w:p>
        </w:tc>
        <w:tc>
          <w:tcPr>
            <w:tcW w:w="2610" w:type="dxa"/>
          </w:tcPr>
          <w:p w:rsidR="001A153B" w:rsidRPr="001A153B" w:rsidRDefault="001A153B" w:rsidP="0004312D">
            <w:pPr>
              <w:pStyle w:val="TableText"/>
              <w:rPr>
                <w:ins w:id="153" w:author="Author"/>
                <w:rStyle w:val="CodeInline"/>
              </w:rPr>
            </w:pPr>
            <w:ins w:id="154" w:author="Author">
              <w:r w:rsidRPr="001A153B">
                <w:rPr>
                  <w:rStyle w:val="CodeInline"/>
                </w:rPr>
                <w:t>CurrentName</w:t>
              </w:r>
            </w:ins>
          </w:p>
        </w:tc>
        <w:tc>
          <w:tcPr>
            <w:tcW w:w="3348" w:type="dxa"/>
          </w:tcPr>
          <w:p w:rsidR="001A153B" w:rsidRPr="004E71FE" w:rsidRDefault="001A153B" w:rsidP="0004312D">
            <w:pPr>
              <w:pStyle w:val="TableText"/>
              <w:rPr>
                <w:ins w:id="155" w:author="Author"/>
              </w:rPr>
            </w:pPr>
          </w:p>
        </w:tc>
      </w:tr>
      <w:tr w:rsidR="001A153B" w:rsidRPr="004E71FE" w:rsidTr="0004312D">
        <w:trPr>
          <w:ins w:id="156" w:author="Author"/>
        </w:trPr>
        <w:tc>
          <w:tcPr>
            <w:tcW w:w="1260" w:type="dxa"/>
          </w:tcPr>
          <w:p w:rsidR="001A153B" w:rsidRPr="004E71FE" w:rsidRDefault="001A153B" w:rsidP="0004312D">
            <w:pPr>
              <w:pStyle w:val="TableText"/>
              <w:rPr>
                <w:ins w:id="157" w:author="Author"/>
              </w:rPr>
            </w:pPr>
            <w:ins w:id="158" w:author="Author">
              <w:r w:rsidRPr="004E71FE">
                <w:t>Interface types</w:t>
              </w:r>
            </w:ins>
          </w:p>
        </w:tc>
        <w:tc>
          <w:tcPr>
            <w:tcW w:w="1170" w:type="dxa"/>
          </w:tcPr>
          <w:p w:rsidR="001A153B" w:rsidRPr="004E71FE" w:rsidRDefault="001A153B" w:rsidP="0004312D">
            <w:pPr>
              <w:pStyle w:val="TableText"/>
              <w:rPr>
                <w:ins w:id="159" w:author="Author"/>
              </w:rPr>
            </w:pPr>
            <w:ins w:id="160" w:author="Author">
              <w:r w:rsidRPr="004E71FE">
                <w:t>PascalCase</w:t>
              </w:r>
            </w:ins>
          </w:p>
        </w:tc>
        <w:tc>
          <w:tcPr>
            <w:tcW w:w="990" w:type="dxa"/>
          </w:tcPr>
          <w:p w:rsidR="001A153B" w:rsidRPr="004E71FE" w:rsidRDefault="001A153B" w:rsidP="0004312D">
            <w:pPr>
              <w:pStyle w:val="TableText"/>
              <w:rPr>
                <w:ins w:id="161" w:author="Author"/>
              </w:rPr>
            </w:pPr>
            <w:ins w:id="162" w:author="Author">
              <w:r w:rsidRPr="004E71FE">
                <w:t>Noun/ adjective</w:t>
              </w:r>
            </w:ins>
          </w:p>
        </w:tc>
        <w:tc>
          <w:tcPr>
            <w:tcW w:w="2610" w:type="dxa"/>
          </w:tcPr>
          <w:p w:rsidR="001A153B" w:rsidRPr="001A153B" w:rsidRDefault="001A153B" w:rsidP="0004312D">
            <w:pPr>
              <w:pStyle w:val="TableText"/>
              <w:rPr>
                <w:ins w:id="163" w:author="Author"/>
                <w:rStyle w:val="CodeInline"/>
              </w:rPr>
            </w:pPr>
            <w:ins w:id="164" w:author="Author">
              <w:r w:rsidRPr="001A153B">
                <w:rPr>
                  <w:rStyle w:val="CodeInline"/>
                </w:rPr>
                <w:t>IDisposable</w:t>
              </w:r>
            </w:ins>
          </w:p>
        </w:tc>
        <w:tc>
          <w:tcPr>
            <w:tcW w:w="3348" w:type="dxa"/>
          </w:tcPr>
          <w:p w:rsidR="001A153B" w:rsidRPr="004E71FE" w:rsidRDefault="001A153B" w:rsidP="0004312D">
            <w:pPr>
              <w:pStyle w:val="TableText"/>
              <w:rPr>
                <w:ins w:id="165" w:author="Author"/>
              </w:rPr>
            </w:pPr>
            <w:ins w:id="166" w:author="Author">
              <w:r>
                <w:t>Name should start with “I”.</w:t>
              </w:r>
            </w:ins>
          </w:p>
        </w:tc>
      </w:tr>
      <w:tr w:rsidR="001A153B" w:rsidRPr="004E71FE" w:rsidTr="0004312D">
        <w:trPr>
          <w:ins w:id="167" w:author="Author"/>
        </w:trPr>
        <w:tc>
          <w:tcPr>
            <w:tcW w:w="1260" w:type="dxa"/>
          </w:tcPr>
          <w:p w:rsidR="001A153B" w:rsidRPr="004E71FE" w:rsidRDefault="001A153B" w:rsidP="0004312D">
            <w:pPr>
              <w:pStyle w:val="TableText"/>
              <w:rPr>
                <w:ins w:id="168" w:author="Author"/>
              </w:rPr>
            </w:pPr>
            <w:ins w:id="169" w:author="Author">
              <w:r w:rsidRPr="004E71FE">
                <w:t>Method</w:t>
              </w:r>
            </w:ins>
          </w:p>
        </w:tc>
        <w:tc>
          <w:tcPr>
            <w:tcW w:w="1170" w:type="dxa"/>
          </w:tcPr>
          <w:p w:rsidR="001A153B" w:rsidRPr="004E71FE" w:rsidRDefault="001A153B" w:rsidP="0004312D">
            <w:pPr>
              <w:pStyle w:val="TableText"/>
              <w:rPr>
                <w:ins w:id="170" w:author="Author"/>
              </w:rPr>
            </w:pPr>
            <w:ins w:id="171" w:author="Author">
              <w:r w:rsidRPr="004E71FE">
                <w:t>PascalCase</w:t>
              </w:r>
            </w:ins>
          </w:p>
        </w:tc>
        <w:tc>
          <w:tcPr>
            <w:tcW w:w="990" w:type="dxa"/>
          </w:tcPr>
          <w:p w:rsidR="001A153B" w:rsidRPr="004E71FE" w:rsidRDefault="001A153B" w:rsidP="0004312D">
            <w:pPr>
              <w:pStyle w:val="TableText"/>
              <w:rPr>
                <w:ins w:id="172" w:author="Author"/>
              </w:rPr>
            </w:pPr>
            <w:ins w:id="173" w:author="Author">
              <w:r w:rsidRPr="004E71FE">
                <w:t>Verb</w:t>
              </w:r>
            </w:ins>
          </w:p>
        </w:tc>
        <w:tc>
          <w:tcPr>
            <w:tcW w:w="2610" w:type="dxa"/>
          </w:tcPr>
          <w:p w:rsidR="001A153B" w:rsidRPr="001A153B" w:rsidRDefault="001A153B" w:rsidP="0004312D">
            <w:pPr>
              <w:pStyle w:val="TableText"/>
              <w:rPr>
                <w:ins w:id="174" w:author="Author"/>
                <w:rStyle w:val="CodeInline"/>
              </w:rPr>
            </w:pPr>
            <w:ins w:id="175" w:author="Author">
              <w:r w:rsidRPr="001A153B">
                <w:rPr>
                  <w:rStyle w:val="CodeInline"/>
                </w:rPr>
                <w:t>ToString</w:t>
              </w:r>
            </w:ins>
          </w:p>
        </w:tc>
        <w:tc>
          <w:tcPr>
            <w:tcW w:w="3348" w:type="dxa"/>
          </w:tcPr>
          <w:p w:rsidR="001A153B" w:rsidRPr="004E71FE" w:rsidRDefault="001A153B" w:rsidP="0004312D">
            <w:pPr>
              <w:pStyle w:val="TableText"/>
              <w:rPr>
                <w:ins w:id="176" w:author="Author"/>
              </w:rPr>
            </w:pPr>
          </w:p>
        </w:tc>
      </w:tr>
      <w:tr w:rsidR="001A153B" w:rsidRPr="004E71FE" w:rsidTr="0004312D">
        <w:trPr>
          <w:ins w:id="177" w:author="Author"/>
        </w:trPr>
        <w:tc>
          <w:tcPr>
            <w:tcW w:w="1260" w:type="dxa"/>
          </w:tcPr>
          <w:p w:rsidR="001A153B" w:rsidRPr="004E71FE" w:rsidRDefault="001A153B" w:rsidP="0004312D">
            <w:pPr>
              <w:pStyle w:val="TableText"/>
              <w:rPr>
                <w:ins w:id="178" w:author="Author"/>
              </w:rPr>
            </w:pPr>
            <w:ins w:id="179" w:author="Author">
              <w:r w:rsidRPr="004E71FE">
                <w:t>Namespace</w:t>
              </w:r>
            </w:ins>
          </w:p>
        </w:tc>
        <w:tc>
          <w:tcPr>
            <w:tcW w:w="1170" w:type="dxa"/>
          </w:tcPr>
          <w:p w:rsidR="001A153B" w:rsidRPr="004E71FE" w:rsidRDefault="001A153B" w:rsidP="0004312D">
            <w:pPr>
              <w:pStyle w:val="TableText"/>
              <w:rPr>
                <w:ins w:id="180" w:author="Author"/>
              </w:rPr>
            </w:pPr>
            <w:ins w:id="181" w:author="Author">
              <w:r w:rsidRPr="004E71FE">
                <w:t>PascalCase</w:t>
              </w:r>
            </w:ins>
          </w:p>
        </w:tc>
        <w:tc>
          <w:tcPr>
            <w:tcW w:w="990" w:type="dxa"/>
          </w:tcPr>
          <w:p w:rsidR="001A153B" w:rsidRPr="004E71FE" w:rsidRDefault="001A153B" w:rsidP="0004312D">
            <w:pPr>
              <w:pStyle w:val="TableText"/>
              <w:rPr>
                <w:ins w:id="182" w:author="Author"/>
              </w:rPr>
            </w:pPr>
          </w:p>
        </w:tc>
        <w:tc>
          <w:tcPr>
            <w:tcW w:w="2610" w:type="dxa"/>
          </w:tcPr>
          <w:p w:rsidR="001A153B" w:rsidRPr="001A153B" w:rsidRDefault="001A153B" w:rsidP="0004312D">
            <w:pPr>
              <w:pStyle w:val="TableText"/>
              <w:rPr>
                <w:ins w:id="183" w:author="Author"/>
                <w:rStyle w:val="CodeInline"/>
              </w:rPr>
            </w:pPr>
            <w:ins w:id="184" w:author="Author">
              <w:r w:rsidRPr="001A153B">
                <w:rPr>
                  <w:rStyle w:val="CodeInline"/>
                </w:rPr>
                <w:t>Microsoft.FSharp.Core</w:t>
              </w:r>
            </w:ins>
          </w:p>
        </w:tc>
        <w:tc>
          <w:tcPr>
            <w:tcW w:w="3348" w:type="dxa"/>
          </w:tcPr>
          <w:p w:rsidR="001A153B" w:rsidRPr="004E71FE" w:rsidRDefault="001A153B" w:rsidP="0004312D">
            <w:pPr>
              <w:pStyle w:val="TableText"/>
              <w:rPr>
                <w:ins w:id="185" w:author="Author"/>
              </w:rPr>
            </w:pPr>
            <w:ins w:id="186" w:author="Author">
              <w:r w:rsidRPr="004E71FE">
                <w:t xml:space="preserve">Generally use </w:t>
              </w:r>
              <w:r w:rsidRPr="001A153B">
                <w:rPr>
                  <w:rStyle w:val="CodeInline"/>
                </w:rPr>
                <w:t>&lt;Organization&gt;.&lt;Technology&gt;[.&lt;Subnamespace&gt;]</w:t>
              </w:r>
              <w:r w:rsidRPr="004E71FE">
                <w:t>, though drop the organization if the technology is independent of organization.</w:t>
              </w:r>
            </w:ins>
          </w:p>
        </w:tc>
      </w:tr>
      <w:tr w:rsidR="001A153B" w:rsidRPr="004E71FE" w:rsidTr="0004312D">
        <w:trPr>
          <w:ins w:id="187" w:author="Author"/>
        </w:trPr>
        <w:tc>
          <w:tcPr>
            <w:tcW w:w="1260" w:type="dxa"/>
          </w:tcPr>
          <w:p w:rsidR="001A153B" w:rsidRPr="004E71FE" w:rsidRDefault="001A153B" w:rsidP="0004312D">
            <w:pPr>
              <w:pStyle w:val="TableText"/>
              <w:rPr>
                <w:ins w:id="188" w:author="Author"/>
              </w:rPr>
            </w:pPr>
            <w:ins w:id="189" w:author="Author">
              <w:r w:rsidRPr="004E71FE">
                <w:t>Parameters</w:t>
              </w:r>
            </w:ins>
          </w:p>
        </w:tc>
        <w:tc>
          <w:tcPr>
            <w:tcW w:w="1170" w:type="dxa"/>
          </w:tcPr>
          <w:p w:rsidR="001A153B" w:rsidRPr="004E71FE" w:rsidRDefault="001A153B" w:rsidP="0004312D">
            <w:pPr>
              <w:pStyle w:val="TableText"/>
              <w:rPr>
                <w:ins w:id="190" w:author="Author"/>
              </w:rPr>
            </w:pPr>
            <w:ins w:id="191" w:author="Author">
              <w:r w:rsidRPr="004E71FE">
                <w:t>camelCase</w:t>
              </w:r>
            </w:ins>
          </w:p>
        </w:tc>
        <w:tc>
          <w:tcPr>
            <w:tcW w:w="990" w:type="dxa"/>
          </w:tcPr>
          <w:p w:rsidR="001A153B" w:rsidRPr="004E71FE" w:rsidRDefault="001A153B" w:rsidP="0004312D">
            <w:pPr>
              <w:pStyle w:val="TableText"/>
              <w:rPr>
                <w:ins w:id="192" w:author="Author"/>
              </w:rPr>
            </w:pPr>
            <w:ins w:id="193" w:author="Author">
              <w:r w:rsidRPr="004E71FE">
                <w:t>Noun</w:t>
              </w:r>
            </w:ins>
          </w:p>
        </w:tc>
        <w:tc>
          <w:tcPr>
            <w:tcW w:w="2610" w:type="dxa"/>
          </w:tcPr>
          <w:p w:rsidR="001A153B" w:rsidRPr="004E71FE" w:rsidRDefault="001A153B" w:rsidP="0004312D">
            <w:pPr>
              <w:pStyle w:val="TableText"/>
              <w:rPr>
                <w:ins w:id="194" w:author="Author"/>
              </w:rPr>
            </w:pPr>
            <w:ins w:id="195" w:author="Author">
              <w:r w:rsidRPr="001A153B">
                <w:rPr>
                  <w:rStyle w:val="CodeInline"/>
                </w:rPr>
                <w:t>typeName</w:t>
              </w:r>
              <w:r w:rsidRPr="004E71FE">
                <w:t xml:space="preserve">, </w:t>
              </w:r>
              <w:r w:rsidRPr="001A153B">
                <w:rPr>
                  <w:rStyle w:val="CodeInline"/>
                </w:rPr>
                <w:t>transform</w:t>
              </w:r>
              <w:r w:rsidRPr="004E71FE">
                <w:t xml:space="preserve">, </w:t>
              </w:r>
              <w:r w:rsidRPr="001A153B">
                <w:rPr>
                  <w:rStyle w:val="CodeInline"/>
                </w:rPr>
                <w:t>range</w:t>
              </w:r>
            </w:ins>
          </w:p>
        </w:tc>
        <w:tc>
          <w:tcPr>
            <w:tcW w:w="3348" w:type="dxa"/>
          </w:tcPr>
          <w:p w:rsidR="001A153B" w:rsidRPr="004E71FE" w:rsidRDefault="001A153B" w:rsidP="0004312D">
            <w:pPr>
              <w:pStyle w:val="TableText"/>
              <w:rPr>
                <w:ins w:id="196" w:author="Author"/>
              </w:rPr>
            </w:pPr>
          </w:p>
        </w:tc>
      </w:tr>
      <w:tr w:rsidR="001A153B" w:rsidRPr="004E71FE" w:rsidTr="0004312D">
        <w:trPr>
          <w:ins w:id="197" w:author="Author"/>
        </w:trPr>
        <w:tc>
          <w:tcPr>
            <w:tcW w:w="1260" w:type="dxa"/>
          </w:tcPr>
          <w:p w:rsidR="001A153B" w:rsidRPr="004E71FE" w:rsidRDefault="001A153B" w:rsidP="0004312D">
            <w:pPr>
              <w:pStyle w:val="TableText"/>
              <w:rPr>
                <w:ins w:id="198" w:author="Author"/>
              </w:rPr>
            </w:pPr>
            <w:ins w:id="199" w:author="Author">
              <w:r w:rsidRPr="004E71FE">
                <w:t xml:space="preserve"> </w:t>
              </w:r>
              <w:r w:rsidRPr="001A153B">
                <w:rPr>
                  <w:rStyle w:val="CodeInline"/>
                </w:rPr>
                <w:t>let</w:t>
              </w:r>
              <w:r w:rsidRPr="004E71FE">
                <w:t xml:space="preserve"> values (internal)</w:t>
              </w:r>
            </w:ins>
          </w:p>
        </w:tc>
        <w:tc>
          <w:tcPr>
            <w:tcW w:w="1170" w:type="dxa"/>
          </w:tcPr>
          <w:p w:rsidR="001A153B" w:rsidRPr="004E71FE" w:rsidRDefault="001A153B" w:rsidP="0004312D">
            <w:pPr>
              <w:pStyle w:val="TableText"/>
              <w:rPr>
                <w:ins w:id="200" w:author="Author"/>
              </w:rPr>
            </w:pPr>
            <w:ins w:id="201" w:author="Author">
              <w:r w:rsidRPr="004E71FE">
                <w:t>camelCase</w:t>
              </w:r>
            </w:ins>
          </w:p>
        </w:tc>
        <w:tc>
          <w:tcPr>
            <w:tcW w:w="990" w:type="dxa"/>
          </w:tcPr>
          <w:p w:rsidR="001A153B" w:rsidRPr="004E71FE" w:rsidRDefault="001A153B" w:rsidP="0004312D">
            <w:pPr>
              <w:pStyle w:val="TableText"/>
              <w:rPr>
                <w:ins w:id="202" w:author="Author"/>
              </w:rPr>
            </w:pPr>
            <w:ins w:id="203" w:author="Author">
              <w:r w:rsidRPr="004E71FE">
                <w:t>Noun/</w:t>
              </w:r>
              <w:r>
                <w:t xml:space="preserve"> </w:t>
              </w:r>
              <w:r w:rsidRPr="004E71FE">
                <w:t>verb</w:t>
              </w:r>
            </w:ins>
          </w:p>
        </w:tc>
        <w:tc>
          <w:tcPr>
            <w:tcW w:w="2610" w:type="dxa"/>
          </w:tcPr>
          <w:p w:rsidR="001A153B" w:rsidRPr="004E71FE" w:rsidRDefault="001A153B" w:rsidP="0004312D">
            <w:pPr>
              <w:pStyle w:val="TableText"/>
              <w:rPr>
                <w:ins w:id="204" w:author="Author"/>
              </w:rPr>
            </w:pPr>
            <w:ins w:id="205" w:author="Author">
              <w:r w:rsidRPr="001A153B">
                <w:rPr>
                  <w:rStyle w:val="CodeInline"/>
                </w:rPr>
                <w:t>getValue</w:t>
              </w:r>
              <w:r w:rsidRPr="004E71FE">
                <w:t xml:space="preserve">, </w:t>
              </w:r>
              <w:r w:rsidRPr="001A153B">
                <w:rPr>
                  <w:rStyle w:val="CodeInline"/>
                </w:rPr>
                <w:t>myTable</w:t>
              </w:r>
            </w:ins>
          </w:p>
        </w:tc>
        <w:tc>
          <w:tcPr>
            <w:tcW w:w="3348" w:type="dxa"/>
          </w:tcPr>
          <w:p w:rsidR="001A153B" w:rsidRPr="004E71FE" w:rsidRDefault="001A153B" w:rsidP="0004312D">
            <w:pPr>
              <w:pStyle w:val="TableText"/>
              <w:rPr>
                <w:ins w:id="206" w:author="Author"/>
              </w:rPr>
            </w:pPr>
          </w:p>
        </w:tc>
      </w:tr>
      <w:tr w:rsidR="001A153B" w:rsidRPr="004E71FE" w:rsidTr="0004312D">
        <w:trPr>
          <w:ins w:id="207" w:author="Author"/>
        </w:trPr>
        <w:tc>
          <w:tcPr>
            <w:tcW w:w="1260" w:type="dxa"/>
          </w:tcPr>
          <w:p w:rsidR="001A153B" w:rsidRPr="004E71FE" w:rsidRDefault="001A153B" w:rsidP="0004312D">
            <w:pPr>
              <w:pStyle w:val="TableText"/>
              <w:rPr>
                <w:ins w:id="208" w:author="Author"/>
              </w:rPr>
            </w:pPr>
            <w:ins w:id="209" w:author="Author">
              <w:r w:rsidRPr="004E71FE">
                <w:t xml:space="preserve"> </w:t>
              </w:r>
              <w:r w:rsidRPr="001A153B">
                <w:rPr>
                  <w:rStyle w:val="CodeInline"/>
                </w:rPr>
                <w:t>let</w:t>
              </w:r>
              <w:r w:rsidRPr="004E71FE">
                <w:t xml:space="preserve"> values (external)</w:t>
              </w:r>
            </w:ins>
          </w:p>
        </w:tc>
        <w:tc>
          <w:tcPr>
            <w:tcW w:w="1170" w:type="dxa"/>
          </w:tcPr>
          <w:p w:rsidR="001A153B" w:rsidRPr="004E71FE" w:rsidRDefault="001A153B" w:rsidP="0004312D">
            <w:pPr>
              <w:pStyle w:val="TableText"/>
              <w:rPr>
                <w:ins w:id="210" w:author="Author"/>
              </w:rPr>
            </w:pPr>
            <w:ins w:id="211" w:author="Author">
              <w:r w:rsidRPr="004E71FE">
                <w:t xml:space="preserve">camelCase </w:t>
              </w:r>
              <w:r>
                <w:t>…</w:t>
              </w:r>
              <w:r w:rsidRPr="004E71FE">
                <w:t>or</w:t>
              </w:r>
              <w:r>
                <w:t>…</w:t>
              </w:r>
              <w:r w:rsidRPr="004E71FE">
                <w:t xml:space="preserve"> PascalCase</w:t>
              </w:r>
            </w:ins>
          </w:p>
        </w:tc>
        <w:tc>
          <w:tcPr>
            <w:tcW w:w="990" w:type="dxa"/>
          </w:tcPr>
          <w:p w:rsidR="001A153B" w:rsidRPr="004E71FE" w:rsidRDefault="001A153B" w:rsidP="0004312D">
            <w:pPr>
              <w:pStyle w:val="TableText"/>
              <w:rPr>
                <w:ins w:id="212" w:author="Author"/>
              </w:rPr>
            </w:pPr>
            <w:ins w:id="213" w:author="Author">
              <w:r w:rsidRPr="004E71FE">
                <w:t>Noun</w:t>
              </w:r>
            </w:ins>
          </w:p>
        </w:tc>
        <w:tc>
          <w:tcPr>
            <w:tcW w:w="2610" w:type="dxa"/>
          </w:tcPr>
          <w:p w:rsidR="001A153B" w:rsidRPr="004E71FE" w:rsidRDefault="001A153B" w:rsidP="0004312D">
            <w:pPr>
              <w:pStyle w:val="TableText"/>
              <w:rPr>
                <w:ins w:id="214" w:author="Author"/>
              </w:rPr>
            </w:pPr>
            <w:ins w:id="215" w:author="Author">
              <w:r w:rsidRPr="001A153B">
                <w:rPr>
                  <w:rStyle w:val="CodeInline"/>
                </w:rPr>
                <w:t>List.map</w:t>
              </w:r>
              <w:r w:rsidRPr="004E71FE">
                <w:t xml:space="preserve">, </w:t>
              </w:r>
              <w:r w:rsidRPr="001A153B">
                <w:rPr>
                  <w:rStyle w:val="CodeInline"/>
                </w:rPr>
                <w:t>Dates.Today</w:t>
              </w:r>
            </w:ins>
          </w:p>
        </w:tc>
        <w:tc>
          <w:tcPr>
            <w:tcW w:w="3348" w:type="dxa"/>
          </w:tcPr>
          <w:p w:rsidR="001A153B" w:rsidRPr="004E71FE" w:rsidRDefault="001A153B" w:rsidP="0004312D">
            <w:pPr>
              <w:pStyle w:val="TableText"/>
              <w:rPr>
                <w:ins w:id="216" w:author="Author"/>
              </w:rPr>
            </w:pPr>
            <w:ins w:id="217" w:author="Author">
              <w:r w:rsidRPr="001A153B">
                <w:rPr>
                  <w:rStyle w:val="CodeInline"/>
                </w:rPr>
                <w:t>let</w:t>
              </w:r>
              <w:r w:rsidRPr="004E71FE">
                <w:t xml:space="preserve">-bound values are often public when following traditional functional design patterns. However, generally use PascalCase when the identifier can be used from other .NET </w:t>
              </w:r>
              <w:r w:rsidR="008E0806" w:rsidRPr="004E71FE">
                <w:fldChar w:fldCharType="begin"/>
              </w:r>
              <w:r w:rsidRPr="004E71FE">
                <w:instrText xml:space="preserve"> XE "naming conventions" </w:instrText>
              </w:r>
              <w:r w:rsidR="008E0806" w:rsidRPr="004E71FE">
                <w:fldChar w:fldCharType="end"/>
              </w:r>
              <w:r w:rsidR="008E0806" w:rsidRPr="004E71FE">
                <w:fldChar w:fldCharType="begin"/>
              </w:r>
              <w:r w:rsidRPr="004E71FE">
                <w:instrText xml:space="preserve"> XE "capitalization conventions" </w:instrText>
              </w:r>
              <w:r w:rsidR="008E0806" w:rsidRPr="004E71FE">
                <w:fldChar w:fldCharType="end"/>
              </w:r>
              <w:r w:rsidRPr="004E71FE">
                <w:t>languages.</w:t>
              </w:r>
            </w:ins>
          </w:p>
        </w:tc>
      </w:tr>
      <w:tr w:rsidR="001A153B" w:rsidRPr="004E71FE" w:rsidTr="0004312D">
        <w:trPr>
          <w:ins w:id="218" w:author="Author"/>
        </w:trPr>
        <w:tc>
          <w:tcPr>
            <w:tcW w:w="1260" w:type="dxa"/>
          </w:tcPr>
          <w:p w:rsidR="001A153B" w:rsidRPr="004E71FE" w:rsidRDefault="001A153B" w:rsidP="0004312D">
            <w:pPr>
              <w:pStyle w:val="TableText"/>
              <w:rPr>
                <w:ins w:id="219" w:author="Author"/>
              </w:rPr>
            </w:pPr>
            <w:ins w:id="220" w:author="Author">
              <w:r w:rsidRPr="004E71FE">
                <w:t>Property</w:t>
              </w:r>
            </w:ins>
          </w:p>
        </w:tc>
        <w:tc>
          <w:tcPr>
            <w:tcW w:w="1170" w:type="dxa"/>
          </w:tcPr>
          <w:p w:rsidR="001A153B" w:rsidRPr="004E71FE" w:rsidRDefault="001A153B" w:rsidP="0004312D">
            <w:pPr>
              <w:pStyle w:val="TableText"/>
              <w:rPr>
                <w:ins w:id="221" w:author="Author"/>
              </w:rPr>
            </w:pPr>
            <w:ins w:id="222" w:author="Author">
              <w:r w:rsidRPr="004E71FE">
                <w:t>PascalCase</w:t>
              </w:r>
            </w:ins>
          </w:p>
        </w:tc>
        <w:tc>
          <w:tcPr>
            <w:tcW w:w="990" w:type="dxa"/>
          </w:tcPr>
          <w:p w:rsidR="001A153B" w:rsidRPr="004E71FE" w:rsidRDefault="001A153B" w:rsidP="0004312D">
            <w:pPr>
              <w:pStyle w:val="TableText"/>
              <w:rPr>
                <w:ins w:id="223" w:author="Author"/>
              </w:rPr>
            </w:pPr>
            <w:ins w:id="224" w:author="Author">
              <w:r w:rsidRPr="004E71FE">
                <w:t>Noun/ adjective</w:t>
              </w:r>
            </w:ins>
          </w:p>
        </w:tc>
        <w:tc>
          <w:tcPr>
            <w:tcW w:w="2610" w:type="dxa"/>
          </w:tcPr>
          <w:p w:rsidR="001A153B" w:rsidRPr="004E71FE" w:rsidRDefault="001A153B" w:rsidP="0004312D">
            <w:pPr>
              <w:pStyle w:val="TableText"/>
              <w:rPr>
                <w:ins w:id="225" w:author="Author"/>
              </w:rPr>
            </w:pPr>
            <w:ins w:id="226" w:author="Author">
              <w:r w:rsidRPr="001A153B">
                <w:rPr>
                  <w:rStyle w:val="CodeInline"/>
                </w:rPr>
                <w:t>IsEndOfFile</w:t>
              </w:r>
              <w:r w:rsidRPr="004E71FE">
                <w:t xml:space="preserve">, </w:t>
              </w:r>
              <w:r w:rsidRPr="001A153B">
                <w:rPr>
                  <w:rStyle w:val="CodeInline"/>
                </w:rPr>
                <w:t>BackColor</w:t>
              </w:r>
            </w:ins>
          </w:p>
        </w:tc>
        <w:tc>
          <w:tcPr>
            <w:tcW w:w="3348" w:type="dxa"/>
          </w:tcPr>
          <w:p w:rsidR="001A153B" w:rsidRPr="004E71FE" w:rsidRDefault="001A153B" w:rsidP="0004312D">
            <w:pPr>
              <w:pStyle w:val="TableText"/>
              <w:rPr>
                <w:ins w:id="227" w:author="Author"/>
              </w:rPr>
            </w:pPr>
            <w:ins w:id="228" w:author="Author">
              <w:r w:rsidRPr="004E71FE">
                <w:t xml:space="preserve">Boolean properties generally use </w:t>
              </w:r>
              <w:r w:rsidRPr="001A153B">
                <w:rPr>
                  <w:rStyle w:val="CodeInline"/>
                </w:rPr>
                <w:t>Is</w:t>
              </w:r>
              <w:r w:rsidRPr="004E71FE">
                <w:t xml:space="preserve"> and </w:t>
              </w:r>
              <w:r w:rsidRPr="001A153B">
                <w:rPr>
                  <w:rStyle w:val="CodeInline"/>
                </w:rPr>
                <w:t>Can</w:t>
              </w:r>
              <w:r w:rsidRPr="004E71FE">
                <w:t xml:space="preserve"> and should be affirmative, as in </w:t>
              </w:r>
              <w:r w:rsidRPr="001A153B">
                <w:rPr>
                  <w:rStyle w:val="CodeInline"/>
                </w:rPr>
                <w:t>IsEndOfFile</w:t>
              </w:r>
              <w:r w:rsidRPr="004E71FE">
                <w:t xml:space="preserve">, not </w:t>
              </w:r>
              <w:r w:rsidRPr="001A153B">
                <w:rPr>
                  <w:rStyle w:val="CodeInline"/>
                </w:rPr>
                <w:t>IsNotEndOfFile</w:t>
              </w:r>
              <w:r w:rsidRPr="004E71FE">
                <w:t>.</w:t>
              </w:r>
            </w:ins>
          </w:p>
        </w:tc>
      </w:tr>
    </w:tbl>
    <w:p w:rsidR="001A153B" w:rsidRDefault="001A153B" w:rsidP="00B42658">
      <w:pPr>
        <w:pStyle w:val="GuidelineDescription"/>
        <w:rPr>
          <w:ins w:id="229" w:author="Author"/>
        </w:rPr>
      </w:pPr>
      <w:ins w:id="230" w:author="Author">
        <w:r>
          <w:t xml:space="preserve">Table 2 summarizes the .NET guidelines for naming and capitalization in code. We have added our own recommendations for how these should be adjusted for some F# constructs. </w:t>
        </w:r>
      </w:ins>
    </w:p>
    <w:p w:rsidR="001A153B" w:rsidRPr="00A106D1" w:rsidRDefault="001A153B" w:rsidP="00B42658">
      <w:pPr>
        <w:pStyle w:val="GuidelineDescription"/>
        <w:rPr>
          <w:ins w:id="231" w:author="Author"/>
        </w:rPr>
      </w:pPr>
      <w:ins w:id="232" w:author="Author">
        <w:r>
          <w:t>Be aware of the following specific guidelines:</w:t>
        </w:r>
      </w:ins>
    </w:p>
    <w:p w:rsidR="001A153B" w:rsidRDefault="001A153B" w:rsidP="001A153B">
      <w:pPr>
        <w:pStyle w:val="Bullet"/>
        <w:rPr>
          <w:ins w:id="233" w:author="Author"/>
        </w:rPr>
      </w:pPr>
      <w:ins w:id="234" w:author="Author">
        <w:r>
          <w:lastRenderedPageBreak/>
          <w:t xml:space="preserve">The .NET guidelines discourage the use of abbreviations (for example, “use </w:t>
        </w:r>
        <w:r w:rsidRPr="00141372">
          <w:rPr>
            <w:rStyle w:val="CodeChar"/>
          </w:rPr>
          <w:t>OnButtonClick</w:t>
        </w:r>
        <w:r>
          <w:t xml:space="preserve"> rather than </w:t>
        </w:r>
        <w:r w:rsidRPr="00141372">
          <w:rPr>
            <w:rStyle w:val="CodeChar"/>
          </w:rPr>
          <w:t>OnBtnClick</w:t>
        </w:r>
        <w:r>
          <w:t>”). Very common abbreviations, such as “</w:t>
        </w:r>
        <w:r w:rsidRPr="00A106D1">
          <w:t>Async</w:t>
        </w:r>
        <w:r>
          <w:t>” for “</w:t>
        </w:r>
        <w:r w:rsidRPr="00A106D1">
          <w:t>Asynchronous</w:t>
        </w:r>
        <w:r>
          <w:t xml:space="preserve">”, are tolerated. This guideline is sometimes ignored for functional programming; for example, </w:t>
        </w:r>
        <w:r w:rsidRPr="00141372">
          <w:rPr>
            <w:rStyle w:val="CodeChar"/>
          </w:rPr>
          <w:t>List.iter</w:t>
        </w:r>
        <w:r>
          <w:t xml:space="preserve"> uses an abbreviation for “</w:t>
        </w:r>
        <w:r w:rsidRPr="00A106D1">
          <w:t>iterate</w:t>
        </w:r>
        <w:r>
          <w:t>”. For this reason, using abbreviations tends to be tolerated to a greater degree in F#-to-F# programming, but should still generally be avoided in public component design.</w:t>
        </w:r>
      </w:ins>
    </w:p>
    <w:p w:rsidR="001A153B" w:rsidRDefault="001A153B" w:rsidP="001A153B">
      <w:pPr>
        <w:pStyle w:val="Bullet"/>
        <w:rPr>
          <w:ins w:id="235" w:author="Author"/>
        </w:rPr>
      </w:pPr>
      <w:ins w:id="236" w:author="Author">
        <w:r>
          <w:t>Acronyms such as XML are not abbreviations and are widely used in .NET libraries in uncapitalized form (</w:t>
        </w:r>
        <w:r w:rsidRPr="00141372">
          <w:rPr>
            <w:rStyle w:val="CodeChar"/>
          </w:rPr>
          <w:t>Xml</w:t>
        </w:r>
        <w:r>
          <w:t xml:space="preserve">). Only well-known, widely recognized acronyms should be used. </w:t>
        </w:r>
      </w:ins>
    </w:p>
    <w:p w:rsidR="001A153B" w:rsidRDefault="001A153B" w:rsidP="001A153B">
      <w:pPr>
        <w:pStyle w:val="Bullet"/>
        <w:rPr>
          <w:ins w:id="237" w:author="Author"/>
        </w:rPr>
      </w:pPr>
      <w:ins w:id="238" w:author="Author">
        <w:r>
          <w:t xml:space="preserve">The .NET guidelines say that casing alone cannot be used to avoid name collisions, since some client languages (e.g. Visual Basic) are case-insensitive. </w:t>
        </w:r>
      </w:ins>
    </w:p>
    <w:p w:rsidR="009046D7" w:rsidRDefault="009046D7">
      <w:pPr>
        <w:pStyle w:val="Bullet"/>
        <w:numPr>
          <w:ilvl w:val="0"/>
          <w:numId w:val="0"/>
        </w:numPr>
        <w:ind w:left="1290"/>
        <w:rPr>
          <w:ins w:id="239" w:author="Author"/>
        </w:rPr>
        <w:pPrChange w:id="240" w:author="Author">
          <w:pPr>
            <w:pStyle w:val="Bullet"/>
          </w:pPr>
        </w:pPrChange>
      </w:pPr>
    </w:p>
    <w:p w:rsidR="001A153B" w:rsidRDefault="001A153B" w:rsidP="001A153B">
      <w:pPr>
        <w:pStyle w:val="GuidelinePositive"/>
        <w:numPr>
          <w:ilvl w:val="0"/>
          <w:numId w:val="2"/>
        </w:numPr>
        <w:ind w:left="360"/>
        <w:rPr>
          <w:ins w:id="241" w:author="Author"/>
          <w:rFonts w:ascii="Calibri" w:hAnsi="Calibri" w:cs="Calibri"/>
        </w:rPr>
      </w:pPr>
      <w:ins w:id="242" w:author="Author">
        <w:r>
          <w:rPr>
            <w:rFonts w:ascii="Calibri" w:hAnsi="Calibri" w:cs="Calibri"/>
            <w:b/>
            <w:bCs/>
            <w:u w:val="single"/>
          </w:rPr>
          <w:t>Do</w:t>
        </w:r>
        <w:r>
          <w:rPr>
            <w:rFonts w:ascii="Calibri" w:hAnsi="Calibri" w:cs="Calibri"/>
          </w:rPr>
          <w:t xml:space="preserve"> use PascalCase for generic parameter names in public APIs, including for F#-facing libraries.</w:t>
        </w:r>
        <w:r>
          <w:rPr>
            <w:rFonts w:ascii="Calibri" w:hAnsi="Calibri" w:cs="Calibri"/>
          </w:rPr>
          <w:br/>
          <w:t xml:space="preserve">In particular, use names like </w:t>
        </w:r>
        <w:r w:rsidRPr="00141372">
          <w:rPr>
            <w:rStyle w:val="CodeChar"/>
          </w:rPr>
          <w:t>T</w:t>
        </w:r>
        <w:r>
          <w:rPr>
            <w:rFonts w:ascii="Calibri" w:hAnsi="Calibri" w:cs="Calibri"/>
          </w:rPr>
          <w:t xml:space="preserve">, </w:t>
        </w:r>
        <w:r w:rsidRPr="00141372">
          <w:rPr>
            <w:rStyle w:val="CodeChar"/>
          </w:rPr>
          <w:t>U</w:t>
        </w:r>
        <w:r>
          <w:rPr>
            <w:rFonts w:ascii="Calibri" w:hAnsi="Calibri" w:cs="Calibri"/>
          </w:rPr>
          <w:t xml:space="preserve">, </w:t>
        </w:r>
        <w:r w:rsidRPr="00141372">
          <w:rPr>
            <w:rStyle w:val="CodeChar"/>
          </w:rPr>
          <w:t>T1</w:t>
        </w:r>
        <w:r>
          <w:rPr>
            <w:rFonts w:ascii="Calibri" w:hAnsi="Calibri" w:cs="Calibri"/>
          </w:rPr>
          <w:t xml:space="preserve">, </w:t>
        </w:r>
        <w:r w:rsidRPr="00141372">
          <w:rPr>
            <w:rStyle w:val="CodeChar"/>
          </w:rPr>
          <w:t>T2</w:t>
        </w:r>
        <w:r>
          <w:rPr>
            <w:rFonts w:ascii="Calibri" w:hAnsi="Calibri" w:cs="Calibri"/>
          </w:rPr>
          <w:t xml:space="preserve"> for arbitrary generic parameters, and when specific names make sense, then for F#-facing libraries use names like </w:t>
        </w:r>
        <w:r w:rsidRPr="00141372">
          <w:rPr>
            <w:rStyle w:val="CodeChar"/>
          </w:rPr>
          <w:t>Key</w:t>
        </w:r>
        <w:r>
          <w:rPr>
            <w:rFonts w:ascii="Calibri" w:hAnsi="Calibri" w:cs="Calibri"/>
          </w:rPr>
          <w:t xml:space="preserve">, </w:t>
        </w:r>
        <w:r w:rsidRPr="00141372">
          <w:rPr>
            <w:rStyle w:val="CodeChar"/>
          </w:rPr>
          <w:t>Value</w:t>
        </w:r>
        <w:r>
          <w:rPr>
            <w:rFonts w:ascii="Calibri" w:hAnsi="Calibri" w:cs="Calibri"/>
          </w:rPr>
          <w:t xml:space="preserve">, </w:t>
        </w:r>
        <w:r w:rsidRPr="00141372">
          <w:rPr>
            <w:rStyle w:val="CodeChar"/>
          </w:rPr>
          <w:t>Arg</w:t>
        </w:r>
        <w:r>
          <w:rPr>
            <w:rFonts w:ascii="Calibri" w:hAnsi="Calibri" w:cs="Calibri"/>
          </w:rPr>
          <w:t xml:space="preserve"> (but not e.g. </w:t>
        </w:r>
        <w:r w:rsidRPr="00141372">
          <w:rPr>
            <w:rStyle w:val="CodeChar"/>
          </w:rPr>
          <w:t>TKey</w:t>
        </w:r>
        <w:r>
          <w:rPr>
            <w:rFonts w:ascii="Calibri" w:hAnsi="Calibri" w:cs="Calibri"/>
          </w:rPr>
          <w:t>).</w:t>
        </w:r>
      </w:ins>
    </w:p>
    <w:p w:rsidR="009046D7" w:rsidRDefault="009046D7">
      <w:pPr>
        <w:pStyle w:val="GuidelinePositive"/>
        <w:numPr>
          <w:ilvl w:val="0"/>
          <w:numId w:val="0"/>
        </w:numPr>
        <w:ind w:left="360"/>
        <w:rPr>
          <w:ins w:id="243" w:author="Author"/>
          <w:rFonts w:ascii="Calibri" w:hAnsi="Calibri" w:cs="Calibri"/>
        </w:rPr>
        <w:pPrChange w:id="244" w:author="Author">
          <w:pPr>
            <w:pStyle w:val="GuidelinePositive"/>
            <w:numPr>
              <w:numId w:val="2"/>
            </w:numPr>
            <w:tabs>
              <w:tab w:val="clear" w:pos="960"/>
              <w:tab w:val="num" w:pos="720"/>
            </w:tabs>
            <w:ind w:left="360"/>
          </w:pPr>
        </w:pPrChange>
      </w:pPr>
    </w:p>
    <w:p w:rsidR="001A153B" w:rsidRDefault="001A153B" w:rsidP="001A153B">
      <w:pPr>
        <w:pStyle w:val="GuidelinePositive"/>
        <w:numPr>
          <w:ilvl w:val="0"/>
          <w:numId w:val="2"/>
        </w:numPr>
        <w:ind w:left="360"/>
        <w:rPr>
          <w:ins w:id="245" w:author="Author"/>
          <w:rFonts w:ascii="Calibri" w:hAnsi="Calibri" w:cs="Calibri"/>
        </w:rPr>
      </w:pPr>
      <w:ins w:id="246" w:author="Author">
        <w:r>
          <w:rPr>
            <w:rFonts w:ascii="Calibri" w:hAnsi="Calibri" w:cs="Calibri"/>
            <w:b/>
            <w:bCs/>
            <w:u w:val="single"/>
          </w:rPr>
          <w:t>Do</w:t>
        </w:r>
        <w:r>
          <w:rPr>
            <w:rFonts w:ascii="Calibri" w:hAnsi="Calibri" w:cs="Calibri"/>
          </w:rPr>
          <w:t xml:space="preserve"> u</w:t>
        </w:r>
        <w:r w:rsidRPr="00D67015">
          <w:rPr>
            <w:rFonts w:ascii="Calibri" w:hAnsi="Calibri" w:cs="Calibri"/>
          </w:rPr>
          <w:t xml:space="preserve">se </w:t>
        </w:r>
        <w:r>
          <w:rPr>
            <w:rFonts w:ascii="Calibri" w:hAnsi="Calibri" w:cs="Calibri"/>
          </w:rPr>
          <w:t xml:space="preserve">either PascalCase or camelCase for public functions and values in F# modules. </w:t>
        </w:r>
        <w:r>
          <w:rPr>
            <w:rFonts w:ascii="Calibri" w:hAnsi="Calibri" w:cs="Calibri"/>
          </w:rPr>
          <w:br/>
          <w:t xml:space="preserve">camelCase is generally used for public functions which are designed to be used unqualified (e.g. </w:t>
        </w:r>
        <w:r w:rsidRPr="00141372">
          <w:rPr>
            <w:rStyle w:val="CodeChar"/>
          </w:rPr>
          <w:t>invalidArg</w:t>
        </w:r>
        <w:r>
          <w:rPr>
            <w:rFonts w:ascii="Calibri" w:hAnsi="Calibri" w:cs="Calibri"/>
          </w:rPr>
          <w:t xml:space="preserve">), and for the “standard collection functions” (e.g. </w:t>
        </w:r>
        <w:r w:rsidRPr="00141372">
          <w:rPr>
            <w:rStyle w:val="CodeChar"/>
          </w:rPr>
          <w:t>List.map</w:t>
        </w:r>
        <w:r>
          <w:rPr>
            <w:rFonts w:ascii="Calibri" w:hAnsi="Calibri" w:cs="Calibri"/>
          </w:rPr>
          <w:t>). In both these cases, the function names act much like keywords in the language.</w:t>
        </w:r>
      </w:ins>
    </w:p>
    <w:p w:rsidR="001A153B" w:rsidRDefault="001A153B" w:rsidP="001A153B">
      <w:pPr>
        <w:pStyle w:val="GuidelinePositive"/>
        <w:numPr>
          <w:ilvl w:val="0"/>
          <w:numId w:val="0"/>
        </w:numPr>
        <w:ind w:left="360"/>
        <w:rPr>
          <w:ins w:id="247" w:author="Author"/>
          <w:rFonts w:ascii="Calibri" w:hAnsi="Calibri" w:cs="Calibri"/>
        </w:rPr>
      </w:pPr>
    </w:p>
    <w:p w:rsidR="001A153B" w:rsidRDefault="001A153B" w:rsidP="001A153B">
      <w:pPr>
        <w:pStyle w:val="Heading2"/>
        <w:rPr>
          <w:ins w:id="248" w:author="Author"/>
        </w:rPr>
      </w:pPr>
      <w:bookmarkStart w:id="249" w:name="_Toc268300583"/>
      <w:ins w:id="250" w:author="Author">
        <w:r>
          <w:t>Object, Type and Module Design</w:t>
        </w:r>
        <w:bookmarkEnd w:id="249"/>
      </w:ins>
    </w:p>
    <w:p w:rsidR="001A153B" w:rsidRDefault="001A153B" w:rsidP="001A153B">
      <w:pPr>
        <w:pStyle w:val="GuidelinePositive"/>
        <w:numPr>
          <w:ilvl w:val="0"/>
          <w:numId w:val="2"/>
        </w:numPr>
        <w:ind w:left="360"/>
        <w:rPr>
          <w:ins w:id="251" w:author="Author"/>
          <w:rFonts w:ascii="Calibri" w:hAnsi="Calibri" w:cs="Calibri"/>
        </w:rPr>
      </w:pPr>
      <w:ins w:id="252" w:author="Author">
        <w:r>
          <w:rPr>
            <w:rFonts w:ascii="Calibri" w:hAnsi="Calibri" w:cs="Calibri"/>
            <w:b/>
            <w:u w:val="single"/>
          </w:rPr>
          <w:t>Do</w:t>
        </w:r>
        <w:r>
          <w:rPr>
            <w:rFonts w:ascii="Calibri" w:hAnsi="Calibri" w:cs="Calibri"/>
          </w:rPr>
          <w:t xml:space="preserve"> use namespaces or modules to contain your types and modules.</w:t>
        </w:r>
      </w:ins>
    </w:p>
    <w:p w:rsidR="001A153B" w:rsidRDefault="001A153B" w:rsidP="001A153B">
      <w:pPr>
        <w:pStyle w:val="GuidelinePositive"/>
        <w:numPr>
          <w:ilvl w:val="0"/>
          <w:numId w:val="0"/>
        </w:numPr>
        <w:ind w:left="360"/>
        <w:rPr>
          <w:ins w:id="253" w:author="Author"/>
          <w:rFonts w:ascii="Calibri" w:hAnsi="Calibri" w:cs="Calibri"/>
        </w:rPr>
      </w:pPr>
      <w:ins w:id="254" w:author="Author">
        <w:r>
          <w:rPr>
            <w:rFonts w:ascii="Calibri" w:hAnsi="Calibri" w:cs="Calibri"/>
          </w:rPr>
          <w:t>Each F# file in a component should begin with either a namespace declaration or a module declaration.</w:t>
        </w:r>
      </w:ins>
    </w:p>
    <w:p w:rsidR="001A153B" w:rsidRDefault="001A153B" w:rsidP="001A153B">
      <w:pPr>
        <w:autoSpaceDE w:val="0"/>
        <w:autoSpaceDN w:val="0"/>
        <w:ind w:left="720"/>
        <w:rPr>
          <w:ins w:id="255" w:author="Author"/>
          <w:rFonts w:ascii="Consolas" w:hAnsi="Consolas" w:cstheme="minorBidi"/>
          <w:color w:val="4F81BD" w:themeColor="accent1"/>
          <w:sz w:val="20"/>
          <w:szCs w:val="20"/>
          <w:lang w:eastAsia="en-GB"/>
        </w:rPr>
      </w:pPr>
      <w:ins w:id="256" w:author="Autho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namespace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ins>
    </w:p>
    <w:p w:rsidR="001A153B" w:rsidRDefault="001A153B" w:rsidP="00B42658">
      <w:pPr>
        <w:pStyle w:val="GuidelineDescription"/>
        <w:rPr>
          <w:ins w:id="257" w:author="Author"/>
          <w:lang w:val="en-GB" w:eastAsia="en-GB"/>
        </w:rPr>
      </w:pPr>
    </w:p>
    <w:p w:rsidR="001A153B" w:rsidRDefault="001A153B" w:rsidP="00B42658">
      <w:pPr>
        <w:pStyle w:val="GuidelineDescription"/>
        <w:rPr>
          <w:ins w:id="258" w:author="Author"/>
          <w:lang w:val="en-GB" w:eastAsia="en-GB"/>
        </w:rPr>
      </w:pPr>
      <w:ins w:id="259" w:author="Author">
        <w:r w:rsidRPr="008C21B0">
          <w:rPr>
            <w:lang w:val="en-GB" w:eastAsia="en-GB"/>
          </w:rPr>
          <w:t xml:space="preserve">  </w:t>
        </w:r>
        <w:r>
          <w:rPr>
            <w:lang w:val="en-GB" w:eastAsia="en-GB"/>
          </w:rPr>
          <w:t>type ObjectType1() = ...</w:t>
        </w:r>
      </w:ins>
    </w:p>
    <w:p w:rsidR="001A153B" w:rsidRDefault="001A153B" w:rsidP="00B42658">
      <w:pPr>
        <w:pStyle w:val="GuidelineDescription"/>
        <w:rPr>
          <w:ins w:id="260" w:author="Author"/>
          <w:lang w:val="en-GB" w:eastAsia="en-GB"/>
        </w:rPr>
      </w:pPr>
    </w:p>
    <w:p w:rsidR="001A153B" w:rsidRDefault="001A153B" w:rsidP="00B42658">
      <w:pPr>
        <w:pStyle w:val="GuidelineDescription"/>
        <w:rPr>
          <w:ins w:id="261" w:author="Author"/>
          <w:lang w:val="en-GB" w:eastAsia="en-GB"/>
        </w:rPr>
      </w:pPr>
      <w:ins w:id="262" w:author="Author">
        <w:r w:rsidRPr="008C21B0">
          <w:rPr>
            <w:lang w:val="en-GB" w:eastAsia="en-GB"/>
          </w:rPr>
          <w:t xml:space="preserve">  </w:t>
        </w:r>
        <w:r>
          <w:rPr>
            <w:lang w:val="en-GB" w:eastAsia="en-GB"/>
          </w:rPr>
          <w:t>type ObjectType2() = ...</w:t>
        </w:r>
      </w:ins>
    </w:p>
    <w:p w:rsidR="001A153B" w:rsidRDefault="001A153B" w:rsidP="00B42658">
      <w:pPr>
        <w:pStyle w:val="GuidelineDescription"/>
        <w:rPr>
          <w:ins w:id="263" w:author="Author"/>
          <w:lang w:val="en-GB" w:eastAsia="en-GB"/>
        </w:rPr>
      </w:pPr>
    </w:p>
    <w:p w:rsidR="001A153B" w:rsidRDefault="001A153B" w:rsidP="00B42658">
      <w:pPr>
        <w:pStyle w:val="GuidelineDescription"/>
        <w:rPr>
          <w:ins w:id="264" w:author="Author"/>
          <w:lang w:val="en-GB" w:eastAsia="en-GB"/>
        </w:rPr>
      </w:pPr>
      <w:ins w:id="265" w:author="Author">
        <w:r>
          <w:rPr>
            <w:lang w:val="en-GB" w:eastAsia="en-GB"/>
          </w:rPr>
          <w:t xml:space="preserve">  module CommonOperations = </w:t>
        </w:r>
      </w:ins>
    </w:p>
    <w:p w:rsidR="001A153B" w:rsidRDefault="001A153B" w:rsidP="00B42658">
      <w:pPr>
        <w:pStyle w:val="GuidelineDescription"/>
        <w:rPr>
          <w:ins w:id="266" w:author="Author"/>
          <w:lang w:val="en-GB" w:eastAsia="en-GB"/>
        </w:rPr>
      </w:pPr>
      <w:ins w:id="267" w:author="Author">
        <w:r>
          <w:rPr>
            <w:lang w:val="en-GB" w:eastAsia="en-GB"/>
          </w:rPr>
          <w:t xml:space="preserve">       ....</w:t>
        </w:r>
      </w:ins>
    </w:p>
    <w:p w:rsidR="001A153B" w:rsidRDefault="001A153B" w:rsidP="001A153B">
      <w:pPr>
        <w:pStyle w:val="GuidelinePositive"/>
        <w:numPr>
          <w:ilvl w:val="0"/>
          <w:numId w:val="0"/>
        </w:numPr>
        <w:ind w:left="360"/>
        <w:rPr>
          <w:ins w:id="268" w:author="Author"/>
          <w:rFonts w:ascii="Calibri" w:hAnsi="Calibri" w:cs="Calibri"/>
        </w:rPr>
      </w:pPr>
    </w:p>
    <w:p w:rsidR="001A153B" w:rsidRDefault="001A153B" w:rsidP="001A153B">
      <w:pPr>
        <w:pStyle w:val="GuidelinePositive"/>
        <w:numPr>
          <w:ilvl w:val="0"/>
          <w:numId w:val="0"/>
        </w:numPr>
        <w:ind w:left="360"/>
        <w:rPr>
          <w:ins w:id="269" w:author="Author"/>
          <w:rFonts w:ascii="Calibri" w:hAnsi="Calibri" w:cs="Calibri"/>
        </w:rPr>
      </w:pPr>
    </w:p>
    <w:p w:rsidR="001A153B" w:rsidRPr="002A73E5" w:rsidRDefault="001A153B" w:rsidP="001A153B">
      <w:pPr>
        <w:pStyle w:val="GuidelinePositive"/>
        <w:numPr>
          <w:ilvl w:val="0"/>
          <w:numId w:val="0"/>
        </w:numPr>
        <w:ind w:left="360"/>
        <w:rPr>
          <w:ins w:id="270" w:author="Author"/>
          <w:rFonts w:ascii="Calibri" w:hAnsi="Calibri" w:cs="Calibri"/>
        </w:rPr>
      </w:pPr>
      <w:ins w:id="271" w:author="Author">
        <w:r w:rsidRPr="002A73E5">
          <w:rPr>
            <w:rFonts w:ascii="Calibri" w:hAnsi="Calibri" w:cs="Calibri"/>
            <w:u w:val="single"/>
          </w:rPr>
          <w:t>or</w:t>
        </w:r>
      </w:ins>
    </w:p>
    <w:p w:rsidR="001A153B" w:rsidRDefault="001A153B" w:rsidP="001A153B">
      <w:pPr>
        <w:autoSpaceDE w:val="0"/>
        <w:autoSpaceDN w:val="0"/>
        <w:ind w:left="720"/>
        <w:rPr>
          <w:ins w:id="272" w:author="Author"/>
          <w:rFonts w:ascii="Consolas" w:hAnsi="Consolas" w:cstheme="minorBidi"/>
          <w:color w:val="4F81BD" w:themeColor="accent1"/>
          <w:sz w:val="20"/>
          <w:szCs w:val="20"/>
          <w:lang w:eastAsia="en-GB"/>
        </w:rPr>
      </w:pPr>
      <w:ins w:id="273" w:author="Author">
        <w:r w:rsidRPr="008C6C0C">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Pr>
            <w:rFonts w:ascii="Consolas" w:hAnsi="Consolas"/>
            <w:color w:val="4F81BD" w:themeColor="accent1"/>
            <w:sz w:val="20"/>
            <w:szCs w:val="20"/>
            <w:lang w:val="en-GB" w:eastAsia="en-GB"/>
          </w:rPr>
          <w:t>module</w:t>
        </w:r>
        <w:r w:rsidRPr="008C21B0">
          <w:rPr>
            <w:rFonts w:ascii="Consolas" w:eastAsia="Times New Roman" w:hAnsi="Consolas" w:cstheme="minorHAnsi"/>
            <w:color w:val="4F81BD" w:themeColor="accent1"/>
            <w:sz w:val="20"/>
            <w:szCs w:val="20"/>
            <w:lang w:val="en-GB" w:eastAsia="en-GB"/>
          </w:rPr>
          <w:t xml:space="preserve"> </w:t>
        </w:r>
        <w:r w:rsidRPr="00B646C9">
          <w:rPr>
            <w:rFonts w:ascii="Consolas" w:hAnsi="Consolas" w:cstheme="minorBidi"/>
            <w:color w:val="4F81BD" w:themeColor="accent1"/>
            <w:sz w:val="20"/>
            <w:szCs w:val="20"/>
            <w:lang w:eastAsia="en-GB"/>
          </w:rPr>
          <w:t>Fabrikom</w:t>
        </w:r>
        <w:r>
          <w:rPr>
            <w:rFonts w:ascii="Consolas" w:hAnsi="Consolas" w:cstheme="minorBidi"/>
            <w:color w:val="4F81BD" w:themeColor="accent1"/>
            <w:sz w:val="20"/>
            <w:szCs w:val="20"/>
            <w:lang w:eastAsia="en-GB"/>
          </w:rPr>
          <w:t>.BasicOperationsAndTypes</w:t>
        </w:r>
      </w:ins>
    </w:p>
    <w:p w:rsidR="001A153B" w:rsidRDefault="001A153B" w:rsidP="00B42658">
      <w:pPr>
        <w:pStyle w:val="GuidelineDescription"/>
        <w:rPr>
          <w:ins w:id="274" w:author="Author"/>
          <w:lang w:val="en-GB" w:eastAsia="en-GB"/>
        </w:rPr>
      </w:pPr>
    </w:p>
    <w:p w:rsidR="001A153B" w:rsidRDefault="001A153B" w:rsidP="00B42658">
      <w:pPr>
        <w:pStyle w:val="GuidelineDescription"/>
        <w:rPr>
          <w:ins w:id="275" w:author="Author"/>
          <w:lang w:val="en-GB" w:eastAsia="en-GB"/>
        </w:rPr>
      </w:pPr>
      <w:ins w:id="276" w:author="Author">
        <w:r w:rsidRPr="008C21B0">
          <w:rPr>
            <w:lang w:val="en-GB" w:eastAsia="en-GB"/>
          </w:rPr>
          <w:t xml:space="preserve">  </w:t>
        </w:r>
        <w:r>
          <w:rPr>
            <w:lang w:val="en-GB" w:eastAsia="en-GB"/>
          </w:rPr>
          <w:t>type ObjectType1() = ...</w:t>
        </w:r>
      </w:ins>
    </w:p>
    <w:p w:rsidR="001A153B" w:rsidRDefault="001A153B" w:rsidP="00B42658">
      <w:pPr>
        <w:pStyle w:val="GuidelineDescription"/>
        <w:rPr>
          <w:ins w:id="277" w:author="Author"/>
          <w:lang w:val="en-GB" w:eastAsia="en-GB"/>
        </w:rPr>
      </w:pPr>
    </w:p>
    <w:p w:rsidR="001A153B" w:rsidRDefault="001A153B" w:rsidP="00B42658">
      <w:pPr>
        <w:pStyle w:val="GuidelineDescription"/>
        <w:rPr>
          <w:ins w:id="278" w:author="Author"/>
          <w:lang w:val="en-GB" w:eastAsia="en-GB"/>
        </w:rPr>
      </w:pPr>
      <w:ins w:id="279" w:author="Author">
        <w:r w:rsidRPr="008C21B0">
          <w:rPr>
            <w:lang w:val="en-GB" w:eastAsia="en-GB"/>
          </w:rPr>
          <w:t xml:space="preserve">  </w:t>
        </w:r>
        <w:r>
          <w:rPr>
            <w:lang w:val="en-GB" w:eastAsia="en-GB"/>
          </w:rPr>
          <w:t>type ObjectType2() = ...</w:t>
        </w:r>
      </w:ins>
    </w:p>
    <w:p w:rsidR="001A153B" w:rsidRDefault="001A153B" w:rsidP="00B42658">
      <w:pPr>
        <w:pStyle w:val="GuidelineDescription"/>
        <w:rPr>
          <w:ins w:id="280" w:author="Author"/>
          <w:lang w:val="en-GB" w:eastAsia="en-GB"/>
        </w:rPr>
      </w:pPr>
    </w:p>
    <w:p w:rsidR="001A153B" w:rsidRDefault="001A153B" w:rsidP="00B42658">
      <w:pPr>
        <w:pStyle w:val="GuidelineDescription"/>
        <w:rPr>
          <w:ins w:id="281" w:author="Author"/>
          <w:lang w:val="en-GB" w:eastAsia="en-GB"/>
        </w:rPr>
      </w:pPr>
      <w:ins w:id="282" w:author="Author">
        <w:r>
          <w:rPr>
            <w:lang w:val="en-GB" w:eastAsia="en-GB"/>
          </w:rPr>
          <w:t xml:space="preserve">  module CommonOperations = </w:t>
        </w:r>
      </w:ins>
    </w:p>
    <w:p w:rsidR="001A153B" w:rsidRDefault="001A153B" w:rsidP="00B42658">
      <w:pPr>
        <w:pStyle w:val="GuidelineDescription"/>
        <w:rPr>
          <w:ins w:id="283" w:author="Author"/>
          <w:lang w:val="en-GB" w:eastAsia="en-GB"/>
        </w:rPr>
      </w:pPr>
      <w:ins w:id="284" w:author="Author">
        <w:r>
          <w:rPr>
            <w:lang w:val="en-GB" w:eastAsia="en-GB"/>
          </w:rPr>
          <w:t xml:space="preserve">       ....</w:t>
        </w:r>
      </w:ins>
    </w:p>
    <w:p w:rsidR="001A153B" w:rsidRDefault="001A153B" w:rsidP="001A153B">
      <w:pPr>
        <w:pStyle w:val="GuidelinePositive"/>
        <w:numPr>
          <w:ilvl w:val="0"/>
          <w:numId w:val="0"/>
        </w:numPr>
        <w:ind w:left="360"/>
        <w:rPr>
          <w:ins w:id="285" w:author="Author"/>
          <w:rFonts w:ascii="Calibri" w:hAnsi="Calibri" w:cs="Calibri"/>
        </w:rPr>
      </w:pPr>
    </w:p>
    <w:p w:rsidR="001A153B" w:rsidRDefault="001A153B" w:rsidP="001A153B">
      <w:pPr>
        <w:pStyle w:val="GuidelinePositive"/>
        <w:numPr>
          <w:ilvl w:val="0"/>
          <w:numId w:val="0"/>
        </w:numPr>
        <w:ind w:left="360"/>
        <w:rPr>
          <w:ins w:id="286" w:author="Author"/>
          <w:rFonts w:ascii="Calibri" w:hAnsi="Calibri" w:cs="Calibri"/>
        </w:rPr>
      </w:pPr>
      <w:ins w:id="287" w:author="Author">
        <w:r>
          <w:rPr>
            <w:rFonts w:ascii="Calibri" w:hAnsi="Calibri" w:cs="Calibri"/>
          </w:rPr>
          <w:t xml:space="preserve">From the F# coding perspective there is not a lot of difference between these options: the use of a module allows utility functions to be defined as part of the module, and is useful for prototyping, but these should be made private in a public-facing component.  The choice affects the compiled form of the code, and thus will affect the view from other .NET language. </w:t>
        </w:r>
      </w:ins>
    </w:p>
    <w:p w:rsidR="002558E5" w:rsidRDefault="002558E5" w:rsidP="001A153B">
      <w:pPr>
        <w:pStyle w:val="GuidelinePositive"/>
        <w:numPr>
          <w:ilvl w:val="0"/>
          <w:numId w:val="0"/>
        </w:numPr>
        <w:ind w:left="360"/>
        <w:rPr>
          <w:ins w:id="288" w:author="Author"/>
          <w:rFonts w:ascii="Calibri" w:hAnsi="Calibri" w:cs="Calibri"/>
        </w:rPr>
      </w:pPr>
    </w:p>
    <w:p w:rsidR="001A153B" w:rsidRPr="00E24F68" w:rsidRDefault="001A153B" w:rsidP="001A153B">
      <w:pPr>
        <w:pStyle w:val="GuidelinePositive"/>
        <w:numPr>
          <w:ilvl w:val="0"/>
          <w:numId w:val="2"/>
        </w:numPr>
        <w:ind w:left="360"/>
        <w:rPr>
          <w:ins w:id="289" w:author="Author"/>
        </w:rPr>
      </w:pPr>
      <w:ins w:id="290" w:author="Author">
        <w:r>
          <w:rPr>
            <w:rFonts w:ascii="Calibri" w:hAnsi="Calibri" w:cs="Calibri"/>
            <w:b/>
            <w:bCs/>
            <w:u w:val="single"/>
          </w:rPr>
          <w:t>Do</w:t>
        </w:r>
        <w:r>
          <w:rPr>
            <w:rFonts w:ascii="Calibri" w:hAnsi="Calibri" w:cs="Calibri"/>
          </w:rPr>
          <w:t xml:space="preserve"> use properties and methods for operations intrinsic to types. </w:t>
        </w:r>
      </w:ins>
    </w:p>
    <w:p w:rsidR="001A153B" w:rsidRDefault="001A153B" w:rsidP="001A153B">
      <w:pPr>
        <w:pStyle w:val="GuidelinePositive"/>
        <w:numPr>
          <w:ilvl w:val="0"/>
          <w:numId w:val="0"/>
        </w:numPr>
        <w:ind w:left="360"/>
        <w:rPr>
          <w:ins w:id="291" w:author="Author"/>
        </w:rPr>
      </w:pPr>
      <w:ins w:id="292" w:author="Author">
        <w:r>
          <w:rPr>
            <w:rFonts w:ascii="Calibri" w:hAnsi="Calibri" w:cs="Calibri"/>
          </w:rPr>
          <w:t xml:space="preserve">This is called out specifically because some people from a functional programming background avoid the use of object oriented programming together, preferring a module containing a set of functions defining the intrinsic functions related to a type (e.g. </w:t>
        </w:r>
        <w:r w:rsidRPr="00141372">
          <w:rPr>
            <w:rStyle w:val="CodeChar"/>
          </w:rPr>
          <w:t>length</w:t>
        </w:r>
        <w:r>
          <w:rPr>
            <w:rStyle w:val="CodeChar"/>
          </w:rPr>
          <w:t xml:space="preserve"> </w:t>
        </w:r>
        <w:r w:rsidRPr="00141372">
          <w:rPr>
            <w:rStyle w:val="CodeChar"/>
          </w:rPr>
          <w:t>foo</w:t>
        </w:r>
        <w:r>
          <w:rPr>
            <w:rFonts w:ascii="Calibri" w:hAnsi="Calibri" w:cs="Calibri"/>
          </w:rPr>
          <w:t xml:space="preserve"> rather than </w:t>
        </w:r>
        <w:r w:rsidRPr="00141372">
          <w:rPr>
            <w:rStyle w:val="CodeChar"/>
          </w:rPr>
          <w:t>foo.Length</w:t>
        </w:r>
        <w:r>
          <w:rPr>
            <w:rFonts w:ascii="Calibri" w:hAnsi="Calibri" w:cs="Calibri"/>
          </w:rPr>
          <w:t>). But see also the next bullet. In general, in F#, the use of object-oriented programming is preferred as a software engineering device.  This strategy also provides some tooling benefits such as Visual Studio’s “Intellisense” feature to discover the methods on a type by “dotting into” an object.</w:t>
        </w:r>
      </w:ins>
    </w:p>
    <w:p w:rsidR="001A153B" w:rsidRDefault="001A153B" w:rsidP="00B42658">
      <w:pPr>
        <w:pStyle w:val="BodyText"/>
        <w:rPr>
          <w:ins w:id="293" w:author="Author"/>
        </w:rPr>
      </w:pPr>
      <w:ins w:id="294" w:author="Author">
        <w:r>
          <w:t>For example</w:t>
        </w:r>
        <w:r w:rsidR="008E0806">
          <w:fldChar w:fldCharType="begin"/>
        </w:r>
        <w:r>
          <w:instrText xml:space="preserve"> XE "types:properties and methods, .NET guidelines " </w:instrText>
        </w:r>
        <w:r w:rsidR="008E0806">
          <w:fldChar w:fldCharType="end"/>
        </w:r>
        <w:r w:rsidR="008E0806">
          <w:fldChar w:fldCharType="begin"/>
        </w:r>
        <w:r>
          <w:instrText xml:space="preserve"> XE "properties:.NET guidelines " </w:instrText>
        </w:r>
        <w:r w:rsidR="008E0806">
          <w:fldChar w:fldCharType="end"/>
        </w:r>
        <w:r w:rsidR="008E0806">
          <w:fldChar w:fldCharType="begin"/>
        </w:r>
        <w:r>
          <w:instrText xml:space="preserve"> XE "methods:.NET guidelines " </w:instrText>
        </w:r>
        <w:r w:rsidR="008E0806">
          <w:fldChar w:fldCharType="end"/>
        </w:r>
        <w:r>
          <w:t>:</w:t>
        </w:r>
      </w:ins>
    </w:p>
    <w:p w:rsidR="001A153B" w:rsidRDefault="001A153B" w:rsidP="001A153B">
      <w:pPr>
        <w:pStyle w:val="Code"/>
        <w:rPr>
          <w:ins w:id="295" w:author="Author"/>
        </w:rPr>
      </w:pPr>
      <w:ins w:id="296" w:author="Author">
        <w:r>
          <w:sym w:font="Wingdings" w:char="F0FC"/>
        </w:r>
        <w:r>
          <w:t xml:space="preserve"> type HardwareDevice with </w:t>
        </w:r>
      </w:ins>
    </w:p>
    <w:p w:rsidR="001A153B" w:rsidRPr="00034179" w:rsidRDefault="001A153B" w:rsidP="001A153B">
      <w:pPr>
        <w:pStyle w:val="Code"/>
        <w:rPr>
          <w:ins w:id="297" w:author="Author"/>
        </w:rPr>
      </w:pPr>
      <w:ins w:id="298" w:author="Author">
        <w:r w:rsidRPr="00034179">
          <w:t xml:space="preserve">      ...</w:t>
        </w:r>
      </w:ins>
    </w:p>
    <w:p w:rsidR="001A153B" w:rsidRPr="00034179" w:rsidRDefault="001A153B" w:rsidP="001A153B">
      <w:pPr>
        <w:pStyle w:val="Code"/>
        <w:rPr>
          <w:ins w:id="299" w:author="Author"/>
        </w:rPr>
      </w:pPr>
      <w:ins w:id="300" w:author="Author">
        <w:r w:rsidRPr="00034179">
          <w:t xml:space="preserve">      member </w:t>
        </w:r>
        <w:r>
          <w:t>this.</w:t>
        </w:r>
        <w:r w:rsidRPr="00034179">
          <w:t>ID: string</w:t>
        </w:r>
      </w:ins>
    </w:p>
    <w:p w:rsidR="001A153B" w:rsidRDefault="001A153B" w:rsidP="001A153B">
      <w:pPr>
        <w:pStyle w:val="Code"/>
        <w:rPr>
          <w:ins w:id="301" w:author="Author"/>
        </w:rPr>
      </w:pPr>
      <w:ins w:id="302" w:author="Author">
        <w:r>
          <w:t xml:space="preserve">      member this.SupportedProtocols: seq&lt;Protocol&gt;</w:t>
        </w:r>
      </w:ins>
    </w:p>
    <w:p w:rsidR="001A153B" w:rsidRDefault="001A153B" w:rsidP="001A153B">
      <w:pPr>
        <w:pStyle w:val="Code"/>
        <w:rPr>
          <w:ins w:id="303" w:author="Author"/>
        </w:rPr>
      </w:pPr>
    </w:p>
    <w:p w:rsidR="001A153B" w:rsidRDefault="001A153B" w:rsidP="001A153B">
      <w:pPr>
        <w:pStyle w:val="Code"/>
        <w:rPr>
          <w:ins w:id="304" w:author="Author"/>
        </w:rPr>
      </w:pPr>
      <w:ins w:id="305" w:author="Author">
        <w:r>
          <w:sym w:font="Wingdings" w:char="F0FC"/>
        </w:r>
        <w:r>
          <w:t xml:space="preserve"> type</w:t>
        </w:r>
        <w:r>
          <w:rPr>
            <w:b/>
          </w:rPr>
          <w:t xml:space="preserve"> </w:t>
        </w:r>
        <w:r>
          <w:t>HashTable&lt;'Key,'Value&gt;</w:t>
        </w:r>
        <w:r>
          <w:rPr>
            <w:b/>
          </w:rPr>
          <w:t xml:space="preserve"> </w:t>
        </w:r>
        <w:r w:rsidRPr="00AD23DB">
          <w:t>with</w:t>
        </w:r>
      </w:ins>
    </w:p>
    <w:p w:rsidR="001A153B" w:rsidRPr="00034179" w:rsidRDefault="001A153B" w:rsidP="001A153B">
      <w:pPr>
        <w:pStyle w:val="Code"/>
        <w:rPr>
          <w:ins w:id="306" w:author="Author"/>
        </w:rPr>
      </w:pPr>
      <w:ins w:id="307" w:author="Author">
        <w:r w:rsidRPr="00034179">
          <w:t xml:space="preserve">      ...</w:t>
        </w:r>
      </w:ins>
    </w:p>
    <w:p w:rsidR="00505902" w:rsidRDefault="00505902" w:rsidP="00505902">
      <w:pPr>
        <w:pStyle w:val="Code"/>
        <w:rPr>
          <w:ins w:id="308" w:author="Author"/>
        </w:rPr>
      </w:pPr>
      <w:ins w:id="309" w:author="Author">
        <w:r>
          <w:t xml:space="preserve">      new: IEqualityComparer&lt;'Key&gt; -&gt; HashTable&lt;'Key,'Value&gt; </w:t>
        </w:r>
      </w:ins>
    </w:p>
    <w:p w:rsidR="001A153B" w:rsidRPr="00034179" w:rsidRDefault="001A153B" w:rsidP="001A153B">
      <w:pPr>
        <w:pStyle w:val="Code"/>
        <w:rPr>
          <w:ins w:id="310" w:author="Author"/>
        </w:rPr>
      </w:pPr>
      <w:ins w:id="311" w:author="Author">
        <w:r w:rsidRPr="00034179">
          <w:rPr>
            <w:b/>
          </w:rPr>
          <w:t xml:space="preserve">      </w:t>
        </w:r>
        <w:r w:rsidRPr="00034179">
          <w:t>member</w:t>
        </w:r>
        <w:r w:rsidRPr="00034179">
          <w:rPr>
            <w:b/>
          </w:rPr>
          <w:t xml:space="preserve"> </w:t>
        </w:r>
        <w:r>
          <w:t>this.</w:t>
        </w:r>
        <w:r w:rsidRPr="00034179">
          <w:t>Add           : 'Key * 'Value -&gt; unit</w:t>
        </w:r>
      </w:ins>
    </w:p>
    <w:p w:rsidR="001A153B" w:rsidRPr="00034179" w:rsidRDefault="001A153B" w:rsidP="001A153B">
      <w:pPr>
        <w:pStyle w:val="Code"/>
        <w:rPr>
          <w:ins w:id="312" w:author="Author"/>
        </w:rPr>
      </w:pPr>
      <w:ins w:id="313" w:author="Author">
        <w:r w:rsidRPr="00034179">
          <w:rPr>
            <w:b/>
          </w:rPr>
          <w:t xml:space="preserve">      </w:t>
        </w:r>
        <w:r w:rsidRPr="00034179">
          <w:t>member</w:t>
        </w:r>
        <w:r w:rsidRPr="00034179">
          <w:rPr>
            <w:b/>
          </w:rPr>
          <w:t xml:space="preserve"> </w:t>
        </w:r>
        <w:r>
          <w:t>this.</w:t>
        </w:r>
        <w:r w:rsidRPr="00034179">
          <w:t>ContainsKey   : 'Key -&gt; bool</w:t>
        </w:r>
      </w:ins>
    </w:p>
    <w:p w:rsidR="001A153B" w:rsidRDefault="001A153B" w:rsidP="001A153B">
      <w:pPr>
        <w:pStyle w:val="Code"/>
        <w:rPr>
          <w:ins w:id="314" w:author="Author"/>
        </w:rPr>
      </w:pPr>
      <w:ins w:id="315" w:author="Author">
        <w:r>
          <w:rPr>
            <w:b/>
          </w:rPr>
          <w:t xml:space="preserve">      </w:t>
        </w:r>
        <w:r>
          <w:t>member</w:t>
        </w:r>
        <w:r>
          <w:rPr>
            <w:b/>
          </w:rPr>
          <w:t xml:space="preserve"> </w:t>
        </w:r>
        <w:r>
          <w:t>this.ContainsValue : 'Value -&gt; bool</w:t>
        </w:r>
      </w:ins>
    </w:p>
    <w:p w:rsidR="001A153B" w:rsidRDefault="001A153B" w:rsidP="001A153B">
      <w:pPr>
        <w:pStyle w:val="GuidelinePositive"/>
        <w:numPr>
          <w:ilvl w:val="0"/>
          <w:numId w:val="0"/>
        </w:numPr>
        <w:ind w:left="360"/>
        <w:rPr>
          <w:ins w:id="316" w:author="Author"/>
          <w:rFonts w:ascii="Calibri" w:hAnsi="Calibri" w:cs="Calibri"/>
        </w:rPr>
      </w:pPr>
    </w:p>
    <w:p w:rsidR="001A153B" w:rsidRDefault="001A153B" w:rsidP="001A153B">
      <w:pPr>
        <w:pStyle w:val="GuidelinePositive"/>
        <w:numPr>
          <w:ilvl w:val="0"/>
          <w:numId w:val="2"/>
        </w:numPr>
        <w:ind w:left="360"/>
        <w:rPr>
          <w:ins w:id="317" w:author="Author"/>
          <w:rFonts w:ascii="Calibri" w:hAnsi="Calibri" w:cs="Calibri"/>
        </w:rPr>
      </w:pPr>
      <w:ins w:id="318" w:author="Autho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classes to encapsulate mutable state, according to standard OO methodology.</w:t>
        </w:r>
      </w:ins>
    </w:p>
    <w:p w:rsidR="001A153B" w:rsidRDefault="001A153B" w:rsidP="00B42658">
      <w:pPr>
        <w:pStyle w:val="GuidelineDescription"/>
        <w:rPr>
          <w:ins w:id="319" w:author="Author"/>
        </w:rPr>
      </w:pPr>
      <w:ins w:id="320" w:author="Author">
        <w:r>
          <w:t>In F#, this only needs to be done where that state is not already encapsulated by another language construct, e.g. a closure, sequence expression, or asynchronous computation.</w:t>
        </w:r>
      </w:ins>
    </w:p>
    <w:p w:rsidR="001A153B" w:rsidRDefault="001A153B" w:rsidP="00B42658">
      <w:pPr>
        <w:pStyle w:val="GuidelineDescription"/>
        <w:rPr>
          <w:ins w:id="321" w:author="Author"/>
        </w:rPr>
      </w:pPr>
      <w:ins w:id="322" w:author="Author">
        <w:r>
          <w:t>For example:</w:t>
        </w:r>
      </w:ins>
    </w:p>
    <w:p w:rsidR="001A153B" w:rsidRPr="00B646C9" w:rsidRDefault="00505902" w:rsidP="001A153B">
      <w:pPr>
        <w:autoSpaceDE w:val="0"/>
        <w:autoSpaceDN w:val="0"/>
        <w:adjustRightInd w:val="0"/>
        <w:ind w:left="720"/>
        <w:rPr>
          <w:ins w:id="323" w:author="Author"/>
          <w:rFonts w:ascii="Consolas" w:hAnsi="Consolas" w:cstheme="minorBidi"/>
          <w:color w:val="4F81BD" w:themeColor="accent1"/>
          <w:sz w:val="20"/>
          <w:szCs w:val="20"/>
          <w:lang w:eastAsia="en-GB"/>
        </w:rPr>
      </w:pPr>
      <w:ins w:id="324" w:author="Autho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1A153B" w:rsidRPr="00B646C9">
          <w:rPr>
            <w:rFonts w:ascii="Consolas" w:hAnsi="Consolas" w:cstheme="minorBidi"/>
            <w:color w:val="4F81BD" w:themeColor="accent1"/>
            <w:sz w:val="20"/>
            <w:szCs w:val="20"/>
            <w:lang w:eastAsia="en-GB"/>
          </w:rPr>
          <w:t xml:space="preserve">type Counter() = </w:t>
        </w:r>
      </w:ins>
    </w:p>
    <w:p w:rsidR="001A153B" w:rsidRPr="00B646C9" w:rsidRDefault="001A153B" w:rsidP="001A153B">
      <w:pPr>
        <w:autoSpaceDE w:val="0"/>
        <w:autoSpaceDN w:val="0"/>
        <w:adjustRightInd w:val="0"/>
        <w:ind w:left="720"/>
        <w:rPr>
          <w:ins w:id="325" w:author="Author"/>
          <w:rFonts w:ascii="Consolas" w:hAnsi="Consolas" w:cstheme="minorBidi"/>
          <w:color w:val="4F81BD" w:themeColor="accent1"/>
          <w:sz w:val="20"/>
          <w:szCs w:val="20"/>
          <w:lang w:eastAsia="en-GB"/>
        </w:rPr>
      </w:pPr>
      <w:ins w:id="326" w:author="Autho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let mutable count = 0</w:t>
        </w:r>
      </w:ins>
    </w:p>
    <w:p w:rsidR="001A153B" w:rsidRPr="00B646C9" w:rsidRDefault="001A153B" w:rsidP="001A153B">
      <w:pPr>
        <w:autoSpaceDE w:val="0"/>
        <w:autoSpaceDN w:val="0"/>
        <w:adjustRightInd w:val="0"/>
        <w:ind w:left="720"/>
        <w:rPr>
          <w:ins w:id="327" w:author="Author"/>
          <w:rFonts w:ascii="Consolas" w:hAnsi="Consolas" w:cstheme="minorBidi"/>
          <w:color w:val="4F81BD" w:themeColor="accent1"/>
          <w:sz w:val="20"/>
          <w:szCs w:val="20"/>
          <w:lang w:eastAsia="en-GB"/>
        </w:rPr>
      </w:pPr>
      <w:ins w:id="328" w:author="Autho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member this.Next() = </w:t>
        </w:r>
      </w:ins>
    </w:p>
    <w:p w:rsidR="001A153B" w:rsidRPr="00B646C9" w:rsidRDefault="001A153B" w:rsidP="001A153B">
      <w:pPr>
        <w:autoSpaceDE w:val="0"/>
        <w:autoSpaceDN w:val="0"/>
        <w:adjustRightInd w:val="0"/>
        <w:ind w:left="720"/>
        <w:rPr>
          <w:ins w:id="329" w:author="Author"/>
          <w:rFonts w:ascii="Consolas" w:hAnsi="Consolas" w:cstheme="minorBidi"/>
          <w:color w:val="4F81BD" w:themeColor="accent1"/>
          <w:sz w:val="20"/>
          <w:szCs w:val="20"/>
          <w:lang w:eastAsia="en-GB"/>
        </w:rPr>
      </w:pPr>
      <w:ins w:id="330" w:author="Autho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 &lt;- count + 1</w:t>
        </w:r>
      </w:ins>
    </w:p>
    <w:p w:rsidR="001A153B" w:rsidRDefault="001A153B" w:rsidP="001A153B">
      <w:pPr>
        <w:autoSpaceDE w:val="0"/>
        <w:autoSpaceDN w:val="0"/>
        <w:adjustRightInd w:val="0"/>
        <w:ind w:left="720"/>
        <w:rPr>
          <w:ins w:id="331" w:author="Author"/>
          <w:rFonts w:ascii="Consolas" w:hAnsi="Consolas" w:cs="Consolas"/>
          <w:sz w:val="19"/>
          <w:szCs w:val="19"/>
        </w:rPr>
      </w:pPr>
      <w:ins w:id="332" w:author="Autho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count</w:t>
        </w:r>
      </w:ins>
    </w:p>
    <w:p w:rsidR="0004312D" w:rsidRDefault="001A153B" w:rsidP="001A153B">
      <w:pPr>
        <w:pStyle w:val="GuidelinePositive"/>
        <w:numPr>
          <w:ilvl w:val="0"/>
          <w:numId w:val="2"/>
        </w:numPr>
        <w:ind w:left="360"/>
        <w:rPr>
          <w:ins w:id="333" w:author="Author"/>
          <w:rFonts w:ascii="Calibri" w:hAnsi="Calibri" w:cs="Calibri"/>
        </w:rPr>
      </w:pPr>
      <w:ins w:id="334" w:author="Autho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interface types </w:t>
        </w:r>
        <w:r w:rsidR="00505902">
          <w:rPr>
            <w:rFonts w:ascii="Calibri" w:hAnsi="Calibri" w:cs="Calibri"/>
          </w:rPr>
          <w:t>to represent</w:t>
        </w:r>
        <w:r w:rsidR="0004312D">
          <w:rPr>
            <w:rFonts w:ascii="Calibri" w:hAnsi="Calibri" w:cs="Calibri"/>
          </w:rPr>
          <w:t xml:space="preserve"> related groups of operations that may be implemented in multiple ways. </w:t>
        </w:r>
      </w:ins>
    </w:p>
    <w:p w:rsidR="001A153B" w:rsidRDefault="001A153B" w:rsidP="00B42658">
      <w:pPr>
        <w:pStyle w:val="GuidelineDescription"/>
        <w:rPr>
          <w:ins w:id="335" w:author="Author"/>
        </w:rPr>
      </w:pPr>
      <w:ins w:id="336" w:author="Author">
        <w:r>
          <w:lastRenderedPageBreak/>
          <w:t>In F# there are a number of ways to represent a dictionary of operations, such as using tuples of functions or records of functions. In general, we recommend you use interface types</w:t>
        </w:r>
        <w:r w:rsidR="008E0806">
          <w:fldChar w:fldCharType="begin"/>
        </w:r>
        <w:r>
          <w:instrText xml:space="preserve"> XE "object interface types:.NET Framework Design Guidelines" </w:instrText>
        </w:r>
        <w:r w:rsidR="008E0806">
          <w:fldChar w:fldCharType="end"/>
        </w:r>
        <w:r w:rsidR="008E0806">
          <w:fldChar w:fldCharType="begin"/>
        </w:r>
        <w:r>
          <w:instrText xml:space="preserve"> XE "types:object interface types:.NET Framework Design Guidelines" </w:instrText>
        </w:r>
        <w:r w:rsidR="008E0806">
          <w:fldChar w:fldCharType="end"/>
        </w:r>
        <w:r>
          <w:t xml:space="preserve"> for this purpose.</w:t>
        </w:r>
      </w:ins>
    </w:p>
    <w:p w:rsidR="0004312D" w:rsidRPr="00B646C9" w:rsidRDefault="00505902" w:rsidP="0004312D">
      <w:pPr>
        <w:autoSpaceDE w:val="0"/>
        <w:autoSpaceDN w:val="0"/>
        <w:adjustRightInd w:val="0"/>
        <w:ind w:left="720"/>
        <w:rPr>
          <w:ins w:id="337" w:author="Author"/>
          <w:rFonts w:ascii="Consolas" w:hAnsi="Consolas" w:cstheme="minorBidi"/>
          <w:color w:val="4F81BD" w:themeColor="accent1"/>
          <w:sz w:val="20"/>
          <w:szCs w:val="20"/>
          <w:lang w:eastAsia="en-GB"/>
        </w:rPr>
      </w:pPr>
      <w:ins w:id="338" w:author="Author">
        <w:r w:rsidRPr="00505902">
          <w:rPr>
            <w:rFonts w:ascii="Consolas" w:hAnsi="Consolas" w:cstheme="minorBidi"/>
            <w:color w:val="4F81BD" w:themeColor="accent1"/>
            <w:sz w:val="20"/>
            <w:szCs w:val="20"/>
            <w:lang w:eastAsia="en-GB"/>
          </w:rPr>
          <w:sym w:font="Wingdings" w:char="F0FC"/>
        </w:r>
        <w:r w:rsidRPr="00505902">
          <w:rPr>
            <w:rFonts w:ascii="Consolas" w:hAnsi="Consolas" w:cstheme="minorBidi"/>
            <w:color w:val="4F81BD" w:themeColor="accent1"/>
            <w:sz w:val="20"/>
            <w:szCs w:val="20"/>
            <w:lang w:eastAsia="en-GB"/>
          </w:rPr>
          <w:t xml:space="preserve"> </w:t>
        </w:r>
        <w:r w:rsidR="0004312D" w:rsidRPr="00B646C9">
          <w:rPr>
            <w:rFonts w:ascii="Consolas" w:hAnsi="Consolas" w:cstheme="minorBidi"/>
            <w:color w:val="4F81BD" w:themeColor="accent1"/>
            <w:sz w:val="20"/>
            <w:szCs w:val="20"/>
            <w:lang w:eastAsia="en-GB"/>
          </w:rPr>
          <w:t xml:space="preserve">type </w:t>
        </w:r>
        <w:r w:rsidR="0004312D">
          <w:rPr>
            <w:rFonts w:ascii="Consolas" w:hAnsi="Consolas" w:cstheme="minorBidi"/>
            <w:color w:val="4F81BD" w:themeColor="accent1"/>
            <w:sz w:val="20"/>
            <w:szCs w:val="20"/>
            <w:lang w:eastAsia="en-GB"/>
          </w:rPr>
          <w:t>ICounter</w:t>
        </w:r>
        <w:r w:rsidR="0004312D" w:rsidRPr="00B646C9">
          <w:rPr>
            <w:rFonts w:ascii="Consolas" w:hAnsi="Consolas" w:cstheme="minorBidi"/>
            <w:color w:val="4F81BD" w:themeColor="accent1"/>
            <w:sz w:val="20"/>
            <w:szCs w:val="20"/>
            <w:lang w:eastAsia="en-GB"/>
          </w:rPr>
          <w:t xml:space="preserve"> = </w:t>
        </w:r>
      </w:ins>
    </w:p>
    <w:p w:rsidR="0004312D" w:rsidRDefault="0004312D" w:rsidP="0004312D">
      <w:pPr>
        <w:autoSpaceDE w:val="0"/>
        <w:autoSpaceDN w:val="0"/>
        <w:adjustRightInd w:val="0"/>
        <w:ind w:left="720"/>
        <w:rPr>
          <w:ins w:id="339" w:author="Author"/>
          <w:rFonts w:ascii="Consolas" w:hAnsi="Consolas" w:cstheme="minorBidi"/>
          <w:color w:val="4F81BD" w:themeColor="accent1"/>
          <w:sz w:val="20"/>
          <w:szCs w:val="20"/>
          <w:lang w:eastAsia="en-GB"/>
        </w:rPr>
      </w:pPr>
      <w:ins w:id="340" w:author="Autho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Increment : unit -&gt; unit</w:t>
        </w:r>
      </w:ins>
    </w:p>
    <w:p w:rsidR="0004312D" w:rsidRDefault="0004312D" w:rsidP="0004312D">
      <w:pPr>
        <w:autoSpaceDE w:val="0"/>
        <w:autoSpaceDN w:val="0"/>
        <w:adjustRightInd w:val="0"/>
        <w:ind w:left="720"/>
        <w:rPr>
          <w:ins w:id="341" w:author="Author"/>
          <w:rFonts w:ascii="Consolas" w:hAnsi="Consolas" w:cstheme="minorBidi"/>
          <w:color w:val="4F81BD" w:themeColor="accent1"/>
          <w:sz w:val="20"/>
          <w:szCs w:val="20"/>
          <w:lang w:eastAsia="en-GB"/>
        </w:rPr>
      </w:pPr>
      <w:ins w:id="342" w:author="Author">
        <w:r w:rsidRPr="00B646C9">
          <w:rPr>
            <w:rFonts w:ascii="Consolas" w:hAnsi="Consolas" w:cstheme="minorBidi"/>
            <w:color w:val="4F81BD" w:themeColor="accent1"/>
            <w:sz w:val="20"/>
            <w:szCs w:val="20"/>
            <w:lang w:eastAsia="en-GB"/>
          </w:rPr>
          <w:t xml:space="preserve">    </w:t>
        </w:r>
        <w:r w:rsidR="00505902">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abstract Decrement : unit -&gt; unit</w:t>
        </w:r>
      </w:ins>
    </w:p>
    <w:p w:rsidR="00505902" w:rsidRDefault="00505902" w:rsidP="00505902">
      <w:pPr>
        <w:autoSpaceDE w:val="0"/>
        <w:autoSpaceDN w:val="0"/>
        <w:adjustRightInd w:val="0"/>
        <w:ind w:left="720"/>
        <w:rPr>
          <w:ins w:id="343" w:author="Author"/>
          <w:rFonts w:ascii="Consolas" w:hAnsi="Consolas" w:cstheme="minorBidi"/>
          <w:color w:val="4F81BD" w:themeColor="accent1"/>
          <w:sz w:val="20"/>
          <w:szCs w:val="20"/>
          <w:lang w:eastAsia="en-GB"/>
        </w:rPr>
      </w:pPr>
      <w:ins w:id="344" w:author="Autho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abstract Value : int</w:t>
        </w:r>
      </w:ins>
    </w:p>
    <w:p w:rsidR="0004312D" w:rsidRDefault="00505902" w:rsidP="00B42658">
      <w:pPr>
        <w:pStyle w:val="GuidelineDescription"/>
        <w:rPr>
          <w:ins w:id="345" w:author="Author"/>
        </w:rPr>
      </w:pPr>
      <w:ins w:id="346" w:author="Author">
        <w:r>
          <w:t>In preference to:</w:t>
        </w:r>
      </w:ins>
    </w:p>
    <w:p w:rsidR="00505902" w:rsidRPr="00B646C9" w:rsidRDefault="00505902" w:rsidP="00505902">
      <w:pPr>
        <w:autoSpaceDE w:val="0"/>
        <w:autoSpaceDN w:val="0"/>
        <w:adjustRightInd w:val="0"/>
        <w:ind w:left="720"/>
        <w:rPr>
          <w:ins w:id="347" w:author="Author"/>
          <w:rFonts w:ascii="Consolas" w:hAnsi="Consolas" w:cstheme="minorBidi"/>
          <w:color w:val="4F81BD" w:themeColor="accent1"/>
          <w:sz w:val="20"/>
          <w:szCs w:val="20"/>
          <w:lang w:eastAsia="en-GB"/>
        </w:rPr>
      </w:pPr>
      <w:ins w:id="348" w:author="Author">
        <w:r w:rsidRPr="00505902">
          <w:rPr>
            <w:rFonts w:ascii="Consolas" w:hAnsi="Consolas" w:cstheme="minorBidi"/>
            <w:color w:val="4F81BD" w:themeColor="accent1"/>
            <w:sz w:val="20"/>
            <w:szCs w:val="20"/>
            <w:lang w:eastAsia="en-GB"/>
          </w:rPr>
          <w:sym w:font="Wingdings" w:char="F0FB"/>
        </w:r>
        <w:r w:rsidRPr="00505902">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type </w:t>
        </w:r>
        <w:r>
          <w:rPr>
            <w:rFonts w:ascii="Consolas" w:hAnsi="Consolas" w:cstheme="minorBidi"/>
            <w:color w:val="4F81BD" w:themeColor="accent1"/>
            <w:sz w:val="20"/>
            <w:szCs w:val="20"/>
            <w:lang w:eastAsia="en-GB"/>
          </w:rPr>
          <w:t>CounterOps</w:t>
        </w:r>
        <w:r w:rsidRPr="00B646C9">
          <w:rPr>
            <w:rFonts w:ascii="Consolas" w:hAnsi="Consolas" w:cstheme="minorBidi"/>
            <w:color w:val="4F81BD" w:themeColor="accent1"/>
            <w:sz w:val="20"/>
            <w:szCs w:val="20"/>
            <w:lang w:eastAsia="en-GB"/>
          </w:rPr>
          <w:t xml:space="preserve"> = </w:t>
        </w:r>
      </w:ins>
    </w:p>
    <w:p w:rsidR="00505902" w:rsidRDefault="00505902" w:rsidP="00505902">
      <w:pPr>
        <w:autoSpaceDE w:val="0"/>
        <w:autoSpaceDN w:val="0"/>
        <w:adjustRightInd w:val="0"/>
        <w:ind w:left="720"/>
        <w:rPr>
          <w:ins w:id="349" w:author="Author"/>
          <w:rFonts w:ascii="Consolas" w:hAnsi="Consolas" w:cstheme="minorBidi"/>
          <w:color w:val="4F81BD" w:themeColor="accent1"/>
          <w:sz w:val="20"/>
          <w:szCs w:val="20"/>
          <w:lang w:eastAsia="en-GB"/>
        </w:rPr>
      </w:pPr>
      <w:ins w:id="350" w:author="Autho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Increment : unit -&gt; unit</w:t>
        </w:r>
      </w:ins>
    </w:p>
    <w:p w:rsidR="00505902" w:rsidRDefault="00505902" w:rsidP="00505902">
      <w:pPr>
        <w:autoSpaceDE w:val="0"/>
        <w:autoSpaceDN w:val="0"/>
        <w:adjustRightInd w:val="0"/>
        <w:ind w:left="720"/>
        <w:rPr>
          <w:ins w:id="351" w:author="Author"/>
          <w:rFonts w:ascii="Consolas" w:hAnsi="Consolas" w:cstheme="minorBidi"/>
          <w:color w:val="4F81BD" w:themeColor="accent1"/>
          <w:sz w:val="20"/>
          <w:szCs w:val="20"/>
          <w:lang w:eastAsia="en-GB"/>
        </w:rPr>
      </w:pPr>
      <w:ins w:id="352" w:author="Autho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Decrement : unit -&gt; unit</w:t>
        </w:r>
      </w:ins>
    </w:p>
    <w:p w:rsidR="00505902" w:rsidRDefault="00505902" w:rsidP="00505902">
      <w:pPr>
        <w:autoSpaceDE w:val="0"/>
        <w:autoSpaceDN w:val="0"/>
        <w:adjustRightInd w:val="0"/>
        <w:ind w:left="720"/>
        <w:rPr>
          <w:ins w:id="353" w:author="Author"/>
          <w:rFonts w:ascii="Consolas" w:hAnsi="Consolas" w:cstheme="minorBidi"/>
          <w:color w:val="4F81BD" w:themeColor="accent1"/>
          <w:sz w:val="20"/>
          <w:szCs w:val="20"/>
          <w:lang w:eastAsia="en-GB"/>
        </w:rPr>
      </w:pPr>
      <w:ins w:id="354" w:author="Author">
        <w:r w:rsidRPr="00B646C9">
          <w:rPr>
            <w:rFonts w:ascii="Consolas" w:hAnsi="Consolas" w:cstheme="minorBidi"/>
            <w:color w:val="4F81BD" w:themeColor="accent1"/>
            <w:sz w:val="20"/>
            <w:szCs w:val="20"/>
            <w:lang w:eastAsia="en-GB"/>
          </w:rPr>
          <w:t xml:space="preserve">    </w:t>
        </w:r>
        <w:r>
          <w:rPr>
            <w:rFonts w:ascii="Consolas" w:hAnsi="Consolas" w:cstheme="minorBidi"/>
            <w:color w:val="4F81BD" w:themeColor="accent1"/>
            <w:sz w:val="20"/>
            <w:szCs w:val="20"/>
            <w:lang w:eastAsia="en-GB"/>
          </w:rPr>
          <w:t xml:space="preserve">    GetValue : unit -&gt; int }</w:t>
        </w:r>
      </w:ins>
    </w:p>
    <w:p w:rsidR="00505902" w:rsidRDefault="00505902" w:rsidP="00B42658">
      <w:pPr>
        <w:pStyle w:val="GuidelineDescription"/>
        <w:rPr>
          <w:ins w:id="355" w:author="Author"/>
        </w:rPr>
      </w:pPr>
    </w:p>
    <w:p w:rsidR="001A153B" w:rsidRPr="0004312D" w:rsidRDefault="001A153B" w:rsidP="001A153B">
      <w:pPr>
        <w:pStyle w:val="GuidelinePositive"/>
        <w:numPr>
          <w:ilvl w:val="0"/>
          <w:numId w:val="2"/>
        </w:numPr>
        <w:ind w:left="360"/>
        <w:rPr>
          <w:ins w:id="356" w:author="Author"/>
          <w:rPrChange w:id="357" w:author="Author">
            <w:rPr>
              <w:ins w:id="358" w:author="Author"/>
              <w:rFonts w:ascii="Calibri" w:hAnsi="Calibri" w:cs="Calibri"/>
            </w:rPr>
          </w:rPrChange>
        </w:rPr>
      </w:pPr>
      <w:ins w:id="359" w:author="Author">
        <w:r>
          <w:rPr>
            <w:rFonts w:ascii="Calibri" w:hAnsi="Calibri" w:cs="Calibri"/>
            <w:b/>
            <w:bCs/>
            <w:u w:val="single"/>
          </w:rPr>
          <w:t>Consider</w:t>
        </w:r>
        <w:r>
          <w:rPr>
            <w:rFonts w:ascii="Calibri" w:hAnsi="Calibri" w:cs="Calibri"/>
          </w:rPr>
          <w:t xml:space="preserve"> using the “module of collection functions” pattern (e.g. standard set of operations like </w:t>
        </w:r>
        <w:r w:rsidR="0004312D">
          <w:rPr>
            <w:rStyle w:val="CodeChar"/>
          </w:rPr>
          <w:t>CollectionType.m</w:t>
        </w:r>
        <w:r w:rsidRPr="00141372">
          <w:rPr>
            <w:rStyle w:val="CodeChar"/>
          </w:rPr>
          <w:t>ap</w:t>
        </w:r>
        <w:r>
          <w:rPr>
            <w:rFonts w:ascii="Calibri" w:hAnsi="Calibri" w:cs="Calibri"/>
          </w:rPr>
          <w:t xml:space="preserve"> and </w:t>
        </w:r>
        <w:r w:rsidR="0004312D">
          <w:rPr>
            <w:rStyle w:val="CodeChar"/>
          </w:rPr>
          <w:t>CollectionType.</w:t>
        </w:r>
        <w:r w:rsidRPr="00141372">
          <w:rPr>
            <w:rStyle w:val="CodeChar"/>
          </w:rPr>
          <w:t>iter</w:t>
        </w:r>
        <w:r>
          <w:rPr>
            <w:rFonts w:ascii="Calibri" w:hAnsi="Calibri" w:cs="Calibri"/>
          </w:rPr>
          <w:t xml:space="preserve">) for new collection types. </w:t>
        </w:r>
      </w:ins>
    </w:p>
    <w:p w:rsidR="009046D7" w:rsidRDefault="009046D7">
      <w:pPr>
        <w:pStyle w:val="Code"/>
        <w:rPr>
          <w:ins w:id="360" w:author="Author"/>
        </w:rPr>
        <w:pPrChange w:id="361" w:author="Author">
          <w:pPr>
            <w:pStyle w:val="GuidelinePositive"/>
            <w:numPr>
              <w:numId w:val="2"/>
            </w:numPr>
            <w:tabs>
              <w:tab w:val="clear" w:pos="960"/>
              <w:tab w:val="num" w:pos="720"/>
            </w:tabs>
            <w:ind w:left="360"/>
          </w:pPr>
        </w:pPrChange>
      </w:pPr>
    </w:p>
    <w:p w:rsidR="009046D7" w:rsidRDefault="0004312D">
      <w:pPr>
        <w:pStyle w:val="Code"/>
        <w:rPr>
          <w:ins w:id="362" w:author="Author"/>
        </w:rPr>
        <w:pPrChange w:id="363" w:author="Author">
          <w:pPr>
            <w:pStyle w:val="GuidelinePositive"/>
            <w:numPr>
              <w:numId w:val="2"/>
            </w:numPr>
            <w:tabs>
              <w:tab w:val="clear" w:pos="960"/>
              <w:tab w:val="num" w:pos="720"/>
            </w:tabs>
            <w:ind w:left="360"/>
          </w:pPr>
        </w:pPrChange>
      </w:pPr>
      <w:ins w:id="364" w:author="Author">
        <w:r>
          <w:t xml:space="preserve">module CollectionType = </w:t>
        </w:r>
      </w:ins>
    </w:p>
    <w:p w:rsidR="009046D7" w:rsidRDefault="009046D7">
      <w:pPr>
        <w:pStyle w:val="Code"/>
        <w:rPr>
          <w:ins w:id="365" w:author="Author"/>
        </w:rPr>
        <w:pPrChange w:id="366" w:author="Author">
          <w:pPr>
            <w:pStyle w:val="GuidelinePositive"/>
            <w:numPr>
              <w:numId w:val="2"/>
            </w:numPr>
            <w:tabs>
              <w:tab w:val="clear" w:pos="960"/>
              <w:tab w:val="num" w:pos="720"/>
            </w:tabs>
            <w:ind w:left="360"/>
          </w:pPr>
        </w:pPrChange>
      </w:pPr>
    </w:p>
    <w:p w:rsidR="009046D7" w:rsidRDefault="0004312D">
      <w:pPr>
        <w:pStyle w:val="Code"/>
        <w:rPr>
          <w:ins w:id="367" w:author="Author"/>
        </w:rPr>
        <w:pPrChange w:id="368" w:author="Author">
          <w:pPr>
            <w:pStyle w:val="GuidelinePositive"/>
            <w:numPr>
              <w:numId w:val="2"/>
            </w:numPr>
            <w:tabs>
              <w:tab w:val="clear" w:pos="960"/>
              <w:tab w:val="num" w:pos="720"/>
            </w:tabs>
            <w:ind w:left="360"/>
          </w:pPr>
        </w:pPrChange>
      </w:pPr>
      <w:ins w:id="369" w:author="Author">
        <w:r>
          <w:t xml:space="preserve">    let map f c = ...</w:t>
        </w:r>
      </w:ins>
    </w:p>
    <w:p w:rsidR="009046D7" w:rsidRDefault="009046D7">
      <w:pPr>
        <w:pStyle w:val="Code"/>
        <w:rPr>
          <w:ins w:id="370" w:author="Author"/>
        </w:rPr>
        <w:pPrChange w:id="371" w:author="Author">
          <w:pPr>
            <w:pStyle w:val="GuidelinePositive"/>
            <w:numPr>
              <w:numId w:val="2"/>
            </w:numPr>
            <w:tabs>
              <w:tab w:val="clear" w:pos="960"/>
              <w:tab w:val="num" w:pos="720"/>
            </w:tabs>
            <w:ind w:left="360"/>
          </w:pPr>
        </w:pPrChange>
      </w:pPr>
    </w:p>
    <w:p w:rsidR="009046D7" w:rsidRDefault="0004312D">
      <w:pPr>
        <w:pStyle w:val="Code"/>
        <w:rPr>
          <w:ins w:id="372" w:author="Author"/>
        </w:rPr>
        <w:pPrChange w:id="373" w:author="Author">
          <w:pPr>
            <w:pStyle w:val="GuidelinePositive"/>
            <w:numPr>
              <w:numId w:val="2"/>
            </w:numPr>
            <w:tabs>
              <w:tab w:val="clear" w:pos="960"/>
              <w:tab w:val="num" w:pos="720"/>
            </w:tabs>
            <w:ind w:left="360"/>
          </w:pPr>
        </w:pPrChange>
      </w:pPr>
      <w:ins w:id="374" w:author="Author">
        <w:r>
          <w:t xml:space="preserve">    let iter f c = ...</w:t>
        </w:r>
      </w:ins>
    </w:p>
    <w:p w:rsidR="009046D7" w:rsidRDefault="009046D7">
      <w:pPr>
        <w:pStyle w:val="Code"/>
        <w:rPr>
          <w:ins w:id="375" w:author="Author"/>
        </w:rPr>
        <w:pPrChange w:id="376" w:author="Author">
          <w:pPr>
            <w:pStyle w:val="GuidelinePositive"/>
            <w:numPr>
              <w:numId w:val="2"/>
            </w:numPr>
            <w:tabs>
              <w:tab w:val="clear" w:pos="960"/>
              <w:tab w:val="num" w:pos="720"/>
            </w:tabs>
            <w:ind w:left="360"/>
          </w:pPr>
        </w:pPrChange>
      </w:pPr>
    </w:p>
    <w:p w:rsidR="001A153B" w:rsidRDefault="001A153B" w:rsidP="001A153B">
      <w:pPr>
        <w:pStyle w:val="GuidelinePositive"/>
        <w:numPr>
          <w:ilvl w:val="0"/>
          <w:numId w:val="0"/>
        </w:numPr>
        <w:ind w:left="360"/>
        <w:rPr>
          <w:ins w:id="377" w:author="Author"/>
          <w:rFonts w:ascii="Calibri" w:hAnsi="Calibri" w:cs="Calibri"/>
        </w:rPr>
      </w:pPr>
      <w:ins w:id="378" w:author="Author">
        <w:r w:rsidRPr="00A10093">
          <w:rPr>
            <w:rFonts w:ascii="Calibri" w:hAnsi="Calibri" w:cs="Calibri"/>
          </w:rPr>
          <w:t xml:space="preserve">If you include such a module, follow the standard naming conventions for functions found in </w:t>
        </w:r>
        <w:r w:rsidRPr="001A153B">
          <w:rPr>
            <w:rStyle w:val="CodeInline"/>
          </w:rPr>
          <w:t>FSharp.Core.dll</w:t>
        </w:r>
        <w:r w:rsidRPr="00A10093">
          <w:rPr>
            <w:rFonts w:ascii="Calibri" w:hAnsi="Calibri" w:cs="Calibri"/>
          </w:rPr>
          <w:t>.</w:t>
        </w:r>
        <w:r>
          <w:rPr>
            <w:rFonts w:ascii="Calibri" w:hAnsi="Calibri" w:cs="Calibri"/>
          </w:rPr>
          <w:t xml:space="preserve"> </w:t>
        </w:r>
      </w:ins>
    </w:p>
    <w:p w:rsidR="009046D7" w:rsidRDefault="009046D7">
      <w:pPr>
        <w:pStyle w:val="GuidelinePositive"/>
        <w:numPr>
          <w:ilvl w:val="0"/>
          <w:numId w:val="0"/>
        </w:numPr>
        <w:ind w:left="960" w:hanging="360"/>
        <w:rPr>
          <w:ins w:id="379" w:author="Author"/>
        </w:rPr>
        <w:pPrChange w:id="380" w:author="Author">
          <w:pPr>
            <w:pStyle w:val="GuidelinePositive"/>
            <w:numPr>
              <w:numId w:val="0"/>
            </w:numPr>
            <w:tabs>
              <w:tab w:val="clear" w:pos="960"/>
            </w:tabs>
            <w:ind w:left="360" w:firstLine="0"/>
          </w:pPr>
        </w:pPrChange>
      </w:pPr>
    </w:p>
    <w:p w:rsidR="00D875C3" w:rsidRDefault="00D875C3" w:rsidP="00D875C3">
      <w:pPr>
        <w:pStyle w:val="GuidelinePositive"/>
        <w:numPr>
          <w:ilvl w:val="0"/>
          <w:numId w:val="2"/>
        </w:numPr>
        <w:ind w:left="360"/>
        <w:rPr>
          <w:ins w:id="381" w:author="Author"/>
        </w:rPr>
      </w:pPr>
      <w:ins w:id="382" w:author="Author">
        <w:r>
          <w:rPr>
            <w:rFonts w:ascii="Calibri" w:hAnsi="Calibri" w:cs="Calibri"/>
            <w:b/>
            <w:bCs/>
            <w:u w:val="single"/>
          </w:rPr>
          <w:t>Consider</w:t>
        </w:r>
        <w:r>
          <w:rPr>
            <w:rFonts w:ascii="Calibri" w:hAnsi="Calibri" w:cs="Calibri"/>
          </w:rPr>
          <w:t xml:space="preserve"> using the “module of top-level functions” design pattern for common, canonical functions, especially in math and DSL libraries. </w:t>
        </w:r>
      </w:ins>
    </w:p>
    <w:p w:rsidR="00D875C3" w:rsidRDefault="00D875C3" w:rsidP="00B42658">
      <w:pPr>
        <w:pStyle w:val="GuidelineDescription"/>
        <w:rPr>
          <w:ins w:id="383" w:author="Author"/>
        </w:rPr>
      </w:pPr>
      <w:ins w:id="384" w:author="Author">
        <w:r>
          <w:t xml:space="preserve">For example, </w:t>
        </w:r>
        <w:r w:rsidR="008E0806" w:rsidRPr="008E0806">
          <w:rPr>
            <w:rStyle w:val="CodeInline"/>
            <w:rPrChange w:id="385" w:author="Author">
              <w:rPr>
                <w:rFonts w:ascii="Verdana" w:eastAsiaTheme="minorHAnsi" w:hAnsi="Verdana" w:cstheme="minorBidi"/>
                <w:color w:val="0000FF" w:themeColor="hyperlink"/>
                <w:u w:val="single"/>
              </w:rPr>
            </w:rPrChange>
          </w:rPr>
          <w:t>Microsoft.FSharp.Core.Operators</w:t>
        </w:r>
        <w:r>
          <w:t xml:space="preserve"> is an automatically opened collection of top-level functions (like </w:t>
        </w:r>
        <w:r w:rsidRPr="00141372">
          <w:rPr>
            <w:rStyle w:val="CodeChar"/>
          </w:rPr>
          <w:t>abs</w:t>
        </w:r>
        <w:r>
          <w:t xml:space="preserve"> and </w:t>
        </w:r>
        <w:r w:rsidRPr="00141372">
          <w:rPr>
            <w:rStyle w:val="CodeChar"/>
          </w:rPr>
          <w:t>sin</w:t>
        </w:r>
        <w:r>
          <w:t>) provided by FSharp.Core.dll.</w:t>
        </w:r>
      </w:ins>
    </w:p>
    <w:p w:rsidR="00D875C3" w:rsidRDefault="00D875C3" w:rsidP="00B42658">
      <w:pPr>
        <w:pStyle w:val="GuidelineDescription"/>
        <w:rPr>
          <w:ins w:id="386" w:author="Author"/>
        </w:rPr>
      </w:pPr>
      <w:ins w:id="387" w:author="Author">
        <w:del w:id="388" w:author="Author">
          <w:r w:rsidDel="002558E5">
            <w:delText>For example</w:delText>
          </w:r>
        </w:del>
        <w:r w:rsidR="002558E5">
          <w:t>Likewise</w:t>
        </w:r>
        <w:r>
          <w:t xml:space="preserve">, a statistics library might include a module with functions </w:t>
        </w:r>
        <w:r w:rsidRPr="00141372">
          <w:rPr>
            <w:rStyle w:val="CodeChar"/>
          </w:rPr>
          <w:t>erf</w:t>
        </w:r>
        <w:r>
          <w:t xml:space="preserve"> and </w:t>
        </w:r>
        <w:r w:rsidRPr="00141372">
          <w:rPr>
            <w:rStyle w:val="CodeChar"/>
          </w:rPr>
          <w:t>erfc</w:t>
        </w:r>
        <w:r>
          <w:t xml:space="preserve">, where this module is designed to be explicitly </w:t>
        </w:r>
        <w:r w:rsidR="002558E5">
          <w:t xml:space="preserve">or automatically </w:t>
        </w:r>
        <w:r>
          <w:t>opened.</w:t>
        </w:r>
      </w:ins>
    </w:p>
    <w:p w:rsidR="00D875C3" w:rsidRDefault="00D875C3" w:rsidP="00B42658">
      <w:pPr>
        <w:pStyle w:val="GuidelineDescription"/>
        <w:rPr>
          <w:ins w:id="389" w:author="Author"/>
        </w:rPr>
      </w:pPr>
    </w:p>
    <w:p w:rsidR="00D875C3" w:rsidRPr="002A73E5" w:rsidRDefault="00D875C3" w:rsidP="00D875C3">
      <w:pPr>
        <w:pStyle w:val="GuidelinePositive"/>
        <w:numPr>
          <w:ilvl w:val="0"/>
          <w:numId w:val="2"/>
        </w:numPr>
        <w:ind w:left="360"/>
        <w:rPr>
          <w:ins w:id="390" w:author="Author"/>
          <w:rFonts w:ascii="Calibri" w:hAnsi="Calibri" w:cs="Calibri"/>
        </w:rPr>
      </w:pPr>
      <w:ins w:id="391" w:author="Author">
        <w:r>
          <w:rPr>
            <w:rFonts w:ascii="Calibri" w:hAnsi="Calibri" w:cs="Calibri"/>
            <w:b/>
            <w:bCs/>
            <w:u w:val="single"/>
          </w:rPr>
          <w:t>Consider</w:t>
        </w:r>
        <w:r w:rsidRPr="008C6C0C">
          <w:rPr>
            <w:rFonts w:ascii="Calibri" w:hAnsi="Calibri" w:cs="Calibri"/>
            <w:b/>
            <w:bCs/>
          </w:rPr>
          <w:t xml:space="preserve"> </w:t>
        </w:r>
        <w:r w:rsidRPr="008C6C0C">
          <w:rPr>
            <w:rFonts w:ascii="Calibri" w:hAnsi="Calibri" w:cs="Calibri"/>
            <w:bCs/>
          </w:rPr>
          <w:t xml:space="preserve">using </w:t>
        </w:r>
        <w:r>
          <w:rPr>
            <w:rFonts w:ascii="Calibri" w:hAnsi="Calibri" w:cs="Calibri"/>
            <w:bCs/>
          </w:rPr>
          <w:t>the</w:t>
        </w:r>
        <w:r w:rsidRPr="008C6C0C">
          <w:rPr>
            <w:rFonts w:ascii="Calibri" w:hAnsi="Calibri" w:cs="Calibri"/>
            <w:bCs/>
          </w:rPr>
          <w:t xml:space="preserve"> </w:t>
        </w:r>
        <w:r w:rsidRPr="001A153B">
          <w:rPr>
            <w:rStyle w:val="CodeInline"/>
          </w:rPr>
          <w:t xml:space="preserve">[&lt;RequiredQualifiedAccess&gt;] </w:t>
        </w:r>
        <w:r>
          <w:rPr>
            <w:rFonts w:ascii="Calibri" w:hAnsi="Calibri" w:cs="Calibri"/>
            <w:bCs/>
          </w:rPr>
          <w:t xml:space="preserve">and </w:t>
        </w:r>
        <w:r w:rsidRPr="00141372">
          <w:rPr>
            <w:rStyle w:val="CodeChar"/>
          </w:rPr>
          <w:t>[&lt;AutoOpen&gt;]</w:t>
        </w:r>
        <w:r w:rsidRPr="008C6C0C">
          <w:rPr>
            <w:rFonts w:ascii="Calibri" w:hAnsi="Calibri" w:cs="Calibri"/>
            <w:bCs/>
          </w:rPr>
          <w:t xml:space="preserve"> </w:t>
        </w:r>
        <w:r>
          <w:rPr>
            <w:rFonts w:ascii="Calibri" w:hAnsi="Calibri" w:cs="Calibri"/>
            <w:bCs/>
          </w:rPr>
          <w:t xml:space="preserve">attributes </w:t>
        </w:r>
        <w:r w:rsidRPr="008C6C0C">
          <w:rPr>
            <w:rFonts w:ascii="Calibri" w:hAnsi="Calibri" w:cs="Calibri"/>
            <w:bCs/>
          </w:rPr>
          <w:t xml:space="preserve">if this improves the </w:t>
        </w:r>
        <w:r>
          <w:rPr>
            <w:rFonts w:ascii="Calibri" w:hAnsi="Calibri" w:cs="Calibri"/>
            <w:bCs/>
          </w:rPr>
          <w:t xml:space="preserve">default ease of use and long-term maintainability </w:t>
        </w:r>
        <w:r w:rsidRPr="008C6C0C">
          <w:rPr>
            <w:rFonts w:ascii="Calibri" w:hAnsi="Calibri" w:cs="Calibri"/>
            <w:bCs/>
          </w:rPr>
          <w:t>of the library in common situations.</w:t>
        </w:r>
        <w:r w:rsidRPr="002A73E5">
          <w:rPr>
            <w:rFonts w:ascii="Calibri" w:hAnsi="Calibri" w:cs="Calibri"/>
          </w:rPr>
          <w:t xml:space="preserve"> </w:t>
        </w:r>
      </w:ins>
    </w:p>
    <w:p w:rsidR="00D875C3" w:rsidRDefault="00D875C3" w:rsidP="00D875C3">
      <w:pPr>
        <w:pStyle w:val="GuidelineNegative"/>
        <w:tabs>
          <w:tab w:val="clear" w:pos="720"/>
        </w:tabs>
        <w:ind w:firstLine="0"/>
        <w:rPr>
          <w:ins w:id="392" w:author="Author"/>
          <w:rFonts w:ascii="Calibri" w:hAnsi="Calibri" w:cs="Calibri"/>
          <w:bCs/>
        </w:rPr>
      </w:pPr>
      <w:ins w:id="393" w:author="Author">
        <w:r>
          <w:rPr>
            <w:rFonts w:ascii="Calibri" w:hAnsi="Calibri" w:cs="Calibri"/>
            <w:bCs/>
          </w:rPr>
          <w:t xml:space="preserve">Adding the </w:t>
        </w:r>
        <w:r w:rsidRPr="00141372">
          <w:rPr>
            <w:rStyle w:val="CodeChar"/>
          </w:rPr>
          <w:t>[&lt;AutoOpen&gt;]</w:t>
        </w:r>
        <w:r>
          <w:rPr>
            <w:rFonts w:ascii="Calibri" w:hAnsi="Calibri" w:cs="Calibri"/>
            <w:bCs/>
          </w:rPr>
          <w:t xml:space="preserve"> attribute to a module </w:t>
        </w:r>
        <w:r w:rsidRPr="008C6C0C">
          <w:rPr>
            <w:rFonts w:ascii="Calibri" w:hAnsi="Calibri" w:cs="Calibri"/>
            <w:bCs/>
          </w:rPr>
          <w:t xml:space="preserve">means the module will be opened when the containing namespace is opened. </w:t>
        </w:r>
        <w:r>
          <w:rPr>
            <w:rFonts w:ascii="Calibri" w:hAnsi="Calibri" w:cs="Calibri"/>
            <w:bCs/>
          </w:rPr>
          <w:t xml:space="preserve">The </w:t>
        </w:r>
        <w:r w:rsidRPr="00141372">
          <w:rPr>
            <w:rStyle w:val="CodeChar"/>
          </w:rPr>
          <w:t>[&lt;AutoOpen&gt;]</w:t>
        </w:r>
        <w:r>
          <w:rPr>
            <w:rStyle w:val="CodeChar"/>
          </w:rPr>
          <w:t xml:space="preserve"> </w:t>
        </w:r>
        <w:r>
          <w:rPr>
            <w:rFonts w:ascii="Calibri" w:hAnsi="Calibri" w:cs="Calibri"/>
            <w:bCs/>
          </w:rPr>
          <w:t>attribute may also be applied to an assembly indicate a namespace or module that is automatically opened when the assembly is referenced.</w:t>
        </w:r>
      </w:ins>
    </w:p>
    <w:p w:rsidR="00D875C3" w:rsidRDefault="00D875C3" w:rsidP="00D875C3">
      <w:pPr>
        <w:pStyle w:val="GuidelineNegative"/>
        <w:tabs>
          <w:tab w:val="clear" w:pos="720"/>
        </w:tabs>
        <w:ind w:firstLine="0"/>
        <w:rPr>
          <w:ins w:id="394" w:author="Author"/>
          <w:rFonts w:ascii="Calibri" w:hAnsi="Calibri" w:cs="Calibri"/>
          <w:bCs/>
        </w:rPr>
      </w:pPr>
      <w:ins w:id="395" w:author="Author">
        <w:r>
          <w:rPr>
            <w:rFonts w:ascii="Calibri" w:hAnsi="Calibri" w:cs="Calibri"/>
            <w:bCs/>
          </w:rPr>
          <w:t>For</w:t>
        </w:r>
        <w:r w:rsidRPr="008C6C0C">
          <w:rPr>
            <w:rFonts w:ascii="Calibri" w:hAnsi="Calibri" w:cs="Calibri"/>
            <w:bCs/>
          </w:rPr>
          <w:t xml:space="preserve"> example, a statistics library </w:t>
        </w:r>
        <w:r w:rsidRPr="001A153B">
          <w:rPr>
            <w:rStyle w:val="CodeChar"/>
          </w:rPr>
          <w:t>MathsHeaven.Statistics.dll</w:t>
        </w:r>
        <w:r w:rsidRPr="008C6C0C">
          <w:rPr>
            <w:rFonts w:ascii="Calibri" w:hAnsi="Calibri" w:cs="Calibri"/>
            <w:bCs/>
          </w:rPr>
          <w:t xml:space="preserve"> might contain a module </w:t>
        </w:r>
        <w:r w:rsidRPr="001A153B">
          <w:rPr>
            <w:rStyle w:val="CodeInline"/>
          </w:rPr>
          <w:t>MathsHeaven.Statistics.Operators</w:t>
        </w:r>
        <w:r w:rsidRPr="008C6C0C">
          <w:rPr>
            <w:rFonts w:ascii="Calibri" w:hAnsi="Calibri" w:cs="Calibri"/>
            <w:bCs/>
          </w:rPr>
          <w:t xml:space="preserve"> containing </w:t>
        </w:r>
        <w:r>
          <w:rPr>
            <w:rFonts w:ascii="Calibri" w:hAnsi="Calibri" w:cs="Calibri"/>
            <w:bCs/>
          </w:rPr>
          <w:t>functions</w:t>
        </w:r>
        <w:r w:rsidRPr="008C6C0C">
          <w:rPr>
            <w:rFonts w:ascii="Calibri" w:hAnsi="Calibri" w:cs="Calibri"/>
            <w:bCs/>
          </w:rPr>
          <w:t xml:space="preserve">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w:t>
        </w:r>
        <w:r>
          <w:rPr>
            <w:rFonts w:ascii="Calibri" w:hAnsi="Calibri" w:cs="Calibri"/>
            <w:bCs/>
          </w:rPr>
          <w:t xml:space="preserve">. It is reasonable to mark this module as </w:t>
        </w:r>
        <w:r>
          <w:rPr>
            <w:rStyle w:val="CodeInline"/>
          </w:rPr>
          <w:t>[&lt;A</w:t>
        </w:r>
        <w:r w:rsidRPr="00505902">
          <w:rPr>
            <w:rStyle w:val="CodeInline"/>
          </w:rPr>
          <w:t>utoOpe</w:t>
        </w:r>
        <w:r>
          <w:rPr>
            <w:rStyle w:val="CodeInline"/>
          </w:rPr>
          <w:t>n&gt;]</w:t>
        </w:r>
        <w:r w:rsidRPr="008C6C0C">
          <w:rPr>
            <w:rFonts w:ascii="Calibri" w:hAnsi="Calibri" w:cs="Calibri"/>
            <w:bCs/>
          </w:rPr>
          <w:t>.  This means “</w:t>
        </w:r>
        <w:r w:rsidRPr="001A153B">
          <w:rPr>
            <w:rStyle w:val="CodeInline"/>
          </w:rPr>
          <w:t>open MathsHeaven.Statistics</w:t>
        </w:r>
        <w:r w:rsidRPr="008C6C0C">
          <w:rPr>
            <w:rFonts w:ascii="Calibri" w:hAnsi="Calibri" w:cs="Calibri"/>
            <w:bCs/>
          </w:rPr>
          <w:t xml:space="preserve">” will also open this module and bring the names </w:t>
        </w:r>
        <w:r w:rsidRPr="00141372">
          <w:rPr>
            <w:rStyle w:val="CodeChar"/>
          </w:rPr>
          <w:t>erf</w:t>
        </w:r>
        <w:r w:rsidRPr="008C6C0C">
          <w:rPr>
            <w:rFonts w:ascii="Calibri" w:hAnsi="Calibri" w:cs="Calibri"/>
            <w:bCs/>
          </w:rPr>
          <w:t xml:space="preserve"> and </w:t>
        </w:r>
        <w:r w:rsidRPr="00141372">
          <w:rPr>
            <w:rStyle w:val="CodeChar"/>
          </w:rPr>
          <w:t>erfc</w:t>
        </w:r>
        <w:r w:rsidRPr="008C6C0C">
          <w:rPr>
            <w:rFonts w:ascii="Calibri" w:hAnsi="Calibri" w:cs="Calibri"/>
            <w:bCs/>
          </w:rPr>
          <w:t xml:space="preserve"> into scope.  Another good use of </w:t>
        </w:r>
        <w:r>
          <w:rPr>
            <w:rStyle w:val="CodeInline"/>
          </w:rPr>
          <w:t>[&lt;A</w:t>
        </w:r>
        <w:r w:rsidRPr="001A153B">
          <w:rPr>
            <w:rStyle w:val="CodeInline"/>
          </w:rPr>
          <w:t>utoOpe</w:t>
        </w:r>
        <w:r>
          <w:rPr>
            <w:rStyle w:val="CodeInline"/>
          </w:rPr>
          <w:t>n&gt;]</w:t>
        </w:r>
        <w:r w:rsidRPr="008C6C0C">
          <w:rPr>
            <w:rFonts w:ascii="Calibri" w:hAnsi="Calibri" w:cs="Calibri"/>
            <w:bCs/>
          </w:rPr>
          <w:t xml:space="preserve"> is for </w:t>
        </w:r>
        <w:r>
          <w:rPr>
            <w:rFonts w:ascii="Calibri" w:hAnsi="Calibri" w:cs="Calibri"/>
            <w:bCs/>
          </w:rPr>
          <w:t xml:space="preserve">modules containing </w:t>
        </w:r>
        <w:r w:rsidRPr="008C6C0C">
          <w:rPr>
            <w:rFonts w:ascii="Calibri" w:hAnsi="Calibri" w:cs="Calibri"/>
            <w:bCs/>
          </w:rPr>
          <w:t>extension methods</w:t>
        </w:r>
        <w:r>
          <w:rPr>
            <w:rFonts w:ascii="Calibri" w:hAnsi="Calibri" w:cs="Calibri"/>
            <w:bCs/>
          </w:rPr>
          <w:t>.</w:t>
        </w:r>
      </w:ins>
    </w:p>
    <w:p w:rsidR="00D875C3" w:rsidRDefault="00D875C3" w:rsidP="00D875C3">
      <w:pPr>
        <w:pStyle w:val="GuidelineNegative"/>
        <w:tabs>
          <w:tab w:val="clear" w:pos="720"/>
        </w:tabs>
        <w:ind w:firstLine="0"/>
        <w:rPr>
          <w:ins w:id="396" w:author="Author"/>
          <w:rFonts w:ascii="Calibri" w:hAnsi="Calibri" w:cs="Calibri"/>
          <w:bCs/>
        </w:rPr>
      </w:pPr>
      <w:ins w:id="397" w:author="Author">
        <w:r w:rsidRPr="008C6C0C">
          <w:rPr>
            <w:rFonts w:ascii="Calibri" w:hAnsi="Calibri" w:cs="Calibri"/>
            <w:bCs/>
          </w:rPr>
          <w:lastRenderedPageBreak/>
          <w:t xml:space="preserve">Overuse of </w:t>
        </w:r>
        <w:r>
          <w:rPr>
            <w:rStyle w:val="CodeInline"/>
          </w:rPr>
          <w:t>[&lt;A</w:t>
        </w:r>
        <w:r w:rsidRPr="001A153B">
          <w:rPr>
            <w:rStyle w:val="CodeInline"/>
          </w:rPr>
          <w:t>utoOpe</w:t>
        </w:r>
        <w:r>
          <w:rPr>
            <w:rStyle w:val="CodeInline"/>
          </w:rPr>
          <w:t>n&gt;]</w:t>
        </w:r>
        <w:r w:rsidRPr="008C6C0C">
          <w:rPr>
            <w:rFonts w:ascii="Calibri" w:hAnsi="Calibri" w:cs="Calibri"/>
            <w:bCs/>
          </w:rPr>
          <w:t xml:space="preserve"> leads to polluted namespaces, </w:t>
        </w:r>
        <w:r>
          <w:rPr>
            <w:rFonts w:ascii="Calibri" w:hAnsi="Calibri" w:cs="Calibri"/>
            <w:bCs/>
          </w:rPr>
          <w:t>and the attribute should be used with care. F</w:t>
        </w:r>
        <w:r w:rsidRPr="008C6C0C">
          <w:rPr>
            <w:rFonts w:ascii="Calibri" w:hAnsi="Calibri" w:cs="Calibri"/>
            <w:bCs/>
          </w:rPr>
          <w:t xml:space="preserve">or specific libraries in specific domains, judicious use of </w:t>
        </w:r>
        <w:r>
          <w:rPr>
            <w:rStyle w:val="CodeInline"/>
          </w:rPr>
          <w:t>[&lt;A</w:t>
        </w:r>
        <w:r w:rsidRPr="001A153B">
          <w:rPr>
            <w:rStyle w:val="CodeInline"/>
          </w:rPr>
          <w:t>utoOpe</w:t>
        </w:r>
        <w:r>
          <w:rPr>
            <w:rStyle w:val="CodeInline"/>
          </w:rPr>
          <w:t>n&gt;]</w:t>
        </w:r>
        <w:r w:rsidRPr="008C6C0C">
          <w:rPr>
            <w:rFonts w:ascii="Calibri" w:hAnsi="Calibri" w:cs="Calibri"/>
            <w:bCs/>
          </w:rPr>
          <w:t xml:space="preserve"> can lead to better usability.</w:t>
        </w:r>
      </w:ins>
    </w:p>
    <w:p w:rsidR="00D875C3" w:rsidRDefault="00D875C3" w:rsidP="00D875C3">
      <w:pPr>
        <w:pStyle w:val="GuidelineNegative"/>
        <w:tabs>
          <w:tab w:val="clear" w:pos="720"/>
        </w:tabs>
        <w:ind w:firstLine="0"/>
        <w:rPr>
          <w:ins w:id="398" w:author="Author"/>
          <w:rFonts w:ascii="Calibri" w:hAnsi="Calibri" w:cs="Calibri"/>
          <w:bCs/>
        </w:rPr>
      </w:pPr>
      <w:ins w:id="399" w:author="Author">
        <w:r>
          <w:rPr>
            <w:rFonts w:ascii="Calibri" w:hAnsi="Calibri" w:cs="Calibri"/>
            <w:bCs/>
          </w:rPr>
          <w:t xml:space="preserve">Adding the </w:t>
        </w:r>
        <w:r>
          <w:rPr>
            <w:rStyle w:val="CodeInline"/>
          </w:rPr>
          <w:t xml:space="preserve">[&lt;RequireQualifiedAccess&gt;] </w:t>
        </w:r>
        <w:r>
          <w:rPr>
            <w:rFonts w:ascii="Calibri" w:hAnsi="Calibri" w:cs="Calibri"/>
            <w:bCs/>
          </w:rPr>
          <w:t xml:space="preserve">attribute to a module </w:t>
        </w:r>
        <w:r w:rsidRPr="00D875C3">
          <w:rPr>
            <w:rFonts w:ascii="Calibri" w:hAnsi="Calibri" w:cs="Calibri"/>
            <w:bCs/>
          </w:rPr>
          <w:t>indicate</w:t>
        </w:r>
        <w:r>
          <w:rPr>
            <w:rFonts w:ascii="Calibri" w:hAnsi="Calibri" w:cs="Calibri"/>
            <w:bCs/>
          </w:rPr>
          <w:t>s</w:t>
        </w:r>
        <w:r w:rsidRPr="00D875C3">
          <w:rPr>
            <w:rFonts w:ascii="Calibri" w:hAnsi="Calibri" w:cs="Calibri"/>
            <w:bCs/>
          </w:rPr>
          <w:t xml:space="preserve"> th</w:t>
        </w:r>
        <w:r>
          <w:rPr>
            <w:rFonts w:ascii="Calibri" w:hAnsi="Calibri" w:cs="Calibri"/>
            <w:bCs/>
          </w:rPr>
          <w:t xml:space="preserve">at the module may not be opened and that references to the elements of the </w:t>
        </w:r>
        <w:r w:rsidRPr="00D875C3">
          <w:rPr>
            <w:rFonts w:ascii="Calibri" w:hAnsi="Calibri" w:cs="Calibri"/>
            <w:bCs/>
          </w:rPr>
          <w:t>module</w:t>
        </w:r>
        <w:r>
          <w:rPr>
            <w:rFonts w:ascii="Calibri" w:hAnsi="Calibri" w:cs="Calibri"/>
            <w:bCs/>
          </w:rPr>
          <w:t xml:space="preserve"> </w:t>
        </w:r>
        <w:r w:rsidRPr="00D875C3">
          <w:rPr>
            <w:rFonts w:ascii="Calibri" w:hAnsi="Calibri" w:cs="Calibri"/>
            <w:bCs/>
          </w:rPr>
          <w:t>require explicit qualified access.</w:t>
        </w:r>
        <w:r>
          <w:rPr>
            <w:rFonts w:ascii="Calibri" w:hAnsi="Calibri" w:cs="Calibri"/>
            <w:bCs/>
          </w:rPr>
          <w:t xml:space="preserve"> For example, the Microsoft.FSharp.Collections.List module has this attribute.</w:t>
        </w:r>
      </w:ins>
    </w:p>
    <w:p w:rsidR="00D875C3" w:rsidRDefault="00D875C3" w:rsidP="00D875C3">
      <w:pPr>
        <w:pStyle w:val="GuidelineNegative"/>
        <w:tabs>
          <w:tab w:val="clear" w:pos="720"/>
        </w:tabs>
        <w:ind w:firstLine="0"/>
        <w:rPr>
          <w:ins w:id="400" w:author="Author"/>
          <w:rFonts w:ascii="Calibri" w:hAnsi="Calibri" w:cs="Calibri"/>
          <w:bCs/>
        </w:rPr>
      </w:pPr>
      <w:ins w:id="401" w:author="Author">
        <w:r>
          <w:rPr>
            <w:rFonts w:ascii="Calibri" w:hAnsi="Calibri" w:cs="Calibri"/>
            <w:bCs/>
          </w:rPr>
          <w:t xml:space="preserve">This is useful when functions and values in the module have names that are likely to conflict with names in other modules and requiring qualified access can greatly increase the long-term maintainability and evolvability of a library: functions can be added to the module without breaking source compatibility. </w:t>
        </w:r>
      </w:ins>
    </w:p>
    <w:p w:rsidR="009046D7" w:rsidRDefault="009046D7">
      <w:pPr>
        <w:pStyle w:val="GuidelinePositive"/>
        <w:numPr>
          <w:ilvl w:val="0"/>
          <w:numId w:val="0"/>
        </w:numPr>
        <w:rPr>
          <w:ins w:id="402" w:author="Author"/>
        </w:rPr>
        <w:pPrChange w:id="403" w:author="Author">
          <w:pPr>
            <w:pStyle w:val="GuidelinePositive"/>
            <w:numPr>
              <w:numId w:val="0"/>
            </w:numPr>
            <w:tabs>
              <w:tab w:val="clear" w:pos="960"/>
            </w:tabs>
            <w:ind w:left="360" w:firstLine="0"/>
          </w:pPr>
        </w:pPrChange>
      </w:pPr>
    </w:p>
    <w:p w:rsidR="001A153B" w:rsidRDefault="001A153B" w:rsidP="001A153B">
      <w:pPr>
        <w:pStyle w:val="GuidelinePositive"/>
        <w:numPr>
          <w:ilvl w:val="0"/>
          <w:numId w:val="2"/>
        </w:numPr>
        <w:ind w:left="360"/>
        <w:rPr>
          <w:ins w:id="404" w:author="Author"/>
          <w:rFonts w:ascii="Calibri" w:hAnsi="Calibri" w:cs="Calibri"/>
        </w:rPr>
      </w:pPr>
      <w:ins w:id="405" w:author="Author">
        <w:r>
          <w:rPr>
            <w:rFonts w:ascii="Calibri" w:hAnsi="Calibri" w:cs="Calibri"/>
            <w:b/>
            <w:bCs/>
            <w:u w:val="single"/>
          </w:rPr>
          <w:t>Consider</w:t>
        </w:r>
        <w:r>
          <w:rPr>
            <w:rFonts w:ascii="Calibri" w:hAnsi="Calibri" w:cs="Calibri"/>
          </w:rPr>
          <w:t xml:space="preserve"> defining operator members on types where using well-known operators is appropriate.</w:t>
        </w:r>
      </w:ins>
    </w:p>
    <w:p w:rsidR="001A153B" w:rsidRDefault="001A153B" w:rsidP="001A153B">
      <w:pPr>
        <w:pStyle w:val="GuidelinePositive"/>
        <w:numPr>
          <w:ilvl w:val="0"/>
          <w:numId w:val="0"/>
        </w:numPr>
        <w:ind w:left="360"/>
        <w:rPr>
          <w:ins w:id="406" w:author="Author"/>
          <w:rFonts w:ascii="Calibri" w:hAnsi="Calibri" w:cs="Calibri"/>
        </w:rPr>
      </w:pPr>
      <w:ins w:id="407" w:author="Author">
        <w:r w:rsidRPr="00862FAD">
          <w:rPr>
            <w:rFonts w:ascii="Calibri" w:hAnsi="Calibri" w:cs="Calibri"/>
            <w:bCs/>
          </w:rPr>
          <w:t>For example</w:t>
        </w:r>
      </w:ins>
    </w:p>
    <w:p w:rsidR="001A153B" w:rsidRDefault="001A153B" w:rsidP="001A153B">
      <w:pPr>
        <w:pStyle w:val="Code"/>
        <w:rPr>
          <w:ins w:id="408" w:author="Author"/>
        </w:rPr>
      </w:pPr>
      <w:ins w:id="409" w:author="Author">
        <w:r>
          <w:sym w:font="Wingdings" w:char="F0FC"/>
        </w:r>
        <w:r>
          <w:t xml:space="preserve"> type Vector(x:float) =</w:t>
        </w:r>
      </w:ins>
    </w:p>
    <w:p w:rsidR="001A153B" w:rsidRDefault="001A153B" w:rsidP="001A153B">
      <w:pPr>
        <w:pStyle w:val="Code"/>
        <w:rPr>
          <w:ins w:id="410" w:author="Author"/>
        </w:rPr>
      </w:pPr>
    </w:p>
    <w:p w:rsidR="001A153B" w:rsidRDefault="001A153B" w:rsidP="001A153B">
      <w:pPr>
        <w:pStyle w:val="Code"/>
        <w:rPr>
          <w:ins w:id="411" w:author="Author"/>
        </w:rPr>
      </w:pPr>
      <w:ins w:id="412" w:author="Author">
        <w:r>
          <w:t xml:space="preserve">    member v.X = x</w:t>
        </w:r>
      </w:ins>
    </w:p>
    <w:p w:rsidR="001A153B" w:rsidRDefault="001A153B" w:rsidP="001A153B">
      <w:pPr>
        <w:pStyle w:val="Code"/>
        <w:rPr>
          <w:ins w:id="413" w:author="Author"/>
        </w:rPr>
      </w:pPr>
    </w:p>
    <w:p w:rsidR="001A153B" w:rsidRDefault="001A153B" w:rsidP="001A153B">
      <w:pPr>
        <w:pStyle w:val="Code"/>
        <w:rPr>
          <w:ins w:id="414" w:author="Author"/>
        </w:rPr>
      </w:pPr>
      <w:ins w:id="415" w:author="Author">
        <w:r>
          <w:t xml:space="preserve">    static member (*) (vector:Vector, scalar:float) = </w:t>
        </w:r>
      </w:ins>
    </w:p>
    <w:p w:rsidR="001A153B" w:rsidRDefault="001A153B" w:rsidP="001A153B">
      <w:pPr>
        <w:pStyle w:val="Code"/>
        <w:rPr>
          <w:ins w:id="416" w:author="Author"/>
        </w:rPr>
      </w:pPr>
      <w:ins w:id="417" w:author="Author">
        <w:r>
          <w:t xml:space="preserve">        Vector(vector.X * scalar)</w:t>
        </w:r>
      </w:ins>
    </w:p>
    <w:p w:rsidR="001A153B" w:rsidRDefault="001A153B" w:rsidP="001A153B">
      <w:pPr>
        <w:pStyle w:val="Code"/>
        <w:rPr>
          <w:ins w:id="418" w:author="Author"/>
        </w:rPr>
      </w:pPr>
    </w:p>
    <w:p w:rsidR="001A153B" w:rsidRDefault="001A153B" w:rsidP="001A153B">
      <w:pPr>
        <w:pStyle w:val="Code"/>
        <w:rPr>
          <w:ins w:id="419" w:author="Author"/>
        </w:rPr>
      </w:pPr>
      <w:ins w:id="420" w:author="Author">
        <w:r>
          <w:t xml:space="preserve">    static member (+) (vector1:Vector, vector2:Vector) =</w:t>
        </w:r>
      </w:ins>
    </w:p>
    <w:p w:rsidR="001A153B" w:rsidRDefault="001A153B" w:rsidP="001A153B">
      <w:pPr>
        <w:pStyle w:val="Code"/>
        <w:rPr>
          <w:ins w:id="421" w:author="Author"/>
        </w:rPr>
      </w:pPr>
      <w:ins w:id="422" w:author="Author">
        <w:r>
          <w:t xml:space="preserve">        Vector(vector1.X + vector2.X)</w:t>
        </w:r>
      </w:ins>
    </w:p>
    <w:p w:rsidR="001A153B" w:rsidRDefault="001A153B" w:rsidP="001A153B">
      <w:pPr>
        <w:pStyle w:val="Code"/>
        <w:rPr>
          <w:ins w:id="423" w:author="Author"/>
        </w:rPr>
      </w:pPr>
    </w:p>
    <w:p w:rsidR="001A153B" w:rsidRDefault="001A153B" w:rsidP="001A153B">
      <w:pPr>
        <w:pStyle w:val="Code"/>
        <w:rPr>
          <w:ins w:id="424" w:author="Author"/>
        </w:rPr>
      </w:pPr>
      <w:ins w:id="425" w:author="Author">
        <w:r>
          <w:t xml:space="preserve">  let v = Vector(5.0)</w:t>
        </w:r>
      </w:ins>
    </w:p>
    <w:p w:rsidR="001A153B" w:rsidRDefault="001A153B" w:rsidP="001A153B">
      <w:pPr>
        <w:pStyle w:val="Code"/>
        <w:rPr>
          <w:ins w:id="426" w:author="Author"/>
        </w:rPr>
      </w:pPr>
      <w:ins w:id="427" w:author="Author">
        <w:r>
          <w:t xml:space="preserve">  let u = v * 10.0    </w:t>
        </w:r>
      </w:ins>
    </w:p>
    <w:p w:rsidR="001A153B" w:rsidRDefault="001A153B" w:rsidP="001A153B">
      <w:pPr>
        <w:pStyle w:val="GuidelinePositive"/>
        <w:numPr>
          <w:ilvl w:val="0"/>
          <w:numId w:val="0"/>
        </w:numPr>
        <w:ind w:left="360"/>
        <w:rPr>
          <w:ins w:id="428" w:author="Author"/>
          <w:rFonts w:ascii="Calibri" w:hAnsi="Calibri" w:cs="Calibri"/>
          <w:bCs/>
        </w:rPr>
      </w:pPr>
      <w:ins w:id="429" w:author="Author">
        <w:r>
          <w:rPr>
            <w:rFonts w:ascii="Calibri" w:hAnsi="Calibri" w:cs="Calibri"/>
            <w:bCs/>
          </w:rPr>
          <w:t xml:space="preserve">This guidance corresponds to general .NET guidance for these types. However, it can be additionally important in F# coding as this will allow these types to be used in conjunction with F# functions and methods with member constraints, such as </w:t>
        </w:r>
        <w:r w:rsidRPr="001A153B">
          <w:rPr>
            <w:rStyle w:val="CodeInline"/>
          </w:rPr>
          <w:t>List.sumBy</w:t>
        </w:r>
        <w:r>
          <w:rPr>
            <w:rFonts w:ascii="Calibri" w:hAnsi="Calibri" w:cs="Calibri"/>
            <w:bCs/>
          </w:rPr>
          <w:t>.</w:t>
        </w:r>
      </w:ins>
    </w:p>
    <w:p w:rsidR="00505902" w:rsidRDefault="00505902" w:rsidP="001A153B">
      <w:pPr>
        <w:pStyle w:val="GuidelinePositive"/>
        <w:numPr>
          <w:ilvl w:val="0"/>
          <w:numId w:val="0"/>
        </w:numPr>
        <w:ind w:left="360"/>
        <w:rPr>
          <w:ins w:id="430" w:author="Author"/>
          <w:rFonts w:ascii="Calibri" w:hAnsi="Calibri" w:cs="Calibri"/>
        </w:rPr>
      </w:pPr>
    </w:p>
    <w:p w:rsidR="001A153B" w:rsidRDefault="001A153B" w:rsidP="001A153B">
      <w:pPr>
        <w:pStyle w:val="GuidelinePositive"/>
        <w:numPr>
          <w:ilvl w:val="0"/>
          <w:numId w:val="2"/>
        </w:numPr>
        <w:ind w:left="360"/>
        <w:rPr>
          <w:ins w:id="431" w:author="Author"/>
          <w:rFonts w:ascii="Calibri" w:hAnsi="Calibri" w:cs="Calibri"/>
        </w:rPr>
      </w:pPr>
      <w:ins w:id="432" w:author="Author">
        <w:r>
          <w:rPr>
            <w:rFonts w:ascii="Calibri" w:hAnsi="Calibri" w:cs="Calibri"/>
            <w:b/>
            <w:bCs/>
            <w:u w:val="single"/>
          </w:rPr>
          <w:t>Consider</w:t>
        </w:r>
        <w:r>
          <w:rPr>
            <w:rFonts w:ascii="Calibri" w:hAnsi="Calibri" w:cs="Calibri"/>
          </w:rPr>
          <w:t xml:space="preserve"> using method overloading for member functions, if doing so provides a simpler API.  </w:t>
        </w:r>
      </w:ins>
    </w:p>
    <w:p w:rsidR="009046D7" w:rsidRDefault="009046D7">
      <w:pPr>
        <w:pStyle w:val="GuidelinePositive"/>
        <w:numPr>
          <w:ilvl w:val="0"/>
          <w:numId w:val="0"/>
        </w:numPr>
        <w:ind w:left="360"/>
        <w:rPr>
          <w:ins w:id="433" w:author="Author"/>
          <w:rFonts w:ascii="Calibri" w:hAnsi="Calibri" w:cs="Calibri"/>
        </w:rPr>
        <w:pPrChange w:id="434" w:author="Author">
          <w:pPr>
            <w:pStyle w:val="GuidelinePositive"/>
            <w:numPr>
              <w:numId w:val="2"/>
            </w:numPr>
            <w:tabs>
              <w:tab w:val="clear" w:pos="960"/>
              <w:tab w:val="num" w:pos="720"/>
            </w:tabs>
            <w:ind w:left="360"/>
          </w:pPr>
        </w:pPrChange>
      </w:pPr>
    </w:p>
    <w:p w:rsidR="001A153B" w:rsidRPr="002A73E5" w:rsidRDefault="001A153B" w:rsidP="001A153B">
      <w:pPr>
        <w:pStyle w:val="GuidelinePositive"/>
        <w:numPr>
          <w:ilvl w:val="0"/>
          <w:numId w:val="2"/>
        </w:numPr>
        <w:ind w:left="360"/>
        <w:rPr>
          <w:ins w:id="435" w:author="Author"/>
          <w:rFonts w:ascii="Calibri" w:hAnsi="Calibri" w:cs="Calibri"/>
        </w:rPr>
      </w:pPr>
      <w:ins w:id="436" w:author="Author">
        <w:r>
          <w:rPr>
            <w:rFonts w:ascii="Calibri" w:hAnsi="Calibri" w:cs="Calibri"/>
            <w:b/>
            <w:bCs/>
            <w:u w:val="single"/>
          </w:rPr>
          <w:t>Do</w:t>
        </w:r>
        <w:r w:rsidRPr="00BF7726">
          <w:rPr>
            <w:rFonts w:ascii="Calibri" w:hAnsi="Calibri" w:cs="Calibri"/>
            <w:bCs/>
          </w:rPr>
          <w:t xml:space="preserve"> </w:t>
        </w:r>
        <w:r>
          <w:rPr>
            <w:rFonts w:ascii="Calibri" w:hAnsi="Calibri" w:cs="Calibri"/>
            <w:bCs/>
          </w:rPr>
          <w:t>hide the representations of record and union types if the design of these types is likely to evolve.</w:t>
        </w:r>
      </w:ins>
    </w:p>
    <w:p w:rsidR="001A153B" w:rsidRDefault="001A153B" w:rsidP="00B42658">
      <w:pPr>
        <w:pStyle w:val="GuidelineDescription"/>
        <w:rPr>
          <w:ins w:id="437" w:author="Author"/>
        </w:rPr>
      </w:pPr>
      <w:ins w:id="438" w:author="Author">
        <w:r>
          <w:t xml:space="preserve">The rationale for this is to avoid revealing concrete representations of objects. For example, the concrete representation of </w:t>
        </w:r>
        <w:r w:rsidRPr="001A153B">
          <w:rPr>
            <w:rStyle w:val="CodeInline"/>
          </w:rPr>
          <w:t>System.DateTime</w:t>
        </w:r>
        <w:r>
          <w:t xml:space="preserve"> values is not revealed by the external, public API of the .NET library design. At runtime the Common Language Runtime knows the committed implementation that will be used throughout execution. However, compiled code does not itself pick up dependencies on the concrete representation. </w:t>
        </w:r>
      </w:ins>
    </w:p>
    <w:p w:rsidR="00505902" w:rsidRPr="002A73E5" w:rsidRDefault="00505902" w:rsidP="00B42658">
      <w:pPr>
        <w:pStyle w:val="GuidelineDescription"/>
        <w:rPr>
          <w:ins w:id="439" w:author="Author"/>
        </w:rPr>
      </w:pPr>
    </w:p>
    <w:p w:rsidR="001A153B" w:rsidRPr="0084619B" w:rsidRDefault="001A153B" w:rsidP="001A153B">
      <w:pPr>
        <w:pStyle w:val="GuidelineNegative"/>
        <w:numPr>
          <w:ilvl w:val="0"/>
          <w:numId w:val="1"/>
        </w:numPr>
        <w:ind w:left="360"/>
        <w:rPr>
          <w:ins w:id="440" w:author="Author"/>
          <w:rFonts w:ascii="Calibri" w:hAnsi="Calibri" w:cs="Calibri"/>
        </w:rPr>
      </w:pPr>
      <w:ins w:id="441" w:author="Author">
        <w:r w:rsidRPr="00805547">
          <w:rPr>
            <w:rFonts w:ascii="Calibri" w:hAnsi="Calibri" w:cs="Calibri"/>
            <w:b/>
            <w:bCs/>
            <w:u w:val="single"/>
          </w:rPr>
          <w:t>Avoid</w:t>
        </w:r>
        <w:r w:rsidRPr="00805547">
          <w:rPr>
            <w:rFonts w:ascii="Calibri" w:hAnsi="Calibri" w:cs="Calibri"/>
          </w:rPr>
          <w:t xml:space="preserve"> </w:t>
        </w:r>
        <w:r>
          <w:rPr>
            <w:rFonts w:ascii="Calibri" w:hAnsi="Calibri" w:cs="Calibri"/>
          </w:rPr>
          <w:t>the use of implementation inheritance for extensibility.</w:t>
        </w:r>
        <w:r w:rsidRPr="00805547">
          <w:rPr>
            <w:rFonts w:ascii="Calibri" w:hAnsi="Calibri" w:cs="Calibri"/>
          </w:rPr>
          <w:t xml:space="preserve"> </w:t>
        </w:r>
      </w:ins>
    </w:p>
    <w:p w:rsidR="001A153B" w:rsidRDefault="001A153B" w:rsidP="00B42658">
      <w:pPr>
        <w:pStyle w:val="GuidelineDescription"/>
        <w:rPr>
          <w:ins w:id="442" w:author="Author"/>
        </w:rPr>
      </w:pPr>
      <w:ins w:id="443" w:author="Author">
        <w:r>
          <w:t xml:space="preserve">In general, the .NET guidelines are quite agnostic with regard to the use of implementation inheritance. In F#, implementation inheritance is used more rarely than in other .NET languages. In F# there are many alternative techniques for designing and implementing object-oriented types using F#. Other object-oriented extensibility topics discussed in the .NET guidelines include events </w:t>
        </w:r>
        <w:r>
          <w:lastRenderedPageBreak/>
          <w:t xml:space="preserve">and callbacks, virtual members, abstract types and </w:t>
        </w:r>
        <w:r w:rsidR="008E0806">
          <w:fldChar w:fldCharType="begin"/>
        </w:r>
        <w:r>
          <w:instrText xml:space="preserve"> XE "implementation inheritance:.NET guidelines " </w:instrText>
        </w:r>
        <w:r w:rsidR="008E0806">
          <w:fldChar w:fldCharType="end"/>
        </w:r>
        <w:r w:rsidR="008E0806">
          <w:fldChar w:fldCharType="begin"/>
        </w:r>
        <w:r>
          <w:instrText xml:space="preserve"> XE "inheritance:.NET guidelines " </w:instrText>
        </w:r>
        <w:r w:rsidR="008E0806">
          <w:fldChar w:fldCharType="end"/>
        </w:r>
        <w:r>
          <w:t>inheritance, and limiting extensibility by sealing classes.</w:t>
        </w:r>
      </w:ins>
    </w:p>
    <w:p w:rsidR="001A153B" w:rsidDel="002558E5" w:rsidRDefault="001A153B" w:rsidP="001A153B">
      <w:pPr>
        <w:pStyle w:val="GuidelineNegative"/>
        <w:numPr>
          <w:ilvl w:val="0"/>
          <w:numId w:val="1"/>
        </w:numPr>
        <w:ind w:left="360"/>
        <w:rPr>
          <w:ins w:id="444" w:author="Author"/>
          <w:del w:id="445" w:author="Author"/>
          <w:rFonts w:ascii="Calibri" w:hAnsi="Calibri" w:cs="Calibri"/>
        </w:rPr>
      </w:pPr>
      <w:ins w:id="446" w:author="Author">
        <w:del w:id="447" w:author="Author">
          <w:r w:rsidDel="002558E5">
            <w:rPr>
              <w:rFonts w:ascii="Calibri" w:hAnsi="Calibri" w:cs="Calibri"/>
              <w:b/>
              <w:bCs/>
              <w:u w:val="single"/>
            </w:rPr>
            <w:delText xml:space="preserve">Avoid </w:delText>
          </w:r>
          <w:r w:rsidRPr="008C6C0C" w:rsidDel="002558E5">
            <w:rPr>
              <w:rFonts w:ascii="Calibri" w:hAnsi="Calibri" w:cs="Calibri"/>
              <w:bCs/>
            </w:rPr>
            <w:delText xml:space="preserve">overuse of either </w:delText>
          </w:r>
          <w:r w:rsidDel="002558E5">
            <w:rPr>
              <w:rFonts w:ascii="Calibri" w:hAnsi="Calibri" w:cs="Calibri"/>
              <w:bCs/>
            </w:rPr>
            <w:delText xml:space="preserve">the </w:delText>
          </w:r>
          <w:r w:rsidRPr="00141372" w:rsidDel="002558E5">
            <w:rPr>
              <w:rStyle w:val="CodeChar"/>
            </w:rPr>
            <w:delText>[&lt;AutoOpen&gt;]</w:delText>
          </w:r>
          <w:r w:rsidRPr="008C6C0C" w:rsidDel="002558E5">
            <w:rPr>
              <w:rFonts w:ascii="Calibri" w:hAnsi="Calibri" w:cs="Calibri"/>
              <w:bCs/>
            </w:rPr>
            <w:delText xml:space="preserve"> or </w:delText>
          </w:r>
          <w:r w:rsidRPr="00141372" w:rsidDel="002558E5">
            <w:rPr>
              <w:rStyle w:val="CodeChar"/>
            </w:rPr>
            <w:delText>[&lt;RequireQualifiedAccess&gt;]</w:delText>
          </w:r>
          <w:r w:rsidRPr="008C6C0C" w:rsidDel="002558E5">
            <w:rPr>
              <w:rFonts w:ascii="Calibri" w:hAnsi="Calibri" w:cs="Calibri"/>
              <w:bCs/>
            </w:rPr>
            <w:delText xml:space="preserve"> </w:delText>
          </w:r>
          <w:r w:rsidDel="002558E5">
            <w:rPr>
              <w:rFonts w:ascii="Calibri" w:hAnsi="Calibri" w:cs="Calibri"/>
              <w:bCs/>
            </w:rPr>
            <w:delText xml:space="preserve">attributes </w:delText>
          </w:r>
          <w:r w:rsidRPr="008C6C0C" w:rsidDel="002558E5">
            <w:rPr>
              <w:rFonts w:ascii="Calibri" w:hAnsi="Calibri" w:cs="Calibri"/>
              <w:bCs/>
            </w:rPr>
            <w:delText>on modules.</w:delText>
          </w:r>
        </w:del>
      </w:ins>
    </w:p>
    <w:p w:rsidR="001A153B" w:rsidDel="002558E5" w:rsidRDefault="001A153B" w:rsidP="001A153B">
      <w:pPr>
        <w:pStyle w:val="GuidelineNegative"/>
        <w:tabs>
          <w:tab w:val="clear" w:pos="720"/>
        </w:tabs>
        <w:ind w:firstLine="0"/>
        <w:rPr>
          <w:ins w:id="448" w:author="Author"/>
          <w:del w:id="449" w:author="Author"/>
          <w:rFonts w:ascii="Calibri" w:hAnsi="Calibri" w:cs="Calibri"/>
          <w:bCs/>
        </w:rPr>
      </w:pPr>
      <w:ins w:id="450" w:author="Author">
        <w:del w:id="451" w:author="Author">
          <w:r w:rsidRPr="00862FAD" w:rsidDel="002558E5">
            <w:rPr>
              <w:rFonts w:ascii="Calibri" w:hAnsi="Calibri" w:cs="Calibri"/>
              <w:bCs/>
            </w:rPr>
            <w:delText>Most modules are fine without either of these attributes.</w:delText>
          </w:r>
        </w:del>
      </w:ins>
    </w:p>
    <w:p w:rsidR="00505902" w:rsidRDefault="00505902" w:rsidP="001A153B">
      <w:pPr>
        <w:pStyle w:val="GuidelineNegative"/>
        <w:tabs>
          <w:tab w:val="clear" w:pos="720"/>
        </w:tabs>
        <w:ind w:firstLine="0"/>
        <w:rPr>
          <w:ins w:id="452" w:author="Author"/>
          <w:rFonts w:ascii="Calibri" w:hAnsi="Calibri" w:cs="Calibri"/>
        </w:rPr>
      </w:pPr>
    </w:p>
    <w:p w:rsidR="001A153B" w:rsidRDefault="001A153B" w:rsidP="001A153B">
      <w:pPr>
        <w:pStyle w:val="Heading2"/>
        <w:rPr>
          <w:ins w:id="453" w:author="Author"/>
        </w:rPr>
      </w:pPr>
      <w:bookmarkStart w:id="454" w:name="_Toc268300584"/>
      <w:ins w:id="455" w:author="Author">
        <w:r>
          <w:t>Function and Member Signatures</w:t>
        </w:r>
        <w:bookmarkEnd w:id="454"/>
      </w:ins>
    </w:p>
    <w:p w:rsidR="001A153B" w:rsidRDefault="001A153B" w:rsidP="001A153B">
      <w:pPr>
        <w:pStyle w:val="GuidelinePositive"/>
        <w:numPr>
          <w:ilvl w:val="0"/>
          <w:numId w:val="2"/>
        </w:numPr>
        <w:ind w:left="360"/>
        <w:rPr>
          <w:ins w:id="456" w:author="Author"/>
          <w:rFonts w:ascii="Calibri" w:hAnsi="Calibri" w:cs="Calibri"/>
        </w:rPr>
      </w:pPr>
      <w:ins w:id="457" w:author="Autho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sidRPr="00034179">
          <w:rPr>
            <w:rFonts w:ascii="Calibri" w:hAnsi="Calibri" w:cs="Calibri"/>
          </w:rPr>
          <w:t xml:space="preserve">tuples </w:t>
        </w:r>
        <w:r>
          <w:rPr>
            <w:rFonts w:ascii="Calibri" w:hAnsi="Calibri" w:cs="Calibri"/>
          </w:rPr>
          <w:t xml:space="preserve">when appropriate </w:t>
        </w:r>
        <w:r w:rsidRPr="00034179">
          <w:rPr>
            <w:rFonts w:ascii="Calibri" w:hAnsi="Calibri" w:cs="Calibri"/>
          </w:rPr>
          <w:t>for return values</w:t>
        </w:r>
        <w:r>
          <w:rPr>
            <w:rFonts w:ascii="Calibri" w:hAnsi="Calibri" w:cs="Calibri"/>
          </w:rPr>
          <w:t>.</w:t>
        </w:r>
      </w:ins>
    </w:p>
    <w:p w:rsidR="001A153B" w:rsidRDefault="001A153B" w:rsidP="00B42658">
      <w:pPr>
        <w:pStyle w:val="BodyText"/>
        <w:rPr>
          <w:ins w:id="458" w:author="Author"/>
        </w:rPr>
      </w:pPr>
      <w:ins w:id="459" w:author="Author">
        <w:r>
          <w:t xml:space="preserve">Here is a good example of using a tuple in a return </w:t>
        </w:r>
        <w:r w:rsidR="008E0806">
          <w:fldChar w:fldCharType="begin"/>
        </w:r>
        <w:r>
          <w:instrText xml:space="preserve"> XE "F# library design:applying .NET Framework Design Guidelines to F#" </w:instrText>
        </w:r>
        <w:r w:rsidR="008E0806">
          <w:fldChar w:fldCharType="end"/>
        </w:r>
        <w:r w:rsidR="008E0806">
          <w:fldChar w:fldCharType="begin"/>
        </w:r>
        <w:r>
          <w:instrText xml:space="preserve"> XE "libraries:F# library design:applying .NET Framework Design Guidelines to F#" </w:instrText>
        </w:r>
        <w:r w:rsidR="008E0806">
          <w:fldChar w:fldCharType="end"/>
        </w:r>
        <w:r w:rsidR="008E0806">
          <w:fldChar w:fldCharType="begin"/>
        </w:r>
        <w:r>
          <w:instrText xml:space="preserve"> XE "designing:F# libraries:applying .NET Framework Design Guidelines to F#" </w:instrText>
        </w:r>
        <w:r w:rsidR="008E0806">
          <w:fldChar w:fldCharType="end"/>
        </w:r>
        <w:r w:rsidR="008E0806">
          <w:fldChar w:fldCharType="begin"/>
        </w:r>
        <w:r>
          <w:instrText xml:space="preserve"> XE ".NET libraries:applying .NET Framework Design Guidelines to F#" </w:instrText>
        </w:r>
        <w:r w:rsidR="008E0806">
          <w:fldChar w:fldCharType="end"/>
        </w:r>
        <w:r w:rsidR="008E0806">
          <w:fldChar w:fldCharType="begin"/>
        </w:r>
        <w:r>
          <w:instrText xml:space="preserve"> XE ".NET Framework Design Guidelines:applying guidelines to F#" </w:instrText>
        </w:r>
        <w:r w:rsidR="008E0806">
          <w:fldChar w:fldCharType="end"/>
        </w:r>
        <w:r>
          <w:t>type</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w:t>
        </w:r>
      </w:ins>
    </w:p>
    <w:p w:rsidR="001A153B" w:rsidRPr="00090567" w:rsidRDefault="001A153B" w:rsidP="001A153B">
      <w:pPr>
        <w:pStyle w:val="Code"/>
        <w:rPr>
          <w:ins w:id="460" w:author="Author"/>
          <w:lang w:val="de-DE"/>
        </w:rPr>
      </w:pPr>
      <w:ins w:id="461" w:author="Author">
        <w:r>
          <w:sym w:font="Wingdings" w:char="F0FC"/>
        </w:r>
        <w:r w:rsidRPr="00090567">
          <w:rPr>
            <w:lang w:val="de-DE"/>
          </w:rPr>
          <w:t xml:space="preserve"> val divrem : BigInteger -&gt; BigInteger -&gt; BigInteger * BigInteger</w:t>
        </w:r>
      </w:ins>
    </w:p>
    <w:p w:rsidR="001A153B" w:rsidRDefault="001A153B" w:rsidP="00B42658">
      <w:pPr>
        <w:pStyle w:val="BodyText"/>
        <w:rPr>
          <w:ins w:id="462" w:author="Author"/>
        </w:rPr>
      </w:pPr>
      <w:ins w:id="463" w:author="Author">
        <w:r>
          <w:t>For return types containing</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r>
          <w:t xml:space="preserve"> many components, or where the components are related to a single identifiable entity, consider using a named type instead of a tuple.</w:t>
        </w:r>
      </w:ins>
    </w:p>
    <w:p w:rsidR="001A153B" w:rsidRDefault="001A153B" w:rsidP="001A153B">
      <w:pPr>
        <w:pStyle w:val="Code"/>
        <w:ind w:left="0"/>
        <w:rPr>
          <w:ins w:id="464" w:author="Author"/>
        </w:rPr>
      </w:pPr>
    </w:p>
    <w:p w:rsidR="001A153B" w:rsidRDefault="001A153B" w:rsidP="001A153B">
      <w:pPr>
        <w:pStyle w:val="GuidelinePositive"/>
        <w:numPr>
          <w:ilvl w:val="0"/>
          <w:numId w:val="2"/>
        </w:numPr>
        <w:ind w:left="360"/>
        <w:rPr>
          <w:ins w:id="465" w:author="Author"/>
        </w:rPr>
      </w:pPr>
      <w:ins w:id="466" w:author="Author">
        <w:r w:rsidRPr="008C6C0C">
          <w:rPr>
            <w:rFonts w:ascii="Calibri" w:hAnsi="Calibri" w:cs="Calibri"/>
            <w:b/>
          </w:rPr>
          <w:t>Do</w:t>
        </w:r>
        <w:r w:rsidRPr="00F966F8">
          <w:rPr>
            <w:rFonts w:ascii="Calibri" w:hAnsi="Calibri" w:cs="Calibri"/>
          </w:rPr>
          <w:t xml:space="preserve"> use </w:t>
        </w:r>
        <w:r w:rsidRPr="00141372">
          <w:rPr>
            <w:rStyle w:val="CodeChar"/>
          </w:rPr>
          <w:t>Async&lt;T&gt;</w:t>
        </w:r>
        <w:r w:rsidRPr="00F966F8">
          <w:rPr>
            <w:rFonts w:ascii="Calibri" w:hAnsi="Calibri" w:cs="Calibri"/>
          </w:rPr>
          <w:t xml:space="preserve"> for async programming at F# API boundaries.  </w:t>
        </w:r>
        <w:r w:rsidRPr="00F966F8">
          <w:rPr>
            <w:rFonts w:ascii="Calibri" w:hAnsi="Calibri" w:cs="Calibri"/>
          </w:rPr>
          <w:br/>
          <w:t xml:space="preserve">If there is a corresponding synchronous operation named </w:t>
        </w:r>
        <w:r w:rsidRPr="00141372">
          <w:rPr>
            <w:rStyle w:val="CodeChar"/>
          </w:rPr>
          <w:t>Foo</w:t>
        </w:r>
        <w:r w:rsidRPr="00F966F8">
          <w:rPr>
            <w:rFonts w:ascii="Calibri" w:hAnsi="Calibri" w:cs="Calibri"/>
          </w:rPr>
          <w:t xml:space="preserve"> that returns a </w:t>
        </w:r>
        <w:r w:rsidRPr="00141372">
          <w:rPr>
            <w:rStyle w:val="CodeChar"/>
          </w:rPr>
          <w:t>T</w:t>
        </w:r>
        <w:r w:rsidRPr="00F966F8">
          <w:rPr>
            <w:rFonts w:ascii="Calibri" w:hAnsi="Calibri" w:cs="Calibri"/>
          </w:rPr>
          <w:t xml:space="preserve">, then the async operation should be named </w:t>
        </w:r>
        <w:r w:rsidRPr="00141372">
          <w:rPr>
            <w:rStyle w:val="CodeChar"/>
          </w:rPr>
          <w:t>AsyncFoo</w:t>
        </w:r>
        <w:r w:rsidRPr="00F966F8">
          <w:rPr>
            <w:rFonts w:ascii="Calibri" w:hAnsi="Calibri" w:cs="Calibri"/>
          </w:rPr>
          <w:t xml:space="preserve"> and return </w:t>
        </w:r>
        <w:r w:rsidRPr="00141372">
          <w:rPr>
            <w:rStyle w:val="CodeChar"/>
          </w:rPr>
          <w:t>Async&lt;T&gt;</w:t>
        </w:r>
        <w:r w:rsidRPr="00F966F8">
          <w:rPr>
            <w:rFonts w:ascii="Calibri" w:hAnsi="Calibri" w:cs="Calibri"/>
          </w:rPr>
          <w:t xml:space="preserve">.  </w:t>
        </w:r>
        <w:r w:rsidRPr="00F966F8">
          <w:rPr>
            <w:rFonts w:ascii="Calibri" w:hAnsi="Calibri" w:cs="Calibri"/>
          </w:rPr>
          <w:br/>
        </w:r>
        <w:r>
          <w:rPr>
            <w:rFonts w:ascii="Calibri" w:hAnsi="Calibri" w:cs="Calibri"/>
          </w:rPr>
          <w:t>For commonly-used .NET types that expose Begin/End methods, c</w:t>
        </w:r>
        <w:r w:rsidRPr="00F966F8">
          <w:rPr>
            <w:rFonts w:ascii="Calibri" w:hAnsi="Calibri" w:cs="Calibri"/>
          </w:rPr>
          <w:t xml:space="preserve">onsider </w:t>
        </w:r>
        <w:r>
          <w:rPr>
            <w:rFonts w:ascii="Calibri" w:hAnsi="Calibri" w:cs="Calibri"/>
          </w:rPr>
          <w:t xml:space="preserve">using </w:t>
        </w:r>
        <w:r w:rsidRPr="00141372">
          <w:rPr>
            <w:rStyle w:val="CodeChar"/>
          </w:rPr>
          <w:t>Async.FromBeginEnd</w:t>
        </w:r>
        <w:r>
          <w:rPr>
            <w:rFonts w:ascii="Calibri" w:hAnsi="Calibri" w:cs="Calibri"/>
          </w:rPr>
          <w:t xml:space="preserve"> to write </w:t>
        </w:r>
        <w:r w:rsidRPr="00F966F8">
          <w:rPr>
            <w:rFonts w:ascii="Calibri" w:hAnsi="Calibri" w:cs="Calibri"/>
          </w:rPr>
          <w:t>extension methods as</w:t>
        </w:r>
        <w:r>
          <w:rPr>
            <w:rFonts w:ascii="Calibri" w:hAnsi="Calibri" w:cs="Calibri"/>
          </w:rPr>
          <w:t xml:space="preserve"> a</w:t>
        </w:r>
        <w:r w:rsidRPr="00F966F8">
          <w:rPr>
            <w:rFonts w:ascii="Calibri" w:hAnsi="Calibri" w:cs="Calibri"/>
          </w:rPr>
          <w:t xml:space="preserve"> façade </w:t>
        </w:r>
        <w:r>
          <w:rPr>
            <w:rFonts w:ascii="Calibri" w:hAnsi="Calibri" w:cs="Calibri"/>
          </w:rPr>
          <w:t>to provide the F# async programming model to those .NET APIs</w:t>
        </w:r>
        <w:r w:rsidRPr="00F966F8">
          <w:rPr>
            <w:rFonts w:ascii="Calibri" w:hAnsi="Calibri" w:cs="Calibri"/>
          </w:rPr>
          <w:t>.</w:t>
        </w:r>
        <w:r w:rsidR="008E0806">
          <w:fldChar w:fldCharType="begin"/>
        </w:r>
        <w:r>
          <w:instrText xml:space="preserve"> XE "functional programming:currying" </w:instrText>
        </w:r>
        <w:r w:rsidR="008E0806">
          <w:fldChar w:fldCharType="end"/>
        </w:r>
        <w:r w:rsidR="008E0806">
          <w:fldChar w:fldCharType="begin"/>
        </w:r>
        <w:r>
          <w:instrText xml:space="preserve"> XE "currying" </w:instrText>
        </w:r>
        <w:r w:rsidR="008E0806">
          <w:fldChar w:fldCharType="end"/>
        </w:r>
        <w:r w:rsidR="008E0806">
          <w:fldChar w:fldCharType="begin"/>
        </w:r>
        <w:r>
          <w:instrText xml:space="preserve"> XE "functions:currying" </w:instrText>
        </w:r>
        <w:r w:rsidR="008E0806">
          <w:fldChar w:fldCharType="end"/>
        </w:r>
      </w:ins>
    </w:p>
    <w:p w:rsidR="001A153B" w:rsidRPr="00F966F8" w:rsidRDefault="001A153B" w:rsidP="001A153B">
      <w:pPr>
        <w:pStyle w:val="Code"/>
        <w:rPr>
          <w:ins w:id="467" w:author="Author"/>
        </w:rPr>
      </w:pPr>
      <w:ins w:id="468" w:author="Author">
        <w:r>
          <w:sym w:font="Wingdings" w:char="F0FC"/>
        </w:r>
        <w:r>
          <w:t xml:space="preserve"> </w:t>
        </w:r>
        <w:r w:rsidRPr="00F966F8">
          <w:t>type SomeType =</w:t>
        </w:r>
      </w:ins>
    </w:p>
    <w:p w:rsidR="001A153B" w:rsidRPr="00F966F8" w:rsidRDefault="001A153B" w:rsidP="001A153B">
      <w:pPr>
        <w:pStyle w:val="Code"/>
        <w:rPr>
          <w:ins w:id="469" w:author="Author"/>
        </w:rPr>
      </w:pPr>
      <w:ins w:id="470" w:author="Author">
        <w:r w:rsidRPr="00F966F8">
          <w:t xml:space="preserve">    member this.Compute(x:int) : int =</w:t>
        </w:r>
        <w:r>
          <w:t xml:space="preserve"> ...</w:t>
        </w:r>
      </w:ins>
    </w:p>
    <w:p w:rsidR="001A153B" w:rsidRPr="00F966F8" w:rsidRDefault="001A153B" w:rsidP="001A153B">
      <w:pPr>
        <w:pStyle w:val="Code"/>
        <w:rPr>
          <w:ins w:id="471" w:author="Author"/>
        </w:rPr>
      </w:pPr>
      <w:ins w:id="472" w:author="Author">
        <w:r w:rsidRPr="00F966F8">
          <w:t xml:space="preserve">    member this.AsyncCompute(x:int) : Async&lt;int&gt; =</w:t>
        </w:r>
        <w:r>
          <w:t xml:space="preserve"> ...</w:t>
        </w:r>
      </w:ins>
    </w:p>
    <w:p w:rsidR="001A153B" w:rsidRPr="00F966F8" w:rsidRDefault="001A153B" w:rsidP="001A153B">
      <w:pPr>
        <w:pStyle w:val="Code"/>
        <w:rPr>
          <w:ins w:id="473" w:author="Author"/>
        </w:rPr>
      </w:pPr>
    </w:p>
    <w:p w:rsidR="001A153B" w:rsidRPr="00F966F8" w:rsidRDefault="001A153B" w:rsidP="001A153B">
      <w:pPr>
        <w:pStyle w:val="Code"/>
        <w:rPr>
          <w:ins w:id="474" w:author="Author"/>
        </w:rPr>
      </w:pPr>
      <w:ins w:id="475" w:author="Author">
        <w:r>
          <w:sym w:font="Wingdings" w:char="F0FC"/>
        </w:r>
        <w:r>
          <w:t xml:space="preserve"> </w:t>
        </w:r>
        <w:r w:rsidRPr="00F966F8">
          <w:t>type System.ServiceModel.Channels.IInputChannel with</w:t>
        </w:r>
      </w:ins>
    </w:p>
    <w:p w:rsidR="001A153B" w:rsidRPr="00F966F8" w:rsidRDefault="001A153B" w:rsidP="001A153B">
      <w:pPr>
        <w:pStyle w:val="Code"/>
        <w:rPr>
          <w:ins w:id="476" w:author="Author"/>
        </w:rPr>
      </w:pPr>
      <w:ins w:id="477" w:author="Author">
        <w:r w:rsidRPr="00F966F8">
          <w:t xml:space="preserve">    member this.AsyncReceive() =</w:t>
        </w:r>
      </w:ins>
    </w:p>
    <w:p w:rsidR="001A153B" w:rsidRDefault="001A153B" w:rsidP="001A153B">
      <w:pPr>
        <w:pStyle w:val="Code"/>
        <w:rPr>
          <w:ins w:id="478" w:author="Author"/>
        </w:rPr>
      </w:pPr>
      <w:ins w:id="479" w:author="Author">
        <w:r w:rsidRPr="00F966F8">
          <w:t xml:space="preserve">        Async.FromBeginEnd(this.BeginReceive, this.EndReceive)</w:t>
        </w:r>
      </w:ins>
    </w:p>
    <w:p w:rsidR="001A153B" w:rsidRDefault="001A153B" w:rsidP="001A153B">
      <w:pPr>
        <w:pStyle w:val="GuidelinePositive"/>
        <w:numPr>
          <w:ilvl w:val="0"/>
          <w:numId w:val="0"/>
        </w:numPr>
        <w:ind w:left="360"/>
        <w:rPr>
          <w:ins w:id="480" w:author="Author"/>
          <w:rFonts w:ascii="Calibri" w:hAnsi="Calibri" w:cs="Calibri"/>
        </w:rPr>
      </w:pPr>
    </w:p>
    <w:p w:rsidR="001A153B" w:rsidRPr="00D67015" w:rsidRDefault="001A153B" w:rsidP="001A153B">
      <w:pPr>
        <w:pStyle w:val="GuidelinePositive"/>
        <w:numPr>
          <w:ilvl w:val="0"/>
          <w:numId w:val="2"/>
        </w:numPr>
        <w:ind w:left="360"/>
        <w:rPr>
          <w:ins w:id="481" w:author="Author"/>
          <w:rFonts w:ascii="Calibri" w:hAnsi="Calibri" w:cs="Calibri"/>
        </w:rPr>
      </w:pPr>
      <w:ins w:id="482" w:author="Author">
        <w:r>
          <w:rPr>
            <w:rFonts w:ascii="Calibri" w:hAnsi="Calibri" w:cs="Calibri"/>
            <w:b/>
            <w:bCs/>
            <w:u w:val="single"/>
          </w:rPr>
          <w:t>Consider</w:t>
        </w:r>
        <w:r>
          <w:rPr>
            <w:rFonts w:ascii="Calibri" w:hAnsi="Calibri" w:cs="Calibri"/>
          </w:rPr>
          <w:t xml:space="preserve"> using option values for return types instead of raising exceptions (for F#-facing code).</w:t>
        </w:r>
      </w:ins>
    </w:p>
    <w:p w:rsidR="001A153B" w:rsidRDefault="001A153B" w:rsidP="00B42658">
      <w:pPr>
        <w:pStyle w:val="GuidelineDescription"/>
        <w:rPr>
          <w:ins w:id="483" w:author="Author"/>
        </w:rPr>
      </w:pPr>
      <w:ins w:id="484" w:author="Author">
        <w:r>
          <w:t xml:space="preserve">The .NET approach to exceptions is that </w:t>
        </w:r>
        <w:r w:rsidR="008E0806">
          <w:fldChar w:fldCharType="begin"/>
        </w:r>
        <w:r>
          <w:instrText xml:space="preserve"> XE "option values" </w:instrText>
        </w:r>
        <w:r w:rsidR="008E0806">
          <w:fldChar w:fldCharType="end"/>
        </w:r>
        <w:r>
          <w:t>they should be “exceptional”; that is, they should occur relatively infrequently. However, some operations (for example, searching a table) may fail frequently. F# option values are an excellent way to represent the return types of these operations.  These operations conventionally start with the name prefix “try”.</w:t>
        </w:r>
      </w:ins>
    </w:p>
    <w:p w:rsidR="001A153B" w:rsidRDefault="001A153B" w:rsidP="001A153B">
      <w:pPr>
        <w:pStyle w:val="Code"/>
        <w:rPr>
          <w:ins w:id="485" w:author="Author"/>
        </w:rPr>
      </w:pPr>
      <w:ins w:id="486" w:author="Author">
        <w:r>
          <w:lastRenderedPageBreak/>
          <w:br/>
          <w:t xml:space="preserve">    // bad: throws exception if no element meets criteria</w:t>
        </w:r>
      </w:ins>
    </w:p>
    <w:p w:rsidR="001A153B" w:rsidRDefault="001A153B" w:rsidP="001A153B">
      <w:pPr>
        <w:pStyle w:val="Code"/>
        <w:rPr>
          <w:ins w:id="487" w:author="Author"/>
        </w:rPr>
      </w:pPr>
      <w:ins w:id="488" w:author="Author">
        <w:r>
          <w:sym w:font="Wingdings" w:char="F0FB"/>
        </w:r>
        <w:r>
          <w:t xml:space="preserve">   member this.FindFirstIndex(pred : 'T -&gt; bool) : int = ...</w:t>
        </w:r>
      </w:ins>
    </w:p>
    <w:p w:rsidR="001A153B" w:rsidRDefault="001A153B" w:rsidP="001A153B">
      <w:pPr>
        <w:pStyle w:val="Code"/>
        <w:rPr>
          <w:ins w:id="489" w:author="Author"/>
        </w:rPr>
      </w:pPr>
    </w:p>
    <w:p w:rsidR="001A153B" w:rsidRDefault="001A153B" w:rsidP="001A153B">
      <w:pPr>
        <w:pStyle w:val="Code"/>
        <w:rPr>
          <w:ins w:id="490" w:author="Author"/>
        </w:rPr>
      </w:pPr>
      <w:ins w:id="491" w:author="Author">
        <w:r>
          <w:t xml:space="preserve">    // bad: returns -1 if no element meets criteria</w:t>
        </w:r>
      </w:ins>
    </w:p>
    <w:p w:rsidR="001A153B" w:rsidRDefault="001A153B" w:rsidP="001A153B">
      <w:pPr>
        <w:pStyle w:val="Code"/>
        <w:rPr>
          <w:ins w:id="492" w:author="Author"/>
        </w:rPr>
      </w:pPr>
      <w:ins w:id="493" w:author="Author">
        <w:r>
          <w:sym w:font="Wingdings" w:char="F0FB"/>
        </w:r>
        <w:r>
          <w:t xml:space="preserve">   member this.FindFirstIndex(pred : 'T -&gt; bool) : int = ...</w:t>
        </w:r>
      </w:ins>
    </w:p>
    <w:p w:rsidR="001A153B" w:rsidRDefault="001A153B" w:rsidP="001A153B">
      <w:pPr>
        <w:pStyle w:val="Code"/>
        <w:rPr>
          <w:ins w:id="494" w:author="Author"/>
        </w:rPr>
      </w:pPr>
    </w:p>
    <w:p w:rsidR="001A153B" w:rsidRDefault="001A153B" w:rsidP="001A153B">
      <w:pPr>
        <w:pStyle w:val="Code"/>
        <w:rPr>
          <w:ins w:id="495" w:author="Author"/>
        </w:rPr>
      </w:pPr>
      <w:ins w:id="496" w:author="Author">
        <w:r>
          <w:t xml:space="preserve">    // good: returns None if no element meets criteria</w:t>
        </w:r>
      </w:ins>
    </w:p>
    <w:p w:rsidR="001A153B" w:rsidRDefault="001A153B" w:rsidP="001A153B">
      <w:pPr>
        <w:pStyle w:val="Code"/>
        <w:rPr>
          <w:ins w:id="497" w:author="Author"/>
        </w:rPr>
      </w:pPr>
      <w:ins w:id="498" w:author="Author">
        <w:r>
          <w:sym w:font="Wingdings" w:char="F0FC"/>
        </w:r>
        <w:r>
          <w:t xml:space="preserve">   member this.TryFindFirstIndex(pred : 'T -&gt; bool) : int option = ...</w:t>
        </w:r>
      </w:ins>
    </w:p>
    <w:p w:rsidR="001A153B" w:rsidRDefault="001A153B" w:rsidP="001A153B">
      <w:pPr>
        <w:pStyle w:val="Heading2"/>
        <w:rPr>
          <w:ins w:id="499" w:author="Author"/>
        </w:rPr>
      </w:pPr>
      <w:bookmarkStart w:id="500" w:name="_Toc268300585"/>
      <w:ins w:id="501" w:author="Author">
        <w:r>
          <w:t>Exceptions</w:t>
        </w:r>
        <w:bookmarkEnd w:id="500"/>
      </w:ins>
    </w:p>
    <w:p w:rsidR="001A153B" w:rsidRPr="00D67015" w:rsidRDefault="001A153B" w:rsidP="001A153B">
      <w:pPr>
        <w:pStyle w:val="GuidelinePositive"/>
        <w:numPr>
          <w:ilvl w:val="0"/>
          <w:numId w:val="2"/>
        </w:numPr>
        <w:ind w:left="360"/>
        <w:rPr>
          <w:ins w:id="502" w:author="Author"/>
          <w:rFonts w:ascii="Calibri" w:hAnsi="Calibri" w:cs="Calibri"/>
        </w:rPr>
      </w:pPr>
      <w:ins w:id="503" w:author="Author">
        <w:r>
          <w:rPr>
            <w:rFonts w:ascii="Calibri" w:hAnsi="Calibri" w:cs="Calibri"/>
            <w:b/>
            <w:bCs/>
            <w:u w:val="single"/>
          </w:rPr>
          <w:t>Do</w:t>
        </w:r>
        <w:r>
          <w:rPr>
            <w:rFonts w:ascii="Calibri" w:hAnsi="Calibri" w:cs="Calibri"/>
          </w:rPr>
          <w:t xml:space="preserve"> f</w:t>
        </w:r>
        <w:r w:rsidRPr="00805547">
          <w:rPr>
            <w:rFonts w:ascii="Calibri" w:hAnsi="Calibri" w:cs="Calibri"/>
          </w:rPr>
          <w:t>ollow the .NET guide</w:t>
        </w:r>
        <w:r>
          <w:rPr>
            <w:rFonts w:ascii="Calibri" w:hAnsi="Calibri" w:cs="Calibri"/>
          </w:rPr>
          <w:t>lines for exceptions, including for F#-to-F# libraries.</w:t>
        </w:r>
      </w:ins>
    </w:p>
    <w:p w:rsidR="001A153B" w:rsidRDefault="001A153B" w:rsidP="00B42658">
      <w:pPr>
        <w:pStyle w:val="GuidelineDescription"/>
        <w:rPr>
          <w:ins w:id="504" w:author="Author"/>
        </w:rPr>
      </w:pPr>
      <w:ins w:id="505" w:author="Author">
        <w:r>
          <w:t xml:space="preserve">The .NET Library Design Guidelines give excellent advice </w:t>
        </w:r>
        <w:r w:rsidR="008E0806">
          <w:fldChar w:fldCharType="begin"/>
        </w:r>
        <w:r>
          <w:instrText xml:space="preserve"> XE "exceptions:.NET guidelines" </w:instrText>
        </w:r>
        <w:r w:rsidR="008E0806">
          <w:fldChar w:fldCharType="end"/>
        </w:r>
        <w:r>
          <w:t>on the use of exceptions in the context of all .NET programming. Some of these guidelines are as follows:</w:t>
        </w:r>
      </w:ins>
    </w:p>
    <w:p w:rsidR="001A153B" w:rsidRPr="00715F5D" w:rsidRDefault="001A153B" w:rsidP="001A153B">
      <w:pPr>
        <w:pStyle w:val="Bullet"/>
        <w:rPr>
          <w:ins w:id="506" w:author="Author"/>
        </w:rPr>
      </w:pPr>
      <w:ins w:id="507" w:author="Author">
        <w:r w:rsidRPr="00715F5D">
          <w:t>Do not return error codes. Exceptions are the main way of reporting errors in frameworks.</w:t>
        </w:r>
      </w:ins>
    </w:p>
    <w:p w:rsidR="001A153B" w:rsidRPr="00715F5D" w:rsidRDefault="001A153B" w:rsidP="001A153B">
      <w:pPr>
        <w:pStyle w:val="Bullet"/>
        <w:rPr>
          <w:ins w:id="508" w:author="Author"/>
        </w:rPr>
      </w:pPr>
      <w:ins w:id="509" w:author="Author">
        <w:r w:rsidRPr="00715F5D">
          <w:t xml:space="preserve">Do not use exceptions for normal flow of control. Although this technique is often used in languages such as OCaml, it is bug-prone and </w:t>
        </w:r>
        <w:r>
          <w:t>can be inefficient</w:t>
        </w:r>
        <w:r w:rsidRPr="00715F5D">
          <w:t xml:space="preserve"> on .NET. Instead consider returning a </w:t>
        </w:r>
        <w:r w:rsidRPr="00141372">
          <w:rPr>
            <w:rStyle w:val="CodeChar"/>
          </w:rPr>
          <w:t>None</w:t>
        </w:r>
        <w:r w:rsidRPr="00715F5D">
          <w:t xml:space="preserve"> option value to indicate failure.</w:t>
        </w:r>
      </w:ins>
    </w:p>
    <w:p w:rsidR="001A153B" w:rsidRPr="00715F5D" w:rsidRDefault="001A153B" w:rsidP="001A153B">
      <w:pPr>
        <w:pStyle w:val="Bullet"/>
        <w:rPr>
          <w:ins w:id="510" w:author="Author"/>
        </w:rPr>
      </w:pPr>
      <w:ins w:id="511" w:author="Author">
        <w:r w:rsidRPr="00715F5D">
          <w:t xml:space="preserve">Do document all exceptions thrown by </w:t>
        </w:r>
        <w:r>
          <w:t>your components</w:t>
        </w:r>
        <w:r w:rsidRPr="00715F5D">
          <w:t xml:space="preserve"> when a function is used incorrectly.</w:t>
        </w:r>
      </w:ins>
    </w:p>
    <w:p w:rsidR="001A153B" w:rsidRPr="00715F5D" w:rsidRDefault="001A153B" w:rsidP="001A153B">
      <w:pPr>
        <w:pStyle w:val="Bullet"/>
        <w:rPr>
          <w:ins w:id="512" w:author="Author"/>
        </w:rPr>
      </w:pPr>
      <w:ins w:id="513" w:author="Author">
        <w:r w:rsidRPr="00715F5D">
          <w:t xml:space="preserve">Where possible throw existing exceptions </w:t>
        </w:r>
        <w:r>
          <w:t>from</w:t>
        </w:r>
        <w:r w:rsidRPr="00715F5D">
          <w:t xml:space="preserve"> the </w:t>
        </w:r>
        <w:r w:rsidRPr="00141372">
          <w:rPr>
            <w:rStyle w:val="CodeChar"/>
          </w:rPr>
          <w:t>System</w:t>
        </w:r>
        <w:r w:rsidRPr="00715F5D">
          <w:t xml:space="preserve"> namespaces.</w:t>
        </w:r>
      </w:ins>
    </w:p>
    <w:p w:rsidR="001A153B" w:rsidRPr="00715F5D" w:rsidRDefault="001A153B" w:rsidP="001A153B">
      <w:pPr>
        <w:pStyle w:val="Bullet"/>
        <w:rPr>
          <w:ins w:id="514" w:author="Author"/>
        </w:rPr>
      </w:pPr>
      <w:ins w:id="515" w:author="Author">
        <w:r w:rsidRPr="00715F5D">
          <w:t xml:space="preserve">Do not throw </w:t>
        </w:r>
        <w:r w:rsidRPr="001A153B">
          <w:rPr>
            <w:rStyle w:val="CodeInline"/>
          </w:rPr>
          <w:t xml:space="preserve">System.Exception </w:t>
        </w:r>
        <w:r>
          <w:t xml:space="preserve">when it will </w:t>
        </w:r>
        <w:r w:rsidRPr="00B646C9">
          <w:t>escape to user code</w:t>
        </w:r>
        <w:r w:rsidRPr="00715F5D">
          <w:t xml:space="preserve">. This includes avoiding the use of </w:t>
        </w:r>
        <w:r w:rsidRPr="00141372">
          <w:rPr>
            <w:rStyle w:val="CodeChar"/>
          </w:rPr>
          <w:t>failwith</w:t>
        </w:r>
        <w:r w:rsidRPr="00715F5D">
          <w:t xml:space="preserve">, </w:t>
        </w:r>
        <w:r w:rsidRPr="00141372">
          <w:rPr>
            <w:rStyle w:val="CodeChar"/>
          </w:rPr>
          <w:t>failwithf</w:t>
        </w:r>
        <w:r>
          <w:t xml:space="preserve">, which are handy functions for use in scripting and for code under development, but should be removed from </w:t>
        </w:r>
        <w:r w:rsidRPr="00715F5D">
          <w:t>F# library code</w:t>
        </w:r>
        <w:r>
          <w:t xml:space="preserve"> in favor of throwing a more specific exception type</w:t>
        </w:r>
        <w:r w:rsidRPr="00715F5D">
          <w:t>.</w:t>
        </w:r>
      </w:ins>
    </w:p>
    <w:p w:rsidR="001A153B" w:rsidRPr="00715F5D" w:rsidRDefault="001A153B" w:rsidP="001A153B">
      <w:pPr>
        <w:pStyle w:val="Bullet"/>
        <w:rPr>
          <w:ins w:id="516" w:author="Author"/>
        </w:rPr>
      </w:pPr>
      <w:ins w:id="517" w:author="Author">
        <w:r>
          <w:t xml:space="preserve">Do </w:t>
        </w:r>
        <w:r w:rsidRPr="00715F5D">
          <w:t>us</w:t>
        </w:r>
        <w:r>
          <w:t>e</w:t>
        </w:r>
        <w:r w:rsidRPr="00715F5D">
          <w:t xml:space="preserve"> </w:t>
        </w:r>
        <w:r w:rsidRPr="00141372">
          <w:rPr>
            <w:rStyle w:val="CodeChar"/>
          </w:rPr>
          <w:t>nullArg</w:t>
        </w:r>
        <w:r w:rsidRPr="001A153B">
          <w:rPr>
            <w:rStyle w:val="CodeInline"/>
          </w:rPr>
          <w:t xml:space="preserve">, </w:t>
        </w:r>
        <w:r w:rsidRPr="00141372">
          <w:rPr>
            <w:rStyle w:val="CodeChar"/>
          </w:rPr>
          <w:t>invalidArg</w:t>
        </w:r>
        <w:r w:rsidRPr="00715F5D">
          <w:t xml:space="preserve"> and </w:t>
        </w:r>
        <w:r w:rsidRPr="00141372">
          <w:rPr>
            <w:rStyle w:val="CodeChar"/>
          </w:rPr>
          <w:t>invalidOp</w:t>
        </w:r>
        <w:r w:rsidRPr="00715F5D">
          <w:t xml:space="preserve"> </w:t>
        </w:r>
        <w:r>
          <w:t xml:space="preserve">as the mechanism </w:t>
        </w:r>
        <w:r w:rsidRPr="00715F5D">
          <w:t xml:space="preserve">to throw </w:t>
        </w:r>
        <w:r w:rsidRPr="00141372">
          <w:rPr>
            <w:rStyle w:val="CodeChar"/>
          </w:rPr>
          <w:t>ArgumentNullException</w:t>
        </w:r>
        <w:r>
          <w:t xml:space="preserve">, </w:t>
        </w:r>
        <w:r w:rsidRPr="00141372">
          <w:rPr>
            <w:rStyle w:val="CodeChar"/>
          </w:rPr>
          <w:t>ArgumentException</w:t>
        </w:r>
        <w:r>
          <w:t xml:space="preserve"> and </w:t>
        </w:r>
        <w:r w:rsidRPr="00141372">
          <w:rPr>
            <w:rStyle w:val="CodeChar"/>
          </w:rPr>
          <w:t>InvalidOperationException</w:t>
        </w:r>
        <w:r>
          <w:t xml:space="preserve"> </w:t>
        </w:r>
        <w:r w:rsidR="008E0806" w:rsidRPr="00715F5D">
          <w:fldChar w:fldCharType="begin"/>
        </w:r>
        <w:r w:rsidRPr="00715F5D">
          <w:instrText xml:space="preserve"> XE "exceptions:.NET guidelines" </w:instrText>
        </w:r>
        <w:r w:rsidR="008E0806" w:rsidRPr="00715F5D">
          <w:fldChar w:fldCharType="end"/>
        </w:r>
        <w:r>
          <w:t>when appropriate</w:t>
        </w:r>
        <w:r w:rsidRPr="00715F5D">
          <w:t>.</w:t>
        </w:r>
      </w:ins>
    </w:p>
    <w:p w:rsidR="001A153B" w:rsidRDefault="001A153B" w:rsidP="001A153B">
      <w:pPr>
        <w:pStyle w:val="Heading2"/>
        <w:rPr>
          <w:ins w:id="518" w:author="Author"/>
        </w:rPr>
      </w:pPr>
      <w:bookmarkStart w:id="519" w:name="_Toc268300586"/>
      <w:ins w:id="520" w:author="Author">
        <w:r>
          <w:t>Extension Members</w:t>
        </w:r>
        <w:bookmarkEnd w:id="519"/>
      </w:ins>
    </w:p>
    <w:p w:rsidR="001A153B" w:rsidRPr="00D67015" w:rsidRDefault="001A153B" w:rsidP="001A153B">
      <w:pPr>
        <w:pStyle w:val="GuidelinePositive"/>
        <w:numPr>
          <w:ilvl w:val="0"/>
          <w:numId w:val="2"/>
        </w:numPr>
        <w:ind w:left="360"/>
        <w:rPr>
          <w:ins w:id="521" w:author="Author"/>
          <w:rFonts w:ascii="Calibri" w:hAnsi="Calibri" w:cs="Calibri"/>
        </w:rPr>
      </w:pPr>
      <w:ins w:id="522" w:author="Author">
        <w:r>
          <w:rPr>
            <w:rFonts w:ascii="Calibri" w:hAnsi="Calibri" w:cs="Calibri"/>
            <w:b/>
            <w:bCs/>
            <w:u w:val="single"/>
          </w:rPr>
          <w:t>Consider</w:t>
        </w:r>
        <w:r>
          <w:rPr>
            <w:rFonts w:ascii="Calibri" w:hAnsi="Calibri" w:cs="Calibri"/>
          </w:rPr>
          <w:t xml:space="preserve"> using F# extension members in F#-to-F# code and libraries. </w:t>
        </w:r>
      </w:ins>
    </w:p>
    <w:p w:rsidR="001A153B" w:rsidRDefault="001A153B" w:rsidP="001A153B">
      <w:pPr>
        <w:pStyle w:val="GuidelinePositive"/>
        <w:numPr>
          <w:ilvl w:val="0"/>
          <w:numId w:val="0"/>
        </w:numPr>
        <w:tabs>
          <w:tab w:val="left" w:pos="720"/>
        </w:tabs>
        <w:rPr>
          <w:ins w:id="523" w:author="Author"/>
          <w:rFonts w:ascii="Calibri" w:hAnsi="Calibri" w:cs="Calibri"/>
        </w:rPr>
      </w:pPr>
      <w:ins w:id="524" w:author="Author">
        <w:r>
          <w:rPr>
            <w:rFonts w:ascii="Calibri" w:hAnsi="Calibri" w:cs="Calibri"/>
          </w:rPr>
          <w:t>F# extension members should generally only be used for operations that are in the closure of intrinsic operations associated with a type in the majority of its modes of use.   One common use is to provide APIs that are more idiomatic to F# for various .NET types:</w:t>
        </w:r>
      </w:ins>
    </w:p>
    <w:p w:rsidR="001A153B" w:rsidRPr="00F966F8" w:rsidRDefault="001A153B" w:rsidP="001A153B">
      <w:pPr>
        <w:pStyle w:val="Code"/>
        <w:rPr>
          <w:ins w:id="525" w:author="Author"/>
        </w:rPr>
      </w:pPr>
    </w:p>
    <w:p w:rsidR="001A153B" w:rsidRPr="00F966F8" w:rsidRDefault="001A153B" w:rsidP="001A153B">
      <w:pPr>
        <w:pStyle w:val="Code"/>
        <w:rPr>
          <w:ins w:id="526" w:author="Author"/>
        </w:rPr>
      </w:pPr>
      <w:ins w:id="527" w:author="Author">
        <w:r>
          <w:sym w:font="Wingdings" w:char="F0FC"/>
        </w:r>
        <w:r>
          <w:t xml:space="preserve"> </w:t>
        </w:r>
        <w:r w:rsidRPr="00F966F8">
          <w:t>type System.ServiceModel.Channels.IInputChannel with</w:t>
        </w:r>
      </w:ins>
    </w:p>
    <w:p w:rsidR="001A153B" w:rsidRPr="00F966F8" w:rsidRDefault="001A153B" w:rsidP="001A153B">
      <w:pPr>
        <w:pStyle w:val="Code"/>
        <w:rPr>
          <w:ins w:id="528" w:author="Author"/>
        </w:rPr>
      </w:pPr>
      <w:ins w:id="529" w:author="Author">
        <w:r w:rsidRPr="00F966F8">
          <w:t xml:space="preserve">    member this.AsyncReceive() =</w:t>
        </w:r>
      </w:ins>
    </w:p>
    <w:p w:rsidR="001A153B" w:rsidRDefault="001A153B" w:rsidP="001A153B">
      <w:pPr>
        <w:pStyle w:val="Code"/>
        <w:rPr>
          <w:ins w:id="530" w:author="Author"/>
        </w:rPr>
      </w:pPr>
      <w:ins w:id="531" w:author="Author">
        <w:r w:rsidRPr="00F966F8">
          <w:t xml:space="preserve">        Async.FromBeginEnd(this.BeginReceive, this.EndReceive)</w:t>
        </w:r>
      </w:ins>
    </w:p>
    <w:p w:rsidR="001A153B" w:rsidRDefault="001A153B" w:rsidP="001A153B">
      <w:pPr>
        <w:pStyle w:val="Code"/>
        <w:rPr>
          <w:ins w:id="532" w:author="Author"/>
        </w:rPr>
      </w:pPr>
    </w:p>
    <w:p w:rsidR="001A153B" w:rsidRDefault="001A153B" w:rsidP="001A153B">
      <w:pPr>
        <w:pStyle w:val="Code"/>
        <w:rPr>
          <w:ins w:id="533" w:author="Author"/>
        </w:rPr>
      </w:pPr>
      <w:ins w:id="534" w:author="Author">
        <w:r>
          <w:sym w:font="Wingdings" w:char="F0FC"/>
        </w:r>
        <w:r>
          <w:t xml:space="preserve"> type System.Collections.Generic.IDictionary&lt;'Key,'Value&gt; with</w:t>
        </w:r>
      </w:ins>
    </w:p>
    <w:p w:rsidR="001A153B" w:rsidRDefault="001A153B" w:rsidP="001A153B">
      <w:pPr>
        <w:pStyle w:val="Code"/>
        <w:rPr>
          <w:ins w:id="535" w:author="Author"/>
        </w:rPr>
      </w:pPr>
      <w:ins w:id="536" w:author="Author">
        <w:r>
          <w:t xml:space="preserve">     member this.TryGet</w:t>
        </w:r>
        <w:r w:rsidR="002558E5">
          <w:t xml:space="preserve"> </w:t>
        </w:r>
        <w:del w:id="537" w:author="Author">
          <w:r w:rsidDel="002558E5">
            <w:delText>(</w:delText>
          </w:r>
        </w:del>
        <w:r>
          <w:t>key</w:t>
        </w:r>
        <w:del w:id="538" w:author="Author">
          <w:r w:rsidDel="002558E5">
            <w:delText>)</w:delText>
          </w:r>
        </w:del>
        <w:r>
          <w:t xml:space="preserve"> =</w:t>
        </w:r>
      </w:ins>
    </w:p>
    <w:p w:rsidR="001A153B" w:rsidRDefault="001A153B" w:rsidP="001A153B">
      <w:pPr>
        <w:pStyle w:val="Code"/>
        <w:rPr>
          <w:ins w:id="539" w:author="Author"/>
        </w:rPr>
      </w:pPr>
      <w:ins w:id="540" w:author="Author">
        <w:r>
          <w:t xml:space="preserve">        let ok, v = this.TryGetValue</w:t>
        </w:r>
        <w:r w:rsidR="002558E5">
          <w:t xml:space="preserve"> </w:t>
        </w:r>
        <w:del w:id="541" w:author="Author">
          <w:r w:rsidDel="002558E5">
            <w:delText>(</w:delText>
          </w:r>
        </w:del>
        <w:r>
          <w:t>key</w:t>
        </w:r>
        <w:del w:id="542" w:author="Author">
          <w:r w:rsidDel="002558E5">
            <w:delText>)</w:delText>
          </w:r>
        </w:del>
      </w:ins>
    </w:p>
    <w:p w:rsidR="001A153B" w:rsidRDefault="001A153B" w:rsidP="001A153B">
      <w:pPr>
        <w:pStyle w:val="Code"/>
        <w:rPr>
          <w:ins w:id="543" w:author="Author"/>
        </w:rPr>
      </w:pPr>
      <w:ins w:id="544" w:author="Author">
        <w:r>
          <w:t xml:space="preserve">        if ok then Some</w:t>
        </w:r>
        <w:r w:rsidR="002558E5">
          <w:t xml:space="preserve"> </w:t>
        </w:r>
        <w:del w:id="545" w:author="Author">
          <w:r w:rsidDel="002558E5">
            <w:delText>(</w:delText>
          </w:r>
        </w:del>
        <w:r>
          <w:t>v</w:t>
        </w:r>
        <w:del w:id="546" w:author="Author">
          <w:r w:rsidDel="002558E5">
            <w:delText>)</w:delText>
          </w:r>
        </w:del>
        <w:r>
          <w:t xml:space="preserve"> else None</w:t>
        </w:r>
      </w:ins>
    </w:p>
    <w:p w:rsidR="001A153B" w:rsidRDefault="001A153B" w:rsidP="001A153B">
      <w:pPr>
        <w:pStyle w:val="GuidelinePositive"/>
        <w:numPr>
          <w:ilvl w:val="0"/>
          <w:numId w:val="0"/>
        </w:numPr>
        <w:tabs>
          <w:tab w:val="left" w:pos="720"/>
        </w:tabs>
        <w:rPr>
          <w:ins w:id="547" w:author="Author"/>
          <w:rFonts w:ascii="Calibri" w:hAnsi="Calibri" w:cs="Calibri"/>
        </w:rPr>
      </w:pPr>
    </w:p>
    <w:p w:rsidR="001A153B" w:rsidRDefault="001A153B" w:rsidP="001A153B">
      <w:pPr>
        <w:pStyle w:val="Heading2"/>
        <w:rPr>
          <w:ins w:id="548" w:author="Author"/>
        </w:rPr>
      </w:pPr>
      <w:bookmarkStart w:id="549" w:name="_Toc268300587"/>
      <w:ins w:id="550" w:author="Author">
        <w:r>
          <w:t>Union Types</w:t>
        </w:r>
        <w:bookmarkEnd w:id="549"/>
        <w:r>
          <w:t xml:space="preserve"> </w:t>
        </w:r>
      </w:ins>
    </w:p>
    <w:p w:rsidR="001A153B" w:rsidRDefault="001A153B" w:rsidP="001A153B">
      <w:pPr>
        <w:pStyle w:val="GuidelinePositive"/>
        <w:numPr>
          <w:ilvl w:val="0"/>
          <w:numId w:val="0"/>
        </w:numPr>
        <w:tabs>
          <w:tab w:val="left" w:pos="720"/>
        </w:tabs>
        <w:rPr>
          <w:ins w:id="551" w:author="Author"/>
          <w:rFonts w:ascii="Calibri" w:hAnsi="Calibri" w:cs="Calibri"/>
        </w:rPr>
      </w:pPr>
    </w:p>
    <w:p w:rsidR="001A153B" w:rsidRDefault="001A153B" w:rsidP="001A153B">
      <w:pPr>
        <w:pStyle w:val="GuidelinePositive"/>
        <w:numPr>
          <w:ilvl w:val="0"/>
          <w:numId w:val="2"/>
        </w:numPr>
        <w:ind w:left="360"/>
        <w:rPr>
          <w:ins w:id="552" w:author="Author"/>
          <w:rFonts w:ascii="Calibri" w:hAnsi="Calibri" w:cs="Calibri"/>
        </w:rPr>
      </w:pPr>
      <w:ins w:id="553" w:author="Author">
        <w:r>
          <w:rPr>
            <w:rFonts w:ascii="Calibri" w:hAnsi="Calibri" w:cs="Calibri"/>
            <w:b/>
            <w:bCs/>
            <w:u w:val="single"/>
          </w:rPr>
          <w:t xml:space="preserve">Do </w:t>
        </w:r>
        <w:r>
          <w:rPr>
            <w:rFonts w:ascii="Calibri" w:hAnsi="Calibri" w:cs="Calibri"/>
          </w:rPr>
          <w:t>use discriminated unions as an alternative to class hierarchies for creating tree-structured data.</w:t>
        </w:r>
      </w:ins>
    </w:p>
    <w:p w:rsidR="009046D7" w:rsidRDefault="009046D7">
      <w:pPr>
        <w:pStyle w:val="GuidelinePositive"/>
        <w:numPr>
          <w:ilvl w:val="0"/>
          <w:numId w:val="0"/>
        </w:numPr>
        <w:ind w:left="360"/>
        <w:rPr>
          <w:ins w:id="554" w:author="Author"/>
          <w:rFonts w:ascii="Calibri" w:hAnsi="Calibri" w:cs="Calibri"/>
        </w:rPr>
        <w:pPrChange w:id="555" w:author="Author">
          <w:pPr>
            <w:pStyle w:val="GuidelinePositive"/>
            <w:numPr>
              <w:numId w:val="2"/>
            </w:numPr>
            <w:tabs>
              <w:tab w:val="clear" w:pos="960"/>
              <w:tab w:val="num" w:pos="720"/>
            </w:tabs>
            <w:ind w:left="360"/>
          </w:pPr>
        </w:pPrChange>
      </w:pPr>
    </w:p>
    <w:p w:rsidR="001A153B" w:rsidRDefault="001A153B" w:rsidP="001A153B">
      <w:pPr>
        <w:pStyle w:val="GuidelinePositive"/>
        <w:numPr>
          <w:ilvl w:val="0"/>
          <w:numId w:val="2"/>
        </w:numPr>
        <w:ind w:left="360"/>
        <w:rPr>
          <w:ins w:id="556" w:author="Author"/>
          <w:rFonts w:ascii="Calibri" w:hAnsi="Calibri" w:cs="Calibri"/>
        </w:rPr>
      </w:pPr>
      <w:ins w:id="557" w:author="Author">
        <w:r>
          <w:rPr>
            <w:rFonts w:ascii="Calibri" w:hAnsi="Calibri" w:cs="Calibri"/>
            <w:b/>
            <w:bCs/>
            <w:u w:val="single"/>
          </w:rPr>
          <w:t>Do</w:t>
        </w:r>
        <w:r>
          <w:rPr>
            <w:rFonts w:ascii="Calibri" w:hAnsi="Calibri" w:cs="Calibri"/>
          </w:rPr>
          <w:t xml:space="preserve"> use the </w:t>
        </w:r>
        <w:r w:rsidRPr="001A153B">
          <w:rPr>
            <w:rStyle w:val="CodeInline"/>
          </w:rPr>
          <w:t xml:space="preserve">[&lt;RequiredQualifiedAccess&gt;] </w:t>
        </w:r>
        <w:r>
          <w:rPr>
            <w:rFonts w:ascii="Calibri" w:hAnsi="Calibri" w:cs="Calibri"/>
          </w:rPr>
          <w:t>attribute on union types whose case names are not sufficiently unique.</w:t>
        </w:r>
      </w:ins>
    </w:p>
    <w:p w:rsidR="009046D7" w:rsidRDefault="009046D7">
      <w:pPr>
        <w:pStyle w:val="GuidelinePositive"/>
        <w:numPr>
          <w:ilvl w:val="0"/>
          <w:numId w:val="0"/>
        </w:numPr>
        <w:ind w:left="360"/>
        <w:rPr>
          <w:ins w:id="558" w:author="Author"/>
          <w:rFonts w:ascii="Calibri" w:hAnsi="Calibri" w:cs="Calibri"/>
        </w:rPr>
        <w:pPrChange w:id="559" w:author="Author">
          <w:pPr>
            <w:pStyle w:val="GuidelinePositive"/>
            <w:numPr>
              <w:numId w:val="2"/>
            </w:numPr>
            <w:tabs>
              <w:tab w:val="clear" w:pos="960"/>
              <w:tab w:val="num" w:pos="720"/>
            </w:tabs>
            <w:ind w:left="360"/>
          </w:pPr>
        </w:pPrChange>
      </w:pPr>
    </w:p>
    <w:p w:rsidR="001A153B" w:rsidRDefault="001A153B" w:rsidP="001A153B">
      <w:pPr>
        <w:pStyle w:val="GuidelinePositive"/>
        <w:numPr>
          <w:ilvl w:val="0"/>
          <w:numId w:val="2"/>
        </w:numPr>
        <w:ind w:left="360"/>
        <w:rPr>
          <w:ins w:id="560" w:author="Author"/>
          <w:rFonts w:ascii="Calibri" w:hAnsi="Calibri" w:cs="Calibri"/>
        </w:rPr>
      </w:pPr>
      <w:ins w:id="561" w:author="Author">
        <w:r>
          <w:rPr>
            <w:rFonts w:ascii="Calibri" w:hAnsi="Calibri" w:cs="Calibri"/>
            <w:b/>
            <w:bCs/>
            <w:u w:val="single"/>
          </w:rPr>
          <w:t>Consider</w:t>
        </w:r>
        <w:r>
          <w:rPr>
            <w:rFonts w:ascii="Calibri" w:hAnsi="Calibri" w:cs="Calibri"/>
          </w:rPr>
          <w:t xml:space="preserve"> hiding the representations of</w:t>
        </w:r>
        <w:r w:rsidRPr="008800CA">
          <w:rPr>
            <w:rFonts w:ascii="Calibri" w:hAnsi="Calibri" w:cs="Calibri"/>
          </w:rPr>
          <w:t xml:space="preserve"> discriminated unions</w:t>
        </w:r>
        <w:r>
          <w:rPr>
            <w:rFonts w:ascii="Calibri" w:hAnsi="Calibri" w:cs="Calibri"/>
          </w:rPr>
          <w:t xml:space="preserve"> for binary compatible APIs </w:t>
        </w:r>
        <w:r w:rsidRPr="001201F5">
          <w:rPr>
            <w:rFonts w:ascii="Calibri" w:hAnsi="Calibri" w:cs="Calibri"/>
          </w:rPr>
          <w:t xml:space="preserve">if </w:t>
        </w:r>
        <w:r>
          <w:rPr>
            <w:rFonts w:ascii="Calibri" w:hAnsi="Calibri" w:cs="Calibri"/>
          </w:rPr>
          <w:t xml:space="preserve">the design of these types is likely to evolve. </w:t>
        </w:r>
      </w:ins>
    </w:p>
    <w:p w:rsidR="001A153B" w:rsidRDefault="001A153B" w:rsidP="001A153B">
      <w:pPr>
        <w:pStyle w:val="GuidelinePositive"/>
        <w:numPr>
          <w:ilvl w:val="0"/>
          <w:numId w:val="0"/>
        </w:numPr>
        <w:ind w:left="360"/>
        <w:rPr>
          <w:ins w:id="562" w:author="Author"/>
          <w:rFonts w:ascii="Calibri" w:hAnsi="Calibri" w:cs="Calibri"/>
        </w:rPr>
      </w:pPr>
      <w:ins w:id="563" w:author="Author">
        <w:r w:rsidRPr="001368CD">
          <w:rPr>
            <w:rFonts w:ascii="Calibri" w:hAnsi="Calibri" w:cs="Calibri"/>
          </w:rPr>
          <w:t xml:space="preserve">Unions types rely on F# pattern-matching forms for a succinct programming model.  As mentioned </w:t>
        </w:r>
        <w:r>
          <w:rPr>
            <w:rFonts w:ascii="Calibri" w:hAnsi="Calibri" w:cs="Calibri"/>
          </w:rPr>
          <w:t>by previous guidelines</w:t>
        </w:r>
        <w:r w:rsidRPr="001368CD">
          <w:rPr>
            <w:rFonts w:ascii="Calibri" w:hAnsi="Calibri" w:cs="Calibri"/>
          </w:rPr>
          <w:t xml:space="preserve"> you should avoid revealing concrete data representations such as records and unions in type design if the design of these types is likely to evolve.</w:t>
        </w:r>
      </w:ins>
    </w:p>
    <w:p w:rsidR="001A153B" w:rsidRDefault="001A153B" w:rsidP="001A153B">
      <w:pPr>
        <w:pStyle w:val="GuidelinePositive"/>
        <w:numPr>
          <w:ilvl w:val="0"/>
          <w:numId w:val="0"/>
        </w:numPr>
        <w:ind w:left="360"/>
        <w:rPr>
          <w:ins w:id="564" w:author="Author"/>
          <w:rFonts w:ascii="Calibri" w:hAnsi="Calibri" w:cs="Calibri"/>
          <w:bCs/>
        </w:rPr>
      </w:pPr>
      <w:ins w:id="565" w:author="Author">
        <w:r>
          <w:rPr>
            <w:rFonts w:ascii="Calibri" w:hAnsi="Calibri" w:cs="Calibri"/>
            <w:bCs/>
          </w:rPr>
          <w:t xml:space="preserve">For example, the representation of a discriminated union can be hidden using a </w:t>
        </w:r>
        <w:r w:rsidRPr="001A153B">
          <w:rPr>
            <w:rStyle w:val="CodeInline"/>
          </w:rPr>
          <w:t>private</w:t>
        </w:r>
        <w:r>
          <w:rPr>
            <w:rFonts w:ascii="Calibri" w:hAnsi="Calibri" w:cs="Calibri"/>
            <w:bCs/>
          </w:rPr>
          <w:t xml:space="preserve"> or </w:t>
        </w:r>
        <w:r w:rsidRPr="001A153B">
          <w:rPr>
            <w:rStyle w:val="CodeInline"/>
          </w:rPr>
          <w:t>internal</w:t>
        </w:r>
        <w:r>
          <w:rPr>
            <w:rFonts w:ascii="Calibri" w:hAnsi="Calibri" w:cs="Calibri"/>
            <w:bCs/>
          </w:rPr>
          <w:t xml:space="preserve"> declaration, or by using a signature file.</w:t>
        </w:r>
      </w:ins>
    </w:p>
    <w:p w:rsidR="001A153B" w:rsidRDefault="001A153B" w:rsidP="001A153B">
      <w:pPr>
        <w:pStyle w:val="Code"/>
        <w:rPr>
          <w:ins w:id="566" w:author="Author"/>
        </w:rPr>
      </w:pPr>
      <w:ins w:id="567" w:author="Author">
        <w:r w:rsidRPr="00862FAD">
          <w:t xml:space="preserve">type Union = </w:t>
        </w:r>
      </w:ins>
    </w:p>
    <w:p w:rsidR="001A153B" w:rsidRDefault="001A153B" w:rsidP="001A153B">
      <w:pPr>
        <w:pStyle w:val="Code"/>
        <w:rPr>
          <w:ins w:id="568" w:author="Author"/>
        </w:rPr>
      </w:pPr>
      <w:ins w:id="569" w:author="Author">
        <w:r w:rsidRPr="00862FAD">
          <w:t xml:space="preserve">   private</w:t>
        </w:r>
      </w:ins>
    </w:p>
    <w:p w:rsidR="001A153B" w:rsidRDefault="001A153B" w:rsidP="001A153B">
      <w:pPr>
        <w:pStyle w:val="Code"/>
        <w:rPr>
          <w:ins w:id="570" w:author="Author"/>
        </w:rPr>
      </w:pPr>
      <w:ins w:id="571" w:author="Author">
        <w:r w:rsidRPr="00862FAD">
          <w:t xml:space="preserve">      | CaseA of int</w:t>
        </w:r>
      </w:ins>
    </w:p>
    <w:p w:rsidR="001A153B" w:rsidRDefault="001A153B" w:rsidP="001A153B">
      <w:pPr>
        <w:pStyle w:val="Code"/>
        <w:rPr>
          <w:ins w:id="572" w:author="Author"/>
        </w:rPr>
      </w:pPr>
      <w:ins w:id="573" w:author="Author">
        <w:r w:rsidRPr="00862FAD">
          <w:t xml:space="preserve">      | C</w:t>
        </w:r>
        <w:r>
          <w:t>a</w:t>
        </w:r>
        <w:r w:rsidRPr="00862FAD">
          <w:t>seB of string</w:t>
        </w:r>
      </w:ins>
    </w:p>
    <w:p w:rsidR="001A153B" w:rsidRDefault="001A153B" w:rsidP="00B42658">
      <w:pPr>
        <w:pStyle w:val="GuidelineDescription"/>
        <w:rPr>
          <w:ins w:id="574" w:author="Author"/>
        </w:rPr>
      </w:pPr>
      <w:ins w:id="575" w:author="Author">
        <w:r>
          <w:t xml:space="preserve">If you reveal discriminated unions indiscriminately, you may find it </w:t>
        </w:r>
        <w:r w:rsidR="008E0806">
          <w:fldChar w:fldCharType="begin"/>
        </w:r>
        <w:r>
          <w:instrText xml:space="preserve"> XE "discriminated unions:hiding" </w:instrText>
        </w:r>
        <w:r w:rsidR="008E0806">
          <w:fldChar w:fldCharType="end"/>
        </w:r>
        <w:r w:rsidR="008E0806">
          <w:fldChar w:fldCharType="begin"/>
        </w:r>
        <w:r>
          <w:instrText xml:space="preserve"> XE "active patterns:hiding discriminated unions" </w:instrText>
        </w:r>
        <w:r w:rsidR="008E0806">
          <w:fldChar w:fldCharType="end"/>
        </w:r>
        <w:r w:rsidR="008E0806">
          <w:fldChar w:fldCharType="begin"/>
        </w:r>
        <w:r>
          <w:instrText xml:space="preserve"> XE "patterns:active patterns:hiding discriminated unions" </w:instrText>
        </w:r>
        <w:r w:rsidR="008E0806">
          <w:fldChar w:fldCharType="end"/>
        </w:r>
        <w:r w:rsidR="008E0806">
          <w:fldChar w:fldCharType="begin"/>
        </w:r>
        <w:r>
          <w:instrText xml:space="preserve"> XE "hiding:discriminated unions" </w:instrText>
        </w:r>
        <w:r w:rsidR="008E0806">
          <w:fldChar w:fldCharType="end"/>
        </w:r>
        <w:r>
          <w:t>hard to version your library without breaking user code. You may consider revealing one or more active patterns to permit pattern matching over values of your type.</w:t>
        </w:r>
      </w:ins>
    </w:p>
    <w:p w:rsidR="001A153B" w:rsidRDefault="001A153B" w:rsidP="00B42658">
      <w:pPr>
        <w:pStyle w:val="GuidelineDescription"/>
        <w:rPr>
          <w:ins w:id="576" w:author="Author"/>
        </w:rPr>
      </w:pPr>
      <w:ins w:id="577" w:author="Author">
        <w:r>
          <w:t>Active patterns provide an alternate way to provide F# consumers with pattern matching while avoiding exposing F# Union Types directly.</w:t>
        </w:r>
      </w:ins>
    </w:p>
    <w:p w:rsidR="001A153B" w:rsidRDefault="001A153B" w:rsidP="001A153B">
      <w:pPr>
        <w:pStyle w:val="Heading2"/>
        <w:rPr>
          <w:ins w:id="578" w:author="Author"/>
        </w:rPr>
      </w:pPr>
      <w:bookmarkStart w:id="579" w:name="_Toc268300588"/>
      <w:ins w:id="580" w:author="Author">
        <w:r>
          <w:t>Inline Functions and Member Constraints</w:t>
        </w:r>
        <w:bookmarkEnd w:id="579"/>
      </w:ins>
    </w:p>
    <w:p w:rsidR="001A153B" w:rsidRDefault="001A153B" w:rsidP="001A153B">
      <w:pPr>
        <w:pStyle w:val="GuidelinePositive"/>
        <w:numPr>
          <w:ilvl w:val="0"/>
          <w:numId w:val="2"/>
        </w:numPr>
        <w:ind w:left="360"/>
        <w:rPr>
          <w:ins w:id="581" w:author="Author"/>
        </w:rPr>
      </w:pPr>
      <w:ins w:id="582" w:author="Author">
        <w:r w:rsidRPr="00F6637A">
          <w:rPr>
            <w:rFonts w:ascii="Calibri" w:hAnsi="Calibri" w:cs="Calibri"/>
            <w:b/>
            <w:bCs/>
            <w:u w:val="single"/>
          </w:rPr>
          <w:t>Consider</w:t>
        </w:r>
        <w:r w:rsidRPr="00F6637A">
          <w:rPr>
            <w:rFonts w:ascii="Calibri" w:hAnsi="Calibri" w:cs="Calibri"/>
          </w:rPr>
          <w:t xml:space="preserve"> defining generic numeric algorithms using inline functions with implied member constraints</w:t>
        </w:r>
        <w:r>
          <w:rPr>
            <w:rFonts w:ascii="Calibri" w:hAnsi="Calibri" w:cs="Calibri"/>
          </w:rPr>
          <w:t xml:space="preserve"> and statically resolved generic types</w:t>
        </w:r>
        <w:r w:rsidRPr="00F6637A">
          <w:rPr>
            <w:rFonts w:ascii="Calibri" w:hAnsi="Calibri" w:cs="Calibri"/>
          </w:rPr>
          <w:t>, for F#-facing code.</w:t>
        </w:r>
      </w:ins>
    </w:p>
    <w:p w:rsidR="001A153B" w:rsidRDefault="001A153B" w:rsidP="001A153B">
      <w:pPr>
        <w:pStyle w:val="GuidelinePositive"/>
        <w:numPr>
          <w:ilvl w:val="0"/>
          <w:numId w:val="0"/>
        </w:numPr>
        <w:ind w:left="360"/>
        <w:rPr>
          <w:ins w:id="583" w:author="Author"/>
          <w:rFonts w:ascii="Calibri" w:hAnsi="Calibri" w:cs="Calibri"/>
        </w:rPr>
      </w:pPr>
      <w:ins w:id="584" w:author="Author">
        <w:r>
          <w:rPr>
            <w:rFonts w:ascii="Calibri" w:hAnsi="Calibri" w:cs="Calibri"/>
          </w:rPr>
          <w:t xml:space="preserve">Arithmetic member constraints and F# comparison constraints are a highly regular standard for F# programming. </w:t>
        </w:r>
        <w:r w:rsidRPr="00862FAD">
          <w:rPr>
            <w:rFonts w:ascii="Calibri" w:hAnsi="Calibri" w:cs="Calibri"/>
          </w:rPr>
          <w:t xml:space="preserve">For example, consider the </w:t>
        </w:r>
        <w:r>
          <w:rPr>
            <w:rFonts w:ascii="Calibri" w:hAnsi="Calibri" w:cs="Calibri"/>
          </w:rPr>
          <w:t xml:space="preserve">following </w:t>
        </w:r>
      </w:ins>
    </w:p>
    <w:p w:rsidR="001A153B" w:rsidRDefault="001A153B" w:rsidP="001A153B">
      <w:pPr>
        <w:pStyle w:val="Code"/>
        <w:rPr>
          <w:ins w:id="585" w:author="Author"/>
        </w:rPr>
      </w:pPr>
      <w:ins w:id="586" w:author="Author">
        <w:r>
          <w:lastRenderedPageBreak/>
          <w:t>let inline highestCommonFactor a b =</w:t>
        </w:r>
      </w:ins>
    </w:p>
    <w:p w:rsidR="001A153B" w:rsidRDefault="001A153B" w:rsidP="001A153B">
      <w:pPr>
        <w:pStyle w:val="Code"/>
        <w:rPr>
          <w:ins w:id="587" w:author="Author"/>
        </w:rPr>
      </w:pPr>
      <w:ins w:id="588" w:author="Author">
        <w:r>
          <w:t xml:space="preserve">    let rec loop a b = </w:t>
        </w:r>
      </w:ins>
    </w:p>
    <w:p w:rsidR="001A153B" w:rsidRDefault="001A153B" w:rsidP="001A153B">
      <w:pPr>
        <w:pStyle w:val="Code"/>
        <w:rPr>
          <w:ins w:id="589" w:author="Author"/>
        </w:rPr>
      </w:pPr>
      <w:ins w:id="590" w:author="Author">
        <w:r>
          <w:t xml:space="preserve">        if a = LanguagePrimitives.GenericZero&lt;_&gt; then b</w:t>
        </w:r>
      </w:ins>
    </w:p>
    <w:p w:rsidR="001A153B" w:rsidRDefault="001A153B" w:rsidP="001A153B">
      <w:pPr>
        <w:pStyle w:val="Code"/>
        <w:rPr>
          <w:ins w:id="591" w:author="Author"/>
        </w:rPr>
      </w:pPr>
      <w:ins w:id="592" w:author="Author">
        <w:r>
          <w:t xml:space="preserve">        elif a &lt; b then loop a (b - a)</w:t>
        </w:r>
      </w:ins>
    </w:p>
    <w:p w:rsidR="001A153B" w:rsidRDefault="001A153B" w:rsidP="001A153B">
      <w:pPr>
        <w:pStyle w:val="Code"/>
        <w:rPr>
          <w:ins w:id="593" w:author="Author"/>
        </w:rPr>
      </w:pPr>
      <w:ins w:id="594" w:author="Author">
        <w:r>
          <w:t xml:space="preserve">        else loop (a - b) b</w:t>
        </w:r>
      </w:ins>
    </w:p>
    <w:p w:rsidR="001A153B" w:rsidRDefault="001A153B" w:rsidP="001A153B">
      <w:pPr>
        <w:pStyle w:val="Code"/>
        <w:rPr>
          <w:ins w:id="595" w:author="Author"/>
        </w:rPr>
      </w:pPr>
      <w:ins w:id="596" w:author="Author">
        <w:r>
          <w:t xml:space="preserve">    loop a b</w:t>
        </w:r>
      </w:ins>
    </w:p>
    <w:p w:rsidR="001A153B" w:rsidRDefault="001A153B" w:rsidP="00B42658">
      <w:pPr>
        <w:pStyle w:val="BodyText"/>
        <w:rPr>
          <w:ins w:id="597" w:author="Author"/>
        </w:rPr>
      </w:pPr>
      <w:ins w:id="598" w:author="Author">
        <w:r>
          <w:t>The type of this function is as follows:</w:t>
        </w:r>
      </w:ins>
    </w:p>
    <w:p w:rsidR="001A153B" w:rsidRDefault="001A153B" w:rsidP="001A153B">
      <w:pPr>
        <w:pStyle w:val="Code"/>
        <w:rPr>
          <w:ins w:id="599" w:author="Author"/>
        </w:rPr>
      </w:pPr>
      <w:ins w:id="600" w:author="Author">
        <w:r>
          <w:t>val inline highestCommonFactor :</w:t>
        </w:r>
      </w:ins>
    </w:p>
    <w:p w:rsidR="001A153B" w:rsidRDefault="001A153B" w:rsidP="001A153B">
      <w:pPr>
        <w:pStyle w:val="Code"/>
        <w:rPr>
          <w:ins w:id="601" w:author="Author"/>
        </w:rPr>
      </w:pPr>
      <w:ins w:id="602" w:author="Author">
        <w:r>
          <w:t xml:space="preserve">    ^T -&gt;  ^T -&gt;  ^T</w:t>
        </w:r>
      </w:ins>
    </w:p>
    <w:p w:rsidR="001A153B" w:rsidRPr="00090567" w:rsidRDefault="001A153B" w:rsidP="001A153B">
      <w:pPr>
        <w:pStyle w:val="Code"/>
        <w:rPr>
          <w:ins w:id="603" w:author="Author"/>
          <w:lang w:val="de-DE"/>
        </w:rPr>
      </w:pPr>
      <w:ins w:id="604" w:author="Author">
        <w:r>
          <w:t xml:space="preserve">    </w:t>
        </w:r>
        <w:r w:rsidRPr="00090567">
          <w:rPr>
            <w:lang w:val="de-DE"/>
          </w:rPr>
          <w:t xml:space="preserve">when ^T : (static member Zero : ^T) </w:t>
        </w:r>
      </w:ins>
    </w:p>
    <w:p w:rsidR="001A153B" w:rsidRPr="00090567" w:rsidRDefault="001A153B" w:rsidP="001A153B">
      <w:pPr>
        <w:pStyle w:val="Code"/>
        <w:rPr>
          <w:ins w:id="605" w:author="Author"/>
          <w:lang w:val="de-DE"/>
        </w:rPr>
      </w:pPr>
      <w:ins w:id="606" w:author="Author">
        <w:r w:rsidRPr="00090567">
          <w:rPr>
            <w:lang w:val="de-DE"/>
          </w:rPr>
          <w:t xml:space="preserve">    and  ^T : (static member ( - ) :  ^T *  ^T -&gt;  ^T)</w:t>
        </w:r>
      </w:ins>
    </w:p>
    <w:p w:rsidR="001A153B" w:rsidRDefault="001A153B" w:rsidP="001A153B">
      <w:pPr>
        <w:pStyle w:val="Code"/>
        <w:rPr>
          <w:ins w:id="607" w:author="Author"/>
        </w:rPr>
      </w:pPr>
      <w:ins w:id="608" w:author="Author">
        <w:r w:rsidRPr="00090567">
          <w:rPr>
            <w:lang w:val="de-DE"/>
          </w:rPr>
          <w:t xml:space="preserve">    </w:t>
        </w:r>
        <w:r>
          <w:t>and   ^T : equality</w:t>
        </w:r>
      </w:ins>
    </w:p>
    <w:p w:rsidR="001A153B" w:rsidRDefault="001A153B" w:rsidP="001A153B">
      <w:pPr>
        <w:pStyle w:val="Code"/>
        <w:rPr>
          <w:ins w:id="609" w:author="Author"/>
        </w:rPr>
      </w:pPr>
      <w:ins w:id="610" w:author="Author">
        <w:r>
          <w:t xml:space="preserve">    and   ^T : comparison</w:t>
        </w:r>
      </w:ins>
    </w:p>
    <w:p w:rsidR="001A153B" w:rsidRDefault="001A153B" w:rsidP="00B42658">
      <w:pPr>
        <w:pStyle w:val="BodyText"/>
        <w:rPr>
          <w:ins w:id="611" w:author="Author"/>
        </w:rPr>
      </w:pPr>
      <w:ins w:id="612" w:author="Author">
        <w:r>
          <w:t>This is a suitable function for a public API in a mathematical library.</w:t>
        </w:r>
      </w:ins>
    </w:p>
    <w:p w:rsidR="001A153B" w:rsidRPr="00387030" w:rsidRDefault="001A153B" w:rsidP="001A153B">
      <w:pPr>
        <w:pStyle w:val="GuidelineNegative"/>
        <w:numPr>
          <w:ilvl w:val="0"/>
          <w:numId w:val="1"/>
        </w:numPr>
        <w:ind w:left="360"/>
        <w:rPr>
          <w:ins w:id="613" w:author="Author"/>
          <w:rFonts w:ascii="Calibri" w:hAnsi="Calibri" w:cs="Calibri"/>
        </w:rPr>
      </w:pPr>
      <w:ins w:id="614" w:author="Author">
        <w:r>
          <w:rPr>
            <w:rFonts w:ascii="Calibri" w:hAnsi="Calibri" w:cs="Calibri"/>
            <w:b/>
            <w:bCs/>
            <w:u w:val="single"/>
          </w:rPr>
          <w:t>Avoid</w:t>
        </w:r>
        <w:r w:rsidRPr="00387030">
          <w:rPr>
            <w:rFonts w:ascii="Calibri" w:hAnsi="Calibri" w:cs="Calibri"/>
            <w:bCs/>
          </w:rPr>
          <w:t xml:space="preserve"> the </w:t>
        </w:r>
        <w:r>
          <w:rPr>
            <w:rFonts w:ascii="Calibri" w:hAnsi="Calibri" w:cs="Calibri"/>
            <w:bCs/>
          </w:rPr>
          <w:t xml:space="preserve">over-using </w:t>
        </w:r>
        <w:r>
          <w:rPr>
            <w:rFonts w:ascii="Calibri" w:hAnsi="Calibri" w:cs="Calibri"/>
          </w:rPr>
          <w:t>member constraints for other ad-hoc coding purposes in F# library designs.</w:t>
        </w:r>
      </w:ins>
    </w:p>
    <w:p w:rsidR="001A153B" w:rsidRDefault="001A153B" w:rsidP="00B42658">
      <w:pPr>
        <w:pStyle w:val="GuidelineDescription"/>
        <w:rPr>
          <w:ins w:id="615" w:author="Author"/>
        </w:rPr>
      </w:pPr>
      <w:ins w:id="616" w:author="Author">
        <w:r>
          <w:t>It is possible to simulate “duck typing” using F# member constraints. However, members that make use of this should not in general be used in F#-to-F# library designs. This is because library designs based on unfamiliar or non-standard implicit constraints tend to cause user code to become inflexible and strongly tied to one particular framework pattern.</w:t>
        </w:r>
      </w:ins>
    </w:p>
    <w:p w:rsidR="001A153B" w:rsidRDefault="001A153B" w:rsidP="001A153B">
      <w:pPr>
        <w:pStyle w:val="Heading2"/>
        <w:rPr>
          <w:ins w:id="617" w:author="Author"/>
        </w:rPr>
      </w:pPr>
      <w:bookmarkStart w:id="618" w:name="_Toc268300589"/>
      <w:ins w:id="619" w:author="Author">
        <w:r>
          <w:t>Operator Definitions</w:t>
        </w:r>
        <w:bookmarkEnd w:id="618"/>
      </w:ins>
    </w:p>
    <w:p w:rsidR="001A153B" w:rsidRDefault="001A153B" w:rsidP="001A153B">
      <w:pPr>
        <w:pStyle w:val="GuidelineNegative"/>
        <w:numPr>
          <w:ilvl w:val="0"/>
          <w:numId w:val="1"/>
        </w:numPr>
        <w:ind w:left="360"/>
        <w:rPr>
          <w:ins w:id="620" w:author="Author"/>
          <w:rFonts w:ascii="Calibri" w:hAnsi="Calibri" w:cs="Calibri"/>
        </w:rPr>
      </w:pPr>
      <w:ins w:id="621" w:author="Author">
        <w:r>
          <w:rPr>
            <w:rFonts w:ascii="Calibri" w:hAnsi="Calibri" w:cs="Calibri"/>
            <w:b/>
            <w:bCs/>
            <w:u w:val="single"/>
          </w:rPr>
          <w:t>Avoid</w:t>
        </w:r>
        <w:r>
          <w:rPr>
            <w:rFonts w:ascii="Calibri" w:hAnsi="Calibri" w:cs="Calibri"/>
          </w:rPr>
          <w:t xml:space="preserve"> defining custom symbolic operators in F#-facing library designs. </w:t>
        </w:r>
      </w:ins>
    </w:p>
    <w:p w:rsidR="001A153B" w:rsidRDefault="001A153B" w:rsidP="00B42658">
      <w:pPr>
        <w:pStyle w:val="GuidelineDescription"/>
        <w:rPr>
          <w:ins w:id="622" w:author="Author"/>
        </w:rPr>
      </w:pPr>
      <w:ins w:id="623" w:author="Author">
        <w:r>
          <w:t>Custom operators are essential in some situations and are highly useful notational devices within a large body of implementation code. For new users of a library, named functions are often easier to use.  In addition custom symbolic operators can be hard to document, and users find it more difficult to lookup help on operators, due to existing limitations in IDE and search engines.</w:t>
        </w:r>
      </w:ins>
    </w:p>
    <w:p w:rsidR="001A153B" w:rsidRDefault="001A153B" w:rsidP="00B42658">
      <w:pPr>
        <w:pStyle w:val="GuidelineDescription"/>
        <w:rPr>
          <w:ins w:id="624" w:author="Author"/>
        </w:rPr>
      </w:pPr>
      <w:ins w:id="625" w:author="Author">
        <w:r>
          <w:t xml:space="preserve">As a result, it is generally best to publish your functionality as named functions and members. </w:t>
        </w:r>
      </w:ins>
    </w:p>
    <w:p w:rsidR="001A153B" w:rsidRDefault="001A153B" w:rsidP="001A153B">
      <w:pPr>
        <w:pStyle w:val="Heading2"/>
        <w:rPr>
          <w:ins w:id="626" w:author="Author"/>
        </w:rPr>
      </w:pPr>
      <w:bookmarkStart w:id="627" w:name="_Toc268300590"/>
      <w:ins w:id="628" w:author="Author">
        <w:r>
          <w:t>Units of Measure</w:t>
        </w:r>
        <w:bookmarkEnd w:id="627"/>
      </w:ins>
    </w:p>
    <w:p w:rsidR="001A153B" w:rsidRDefault="001A153B" w:rsidP="001A153B">
      <w:pPr>
        <w:pStyle w:val="GuidelinePositive"/>
        <w:numPr>
          <w:ilvl w:val="0"/>
          <w:numId w:val="2"/>
        </w:numPr>
        <w:ind w:left="360"/>
        <w:rPr>
          <w:ins w:id="629" w:author="Author"/>
          <w:rFonts w:ascii="Calibri" w:hAnsi="Calibri" w:cs="Calibri"/>
        </w:rPr>
      </w:pPr>
      <w:ins w:id="630" w:author="Author">
        <w:r>
          <w:rPr>
            <w:rFonts w:ascii="Calibri" w:hAnsi="Calibri" w:cs="Calibri"/>
            <w:b/>
            <w:bCs/>
            <w:u w:val="single"/>
          </w:rPr>
          <w:t>Do</w:t>
        </w:r>
        <w:r>
          <w:rPr>
            <w:rFonts w:ascii="Calibri" w:hAnsi="Calibri" w:cs="Calibri"/>
          </w:rPr>
          <w:t xml:space="preserve"> use </w:t>
        </w:r>
        <w:r w:rsidRPr="008C6C0C">
          <w:rPr>
            <w:rFonts w:ascii="Calibri" w:hAnsi="Calibri" w:cs="Calibri"/>
            <w:bCs/>
          </w:rPr>
          <w:t>units of measure</w:t>
        </w:r>
        <w:r>
          <w:rPr>
            <w:rFonts w:ascii="Calibri" w:hAnsi="Calibri" w:cs="Calibri"/>
          </w:rPr>
          <w:t xml:space="preserve"> for added type safety in F# code, including in F#-facing libraries.</w:t>
        </w:r>
      </w:ins>
    </w:p>
    <w:p w:rsidR="001A153B" w:rsidRDefault="001A153B" w:rsidP="00B42658">
      <w:pPr>
        <w:pStyle w:val="GuidelineDescription"/>
        <w:rPr>
          <w:ins w:id="631" w:author="Author"/>
        </w:rPr>
      </w:pPr>
      <w:ins w:id="632" w:author="Author">
        <w:r>
          <w:rPr>
            <w:bCs/>
          </w:rPr>
          <w:t xml:space="preserve">This type information </w:t>
        </w:r>
        <w:r>
          <w:rPr>
            <w:rFonts w:ascii="Calibri" w:hAnsi="Calibri" w:cs="Calibri"/>
          </w:rPr>
          <w:t>is erased when viewed by other .Net languages, so</w:t>
        </w:r>
        <w:r>
          <w:rPr>
            <w:bCs/>
          </w:rPr>
          <w:t xml:space="preserve"> b</w:t>
        </w:r>
        <w:r>
          <w:t xml:space="preserve">e aware that .NET components, tools and reflection will just see types-sans-units (e.g. </w:t>
        </w:r>
        <w:r w:rsidR="008E0806" w:rsidRPr="008E0806">
          <w:rPr>
            <w:rStyle w:val="CodeInline"/>
            <w:rPrChange w:id="633" w:author="Author">
              <w:rPr>
                <w:rStyle w:val="CodeChar"/>
                <w:rFonts w:eastAsiaTheme="minorHAnsi" w:cstheme="minorBidi"/>
              </w:rPr>
            </w:rPrChange>
          </w:rPr>
          <w:t>float</w:t>
        </w:r>
        <w:r>
          <w:t xml:space="preserve"> rather than </w:t>
        </w:r>
        <w:r w:rsidR="008E0806" w:rsidRPr="008E0806">
          <w:rPr>
            <w:rStyle w:val="CodeInline"/>
            <w:rPrChange w:id="634" w:author="Author">
              <w:rPr>
                <w:rStyle w:val="CodeChar"/>
                <w:rFonts w:eastAsiaTheme="minorHAnsi" w:cstheme="minorBidi"/>
              </w:rPr>
            </w:rPrChange>
          </w:rPr>
          <w:t>float</w:t>
        </w:r>
        <w:r w:rsidRPr="001A153B">
          <w:rPr>
            <w:rStyle w:val="CodeChar"/>
          </w:rPr>
          <w:t>&lt;kg&gt;</w:t>
        </w:r>
        <w:r>
          <w:t>) after this information has been erased.</w:t>
        </w:r>
      </w:ins>
    </w:p>
    <w:p w:rsidR="001A153B" w:rsidRPr="007A6541" w:rsidRDefault="001A153B" w:rsidP="001A153B">
      <w:pPr>
        <w:pStyle w:val="Heading2"/>
        <w:rPr>
          <w:ins w:id="635" w:author="Author"/>
        </w:rPr>
      </w:pPr>
      <w:bookmarkStart w:id="636" w:name="_Toc268300591"/>
      <w:ins w:id="637" w:author="Author">
        <w:r w:rsidRPr="007A6541">
          <w:t>Type Abbreviations</w:t>
        </w:r>
        <w:bookmarkEnd w:id="636"/>
      </w:ins>
    </w:p>
    <w:p w:rsidR="001A153B" w:rsidRDefault="001A153B" w:rsidP="001A153B">
      <w:pPr>
        <w:pStyle w:val="GuidelinePositive"/>
        <w:numPr>
          <w:ilvl w:val="0"/>
          <w:numId w:val="2"/>
        </w:numPr>
        <w:ind w:left="360"/>
        <w:rPr>
          <w:ins w:id="638" w:author="Author"/>
          <w:rFonts w:ascii="Calibri" w:hAnsi="Calibri" w:cs="Calibri"/>
        </w:rPr>
      </w:pPr>
      <w:ins w:id="639" w:author="Author">
        <w:r>
          <w:rPr>
            <w:rFonts w:ascii="Calibri" w:hAnsi="Calibri" w:cs="Calibri"/>
            <w:b/>
            <w:bCs/>
            <w:u w:val="single"/>
          </w:rPr>
          <w:t>Consider</w:t>
        </w:r>
        <w:r>
          <w:rPr>
            <w:rFonts w:ascii="Calibri" w:hAnsi="Calibri" w:cs="Calibri"/>
          </w:rPr>
          <w:t xml:space="preserve"> using </w:t>
        </w:r>
        <w:r w:rsidRPr="008C6C0C">
          <w:rPr>
            <w:rFonts w:ascii="Calibri" w:hAnsi="Calibri" w:cs="Calibri"/>
            <w:bCs/>
          </w:rPr>
          <w:t>type abbreviations</w:t>
        </w:r>
        <w:r>
          <w:rPr>
            <w:rFonts w:ascii="Calibri" w:hAnsi="Calibri" w:cs="Calibri"/>
          </w:rPr>
          <w:t xml:space="preserve"> to simplify F# code, including in F#-facing libraries.</w:t>
        </w:r>
      </w:ins>
    </w:p>
    <w:p w:rsidR="001A153B" w:rsidRDefault="001A153B" w:rsidP="00B42658">
      <w:pPr>
        <w:pStyle w:val="GuidelineDescription"/>
        <w:rPr>
          <w:ins w:id="640" w:author="Author"/>
        </w:rPr>
      </w:pPr>
      <w:ins w:id="641" w:author="Author">
        <w:r w:rsidRPr="00106737">
          <w:rPr>
            <w:bCs/>
          </w:rPr>
          <w:t>B</w:t>
        </w:r>
        <w:r>
          <w:t>e aware that .NET components, tools and reflection will just see the types-being-abbreviated.</w:t>
        </w:r>
      </w:ins>
    </w:p>
    <w:p w:rsidR="009046D7" w:rsidRDefault="009046D7" w:rsidP="00B42658">
      <w:pPr>
        <w:pStyle w:val="GuidelineDescription"/>
        <w:rPr>
          <w:ins w:id="642" w:author="Author"/>
        </w:rPr>
      </w:pPr>
    </w:p>
    <w:p w:rsidR="001A153B" w:rsidRDefault="001A153B" w:rsidP="001A153B">
      <w:pPr>
        <w:pStyle w:val="GuidelineNegative"/>
        <w:numPr>
          <w:ilvl w:val="0"/>
          <w:numId w:val="1"/>
        </w:numPr>
        <w:ind w:left="360"/>
        <w:rPr>
          <w:ins w:id="643" w:author="Author"/>
          <w:rFonts w:ascii="Calibri" w:hAnsi="Calibri" w:cs="Calibri"/>
        </w:rPr>
      </w:pPr>
      <w:ins w:id="644" w:author="Author">
        <w:r>
          <w:rPr>
            <w:rFonts w:ascii="Calibri" w:hAnsi="Calibri" w:cs="Calibri"/>
            <w:b/>
            <w:bCs/>
            <w:u w:val="single"/>
          </w:rPr>
          <w:lastRenderedPageBreak/>
          <w:t>Avoid</w:t>
        </w:r>
        <w:r>
          <w:rPr>
            <w:rFonts w:ascii="Calibri" w:hAnsi="Calibri" w:cs="Calibri"/>
          </w:rPr>
          <w:t xml:space="preserve"> using type abbreviations for public types whose members and properties should, logically speaking, be intrinsically different to those available on the type being abbreviated.</w:t>
        </w:r>
      </w:ins>
    </w:p>
    <w:p w:rsidR="001A153B" w:rsidRDefault="001A153B" w:rsidP="00B42658">
      <w:pPr>
        <w:pStyle w:val="GuidelineDescription"/>
        <w:rPr>
          <w:ins w:id="645" w:author="Author"/>
        </w:rPr>
      </w:pPr>
      <w:ins w:id="646" w:author="Author">
        <w:r>
          <w:t>In this case, the type being abbreviated reveals too much about the representation of the actual type being defined. Instead, consider wrapping the abbreviation in a class type or a single-case discriminated union (or, when performance is absolutely essential, consider using a struct type to wrap the abbreviation).</w:t>
        </w:r>
      </w:ins>
    </w:p>
    <w:p w:rsidR="001A153B" w:rsidRDefault="001A153B" w:rsidP="00B42658">
      <w:pPr>
        <w:pStyle w:val="GuidelineDescription"/>
        <w:rPr>
          <w:ins w:id="647" w:author="Author"/>
        </w:rPr>
      </w:pPr>
      <w:ins w:id="648" w:author="Author">
        <w:r>
          <w:t>For example, it is tempting to define a multi-map as a special case of an F# map, e.g.</w:t>
        </w:r>
      </w:ins>
    </w:p>
    <w:p w:rsidR="009046D7" w:rsidRDefault="001A153B">
      <w:pPr>
        <w:pStyle w:val="Code"/>
        <w:rPr>
          <w:ins w:id="649" w:author="Author"/>
        </w:rPr>
        <w:pPrChange w:id="650" w:author="Author">
          <w:pPr>
            <w:pStyle w:val="GuidelineDescription"/>
          </w:pPr>
        </w:pPrChange>
      </w:pPr>
      <w:ins w:id="651" w:author="Author">
        <w:r>
          <w:t>type MultiMap&lt;'Key,'Value&gt; = Map&lt;'Key,'Value list&gt;</w:t>
        </w:r>
      </w:ins>
    </w:p>
    <w:p w:rsidR="001A153B" w:rsidRDefault="001A153B" w:rsidP="00B42658">
      <w:pPr>
        <w:pStyle w:val="GuidelineDescription"/>
        <w:rPr>
          <w:ins w:id="652" w:author="Author"/>
        </w:rPr>
      </w:pPr>
      <w:ins w:id="653" w:author="Author">
        <w:r>
          <w:t xml:space="preserve">However, the logical dot-notation operations on this type are not the same as the operations on a Map – for example, it is reasonable that the lookup operator </w:t>
        </w:r>
        <w:r w:rsidR="008E0806" w:rsidRPr="008E0806">
          <w:rPr>
            <w:rStyle w:val="CodeInline"/>
            <w:rPrChange w:id="654" w:author="Author">
              <w:rPr>
                <w:rFonts w:ascii="Consolas" w:hAnsi="Consolas"/>
                <w:color w:val="4F81BD" w:themeColor="accent1"/>
                <w:sz w:val="20"/>
                <w:szCs w:val="20"/>
                <w:lang w:eastAsia="en-GB"/>
              </w:rPr>
            </w:rPrChange>
          </w:rPr>
          <w:t>map.[key]</w:t>
        </w:r>
        <w:r>
          <w:t xml:space="preserve"> return the empty list if the key is not in the dictionary, rather than raising an exception.</w:t>
        </w:r>
      </w:ins>
    </w:p>
    <w:p w:rsidR="009046D7" w:rsidRDefault="009046D7">
      <w:pPr>
        <w:pStyle w:val="Code"/>
        <w:rPr>
          <w:ins w:id="655" w:author="Author"/>
        </w:rPr>
        <w:pPrChange w:id="656" w:author="Author">
          <w:pPr>
            <w:pStyle w:val="GuidelineDescription"/>
          </w:pPr>
        </w:pPrChange>
      </w:pPr>
    </w:p>
    <w:p w:rsidR="00935B5B" w:rsidRDefault="00847B57">
      <w:pPr>
        <w:pStyle w:val="Heading1"/>
      </w:pPr>
      <w:bookmarkStart w:id="657" w:name="_Toc268300592"/>
      <w:r>
        <w:t>Guidelines for</w:t>
      </w:r>
      <w:ins w:id="658" w:author="Author">
        <w:r w:rsidR="00915CF3">
          <w:t xml:space="preserve"> Libraries for Use from other </w:t>
        </w:r>
      </w:ins>
      <w:del w:id="659" w:author="Author">
        <w:r w:rsidR="00866402" w:rsidRPr="0050516F" w:rsidDel="00915CF3">
          <w:delText xml:space="preserve"> Vanilla </w:delText>
        </w:r>
      </w:del>
      <w:r w:rsidR="00866402" w:rsidRPr="0050516F">
        <w:t xml:space="preserve">.NET </w:t>
      </w:r>
      <w:ins w:id="660" w:author="Author">
        <w:r w:rsidR="00915CF3">
          <w:t>Languages</w:t>
        </w:r>
      </w:ins>
      <w:bookmarkEnd w:id="657"/>
      <w:del w:id="661" w:author="Author">
        <w:r w:rsidR="00866402" w:rsidRPr="0050516F" w:rsidDel="00915CF3">
          <w:delText>Libraries</w:delText>
        </w:r>
      </w:del>
    </w:p>
    <w:p w:rsidR="00866402" w:rsidRDefault="005B31D6" w:rsidP="00B42658">
      <w:pPr>
        <w:pStyle w:val="BodyText"/>
      </w:pPr>
      <w:r>
        <w:t xml:space="preserve">When designing libraries for use from other .NET languages, it is </w:t>
      </w:r>
      <w:r w:rsidR="00297B81">
        <w:t xml:space="preserve">very </w:t>
      </w:r>
      <w:r>
        <w:t>important to adhere to the .NET Library Design Guidelines</w:t>
      </w:r>
      <w:r w:rsidR="00866402">
        <w:t xml:space="preserve">. </w:t>
      </w:r>
      <w:r w:rsidR="00297B81">
        <w:t>In this document w</w:t>
      </w:r>
      <w:r w:rsidR="00866402">
        <w:t xml:space="preserve">e </w:t>
      </w:r>
      <w:r w:rsidR="00297B81">
        <w:t xml:space="preserve">label </w:t>
      </w:r>
      <w:r w:rsidR="00866402">
        <w:t xml:space="preserve">these libraries </w:t>
      </w:r>
      <w:r w:rsidR="00866402">
        <w:rPr>
          <w:i/>
        </w:rPr>
        <w:t>vanilla .NET libraries</w:t>
      </w:r>
      <w:r w:rsidR="00866402">
        <w:t xml:space="preserve">, as opposed to </w:t>
      </w:r>
      <w:r w:rsidR="00EC7C15" w:rsidRPr="00EC7C15">
        <w:rPr>
          <w:i/>
        </w:rPr>
        <w:t>F#-facing libraries</w:t>
      </w:r>
      <w:r w:rsidR="00866402">
        <w:t xml:space="preserve"> </w:t>
      </w:r>
      <w:r w:rsidR="00297B81">
        <w:t xml:space="preserve">which </w:t>
      </w:r>
      <w:r w:rsidR="00866402">
        <w:t xml:space="preserve">use F# constructs without restriction and are mostly intended for use by F# applications. </w:t>
      </w:r>
      <w:r w:rsidR="00E31521">
        <w:t xml:space="preserve"> </w:t>
      </w:r>
      <w:r w:rsidR="00866402">
        <w:t xml:space="preserve">Designing vanilla .NET libraries </w:t>
      </w:r>
      <w:r>
        <w:t>means</w:t>
      </w:r>
      <w:r w:rsidR="00D839F9">
        <w:t xml:space="preserve"> provid</w:t>
      </w:r>
      <w:r w:rsidR="00147389">
        <w:t>ing</w:t>
      </w:r>
      <w:r w:rsidR="00D839F9">
        <w:t xml:space="preserve"> familiar and idiomatic APIs consistent with the rest of the .NET Framework</w:t>
      </w:r>
      <w:r w:rsidR="00147389">
        <w:t xml:space="preserve"> by minimizing the use of F#-specific constructs in the public API</w:t>
      </w:r>
      <w:r w:rsidR="00D839F9">
        <w:t xml:space="preserve">.  We propose </w:t>
      </w:r>
      <w:r w:rsidR="00866402">
        <w:t xml:space="preserve">the </w:t>
      </w:r>
      <w:r w:rsidR="009046D7">
        <w:t>rules in the following sections.</w:t>
      </w:r>
    </w:p>
    <w:p w:rsidR="009046D7" w:rsidRDefault="009046D7" w:rsidP="00B42658">
      <w:pPr>
        <w:pStyle w:val="Heading2"/>
      </w:pPr>
      <w:bookmarkStart w:id="662" w:name="_Toc268300593"/>
      <w:r>
        <w:t>Namespace and</w:t>
      </w:r>
      <w:ins w:id="663" w:author="Author">
        <w:r>
          <w:t xml:space="preserve"> Type Design</w:t>
        </w:r>
      </w:ins>
      <w:bookmarkEnd w:id="662"/>
    </w:p>
    <w:p w:rsidR="009046D7" w:rsidRPr="009046D7" w:rsidRDefault="009046D7" w:rsidP="009046D7"/>
    <w:p w:rsidR="00BF7726" w:rsidRDefault="00E31521" w:rsidP="00E31521">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a</w:t>
      </w:r>
      <w:r w:rsidRPr="00E31521">
        <w:rPr>
          <w:rFonts w:ascii="Calibri" w:hAnsi="Calibri" w:cs="Calibri"/>
        </w:rPr>
        <w:t xml:space="preserve">pply the .NET Library Design Guidelines </w:t>
      </w:r>
      <w:r w:rsidR="009C77E8">
        <w:rPr>
          <w:rFonts w:ascii="Calibri" w:hAnsi="Calibri" w:cs="Calibri"/>
        </w:rPr>
        <w:t xml:space="preserve">to the public API of </w:t>
      </w:r>
      <w:del w:id="664" w:author="Author">
        <w:r w:rsidR="009C77E8" w:rsidDel="00090567">
          <w:rPr>
            <w:rFonts w:ascii="Calibri" w:hAnsi="Calibri" w:cs="Calibri"/>
          </w:rPr>
          <w:delText>your code</w:delText>
        </w:r>
      </w:del>
      <w:ins w:id="665" w:author="Author">
        <w:r w:rsidR="00090567">
          <w:rPr>
            <w:rFonts w:ascii="Calibri" w:hAnsi="Calibri" w:cs="Calibri"/>
          </w:rPr>
          <w:t>your components</w:t>
        </w:r>
      </w:ins>
      <w:r w:rsidR="009C77E8">
        <w:rPr>
          <w:rFonts w:ascii="Calibri" w:hAnsi="Calibri" w:cs="Calibri"/>
        </w:rPr>
        <w:t>, for vanilla .NET APIs</w:t>
      </w:r>
      <w:r w:rsidR="00406FA8">
        <w:rPr>
          <w:rFonts w:ascii="Calibri" w:hAnsi="Calibri" w:cs="Calibri"/>
        </w:rPr>
        <w:t>.</w:t>
      </w:r>
    </w:p>
    <w:p w:rsidR="00662DA7" w:rsidRDefault="00D67015" w:rsidP="00B42658">
      <w:pPr>
        <w:pStyle w:val="GuidelineDescription"/>
      </w:pPr>
      <w:r>
        <w:t xml:space="preserve">In particular, </w:t>
      </w:r>
      <w:r w:rsidR="00BF7726">
        <w:t xml:space="preserve">apply the </w:t>
      </w:r>
      <w:r w:rsidR="000C5F45">
        <w:t xml:space="preserve">naming </w:t>
      </w:r>
      <w:r w:rsidR="00BF7726">
        <w:t>guidelines</w:t>
      </w:r>
      <w:r w:rsidR="00FE17B5">
        <w:t>, paying special attention</w:t>
      </w:r>
      <w:r w:rsidR="00BF7726">
        <w:t xml:space="preserve"> </w:t>
      </w:r>
      <w:r w:rsidR="00FE17B5">
        <w:t xml:space="preserve">to </w:t>
      </w:r>
      <w:r>
        <w:t xml:space="preserve">the use of </w:t>
      </w:r>
      <w:r w:rsidR="00BF7726">
        <w:t>abbreviated names</w:t>
      </w:r>
      <w:r>
        <w:t xml:space="preserve"> </w:t>
      </w:r>
      <w:r w:rsidR="00BF7726">
        <w:t xml:space="preserve">and </w:t>
      </w:r>
      <w:r>
        <w:t xml:space="preserve">the .NET capitalization guidelines. </w:t>
      </w:r>
    </w:p>
    <w:p w:rsidR="00662DA7" w:rsidRDefault="00662DA7" w:rsidP="00662DA7">
      <w:pPr>
        <w:pStyle w:val="Code"/>
      </w:pPr>
      <w:r>
        <w:sym w:font="Wingdings" w:char="F0FB"/>
      </w:r>
      <w:r>
        <w:t xml:space="preserve"> type pCoord = ...</w:t>
      </w:r>
    </w:p>
    <w:p w:rsidR="00662DA7" w:rsidRDefault="00662DA7" w:rsidP="00662DA7">
      <w:pPr>
        <w:pStyle w:val="Code"/>
        <w:rPr>
          <w:ins w:id="666" w:author="Author"/>
        </w:rPr>
      </w:pPr>
      <w:r>
        <w:t xml:space="preserve">      member this.theta = ...</w:t>
      </w:r>
    </w:p>
    <w:p w:rsidR="00915CF3" w:rsidRDefault="00915CF3" w:rsidP="00662DA7">
      <w:pPr>
        <w:pStyle w:val="Code"/>
      </w:pPr>
    </w:p>
    <w:p w:rsidR="00824DBE" w:rsidRDefault="00662DA7">
      <w:pPr>
        <w:pStyle w:val="Code"/>
      </w:pPr>
      <w:r>
        <w:sym w:font="Wingdings" w:char="F0FC"/>
      </w:r>
      <w:r>
        <w:t xml:space="preserve"> type PolarCoordinate = ...</w:t>
      </w:r>
    </w:p>
    <w:p w:rsidR="00824DBE" w:rsidRDefault="00662DA7">
      <w:pPr>
        <w:pStyle w:val="Code"/>
      </w:pPr>
      <w:r>
        <w:t xml:space="preserve">      </w:t>
      </w:r>
      <w:r w:rsidR="007436FB">
        <w:t>m</w:t>
      </w:r>
      <w:r>
        <w:t>ember this.Theta = ...</w:t>
      </w:r>
    </w:p>
    <w:p w:rsidR="009046D7" w:rsidRDefault="009046D7">
      <w:pPr>
        <w:pStyle w:val="GuidelinePositive"/>
        <w:numPr>
          <w:ilvl w:val="0"/>
          <w:numId w:val="0"/>
        </w:numPr>
        <w:ind w:left="360"/>
        <w:rPr>
          <w:ins w:id="667" w:author="Author"/>
          <w:rFonts w:ascii="Calibri" w:hAnsi="Calibri" w:cs="Calibri"/>
          <w:rPrChange w:id="668" w:author="Author">
            <w:rPr>
              <w:ins w:id="669" w:author="Author"/>
              <w:rFonts w:ascii="Calibri" w:hAnsi="Calibri" w:cs="Calibri"/>
              <w:b/>
              <w:bCs/>
              <w:u w:val="single"/>
            </w:rPr>
          </w:rPrChange>
        </w:rPr>
        <w:pPrChange w:id="670" w:author="Author">
          <w:pPr>
            <w:pStyle w:val="GuidelinePositive"/>
            <w:numPr>
              <w:numId w:val="2"/>
            </w:numPr>
            <w:tabs>
              <w:tab w:val="clear" w:pos="960"/>
              <w:tab w:val="num" w:pos="720"/>
            </w:tabs>
            <w:ind w:left="360"/>
          </w:pPr>
        </w:pPrChange>
      </w:pPr>
    </w:p>
    <w:p w:rsidR="00034179" w:rsidRDefault="00034179" w:rsidP="00034179">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w:t>
      </w:r>
      <w:del w:id="671" w:author="Author">
        <w:r w:rsidR="009C77E8" w:rsidDel="00090567">
          <w:rPr>
            <w:rFonts w:ascii="Calibri" w:hAnsi="Calibri" w:cs="Calibri"/>
          </w:rPr>
          <w:delText xml:space="preserve">design your API </w:delText>
        </w:r>
        <w:r w:rsidR="00847B57" w:rsidDel="00090567">
          <w:rPr>
            <w:rFonts w:ascii="Calibri" w:hAnsi="Calibri" w:cs="Calibri"/>
          </w:rPr>
          <w:delText>us</w:delText>
        </w:r>
        <w:r w:rsidR="003E3186" w:rsidDel="00090567">
          <w:rPr>
            <w:rFonts w:ascii="Calibri" w:hAnsi="Calibri" w:cs="Calibri"/>
          </w:rPr>
          <w:delText>ing</w:delText>
        </w:r>
      </w:del>
      <w:ins w:id="672" w:author="Author">
        <w:r w:rsidR="00090567">
          <w:rPr>
            <w:rFonts w:ascii="Calibri" w:hAnsi="Calibri" w:cs="Calibri"/>
          </w:rPr>
          <w:t>use</w:t>
        </w:r>
      </w:ins>
      <w:r w:rsidR="00847B57">
        <w:rPr>
          <w:rFonts w:ascii="Calibri" w:hAnsi="Calibri" w:cs="Calibri"/>
        </w:rPr>
        <w:t xml:space="preserve"> namespaces</w:t>
      </w:r>
      <w:ins w:id="673" w:author="Author">
        <w:r w:rsidR="00090567">
          <w:rPr>
            <w:rFonts w:ascii="Calibri" w:hAnsi="Calibri" w:cs="Calibri"/>
          </w:rPr>
          <w:t xml:space="preserve">, </w:t>
        </w:r>
      </w:ins>
      <w:del w:id="674" w:author="Author">
        <w:r w:rsidR="006B71C9" w:rsidDel="00090567">
          <w:rPr>
            <w:rFonts w:ascii="Calibri" w:hAnsi="Calibri" w:cs="Calibri"/>
          </w:rPr>
          <w:delText xml:space="preserve"> </w:delText>
        </w:r>
        <w:r w:rsidR="009C77E8" w:rsidDel="00090567">
          <w:rPr>
            <w:rFonts w:ascii="Calibri" w:hAnsi="Calibri" w:cs="Calibri"/>
          </w:rPr>
          <w:delText>and</w:delText>
        </w:r>
        <w:r w:rsidR="006B71C9" w:rsidDel="00090567">
          <w:rPr>
            <w:rFonts w:ascii="Calibri" w:hAnsi="Calibri" w:cs="Calibri"/>
          </w:rPr>
          <w:delText xml:space="preserve"> </w:delText>
        </w:r>
      </w:del>
      <w:r w:rsidR="009C77E8">
        <w:rPr>
          <w:rFonts w:ascii="Calibri" w:hAnsi="Calibri" w:cs="Calibri"/>
        </w:rPr>
        <w:t>types</w:t>
      </w:r>
      <w:r w:rsidR="003E3186">
        <w:rPr>
          <w:rFonts w:ascii="Calibri" w:hAnsi="Calibri" w:cs="Calibri"/>
        </w:rPr>
        <w:t xml:space="preserve"> </w:t>
      </w:r>
      <w:ins w:id="675" w:author="Author">
        <w:r w:rsidR="00090567">
          <w:rPr>
            <w:rFonts w:ascii="Calibri" w:hAnsi="Calibri" w:cs="Calibri"/>
          </w:rPr>
          <w:t xml:space="preserve">and members as the primary organizational structure for your components </w:t>
        </w:r>
      </w:ins>
      <w:r w:rsidR="003E3186">
        <w:rPr>
          <w:rFonts w:ascii="Calibri" w:hAnsi="Calibri" w:cs="Calibri"/>
        </w:rPr>
        <w:t>(as opposed to modules)</w:t>
      </w:r>
      <w:r w:rsidR="009C77E8">
        <w:rPr>
          <w:rFonts w:ascii="Calibri" w:hAnsi="Calibri" w:cs="Calibri"/>
        </w:rPr>
        <w:t>,</w:t>
      </w:r>
      <w:r w:rsidR="00847B57">
        <w:rPr>
          <w:rFonts w:ascii="Calibri" w:hAnsi="Calibri" w:cs="Calibri"/>
        </w:rPr>
        <w:t xml:space="preserve"> for vanilla .NET APIs</w:t>
      </w:r>
      <w:r w:rsidR="00406FA8">
        <w:rPr>
          <w:rFonts w:ascii="Calibri" w:hAnsi="Calibri" w:cs="Calibri"/>
        </w:rPr>
        <w:t>.</w:t>
      </w:r>
    </w:p>
    <w:p w:rsidR="00847B57" w:rsidRDefault="0050516F" w:rsidP="00B42658">
      <w:pPr>
        <w:pStyle w:val="GuidelineDescription"/>
      </w:pPr>
      <w:r w:rsidRPr="00805547">
        <w:t>This means</w:t>
      </w:r>
      <w:r w:rsidR="00EC7C15" w:rsidRPr="00EC7C15">
        <w:rPr>
          <w:b/>
        </w:rPr>
        <w:t xml:space="preserve"> </w:t>
      </w:r>
      <w:r>
        <w:t xml:space="preserve">all files </w:t>
      </w:r>
      <w:r w:rsidR="00013266">
        <w:t xml:space="preserve">containing public functionality </w:t>
      </w:r>
      <w:r>
        <w:t xml:space="preserve">should begin </w:t>
      </w:r>
      <w:r w:rsidR="00847B57">
        <w:t>with a “namespace” declaration</w:t>
      </w:r>
      <w:r w:rsidR="003E3186">
        <w:t>,</w:t>
      </w:r>
      <w:r w:rsidR="00847B57">
        <w:t xml:space="preserve"> and the only public-facing entities </w:t>
      </w:r>
      <w:r w:rsidR="00370843">
        <w:t xml:space="preserve">in namespaces </w:t>
      </w:r>
      <w:r w:rsidR="00847B57">
        <w:t>should be types.</w:t>
      </w:r>
    </w:p>
    <w:p w:rsidR="0050516F" w:rsidRDefault="0050516F" w:rsidP="00B42658">
      <w:pPr>
        <w:pStyle w:val="GuidelineDescription"/>
      </w:pPr>
      <w:r>
        <w:lastRenderedPageBreak/>
        <w:t xml:space="preserve">Use </w:t>
      </w:r>
      <w:r w:rsidR="003E3186">
        <w:t xml:space="preserve">non-public </w:t>
      </w:r>
      <w:r>
        <w:t>modules to hold implementation code</w:t>
      </w:r>
      <w:ins w:id="676" w:author="Author">
        <w:r w:rsidR="00090567">
          <w:t>, utility types and utility functions</w:t>
        </w:r>
      </w:ins>
      <w:del w:id="677" w:author="Author">
        <w:r w:rsidR="003E3186" w:rsidDel="00090567">
          <w:delText xml:space="preserve"> that is well-suited to modules</w:delText>
        </w:r>
      </w:del>
      <w:r>
        <w:t>.</w:t>
      </w:r>
    </w:p>
    <w:p w:rsidR="00EC7F56" w:rsidRDefault="00EC7F56" w:rsidP="00B42658">
      <w:pPr>
        <w:pStyle w:val="GuidelineDescription"/>
      </w:pPr>
      <w:del w:id="678" w:author="Author">
        <w:r w:rsidDel="00090567">
          <w:delText>Even for designing containers of static members, s</w:delText>
        </w:r>
      </w:del>
      <w:ins w:id="679" w:author="Author">
        <w:r w:rsidR="00090567">
          <w:t>S</w:t>
        </w:r>
      </w:ins>
      <w:r>
        <w:t xml:space="preserve">tatic types should be preferred over modules, as they allow for future evolution of the API to use overloading and other .NET API design concepts which may not be </w:t>
      </w:r>
      <w:ins w:id="680" w:author="Author">
        <w:r w:rsidR="00090567">
          <w:t xml:space="preserve">used </w:t>
        </w:r>
      </w:ins>
      <w:del w:id="681" w:author="Author">
        <w:r w:rsidDel="00090567">
          <w:delText xml:space="preserve">possible to express </w:delText>
        </w:r>
      </w:del>
      <w:r>
        <w:t>within F# modules.</w:t>
      </w:r>
    </w:p>
    <w:p w:rsidR="00357C0D" w:rsidRDefault="00357C0D" w:rsidP="00B42658">
      <w:pPr>
        <w:pStyle w:val="GuidelineDescription"/>
      </w:pPr>
      <w:r>
        <w:t>For example, in place of the following public API:</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sym w:font="Wingdings" w:char="F0FB"/>
      </w:r>
      <w:r w:rsidRPr="00B646C9">
        <w:rPr>
          <w:rFonts w:ascii="Consolas" w:hAnsi="Consolas" w:cstheme="minorBidi"/>
          <w:color w:val="4F81BD" w:themeColor="accent1"/>
          <w:sz w:val="20"/>
          <w:szCs w:val="20"/>
          <w:lang w:eastAsia="en-GB"/>
        </w:rPr>
        <w:t xml:space="preserve"> module Fabrikom</w:t>
      </w:r>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ins w:id="682" w:author="Author">
        <w:r>
          <w:rPr>
            <w:rFonts w:ascii="Consolas" w:hAnsi="Consolas" w:cstheme="minorBidi"/>
            <w:color w:val="4F81BD" w:themeColor="accent1"/>
            <w:sz w:val="20"/>
            <w:szCs w:val="20"/>
            <w:lang w:eastAsia="en-GB"/>
          </w:rPr>
          <w:t xml:space="preserve"> </w:t>
        </w:r>
      </w:ins>
      <w:del w:id="683" w:author="Author">
        <w:r w:rsidR="00357C0D" w:rsidRPr="00B646C9" w:rsidDel="00915CF3">
          <w:rPr>
            <w:rFonts w:ascii="Consolas" w:hAnsi="Consolas" w:cstheme="minorBidi"/>
            <w:color w:val="4F81BD" w:themeColor="accent1"/>
            <w:sz w:val="20"/>
            <w:szCs w:val="20"/>
            <w:lang w:eastAsia="en-GB"/>
          </w:rPr>
          <w:sym w:font="Wingdings" w:char="F0FB"/>
        </w:r>
      </w:del>
      <w:r w:rsidR="00357C0D" w:rsidRPr="00B646C9">
        <w:rPr>
          <w:rFonts w:ascii="Consolas" w:hAnsi="Consolas" w:cstheme="minorBidi"/>
          <w:color w:val="4F81BD" w:themeColor="accent1"/>
          <w:sz w:val="20"/>
          <w:szCs w:val="20"/>
          <w:lang w:eastAsia="en-GB"/>
        </w:rPr>
        <w:t xml:space="preserve"> module Utilities = </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ins w:id="684" w:author="Author">
        <w:r>
          <w:rPr>
            <w:rFonts w:ascii="Consolas" w:hAnsi="Consolas" w:cstheme="minorBidi"/>
            <w:color w:val="4F81BD" w:themeColor="accent1"/>
            <w:sz w:val="20"/>
            <w:szCs w:val="20"/>
            <w:lang w:eastAsia="en-GB"/>
          </w:rPr>
          <w:t xml:space="preserve"> </w:t>
        </w:r>
      </w:ins>
      <w:del w:id="685" w:author="Author">
        <w:r w:rsidR="00357C0D" w:rsidRPr="003E6959" w:rsidDel="00915CF3">
          <w:rPr>
            <w:rFonts w:ascii="Consolas" w:hAnsi="Consolas" w:cstheme="minorBidi"/>
            <w:color w:val="4F81BD" w:themeColor="accent1"/>
            <w:sz w:val="20"/>
            <w:szCs w:val="20"/>
            <w:lang w:eastAsia="en-GB"/>
          </w:rPr>
          <w:sym w:font="Wingdings" w:char="F0FB"/>
        </w:r>
      </w:del>
      <w:r w:rsidR="00357C0D" w:rsidRPr="00B646C9">
        <w:rPr>
          <w:rFonts w:ascii="Consolas" w:hAnsi="Consolas" w:cstheme="minorBidi"/>
          <w:color w:val="4F81BD" w:themeColor="accent1"/>
          <w:sz w:val="20"/>
          <w:szCs w:val="20"/>
          <w:lang w:eastAsia="en-GB"/>
        </w:rPr>
        <w:t>    let Name = "Bob"</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ins w:id="686" w:author="Author">
        <w:r>
          <w:rPr>
            <w:rFonts w:ascii="Consolas" w:hAnsi="Consolas" w:cstheme="minorBidi"/>
            <w:color w:val="4F81BD" w:themeColor="accent1"/>
            <w:sz w:val="20"/>
            <w:szCs w:val="20"/>
            <w:lang w:eastAsia="en-GB"/>
          </w:rPr>
          <w:t xml:space="preserve"> </w:t>
        </w:r>
      </w:ins>
      <w:del w:id="687" w:author="Author">
        <w:r w:rsidR="00357C0D" w:rsidRPr="003E6959" w:rsidDel="00915CF3">
          <w:rPr>
            <w:rFonts w:ascii="Consolas" w:hAnsi="Consolas" w:cstheme="minorBidi"/>
            <w:color w:val="4F81BD" w:themeColor="accent1"/>
            <w:sz w:val="20"/>
            <w:szCs w:val="20"/>
            <w:lang w:eastAsia="en-GB"/>
          </w:rPr>
          <w:sym w:font="Wingdings" w:char="F0FB"/>
        </w:r>
      </w:del>
      <w:r w:rsidR="00357C0D" w:rsidRPr="00B646C9">
        <w:rPr>
          <w:rFonts w:ascii="Consolas" w:hAnsi="Consolas" w:cstheme="minorBidi"/>
          <w:color w:val="4F81BD" w:themeColor="accent1"/>
          <w:sz w:val="20"/>
          <w:szCs w:val="20"/>
          <w:lang w:eastAsia="en-GB"/>
        </w:rPr>
        <w:t>    let Add2 x y = x + y</w:t>
      </w:r>
    </w:p>
    <w:p w:rsidR="00357C0D" w:rsidRPr="00B646C9" w:rsidRDefault="00915CF3" w:rsidP="00357C0D">
      <w:pPr>
        <w:autoSpaceDE w:val="0"/>
        <w:autoSpaceDN w:val="0"/>
        <w:ind w:left="720"/>
        <w:rPr>
          <w:rFonts w:ascii="Consolas" w:hAnsi="Consolas" w:cstheme="minorBidi"/>
          <w:color w:val="4F81BD" w:themeColor="accent1"/>
          <w:sz w:val="20"/>
          <w:szCs w:val="20"/>
          <w:lang w:eastAsia="en-GB"/>
        </w:rPr>
      </w:pPr>
      <w:ins w:id="688" w:author="Author">
        <w:r>
          <w:rPr>
            <w:rFonts w:ascii="Consolas" w:hAnsi="Consolas" w:cstheme="minorBidi"/>
            <w:color w:val="4F81BD" w:themeColor="accent1"/>
            <w:sz w:val="20"/>
            <w:szCs w:val="20"/>
            <w:lang w:eastAsia="en-GB"/>
          </w:rPr>
          <w:t xml:space="preserve"> </w:t>
        </w:r>
      </w:ins>
      <w:del w:id="689" w:author="Author">
        <w:r w:rsidR="00357C0D" w:rsidRPr="003E6959" w:rsidDel="00915CF3">
          <w:rPr>
            <w:rFonts w:ascii="Consolas" w:hAnsi="Consolas" w:cstheme="minorBidi"/>
            <w:color w:val="4F81BD" w:themeColor="accent1"/>
            <w:sz w:val="20"/>
            <w:szCs w:val="20"/>
            <w:lang w:eastAsia="en-GB"/>
          </w:rPr>
          <w:sym w:font="Wingdings" w:char="F0FB"/>
        </w:r>
      </w:del>
      <w:r w:rsidR="00357C0D" w:rsidRPr="00B646C9">
        <w:rPr>
          <w:rFonts w:ascii="Consolas" w:hAnsi="Consolas" w:cstheme="minorBidi"/>
          <w:color w:val="4F81BD" w:themeColor="accent1"/>
          <w:sz w:val="20"/>
          <w:szCs w:val="20"/>
          <w:lang w:eastAsia="en-GB"/>
        </w:rPr>
        <w:t>    let Add3 x y z = x + y + z</w:t>
      </w:r>
    </w:p>
    <w:p w:rsidR="00357C0D" w:rsidRDefault="00357C0D" w:rsidP="00B42658">
      <w:pPr>
        <w:pStyle w:val="GuidelineDescription"/>
      </w:pPr>
      <w:r>
        <w:t>Consider instead:</w:t>
      </w:r>
    </w:p>
    <w:p w:rsidR="00357C0D" w:rsidRDefault="00357C0D" w:rsidP="00357C0D">
      <w:pPr>
        <w:autoSpaceDE w:val="0"/>
        <w:autoSpaceDN w:val="0"/>
        <w:ind w:left="720"/>
        <w:rPr>
          <w:rFonts w:ascii="Consolas" w:hAnsi="Consolas" w:cstheme="minorBidi"/>
          <w:color w:val="4F81BD" w:themeColor="accent1"/>
          <w:sz w:val="20"/>
          <w:szCs w:val="20"/>
          <w:lang w:eastAsia="en-GB"/>
        </w:rPr>
      </w:pPr>
      <w:r w:rsidRPr="006C090C">
        <w:rPr>
          <w:rFonts w:ascii="Consolas" w:hAnsi="Consolas" w:cstheme="minorBidi"/>
          <w:color w:val="4F81BD" w:themeColor="accent1"/>
          <w:sz w:val="20"/>
          <w:szCs w:val="20"/>
          <w:lang w:eastAsia="en-GB"/>
        </w:rPr>
        <w:sym w:font="Wingdings" w:char="F0FC"/>
      </w:r>
      <w:r>
        <w:rPr>
          <w:rFonts w:ascii="Consolas" w:hAnsi="Consolas" w:cstheme="minorBidi"/>
          <w:color w:val="4F81BD" w:themeColor="accent1"/>
          <w:sz w:val="20"/>
          <w:szCs w:val="20"/>
          <w:lang w:eastAsia="en-GB"/>
        </w:rPr>
        <w:t xml:space="preserve"> </w:t>
      </w:r>
      <w:r w:rsidRPr="00B646C9">
        <w:rPr>
          <w:rFonts w:ascii="Consolas" w:hAnsi="Consolas" w:cstheme="minorBidi"/>
          <w:color w:val="4F81BD" w:themeColor="accent1"/>
          <w:sz w:val="20"/>
          <w:szCs w:val="20"/>
          <w:lang w:eastAsia="en-GB"/>
        </w:rPr>
        <w:t>namespace Fabrikom</w:t>
      </w:r>
    </w:p>
    <w:p w:rsidR="003C6012" w:rsidRPr="00B646C9" w:rsidRDefault="003C6012" w:rsidP="00357C0D">
      <w:pPr>
        <w:autoSpaceDE w:val="0"/>
        <w:autoSpaceDN w:val="0"/>
        <w:ind w:left="720"/>
        <w:rPr>
          <w:rFonts w:ascii="Consolas" w:hAnsi="Consolas" w:cstheme="minorBidi"/>
          <w:color w:val="4F81BD" w:themeColor="accent1"/>
          <w:sz w:val="20"/>
          <w:szCs w:val="20"/>
          <w:lang w:eastAsia="en-GB"/>
        </w:rPr>
      </w:pPr>
    </w:p>
    <w:p w:rsidR="00357C0D" w:rsidRPr="00B646C9" w:rsidDel="00090567" w:rsidRDefault="00357C0D" w:rsidP="00357C0D">
      <w:pPr>
        <w:autoSpaceDE w:val="0"/>
        <w:autoSpaceDN w:val="0"/>
        <w:ind w:left="720"/>
        <w:rPr>
          <w:del w:id="690" w:author="Author"/>
          <w:rFonts w:ascii="Consolas" w:hAnsi="Consolas" w:cstheme="minorBidi"/>
          <w:color w:val="4F81BD" w:themeColor="accent1"/>
          <w:sz w:val="20"/>
          <w:szCs w:val="20"/>
          <w:lang w:eastAsia="en-GB"/>
        </w:rPr>
      </w:pPr>
      <w:del w:id="691" w:author="Author">
        <w:r w:rsidRPr="006C090C" w:rsidDel="00915CF3">
          <w:rPr>
            <w:rFonts w:ascii="Consolas" w:hAnsi="Consolas" w:cstheme="minorBidi"/>
            <w:color w:val="4F81BD" w:themeColor="accent1"/>
            <w:sz w:val="20"/>
            <w:szCs w:val="20"/>
            <w:lang w:eastAsia="en-GB"/>
          </w:rPr>
          <w:sym w:font="Wingdings" w:char="F0FC"/>
        </w:r>
        <w:r w:rsidRPr="00A12A2B" w:rsidDel="00915CF3">
          <w:rPr>
            <w:rFonts w:ascii="Consolas" w:hAnsi="Consolas" w:cstheme="minorBidi"/>
            <w:color w:val="4F81BD" w:themeColor="accent1"/>
            <w:sz w:val="20"/>
            <w:szCs w:val="20"/>
            <w:lang w:eastAsia="en-GB"/>
          </w:rPr>
          <w:delText xml:space="preserve"> </w:delText>
        </w:r>
        <w:r w:rsidRPr="00B646C9" w:rsidDel="00915CF3">
          <w:rPr>
            <w:rFonts w:ascii="Consolas" w:hAnsi="Consolas" w:cstheme="minorBidi"/>
            <w:color w:val="4F81BD" w:themeColor="accent1"/>
            <w:sz w:val="20"/>
            <w:szCs w:val="20"/>
            <w:lang w:eastAsia="en-GB"/>
          </w:rPr>
          <w:delText>[&lt;AbstractClass</w:delText>
        </w:r>
        <w:r w:rsidRPr="00B646C9" w:rsidDel="00090567">
          <w:rPr>
            <w:rFonts w:ascii="Consolas" w:hAnsi="Consolas" w:cstheme="minorBidi"/>
            <w:color w:val="4F81BD" w:themeColor="accent1"/>
            <w:sz w:val="20"/>
            <w:szCs w:val="20"/>
            <w:lang w:eastAsia="en-GB"/>
          </w:rPr>
          <w:delText>&gt;]</w:delText>
        </w:r>
      </w:del>
    </w:p>
    <w:p w:rsidR="00357C0D" w:rsidRPr="00B646C9" w:rsidDel="00915CF3" w:rsidRDefault="00357C0D" w:rsidP="00090567">
      <w:pPr>
        <w:autoSpaceDE w:val="0"/>
        <w:autoSpaceDN w:val="0"/>
        <w:ind w:left="720"/>
        <w:rPr>
          <w:del w:id="692" w:author="Author"/>
          <w:rFonts w:ascii="Consolas" w:hAnsi="Consolas" w:cstheme="minorBidi"/>
          <w:color w:val="4F81BD" w:themeColor="accent1"/>
          <w:sz w:val="20"/>
          <w:szCs w:val="20"/>
          <w:lang w:eastAsia="en-GB"/>
        </w:rPr>
      </w:pPr>
      <w:del w:id="693" w:author="Author">
        <w:r w:rsidRPr="006C090C" w:rsidDel="00090567">
          <w:rPr>
            <w:rFonts w:ascii="Consolas" w:hAnsi="Consolas" w:cstheme="minorBidi"/>
            <w:color w:val="4F81BD" w:themeColor="accent1"/>
            <w:sz w:val="20"/>
            <w:szCs w:val="20"/>
            <w:lang w:eastAsia="en-GB"/>
          </w:rPr>
          <w:sym w:font="Wingdings" w:char="F0FC"/>
        </w:r>
        <w:r w:rsidRPr="00A12A2B" w:rsidDel="00090567">
          <w:rPr>
            <w:rFonts w:ascii="Consolas" w:hAnsi="Consolas" w:cstheme="minorBidi"/>
            <w:color w:val="4F81BD" w:themeColor="accent1"/>
            <w:sz w:val="20"/>
            <w:szCs w:val="20"/>
            <w:lang w:eastAsia="en-GB"/>
          </w:rPr>
          <w:delText xml:space="preserve"> </w:delText>
        </w:r>
        <w:r w:rsidRPr="00B646C9" w:rsidDel="00090567">
          <w:rPr>
            <w:rFonts w:ascii="Consolas" w:hAnsi="Consolas" w:cstheme="minorBidi"/>
            <w:color w:val="4F81BD" w:themeColor="accent1"/>
            <w:sz w:val="20"/>
            <w:szCs w:val="20"/>
            <w:lang w:eastAsia="en-GB"/>
          </w:rPr>
          <w:delText>[&lt;</w:delText>
        </w:r>
        <w:r w:rsidRPr="00B646C9" w:rsidDel="00915CF3">
          <w:rPr>
            <w:rFonts w:ascii="Consolas" w:hAnsi="Consolas" w:cstheme="minorBidi"/>
            <w:color w:val="4F81BD" w:themeColor="accent1"/>
            <w:sz w:val="20"/>
            <w:szCs w:val="20"/>
            <w:lang w:eastAsia="en-GB"/>
          </w:rPr>
          <w:delText>Sealed&gt;]</w:delText>
        </w:r>
      </w:del>
    </w:p>
    <w:p w:rsidR="009046D7" w:rsidRDefault="00915CF3">
      <w:pPr>
        <w:pStyle w:val="Code"/>
        <w:rPr>
          <w:ins w:id="694" w:author="Author"/>
        </w:rPr>
        <w:pPrChange w:id="695" w:author="Author">
          <w:pPr>
            <w:autoSpaceDE w:val="0"/>
            <w:autoSpaceDN w:val="0"/>
            <w:ind w:left="720"/>
          </w:pPr>
        </w:pPrChange>
      </w:pPr>
      <w:ins w:id="696" w:author="Author">
        <w:r>
          <w:t xml:space="preserve">   // A type in a component designed for use from other .NET languages</w:t>
        </w:r>
      </w:ins>
    </w:p>
    <w:p w:rsidR="009046D7" w:rsidRDefault="00915CF3">
      <w:pPr>
        <w:pStyle w:val="Code"/>
        <w:rPr>
          <w:ins w:id="697" w:author="Author"/>
        </w:rPr>
        <w:pPrChange w:id="698" w:author="Author">
          <w:pPr>
            <w:autoSpaceDE w:val="0"/>
            <w:autoSpaceDN w:val="0"/>
            <w:ind w:left="720"/>
          </w:pPr>
        </w:pPrChange>
      </w:pPr>
      <w:ins w:id="699" w:author="Author">
        <w:r>
          <w:t xml:space="preserve">   </w:t>
        </w:r>
        <w:r w:rsidRPr="00B646C9">
          <w:t>[&lt;AbstractClass</w:t>
        </w:r>
        <w:r>
          <w:t xml:space="preserve">; </w:t>
        </w:r>
        <w:r w:rsidRPr="00B646C9">
          <w:t>Sealed&gt;]</w:t>
        </w:r>
        <w:r>
          <w:t xml:space="preserve"> </w:t>
        </w:r>
      </w:ins>
    </w:p>
    <w:p w:rsidR="009046D7" w:rsidRDefault="00915CF3">
      <w:pPr>
        <w:pStyle w:val="Code"/>
        <w:rPr>
          <w:del w:id="700" w:author="Author"/>
        </w:rPr>
        <w:pPrChange w:id="701" w:author="Author">
          <w:pPr>
            <w:autoSpaceDE w:val="0"/>
            <w:autoSpaceDN w:val="0"/>
            <w:ind w:left="720"/>
          </w:pPr>
        </w:pPrChange>
      </w:pPr>
      <w:ins w:id="702" w:author="Author">
        <w:r>
          <w:t xml:space="preserve">   </w:t>
        </w:r>
      </w:ins>
      <w:del w:id="703" w:author="Author">
        <w:r w:rsidR="00357C0D" w:rsidRPr="006C090C" w:rsidDel="00915CF3">
          <w:sym w:font="Wingdings" w:char="F0FC"/>
        </w:r>
      </w:del>
      <w:r w:rsidR="00357C0D">
        <w:t xml:space="preserve"> </w:t>
      </w:r>
      <w:r w:rsidR="00357C0D" w:rsidRPr="00B646C9">
        <w:t xml:space="preserve">type Utilities = </w:t>
      </w:r>
    </w:p>
    <w:p w:rsidR="009046D7" w:rsidRDefault="009046D7">
      <w:pPr>
        <w:pStyle w:val="Code"/>
        <w:rPr>
          <w:ins w:id="704" w:author="Author"/>
        </w:rPr>
        <w:pPrChange w:id="705" w:author="Author">
          <w:pPr>
            <w:autoSpaceDE w:val="0"/>
            <w:autoSpaceDN w:val="0"/>
            <w:ind w:left="720"/>
          </w:pPr>
        </w:pPrChange>
      </w:pPr>
    </w:p>
    <w:p w:rsidR="009046D7" w:rsidRDefault="00915CF3">
      <w:pPr>
        <w:pStyle w:val="Code"/>
        <w:rPr>
          <w:del w:id="706" w:author="Author"/>
        </w:rPr>
        <w:pPrChange w:id="707" w:author="Author">
          <w:pPr>
            <w:autoSpaceDE w:val="0"/>
            <w:autoSpaceDN w:val="0"/>
            <w:ind w:left="720"/>
          </w:pPr>
        </w:pPrChange>
      </w:pPr>
      <w:ins w:id="708" w:author="Author">
        <w:r>
          <w:t xml:space="preserve"> </w:t>
        </w:r>
      </w:ins>
      <w:del w:id="709" w:author="Author">
        <w:r w:rsidR="00357C0D" w:rsidRPr="006C090C" w:rsidDel="00915CF3">
          <w:sym w:font="Wingdings" w:char="F0FC"/>
        </w:r>
      </w:del>
      <w:r w:rsidR="00357C0D" w:rsidRPr="00B646C9">
        <w:t>    static member Name = "Bob"</w:t>
      </w:r>
    </w:p>
    <w:p w:rsidR="009046D7" w:rsidRDefault="009046D7">
      <w:pPr>
        <w:pStyle w:val="Code"/>
        <w:rPr>
          <w:ins w:id="710" w:author="Author"/>
        </w:rPr>
        <w:pPrChange w:id="711" w:author="Author">
          <w:pPr>
            <w:autoSpaceDE w:val="0"/>
            <w:autoSpaceDN w:val="0"/>
            <w:ind w:left="720"/>
          </w:pPr>
        </w:pPrChange>
      </w:pPr>
    </w:p>
    <w:p w:rsidR="009046D7" w:rsidRDefault="00915CF3">
      <w:pPr>
        <w:pStyle w:val="Code"/>
        <w:rPr>
          <w:del w:id="712" w:author="Author"/>
        </w:rPr>
        <w:pPrChange w:id="713" w:author="Author">
          <w:pPr>
            <w:autoSpaceDE w:val="0"/>
            <w:autoSpaceDN w:val="0"/>
            <w:ind w:left="720"/>
          </w:pPr>
        </w:pPrChange>
      </w:pPr>
      <w:ins w:id="714" w:author="Author">
        <w:r>
          <w:t xml:space="preserve"> </w:t>
        </w:r>
      </w:ins>
      <w:del w:id="715" w:author="Author">
        <w:r w:rsidR="00357C0D" w:rsidRPr="006C090C" w:rsidDel="00915CF3">
          <w:sym w:font="Wingdings" w:char="F0FC"/>
        </w:r>
      </w:del>
      <w:r w:rsidR="00357C0D" w:rsidRPr="00B646C9">
        <w:t xml:space="preserve">    static member Add(x,y) = </w:t>
      </w:r>
      <w:ins w:id="716" w:author="Author">
        <w:r>
          <w:t>x</w:t>
        </w:r>
      </w:ins>
      <w:del w:id="717" w:author="Author">
        <w:r w:rsidR="00357C0D" w:rsidRPr="00B646C9" w:rsidDel="00915CF3">
          <w:delText>x</w:delText>
        </w:r>
      </w:del>
      <w:r w:rsidR="00357C0D" w:rsidRPr="00B646C9">
        <w:t xml:space="preserve"> + y</w:t>
      </w:r>
    </w:p>
    <w:p w:rsidR="009046D7" w:rsidRDefault="009046D7">
      <w:pPr>
        <w:pStyle w:val="Code"/>
        <w:rPr>
          <w:ins w:id="718" w:author="Author"/>
        </w:rPr>
        <w:pPrChange w:id="719" w:author="Author">
          <w:pPr>
            <w:autoSpaceDE w:val="0"/>
            <w:autoSpaceDN w:val="0"/>
            <w:ind w:left="720"/>
          </w:pPr>
        </w:pPrChange>
      </w:pPr>
    </w:p>
    <w:p w:rsidR="009046D7" w:rsidRDefault="00915CF3">
      <w:pPr>
        <w:pStyle w:val="Code"/>
        <w:rPr>
          <w:del w:id="720" w:author="Author"/>
        </w:rPr>
        <w:pPrChange w:id="721" w:author="Author">
          <w:pPr>
            <w:autoSpaceDE w:val="0"/>
            <w:autoSpaceDN w:val="0"/>
            <w:ind w:left="720"/>
          </w:pPr>
        </w:pPrChange>
      </w:pPr>
      <w:ins w:id="722" w:author="Author">
        <w:r>
          <w:t xml:space="preserve"> </w:t>
        </w:r>
      </w:ins>
      <w:del w:id="723" w:author="Author">
        <w:r w:rsidR="00357C0D" w:rsidRPr="006C090C" w:rsidDel="00915CF3">
          <w:sym w:font="Wingdings" w:char="F0FC"/>
        </w:r>
      </w:del>
      <w:r w:rsidR="00357C0D" w:rsidRPr="00B646C9">
        <w:t>    static member Add(x,y,z) = x + y + z</w:t>
      </w:r>
    </w:p>
    <w:p w:rsidR="009046D7" w:rsidRDefault="009046D7">
      <w:pPr>
        <w:pStyle w:val="Code"/>
        <w:pPrChange w:id="724" w:author="Author">
          <w:pPr>
            <w:autoSpaceDE w:val="0"/>
            <w:autoSpaceDN w:val="0"/>
          </w:pPr>
        </w:pPrChange>
      </w:pPr>
    </w:p>
    <w:p w:rsidR="00357C0D" w:rsidRDefault="00357C0D" w:rsidP="00B42658">
      <w:pPr>
        <w:pStyle w:val="GuidelineDescription"/>
      </w:pPr>
    </w:p>
    <w:p w:rsidR="009046D7" w:rsidRPr="001368CD"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
          <w:bCs/>
        </w:rPr>
        <w:t xml:space="preserve"> </w:t>
      </w:r>
      <w:r>
        <w:rPr>
          <w:rFonts w:ascii="Calibri" w:hAnsi="Calibri" w:cs="Calibri"/>
          <w:bCs/>
        </w:rPr>
        <w:t xml:space="preserve">using F# record types in </w:t>
      </w:r>
      <w:r w:rsidRPr="00F971C3">
        <w:rPr>
          <w:rFonts w:ascii="Calibri" w:hAnsi="Calibri" w:cs="Calibri"/>
          <w:bCs/>
        </w:rPr>
        <w:t>vanilla .NET APIs</w:t>
      </w:r>
      <w:r>
        <w:rPr>
          <w:rFonts w:ascii="Calibri" w:hAnsi="Calibri" w:cs="Calibri"/>
          <w:bCs/>
        </w:rPr>
        <w:t xml:space="preserve"> if the design of the types will not evolve. </w:t>
      </w:r>
    </w:p>
    <w:p w:rsidR="009046D7" w:rsidRDefault="009046D7" w:rsidP="009046D7">
      <w:pPr>
        <w:pStyle w:val="GuidelinePositive"/>
        <w:numPr>
          <w:ilvl w:val="0"/>
          <w:numId w:val="0"/>
        </w:numPr>
        <w:ind w:left="360"/>
        <w:rPr>
          <w:rFonts w:ascii="Calibri" w:hAnsi="Calibri" w:cs="Calibri"/>
          <w:bCs/>
        </w:rPr>
      </w:pPr>
      <w:r w:rsidRPr="001368CD">
        <w:rPr>
          <w:rFonts w:ascii="Calibri" w:hAnsi="Calibri" w:cs="Calibri"/>
          <w:bCs/>
        </w:rPr>
        <w:t xml:space="preserve">F# </w:t>
      </w:r>
      <w:r>
        <w:rPr>
          <w:rFonts w:ascii="Calibri" w:hAnsi="Calibri" w:cs="Calibri"/>
          <w:bCs/>
        </w:rPr>
        <w:t>record types compile to a simple .NET class. These are suitable for some simple, stable types in APIs. You should consider using the</w:t>
      </w:r>
      <w:r w:rsidRPr="00141372">
        <w:rPr>
          <w:rStyle w:val="CodeChar"/>
        </w:rPr>
        <w:t xml:space="preserve"> [&lt;NoEquality&gt;]</w:t>
      </w:r>
      <w:r>
        <w:rPr>
          <w:rFonts w:ascii="Calibri" w:hAnsi="Calibri" w:cs="Calibri"/>
          <w:bCs/>
        </w:rPr>
        <w:t xml:space="preserve"> and </w:t>
      </w:r>
      <w:r w:rsidRPr="00141372">
        <w:rPr>
          <w:rStyle w:val="CodeChar"/>
        </w:rPr>
        <w:t>[&lt;NoComparison&gt;]</w:t>
      </w:r>
      <w:r>
        <w:rPr>
          <w:rFonts w:ascii="Calibri" w:hAnsi="Calibri" w:cs="Calibri"/>
          <w:bCs/>
        </w:rPr>
        <w:t xml:space="preserve"> attributes to suppress the automatic generation of interfaces.  Also avoid using mutable record fields in vanilla .NET APIs as these will expose a public field.  Always consider whether a class would provide a more flexible option for future evolution of the API.</w:t>
      </w: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For example, this F# code will expose the public API below to a C# consumer.</w:t>
      </w:r>
    </w:p>
    <w:p w:rsidR="009046D7" w:rsidRDefault="009046D7" w:rsidP="009046D7">
      <w:pPr>
        <w:pStyle w:val="GuidelinePositive"/>
        <w:numPr>
          <w:ilvl w:val="0"/>
          <w:numId w:val="0"/>
        </w:numPr>
        <w:ind w:left="360"/>
        <w:rPr>
          <w:rFonts w:ascii="Calibri" w:hAnsi="Calibri" w:cs="Calibri"/>
          <w:bCs/>
        </w:rPr>
      </w:pPr>
    </w:p>
    <w:p w:rsidR="009046D7" w:rsidRDefault="009046D7" w:rsidP="009046D7">
      <w:pPr>
        <w:pStyle w:val="GuidelinePositive"/>
        <w:numPr>
          <w:ilvl w:val="0"/>
          <w:numId w:val="0"/>
        </w:numPr>
        <w:ind w:left="360"/>
        <w:rPr>
          <w:rFonts w:ascii="Calibri" w:hAnsi="Calibri" w:cs="Calibri"/>
          <w:bCs/>
        </w:rPr>
      </w:pPr>
      <w:r>
        <w:rPr>
          <w:rFonts w:ascii="Calibri" w:hAnsi="Calibri" w:cs="Calibri"/>
          <w:bCs/>
        </w:rPr>
        <w:t>F#:</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[&lt;NoEquality;NoComparison&gt;]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type MyRecord = </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 FirstThing : int;</w:t>
      </w:r>
    </w:p>
    <w:p w:rsidR="009046D7" w:rsidRPr="00B646C9" w:rsidRDefault="009046D7" w:rsidP="009046D7">
      <w:pPr>
        <w:autoSpaceDE w:val="0"/>
        <w:autoSpaceDN w:val="0"/>
        <w:adjustRightInd w:val="0"/>
        <w:ind w:left="720"/>
        <w:rP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 xml:space="preserve">      SecondThing : string }</w:t>
      </w:r>
    </w:p>
    <w:p w:rsidR="009046D7" w:rsidRDefault="009046D7" w:rsidP="009046D7">
      <w:pPr>
        <w:pStyle w:val="GuidelinePositive"/>
        <w:numPr>
          <w:ilvl w:val="0"/>
          <w:numId w:val="0"/>
        </w:numPr>
        <w:ind w:left="360"/>
        <w:rPr>
          <w:rFonts w:ascii="Calibri" w:hAnsi="Calibri" w:cs="Calibri"/>
        </w:rPr>
      </w:pPr>
    </w:p>
    <w:p w:rsidR="009046D7" w:rsidRDefault="009046D7" w:rsidP="009046D7">
      <w:pPr>
        <w:pStyle w:val="GuidelinePositive"/>
        <w:numPr>
          <w:ilvl w:val="0"/>
          <w:numId w:val="0"/>
        </w:numPr>
        <w:ind w:left="360"/>
        <w:rPr>
          <w:rFonts w:ascii="Calibri" w:hAnsi="Calibri" w:cs="Calibri"/>
        </w:rPr>
      </w:pPr>
      <w:r>
        <w:rPr>
          <w:rFonts w:ascii="Calibri" w:hAnsi="Calibri" w:cs="Calibri"/>
        </w:rPr>
        <w:t>C#:</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public sealed class </w:t>
      </w:r>
      <w:hyperlink r:id="rId12" w:history="1">
        <w:r w:rsidRPr="00B646C9">
          <w:rPr>
            <w:rFonts w:cstheme="minorBidi"/>
            <w:color w:val="4F81BD" w:themeColor="accent1"/>
            <w:lang w:eastAsia="en-GB"/>
          </w:rPr>
          <w:t>MyRecord</w:t>
        </w:r>
      </w:hyperlink>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3" w:history="1">
        <w:r w:rsidRPr="00B646C9">
          <w:rPr>
            <w:rFonts w:cstheme="minorBidi"/>
            <w:color w:val="4F81BD" w:themeColor="accent1"/>
            <w:lang w:eastAsia="en-GB"/>
          </w:rPr>
          <w:t>MyRecord</w:t>
        </w:r>
      </w:hyperlink>
      <w:r w:rsidRPr="00B646C9">
        <w:rPr>
          <w:rFonts w:ascii="Consolas" w:hAnsi="Consolas" w:cstheme="minorBidi"/>
          <w:color w:val="4F81BD" w:themeColor="accent1"/>
          <w:sz w:val="20"/>
          <w:szCs w:val="20"/>
          <w:lang w:eastAsia="en-GB"/>
        </w:rPr>
        <w:t>(</w:t>
      </w:r>
      <w:hyperlink r:id="rId14"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firstThing, </w:t>
      </w:r>
      <w:hyperlink r:id="rId15"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secondThing);</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6" w:tooltip="System.Int32" w:history="1">
        <w:r w:rsidRPr="00B646C9">
          <w:rPr>
            <w:rFonts w:cstheme="minorBidi"/>
            <w:color w:val="4F81BD" w:themeColor="accent1"/>
            <w:lang w:eastAsia="en-GB"/>
          </w:rPr>
          <w:t>int</w:t>
        </w:r>
      </w:hyperlink>
      <w:r w:rsidRPr="00B646C9">
        <w:rPr>
          <w:rFonts w:ascii="Consolas" w:hAnsi="Consolas" w:cstheme="minorBidi"/>
          <w:color w:val="4F81BD" w:themeColor="accent1"/>
          <w:sz w:val="20"/>
          <w:szCs w:val="20"/>
          <w:lang w:eastAsia="en-GB"/>
        </w:rPr>
        <w:t xml:space="preserve"> </w:t>
      </w:r>
      <w:hyperlink r:id="rId17" w:history="1">
        <w:r w:rsidRPr="00B646C9">
          <w:rPr>
            <w:rFonts w:cstheme="minorBidi"/>
            <w:color w:val="4F81BD" w:themeColor="accent1"/>
            <w:lang w:eastAsia="en-GB"/>
          </w:rPr>
          <w:t>FirstThing</w:t>
        </w:r>
      </w:hyperlink>
      <w:r w:rsidRPr="00B646C9">
        <w:rPr>
          <w:rFonts w:ascii="Consolas" w:hAnsi="Consolas" w:cstheme="minorBidi"/>
          <w:color w:val="4F81BD" w:themeColor="accent1"/>
          <w:sz w:val="20"/>
          <w:szCs w:val="20"/>
          <w:lang w:eastAsia="en-GB"/>
        </w:rPr>
        <w:t xml:space="preserve"> { get; }</w:t>
      </w:r>
    </w:p>
    <w:p w:rsidR="009046D7" w:rsidRPr="00B646C9" w:rsidRDefault="009046D7" w:rsidP="009046D7">
      <w:pPr>
        <w:autoSpaceDE w:val="0"/>
        <w:autoSpaceDN w:val="0"/>
        <w:adjustRightInd w:val="0"/>
        <w:ind w:left="720"/>
        <w:rPr>
          <w:rFonts w:cstheme="minorBidi"/>
          <w:color w:val="4F81BD" w:themeColor="accent1"/>
          <w:lang w:eastAsia="en-GB"/>
        </w:rPr>
      </w:pPr>
      <w:r w:rsidRPr="00B646C9">
        <w:rPr>
          <w:rFonts w:ascii="Consolas" w:hAnsi="Consolas" w:cstheme="minorBidi"/>
          <w:color w:val="4F81BD" w:themeColor="accent1"/>
          <w:sz w:val="20"/>
          <w:szCs w:val="20"/>
          <w:lang w:eastAsia="en-GB"/>
        </w:rPr>
        <w:t xml:space="preserve">    public </w:t>
      </w:r>
      <w:hyperlink r:id="rId18" w:tooltip="System.String" w:history="1">
        <w:r w:rsidRPr="00B646C9">
          <w:rPr>
            <w:rFonts w:cstheme="minorBidi"/>
            <w:color w:val="4F81BD" w:themeColor="accent1"/>
            <w:lang w:eastAsia="en-GB"/>
          </w:rPr>
          <w:t>string</w:t>
        </w:r>
      </w:hyperlink>
      <w:r w:rsidRPr="00B646C9">
        <w:rPr>
          <w:rFonts w:ascii="Consolas" w:hAnsi="Consolas" w:cstheme="minorBidi"/>
          <w:color w:val="4F81BD" w:themeColor="accent1"/>
          <w:sz w:val="20"/>
          <w:szCs w:val="20"/>
          <w:lang w:eastAsia="en-GB"/>
        </w:rPr>
        <w:t xml:space="preserve"> </w:t>
      </w:r>
      <w:hyperlink r:id="rId19" w:history="1">
        <w:r w:rsidRPr="00B646C9">
          <w:rPr>
            <w:rFonts w:cstheme="minorBidi"/>
            <w:color w:val="4F81BD" w:themeColor="accent1"/>
            <w:lang w:eastAsia="en-GB"/>
          </w:rPr>
          <w:t>SecondThing</w:t>
        </w:r>
      </w:hyperlink>
      <w:r w:rsidRPr="00B646C9">
        <w:rPr>
          <w:rFonts w:ascii="Consolas" w:hAnsi="Consolas" w:cstheme="minorBidi"/>
          <w:color w:val="4F81BD" w:themeColor="accent1"/>
          <w:sz w:val="20"/>
          <w:szCs w:val="20"/>
          <w:lang w:eastAsia="en-GB"/>
        </w:rPr>
        <w:t xml:space="preserve"> { get; }</w:t>
      </w:r>
    </w:p>
    <w:p w:rsidR="009046D7" w:rsidRDefault="009046D7" w:rsidP="009046D7">
      <w:pPr>
        <w:autoSpaceDE w:val="0"/>
        <w:autoSpaceDN w:val="0"/>
        <w:adjustRightInd w:val="0"/>
        <w:ind w:left="720"/>
        <w:rPr>
          <w:ins w:id="725" w:author="Author"/>
          <w:rFonts w:ascii="Consolas" w:hAnsi="Consolas" w:cstheme="minorBidi"/>
          <w:color w:val="4F81BD" w:themeColor="accent1"/>
          <w:sz w:val="20"/>
          <w:szCs w:val="20"/>
          <w:lang w:eastAsia="en-GB"/>
        </w:rPr>
      </w:pPr>
      <w:r w:rsidRPr="00B646C9">
        <w:rPr>
          <w:rFonts w:ascii="Consolas" w:hAnsi="Consolas" w:cstheme="minorBidi"/>
          <w:color w:val="4F81BD" w:themeColor="accent1"/>
          <w:sz w:val="20"/>
          <w:szCs w:val="20"/>
          <w:lang w:eastAsia="en-GB"/>
        </w:rPr>
        <w:t>}</w:t>
      </w:r>
    </w:p>
    <w:p w:rsidR="009046D7" w:rsidRDefault="009046D7" w:rsidP="009046D7">
      <w:pPr>
        <w:pStyle w:val="GuidelinePositive"/>
        <w:numPr>
          <w:ilvl w:val="0"/>
          <w:numId w:val="2"/>
        </w:numPr>
        <w:ind w:left="360"/>
        <w:rPr>
          <w:del w:id="726" w:author="Author"/>
          <w:rFonts w:ascii="Calibri" w:hAnsi="Calibri" w:cs="Calibri"/>
        </w:rPr>
        <w:pPrChange w:id="727" w:author="Author">
          <w:pPr>
            <w:pStyle w:val="GuidelineNegative"/>
            <w:numPr>
              <w:numId w:val="1"/>
            </w:numPr>
            <w:tabs>
              <w:tab w:val="clear" w:pos="720"/>
              <w:tab w:val="num" w:pos="960"/>
            </w:tabs>
            <w:ind w:left="960"/>
          </w:pPr>
        </w:pPrChange>
      </w:pPr>
      <w:ins w:id="728" w:author="Author">
        <w:r>
          <w:rPr>
            <w:rFonts w:ascii="Calibri" w:hAnsi="Calibri" w:cs="Calibri"/>
            <w:b/>
            <w:bCs/>
            <w:u w:val="single"/>
          </w:rPr>
          <w:t>Do</w:t>
        </w:r>
        <w:r>
          <w:rPr>
            <w:rFonts w:ascii="Calibri" w:hAnsi="Calibri" w:cs="Calibri"/>
            <w:bCs/>
          </w:rPr>
          <w:t xml:space="preserve"> hide the representation of F# union types </w:t>
        </w:r>
      </w:ins>
      <w:del w:id="729" w:author="Author">
        <w:r w:rsidDel="00601FDD">
          <w:rPr>
            <w:rFonts w:ascii="Calibri" w:hAnsi="Calibri" w:cs="Calibri"/>
            <w:b/>
            <w:u w:val="single"/>
          </w:rPr>
          <w:delText>Avoid</w:delText>
        </w:r>
        <w:r w:rsidRPr="00E31521" w:rsidDel="00601FDD">
          <w:rPr>
            <w:rFonts w:ascii="Calibri" w:hAnsi="Calibri" w:cs="Calibri"/>
          </w:rPr>
          <w:delText xml:space="preserve"> </w:delText>
        </w:r>
        <w:r w:rsidDel="00601FDD">
          <w:rPr>
            <w:rFonts w:ascii="Calibri" w:hAnsi="Calibri" w:cs="Calibri"/>
          </w:rPr>
          <w:delText xml:space="preserve">exposing any types defined in FSharp.Core.dll on vanilla .NET APIs.  </w:delText>
        </w:r>
      </w:del>
    </w:p>
    <w:p w:rsidR="009046D7" w:rsidRDefault="009046D7" w:rsidP="009046D7">
      <w:pPr>
        <w:pStyle w:val="GuidelinePositive"/>
        <w:numPr>
          <w:ilvl w:val="0"/>
          <w:numId w:val="2"/>
        </w:numPr>
        <w:ind w:left="360"/>
        <w:rPr>
          <w:del w:id="730" w:author="Author"/>
          <w:rFonts w:ascii="Calibri" w:hAnsi="Calibri" w:cs="Calibri"/>
        </w:rPr>
        <w:pPrChange w:id="731" w:author="Author">
          <w:pPr>
            <w:pStyle w:val="GuidelineNegative"/>
            <w:tabs>
              <w:tab w:val="clear" w:pos="720"/>
            </w:tabs>
            <w:ind w:firstLine="0"/>
          </w:pPr>
        </w:pPrChange>
      </w:pPr>
      <w:del w:id="732" w:author="Author">
        <w:r w:rsidDel="00601FDD">
          <w:rPr>
            <w:rFonts w:ascii="Calibri" w:hAnsi="Calibri" w:cs="Calibri"/>
          </w:rPr>
          <w:delText>The types defined in FSharp.Core are designed for use from F#, and take advantage of many F#-specific concepts in their API and usage models.  If these types are exposed by on APIs targeted at vanilla .NET consumers, they will often not provide an expected or ideal developer experience.</w:delText>
        </w:r>
      </w:del>
    </w:p>
    <w:p w:rsidR="009046D7" w:rsidRDefault="009046D7" w:rsidP="009046D7">
      <w:pPr>
        <w:pStyle w:val="GuidelinePositive"/>
        <w:numPr>
          <w:ilvl w:val="0"/>
          <w:numId w:val="2"/>
        </w:numPr>
        <w:ind w:left="360"/>
        <w:rPr>
          <w:del w:id="733" w:author="Author"/>
          <w:rFonts w:ascii="Calibri" w:hAnsi="Calibri" w:cs="Calibri"/>
        </w:rPr>
        <w:pPrChange w:id="734" w:author="Author">
          <w:pPr>
            <w:pStyle w:val="GuidelineNegative"/>
            <w:tabs>
              <w:tab w:val="clear" w:pos="720"/>
            </w:tabs>
            <w:ind w:firstLine="0"/>
          </w:pPr>
        </w:pPrChange>
      </w:pPr>
      <w:del w:id="735" w:author="Author">
        <w:r w:rsidDel="00601FDD">
          <w:rPr>
            <w:rFonts w:ascii="Calibri" w:hAnsi="Calibri" w:cs="Calibri"/>
          </w:rPr>
          <w:delText xml:space="preserve">Guidance for what to use in place of these FSharp.Core types on vanilla .NET APIs is provided in other bullets of this section. </w:delText>
        </w:r>
      </w:del>
    </w:p>
    <w:p w:rsidR="009046D7" w:rsidRDefault="009046D7" w:rsidP="009046D7">
      <w:pPr>
        <w:pStyle w:val="GuidelinePositive"/>
        <w:numPr>
          <w:ilvl w:val="0"/>
          <w:numId w:val="2"/>
        </w:numPr>
        <w:ind w:left="360"/>
        <w:rPr>
          <w:rFonts w:ascii="Calibri" w:hAnsi="Calibri" w:cs="Calibri"/>
        </w:rPr>
        <w:pPrChange w:id="736" w:author="Author">
          <w:pPr>
            <w:pStyle w:val="GuidelineNegative"/>
            <w:numPr>
              <w:numId w:val="1"/>
            </w:numPr>
            <w:tabs>
              <w:tab w:val="clear" w:pos="720"/>
              <w:tab w:val="num" w:pos="960"/>
            </w:tabs>
            <w:ind w:left="960"/>
          </w:pPr>
        </w:pPrChange>
      </w:pPr>
      <w:del w:id="737" w:author="Author">
        <w:r w:rsidDel="008C21B0">
          <w:rPr>
            <w:rFonts w:ascii="Calibri" w:hAnsi="Calibri" w:cs="Calibri"/>
            <w:b/>
            <w:bCs/>
            <w:u w:val="single"/>
          </w:rPr>
          <w:delText>Avoid</w:delText>
        </w:r>
        <w:r w:rsidDel="008C21B0">
          <w:rPr>
            <w:rFonts w:ascii="Calibri" w:hAnsi="Calibri" w:cs="Calibri"/>
          </w:rPr>
          <w:delText xml:space="preserve"> exposing </w:delText>
        </w:r>
        <w:r w:rsidDel="00601FDD">
          <w:rPr>
            <w:rFonts w:ascii="Calibri" w:hAnsi="Calibri" w:cs="Calibri"/>
          </w:rPr>
          <w:delText xml:space="preserve">public </w:delText>
        </w:r>
        <w:r w:rsidDel="008C21B0">
          <w:rPr>
            <w:rFonts w:ascii="Calibri" w:hAnsi="Calibri" w:cs="Calibri"/>
          </w:rPr>
          <w:delText xml:space="preserve">F# union types </w:delText>
        </w:r>
      </w:del>
      <w:r>
        <w:rPr>
          <w:rFonts w:ascii="Calibri" w:hAnsi="Calibri" w:cs="Calibri"/>
        </w:rPr>
        <w:t>in vanilla .NET APIs.</w:t>
      </w:r>
    </w:p>
    <w:p w:rsidR="009046D7" w:rsidRDefault="009046D7" w:rsidP="009046D7">
      <w:pPr>
        <w:pStyle w:val="GuidelineDescription"/>
        <w:rPr>
          <w:ins w:id="738" w:author="Author"/>
        </w:rPr>
      </w:pPr>
      <w:r>
        <w:t xml:space="preserve">F# union types </w:t>
      </w:r>
      <w:ins w:id="739" w:author="Author">
        <w:r>
          <w:t xml:space="preserve">are not commonly used across component boundaries, even for F#-to-F# coding. They are an excellent implementation device when used internally within components and libraries. </w:t>
        </w:r>
      </w:ins>
      <w:del w:id="740" w:author="Author">
        <w:r w:rsidDel="00601FDD">
          <w:lastRenderedPageBreak/>
          <w:delText xml:space="preserve">provide an API well-suited to F# consumers, but often not ideal for other .NET consumers.  </w:delText>
        </w:r>
      </w:del>
      <w:r>
        <w:t xml:space="preserve">When designing a vanilla .NET API, consider hiding the representation of a union type by using </w:t>
      </w:r>
      <w:ins w:id="741" w:author="Author">
        <w:r>
          <w:t xml:space="preserve">either </w:t>
        </w:r>
      </w:ins>
      <w:r>
        <w:t xml:space="preserve">a </w:t>
      </w:r>
      <w:ins w:id="742" w:author="Author">
        <w:r>
          <w:t xml:space="preserve">private declaration or a </w:t>
        </w:r>
      </w:ins>
      <w:r>
        <w:t xml:space="preserve">signature file. </w:t>
      </w:r>
    </w:p>
    <w:p w:rsidR="009046D7" w:rsidRDefault="009046D7" w:rsidP="009046D7">
      <w:pPr>
        <w:pStyle w:val="Code"/>
        <w:rPr>
          <w:ins w:id="743" w:author="Author"/>
        </w:rPr>
        <w:pPrChange w:id="744" w:author="Author">
          <w:pPr>
            <w:pStyle w:val="GuidelineDescription"/>
          </w:pPr>
        </w:pPrChange>
      </w:pPr>
      <w:ins w:id="745" w:author="Author">
        <w:r w:rsidRPr="008C6C0C">
          <w:sym w:font="Wingdings" w:char="F0FC"/>
        </w:r>
        <w:r w:rsidRPr="008C6C0C">
          <w:t xml:space="preserve"> </w:t>
        </w:r>
        <w:r>
          <w:t xml:space="preserve">type PropLogic = </w:t>
        </w:r>
      </w:ins>
    </w:p>
    <w:p w:rsidR="009046D7" w:rsidRDefault="009046D7" w:rsidP="009046D7">
      <w:pPr>
        <w:pStyle w:val="Code"/>
        <w:rPr>
          <w:ins w:id="746" w:author="Author"/>
        </w:rPr>
        <w:pPrChange w:id="747" w:author="Author">
          <w:pPr>
            <w:pStyle w:val="GuidelineDescription"/>
          </w:pPr>
        </w:pPrChange>
      </w:pPr>
      <w:ins w:id="748" w:author="Author">
        <w:r>
          <w:t xml:space="preserve">        private | And of PropLogic * PropLogic </w:t>
        </w:r>
      </w:ins>
    </w:p>
    <w:p w:rsidR="009046D7" w:rsidRDefault="009046D7" w:rsidP="009046D7">
      <w:pPr>
        <w:pStyle w:val="Code"/>
        <w:rPr>
          <w:ins w:id="749" w:author="Author"/>
        </w:rPr>
        <w:pPrChange w:id="750" w:author="Author">
          <w:pPr>
            <w:pStyle w:val="GuidelineDescription"/>
          </w:pPr>
        </w:pPrChange>
      </w:pPr>
      <w:ins w:id="751" w:author="Author">
        <w:r>
          <w:t xml:space="preserve">                | Not of PropLogic</w:t>
        </w:r>
      </w:ins>
    </w:p>
    <w:p w:rsidR="009046D7" w:rsidRDefault="009046D7" w:rsidP="009046D7">
      <w:pPr>
        <w:pStyle w:val="Code"/>
        <w:rPr>
          <w:ins w:id="752" w:author="Author"/>
        </w:rPr>
        <w:pPrChange w:id="753" w:author="Author">
          <w:pPr>
            <w:pStyle w:val="GuidelineDescription"/>
          </w:pPr>
        </w:pPrChange>
      </w:pPr>
      <w:ins w:id="754" w:author="Author">
        <w:r>
          <w:t xml:space="preserve">                | True</w:t>
        </w:r>
      </w:ins>
    </w:p>
    <w:p w:rsidR="009046D7" w:rsidDel="00601FDD" w:rsidRDefault="009046D7" w:rsidP="009046D7">
      <w:pPr>
        <w:pStyle w:val="GuidelineDescription"/>
        <w:rPr>
          <w:del w:id="755" w:author="Author"/>
        </w:rPr>
      </w:pPr>
      <w:ins w:id="756" w:author="Author">
        <w:r>
          <w:t xml:space="preserve">You may also </w:t>
        </w:r>
      </w:ins>
    </w:p>
    <w:p w:rsidR="009046D7" w:rsidRPr="009046D7" w:rsidRDefault="009046D7" w:rsidP="009046D7">
      <w:pPr>
        <w:pStyle w:val="GuidelineDescription"/>
        <w:rPr>
          <w:ins w:id="757" w:author="Author"/>
        </w:rPr>
      </w:pPr>
      <w:del w:id="758" w:author="Author">
        <w:r w:rsidDel="00601FDD">
          <w:delText xml:space="preserve">In some cases, it may also be possible to </w:delText>
        </w:r>
      </w:del>
      <w:r>
        <w:t xml:space="preserve">augment </w:t>
      </w:r>
      <w:ins w:id="759" w:author="Author">
        <w:r>
          <w:t xml:space="preserve">types that use a union representation internally </w:t>
        </w:r>
      </w:ins>
      <w:del w:id="760" w:author="Author">
        <w:r w:rsidDel="00601FDD">
          <w:delText>a union type</w:delText>
        </w:r>
      </w:del>
      <w:r>
        <w:t xml:space="preserve"> with members to provide </w:t>
      </w:r>
      <w:del w:id="761" w:author="Author">
        <w:r w:rsidDel="00601FDD">
          <w:delText xml:space="preserve">the </w:delText>
        </w:r>
      </w:del>
      <w:ins w:id="762" w:author="Author">
        <w:r>
          <w:t xml:space="preserve">a </w:t>
        </w:r>
      </w:ins>
      <w:r>
        <w:t xml:space="preserve">desired </w:t>
      </w:r>
      <w:ins w:id="763" w:author="Author">
        <w:r>
          <w:t>.NET-facing API. If the union representation is hidden, the corresponding methods and properties in the compiled form of the union type will also be hidden.</w:t>
        </w:r>
      </w:ins>
      <w:del w:id="764" w:author="Author">
        <w:r w:rsidDel="00601FDD">
          <w:delText>API, though there will still be some of the standard F# union API as well, so this should be considered on a case-by-case basis.</w:delText>
        </w:r>
      </w:del>
      <w:r w:rsidDel="00320673">
        <w:t xml:space="preserve"> </w:t>
      </w:r>
    </w:p>
    <w:p w:rsidR="009046D7" w:rsidRDefault="009046D7" w:rsidP="009046D7">
      <w:pPr>
        <w:pStyle w:val="Code"/>
        <w:rPr>
          <w:ins w:id="765" w:author="Author"/>
          <w:lang w:val="en-GB"/>
        </w:rPr>
        <w:pPrChange w:id="766" w:author="Author">
          <w:pPr>
            <w:pStyle w:val="GuidelineDescription"/>
          </w:pPr>
        </w:pPrChange>
      </w:pPr>
      <w:ins w:id="767" w:author="Author">
        <w:r w:rsidRPr="008C6C0C">
          <w:sym w:font="Wingdings" w:char="F0FC"/>
        </w:r>
        <w:r>
          <w:t xml:space="preserve"> </w:t>
        </w:r>
        <w:r w:rsidRPr="008C21B0">
          <w:rPr>
            <w:lang w:val="en-GB"/>
          </w:rPr>
          <w:t xml:space="preserve">type PropLogic = </w:t>
        </w:r>
      </w:ins>
    </w:p>
    <w:p w:rsidR="009046D7" w:rsidRDefault="009046D7" w:rsidP="009046D7">
      <w:pPr>
        <w:pStyle w:val="Code"/>
        <w:rPr>
          <w:ins w:id="768" w:author="Author"/>
          <w:lang w:val="en-GB"/>
        </w:rPr>
        <w:pPrChange w:id="769" w:author="Author">
          <w:pPr>
            <w:pStyle w:val="GuidelineDescription"/>
          </w:pPr>
        </w:pPrChange>
      </w:pPr>
      <w:ins w:id="770" w:author="Author">
        <w:r w:rsidRPr="008C21B0">
          <w:rPr>
            <w:lang w:val="en-GB"/>
          </w:rPr>
          <w:t xml:space="preserve">    private | And of PropLogic * PropLogic </w:t>
        </w:r>
      </w:ins>
    </w:p>
    <w:p w:rsidR="009046D7" w:rsidRDefault="009046D7" w:rsidP="009046D7">
      <w:pPr>
        <w:pStyle w:val="Code"/>
        <w:rPr>
          <w:ins w:id="771" w:author="Author"/>
          <w:lang w:val="en-GB"/>
        </w:rPr>
        <w:pPrChange w:id="772" w:author="Author">
          <w:pPr>
            <w:pStyle w:val="GuidelineDescription"/>
          </w:pPr>
        </w:pPrChange>
      </w:pPr>
      <w:ins w:id="773" w:author="Author">
        <w:r w:rsidRPr="008C21B0">
          <w:rPr>
            <w:lang w:val="en-GB"/>
          </w:rPr>
          <w:t xml:space="preserve">            | Not of PropLogic</w:t>
        </w:r>
      </w:ins>
    </w:p>
    <w:p w:rsidR="009046D7" w:rsidRDefault="009046D7" w:rsidP="009046D7">
      <w:pPr>
        <w:pStyle w:val="Code"/>
        <w:rPr>
          <w:ins w:id="774" w:author="Author"/>
          <w:lang w:val="en-GB"/>
        </w:rPr>
        <w:pPrChange w:id="775" w:author="Author">
          <w:pPr>
            <w:pStyle w:val="GuidelineDescription"/>
          </w:pPr>
        </w:pPrChange>
      </w:pPr>
      <w:ins w:id="776" w:author="Author">
        <w:r w:rsidRPr="008C21B0">
          <w:rPr>
            <w:lang w:val="en-GB"/>
          </w:rPr>
          <w:t xml:space="preserve">            | True</w:t>
        </w:r>
      </w:ins>
    </w:p>
    <w:p w:rsidR="009046D7" w:rsidRDefault="009046D7" w:rsidP="009046D7">
      <w:pPr>
        <w:pStyle w:val="Code"/>
        <w:rPr>
          <w:ins w:id="777" w:author="Author"/>
          <w:lang w:val="en-GB"/>
        </w:rPr>
        <w:pPrChange w:id="778" w:author="Author">
          <w:pPr>
            <w:pStyle w:val="GuidelineDescription"/>
          </w:pPr>
        </w:pPrChange>
      </w:pPr>
      <w:ins w:id="779" w:author="Author">
        <w:r w:rsidRPr="008C21B0">
          <w:rPr>
            <w:lang w:val="en-GB"/>
          </w:rPr>
          <w:t xml:space="preserve">    /// A public member for use from C#</w:t>
        </w:r>
      </w:ins>
    </w:p>
    <w:p w:rsidR="009046D7" w:rsidRDefault="009046D7" w:rsidP="009046D7">
      <w:pPr>
        <w:pStyle w:val="Code"/>
        <w:rPr>
          <w:ins w:id="780" w:author="Author"/>
          <w:lang w:val="en-GB"/>
        </w:rPr>
        <w:pPrChange w:id="781" w:author="Author">
          <w:pPr>
            <w:pStyle w:val="GuidelineDescription"/>
          </w:pPr>
        </w:pPrChange>
      </w:pPr>
      <w:ins w:id="782" w:author="Author">
        <w:r w:rsidRPr="008C21B0">
          <w:rPr>
            <w:lang w:val="en-GB"/>
          </w:rPr>
          <w:t xml:space="preserve">    member x.Evaluate = </w:t>
        </w:r>
      </w:ins>
    </w:p>
    <w:p w:rsidR="009046D7" w:rsidRDefault="009046D7" w:rsidP="009046D7">
      <w:pPr>
        <w:pStyle w:val="Code"/>
        <w:rPr>
          <w:ins w:id="783" w:author="Author"/>
          <w:lang w:val="en-GB"/>
        </w:rPr>
        <w:pPrChange w:id="784" w:author="Author">
          <w:pPr>
            <w:pStyle w:val="GuidelineDescription"/>
          </w:pPr>
        </w:pPrChange>
      </w:pPr>
      <w:ins w:id="785" w:author="Author">
        <w:r w:rsidRPr="008C21B0">
          <w:rPr>
            <w:lang w:val="en-GB"/>
          </w:rPr>
          <w:t xml:space="preserve">         match x with </w:t>
        </w:r>
      </w:ins>
    </w:p>
    <w:p w:rsidR="009046D7" w:rsidRDefault="009046D7" w:rsidP="009046D7">
      <w:pPr>
        <w:pStyle w:val="Code"/>
        <w:rPr>
          <w:ins w:id="786" w:author="Author"/>
          <w:lang w:val="en-GB"/>
        </w:rPr>
        <w:pPrChange w:id="787" w:author="Author">
          <w:pPr>
            <w:pStyle w:val="GuidelineDescription"/>
          </w:pPr>
        </w:pPrChange>
      </w:pPr>
      <w:ins w:id="788" w:author="Author">
        <w:r w:rsidRPr="008C21B0">
          <w:rPr>
            <w:lang w:val="en-GB"/>
          </w:rPr>
          <w:t xml:space="preserve">         | And(a,b) -&gt; a.Evaluate &amp;&amp; b.Evaluate</w:t>
        </w:r>
      </w:ins>
    </w:p>
    <w:p w:rsidR="009046D7" w:rsidRDefault="009046D7" w:rsidP="009046D7">
      <w:pPr>
        <w:pStyle w:val="Code"/>
        <w:rPr>
          <w:ins w:id="789" w:author="Author"/>
          <w:lang w:val="en-GB"/>
        </w:rPr>
        <w:pPrChange w:id="790" w:author="Author">
          <w:pPr>
            <w:pStyle w:val="GuidelineDescription"/>
          </w:pPr>
        </w:pPrChange>
      </w:pPr>
      <w:ins w:id="791" w:author="Author">
        <w:r w:rsidRPr="008C21B0">
          <w:rPr>
            <w:lang w:val="en-GB"/>
          </w:rPr>
          <w:t xml:space="preserve">         | Not a -&gt; not a.Evaluate </w:t>
        </w:r>
      </w:ins>
    </w:p>
    <w:p w:rsidR="009046D7" w:rsidRDefault="009046D7" w:rsidP="009046D7">
      <w:pPr>
        <w:pStyle w:val="Code"/>
        <w:rPr>
          <w:ins w:id="792" w:author="Author"/>
          <w:lang w:val="en-GB"/>
        </w:rPr>
        <w:pPrChange w:id="793" w:author="Author">
          <w:pPr>
            <w:pStyle w:val="GuidelineDescription"/>
          </w:pPr>
        </w:pPrChange>
      </w:pPr>
      <w:ins w:id="794" w:author="Author">
        <w:r w:rsidRPr="008C21B0">
          <w:rPr>
            <w:lang w:val="en-GB"/>
          </w:rPr>
          <w:t xml:space="preserve">         | True -&gt; true</w:t>
        </w:r>
      </w:ins>
    </w:p>
    <w:p w:rsidR="009046D7" w:rsidRDefault="009046D7" w:rsidP="009046D7">
      <w:pPr>
        <w:pStyle w:val="Code"/>
        <w:rPr>
          <w:ins w:id="795" w:author="Author"/>
          <w:lang w:val="en-GB"/>
        </w:rPr>
        <w:pPrChange w:id="796" w:author="Author">
          <w:pPr>
            <w:pStyle w:val="GuidelineDescription"/>
          </w:pPr>
        </w:pPrChange>
      </w:pPr>
    </w:p>
    <w:p w:rsidR="009046D7" w:rsidRDefault="009046D7" w:rsidP="009046D7">
      <w:pPr>
        <w:pStyle w:val="Code"/>
        <w:rPr>
          <w:ins w:id="797" w:author="Author"/>
          <w:lang w:val="en-GB"/>
        </w:rPr>
        <w:pPrChange w:id="798" w:author="Author">
          <w:pPr>
            <w:pStyle w:val="GuidelineDescription"/>
          </w:pPr>
        </w:pPrChange>
      </w:pPr>
      <w:ins w:id="799" w:author="Author">
        <w:r w:rsidRPr="008C21B0">
          <w:rPr>
            <w:lang w:val="en-GB"/>
          </w:rPr>
          <w:t xml:space="preserve">    /// A public member for use from C#</w:t>
        </w:r>
      </w:ins>
    </w:p>
    <w:p w:rsidR="009046D7" w:rsidRDefault="009046D7" w:rsidP="009046D7">
      <w:pPr>
        <w:pStyle w:val="Code"/>
        <w:rPr>
          <w:ins w:id="800" w:author="Author"/>
          <w:lang w:val="en-GB"/>
        </w:rPr>
        <w:pPrChange w:id="801" w:author="Author">
          <w:pPr>
            <w:pStyle w:val="GuidelineDescription"/>
          </w:pPr>
        </w:pPrChange>
      </w:pPr>
      <w:ins w:id="802" w:author="Author">
        <w:r w:rsidRPr="008C21B0">
          <w:rPr>
            <w:lang w:val="en-GB"/>
          </w:rPr>
          <w:t xml:space="preserve">    static member MakeAnd(a,b) = And(a,b)</w:t>
        </w:r>
      </w:ins>
    </w:p>
    <w:p w:rsidR="009046D7" w:rsidRDefault="009046D7" w:rsidP="009046D7">
      <w:pPr>
        <w:pStyle w:val="GuidelineDescription"/>
        <w:rPr>
          <w:ins w:id="803" w:author="Author"/>
          <w:lang w:val="en-GB"/>
        </w:rPr>
      </w:pPr>
    </w:p>
    <w:p w:rsidR="009046D7" w:rsidRPr="009C77E8" w:rsidRDefault="009046D7" w:rsidP="009046D7">
      <w:pPr>
        <w:pStyle w:val="GuidelinePositive"/>
        <w:numPr>
          <w:ilvl w:val="0"/>
          <w:numId w:val="2"/>
        </w:numPr>
        <w:ind w:left="360"/>
        <w:rPr>
          <w:rFonts w:ascii="Calibri" w:hAnsi="Calibri" w:cs="Calibri"/>
        </w:rPr>
      </w:pP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Pr>
          <w:rFonts w:ascii="Calibri" w:hAnsi="Calibri" w:cs="Calibri"/>
          <w:bCs/>
        </w:rPr>
        <w:t xml:space="preserve">code analysis </w:t>
      </w:r>
      <w:r w:rsidRPr="00E31521">
        <w:rPr>
          <w:rFonts w:ascii="Calibri" w:hAnsi="Calibri" w:cs="Calibri"/>
          <w:bCs/>
        </w:rPr>
        <w:t xml:space="preserve">tool FxCop </w:t>
      </w:r>
      <w:r>
        <w:rPr>
          <w:rFonts w:ascii="Calibri" w:hAnsi="Calibri" w:cs="Calibri"/>
          <w:bCs/>
        </w:rPr>
        <w:t>with vanilla .NET APIs.</w:t>
      </w:r>
    </w:p>
    <w:p w:rsidR="009046D7" w:rsidRDefault="009046D7" w:rsidP="009046D7">
      <w:pPr>
        <w:pStyle w:val="GuidelineDescription"/>
        <w:rPr>
          <w:ins w:id="804" w:author="Author"/>
        </w:rPr>
      </w:pPr>
      <w:r w:rsidRPr="009C77E8">
        <w:t xml:space="preserve">You can use this tool </w:t>
      </w:r>
      <w:r w:rsidRPr="00E31521">
        <w:t>to check the public interface of your assembly for compliance</w:t>
      </w:r>
      <w:r>
        <w:t xml:space="preserve"> with the .NET Library Design Guidelines</w:t>
      </w:r>
      <w:r w:rsidRPr="00E31521">
        <w:t xml:space="preserve">. </w:t>
      </w:r>
      <w:r>
        <w:t xml:space="preserve">FxCop by default also checks some internal implementation properties which are not necessarily applicable to F# coding. As a result you may need to use </w:t>
      </w:r>
      <w:r w:rsidRPr="00E31521">
        <w:t>FxCop exemptions where necessary.</w:t>
      </w:r>
    </w:p>
    <w:p w:rsidR="009046D7" w:rsidRDefault="009046D7" w:rsidP="009046D7">
      <w:pPr>
        <w:pStyle w:val="GuidelineDescription"/>
      </w:pPr>
    </w:p>
    <w:p w:rsidR="009046D7" w:rsidRDefault="009046D7" w:rsidP="009046D7">
      <w:pPr>
        <w:pStyle w:val="GuidelinePositive"/>
        <w:numPr>
          <w:ilvl w:val="0"/>
          <w:numId w:val="2"/>
        </w:numPr>
        <w:ind w:left="360"/>
        <w:rPr>
          <w:ins w:id="805" w:author="Author"/>
          <w:rFonts w:ascii="Calibri" w:hAnsi="Calibri" w:cs="Calibri"/>
        </w:rPr>
        <w:pPrChange w:id="806" w:author="Author">
          <w:pPr>
            <w:pStyle w:val="GuidelineDescription"/>
          </w:pPr>
        </w:pPrChange>
      </w:pPr>
      <w:ins w:id="807" w:author="Author">
        <w:r>
          <w:rPr>
            <w:rFonts w:ascii="Calibri" w:hAnsi="Calibri" w:cs="Calibri"/>
            <w:b/>
            <w:bCs/>
            <w:u w:val="single"/>
          </w:rPr>
          <w:t>Do</w:t>
        </w:r>
        <w:r>
          <w:rPr>
            <w:rFonts w:ascii="Calibri" w:hAnsi="Calibri" w:cs="Calibri"/>
            <w:bCs/>
          </w:rPr>
          <w:t xml:space="preserve"> design GUI and other components using the design patterns of the particular .NET frameworks you are using. For example, for WPF programming, adopt WPF design patterns for the classes you are designing. For models in user interface programming, use design patterns such as events and notification-based collections such as those found in </w:t>
        </w:r>
        <w:r w:rsidRPr="001A153B">
          <w:rPr>
            <w:rStyle w:val="CodeInline"/>
          </w:rPr>
          <w:t>System.Collections.ObjectModel</w:t>
        </w:r>
        <w:r>
          <w:rPr>
            <w:rFonts w:ascii="Calibri" w:hAnsi="Calibri" w:cs="Calibri"/>
            <w:bCs/>
          </w:rPr>
          <w:t>.</w:t>
        </w:r>
      </w:ins>
    </w:p>
    <w:p w:rsidR="009046D7" w:rsidRPr="009046D7" w:rsidRDefault="009046D7" w:rsidP="009046D7">
      <w:pPr>
        <w:pStyle w:val="GuidelinePositive"/>
        <w:numPr>
          <w:ilvl w:val="0"/>
          <w:numId w:val="0"/>
        </w:numPr>
        <w:rPr>
          <w:rFonts w:ascii="Calibri" w:hAnsi="Calibri" w:cs="Calibri"/>
        </w:rPr>
      </w:pPr>
    </w:p>
    <w:p w:rsidR="009046D7" w:rsidRDefault="00AA2744" w:rsidP="009046D7">
      <w:pPr>
        <w:pStyle w:val="Heading2"/>
        <w:rPr>
          <w:ins w:id="808" w:author="Author"/>
        </w:rPr>
      </w:pPr>
      <w:bookmarkStart w:id="809" w:name="_Toc268300594"/>
      <w:r>
        <w:t>Object and Member Design</w:t>
      </w:r>
      <w:bookmarkEnd w:id="809"/>
    </w:p>
    <w:p w:rsidR="009046D7" w:rsidRDefault="009046D7">
      <w:pPr>
        <w:pStyle w:val="GuidelinePositive"/>
        <w:numPr>
          <w:ilvl w:val="0"/>
          <w:numId w:val="0"/>
        </w:numPr>
        <w:ind w:left="360"/>
        <w:rPr>
          <w:ins w:id="810" w:author="Author"/>
          <w:rFonts w:ascii="Calibri" w:hAnsi="Calibri" w:cs="Calibri"/>
          <w:rPrChange w:id="811" w:author="Author">
            <w:rPr>
              <w:ins w:id="812" w:author="Author"/>
              <w:rFonts w:ascii="Calibri" w:hAnsi="Calibri" w:cs="Calibri"/>
              <w:b/>
              <w:bCs/>
              <w:u w:val="single"/>
            </w:rPr>
          </w:rPrChange>
        </w:rPr>
        <w:pPrChange w:id="813" w:author="Author">
          <w:pPr>
            <w:pStyle w:val="GuidelinePositive"/>
            <w:numPr>
              <w:numId w:val="2"/>
            </w:numPr>
            <w:tabs>
              <w:tab w:val="clear" w:pos="960"/>
              <w:tab w:val="num" w:pos="720"/>
            </w:tabs>
            <w:ind w:left="360"/>
          </w:pPr>
        </w:pPrChange>
      </w:pPr>
    </w:p>
    <w:p w:rsidR="00555C82" w:rsidRPr="00B16693" w:rsidRDefault="00555C82" w:rsidP="00555C82">
      <w:pPr>
        <w:pStyle w:val="GuidelinePositive"/>
        <w:numPr>
          <w:ilvl w:val="0"/>
          <w:numId w:val="2"/>
        </w:numPr>
        <w:ind w:left="360"/>
        <w:rPr>
          <w:rFonts w:ascii="Calibri" w:hAnsi="Calibri" w:cs="Calibri"/>
        </w:rPr>
      </w:pPr>
      <w:r w:rsidRPr="00B16693">
        <w:rPr>
          <w:rFonts w:ascii="Calibri" w:hAnsi="Calibri" w:cs="Calibri"/>
          <w:b/>
          <w:bCs/>
          <w:u w:val="single"/>
        </w:rPr>
        <w:t>Do</w:t>
      </w:r>
      <w:r w:rsidRPr="00B16693">
        <w:rPr>
          <w:rFonts w:ascii="Calibri" w:hAnsi="Calibri" w:cs="Calibri"/>
        </w:rPr>
        <w:t xml:space="preserve"> use</w:t>
      </w:r>
      <w:r w:rsidR="00963B3D">
        <w:rPr>
          <w:rFonts w:ascii="Calibri" w:hAnsi="Calibri" w:cs="Calibri"/>
        </w:rPr>
        <w:t xml:space="preserve"> the </w:t>
      </w:r>
      <w:r>
        <w:rPr>
          <w:rFonts w:ascii="Calibri" w:hAnsi="Calibri" w:cs="Calibri"/>
        </w:rPr>
        <w:t>CLIEvent</w:t>
      </w:r>
      <w:r w:rsidR="00963B3D">
        <w:rPr>
          <w:rFonts w:ascii="Calibri" w:hAnsi="Calibri" w:cs="Calibri"/>
        </w:rPr>
        <w:t xml:space="preserve"> attribute</w:t>
      </w:r>
      <w:r>
        <w:rPr>
          <w:rFonts w:ascii="Calibri" w:hAnsi="Calibri" w:cs="Calibri"/>
        </w:rPr>
        <w:t xml:space="preserve"> to expose .NET events, and construct</w:t>
      </w:r>
      <w:r w:rsidR="00963B3D">
        <w:rPr>
          <w:rFonts w:ascii="Calibri" w:hAnsi="Calibri" w:cs="Calibri"/>
        </w:rPr>
        <w:t xml:space="preserve"> a </w:t>
      </w:r>
      <w:r w:rsidR="00141372" w:rsidRPr="00141372">
        <w:rPr>
          <w:rStyle w:val="CodeChar"/>
        </w:rPr>
        <w:t>DelegateEvent</w:t>
      </w:r>
      <w:r w:rsidR="00963B3D">
        <w:rPr>
          <w:rFonts w:ascii="Calibri" w:hAnsi="Calibri" w:cs="Calibri"/>
        </w:rPr>
        <w:t xml:space="preserve"> with a specific .NET delegate type that takes an object and </w:t>
      </w:r>
      <w:r w:rsidR="00141372" w:rsidRPr="00141372">
        <w:rPr>
          <w:rStyle w:val="CodeChar"/>
        </w:rPr>
        <w:t>EventArgs</w:t>
      </w:r>
      <w:r w:rsidR="00963B3D">
        <w:rPr>
          <w:rFonts w:ascii="Calibri" w:hAnsi="Calibri" w:cs="Calibri"/>
        </w:rPr>
        <w:t xml:space="preserve"> (rather than an </w:t>
      </w:r>
      <w:r w:rsidR="00141372" w:rsidRPr="00141372">
        <w:rPr>
          <w:rStyle w:val="CodeChar"/>
        </w:rPr>
        <w:t>Event</w:t>
      </w:r>
      <w:r w:rsidR="00963B3D">
        <w:rPr>
          <w:rFonts w:ascii="Calibri" w:hAnsi="Calibri" w:cs="Calibri"/>
        </w:rPr>
        <w:t xml:space="preserve">, which just uses the </w:t>
      </w:r>
      <w:r w:rsidR="00141372" w:rsidRPr="00141372">
        <w:rPr>
          <w:rStyle w:val="CodeChar"/>
        </w:rPr>
        <w:t>FSharpHandler</w:t>
      </w:r>
      <w:r w:rsidR="00963B3D">
        <w:rPr>
          <w:rFonts w:ascii="Calibri" w:hAnsi="Calibri" w:cs="Calibri"/>
        </w:rPr>
        <w:t xml:space="preserve"> type by default) </w:t>
      </w:r>
      <w:r>
        <w:rPr>
          <w:rFonts w:ascii="Calibri" w:hAnsi="Calibri" w:cs="Calibri"/>
        </w:rPr>
        <w:t xml:space="preserve"> </w:t>
      </w:r>
      <w:r w:rsidR="00963B3D">
        <w:rPr>
          <w:rFonts w:ascii="Calibri" w:hAnsi="Calibri" w:cs="Calibri"/>
        </w:rPr>
        <w:t>so that the events are published in the familiar way to other .NET languages.</w:t>
      </w:r>
    </w:p>
    <w:p w:rsidR="00963B3D" w:rsidRDefault="00555C82" w:rsidP="00963B3D">
      <w:pPr>
        <w:pStyle w:val="Code"/>
      </w:pPr>
      <w:r>
        <w:lastRenderedPageBreak/>
        <w:sym w:font="Wingdings" w:char="F0FB"/>
      </w:r>
      <w:r>
        <w:t xml:space="preserve"> </w:t>
      </w:r>
      <w:r w:rsidR="00963B3D">
        <w:t>type MyBadType() =</w:t>
      </w:r>
    </w:p>
    <w:p w:rsidR="00963B3D" w:rsidRDefault="00963B3D" w:rsidP="00963B3D">
      <w:pPr>
        <w:pStyle w:val="Code"/>
      </w:pPr>
      <w:r>
        <w:t xml:space="preserve">    let myEv = new Event&lt;int&gt;()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63B3D" w:rsidRDefault="00963B3D" w:rsidP="00963B3D">
      <w:pPr>
        <w:pStyle w:val="Code"/>
      </w:pPr>
    </w:p>
    <w:p w:rsidR="00915CF3" w:rsidRDefault="00555C82" w:rsidP="00915CF3">
      <w:pPr>
        <w:pStyle w:val="Code"/>
        <w:rPr>
          <w:ins w:id="814" w:author="Author"/>
        </w:rPr>
      </w:pPr>
      <w:r>
        <w:sym w:font="Wingdings" w:char="F0FC"/>
      </w:r>
      <w:r>
        <w:t xml:space="preserve"> </w:t>
      </w:r>
      <w:ins w:id="815" w:author="Author">
        <w:r w:rsidR="00915CF3">
          <w:t>/// A type in a component designed for use from other .NET languages</w:t>
        </w:r>
      </w:ins>
    </w:p>
    <w:p w:rsidR="00963B3D" w:rsidRDefault="00915CF3" w:rsidP="00915CF3">
      <w:pPr>
        <w:pStyle w:val="Code"/>
      </w:pPr>
      <w:ins w:id="816" w:author="Author">
        <w:r>
          <w:t xml:space="preserve">  </w:t>
        </w:r>
      </w:ins>
      <w:r w:rsidR="00963B3D">
        <w:t xml:space="preserve">type MyEventArgs(x:int) = </w:t>
      </w:r>
    </w:p>
    <w:p w:rsidR="00963B3D" w:rsidRDefault="00963B3D" w:rsidP="00963B3D">
      <w:pPr>
        <w:pStyle w:val="Code"/>
      </w:pPr>
      <w:r>
        <w:t xml:space="preserve">    inherit System.EventArgs()</w:t>
      </w:r>
    </w:p>
    <w:p w:rsidR="00963B3D" w:rsidRDefault="00963B3D" w:rsidP="00963B3D">
      <w:pPr>
        <w:pStyle w:val="Code"/>
      </w:pPr>
      <w:r>
        <w:t xml:space="preserve">    member this.X = x</w:t>
      </w:r>
    </w:p>
    <w:p w:rsidR="00915CF3" w:rsidRDefault="00963B3D" w:rsidP="00963B3D">
      <w:pPr>
        <w:pStyle w:val="Code"/>
        <w:rPr>
          <w:ins w:id="817" w:author="Author"/>
        </w:rPr>
      </w:pPr>
      <w:r>
        <w:t xml:space="preserve">  </w:t>
      </w:r>
    </w:p>
    <w:p w:rsidR="00915CF3" w:rsidRDefault="00915CF3" w:rsidP="00915CF3">
      <w:pPr>
        <w:pStyle w:val="Code"/>
        <w:rPr>
          <w:ins w:id="818" w:author="Author"/>
        </w:rPr>
      </w:pPr>
      <w:ins w:id="819" w:author="Author">
        <w:r>
          <w:t xml:space="preserve">  /// A type in a component designed for use from other .NET languages</w:t>
        </w:r>
      </w:ins>
    </w:p>
    <w:p w:rsidR="00963B3D" w:rsidRDefault="00915CF3" w:rsidP="00915CF3">
      <w:pPr>
        <w:pStyle w:val="Code"/>
      </w:pPr>
      <w:ins w:id="820" w:author="Author">
        <w:r>
          <w:t xml:space="preserve">  </w:t>
        </w:r>
      </w:ins>
      <w:r w:rsidR="00963B3D">
        <w:t>type MyGoodType() =</w:t>
      </w:r>
    </w:p>
    <w:p w:rsidR="00963B3D" w:rsidRDefault="00963B3D" w:rsidP="00963B3D">
      <w:pPr>
        <w:pStyle w:val="Code"/>
      </w:pPr>
      <w:r>
        <w:t xml:space="preserve">    let myEv = new DelegateEvent&lt;</w:t>
      </w:r>
      <w:r w:rsidR="00EC7F56">
        <w:t>EventHandler&lt;MyEventArgs&gt;</w:t>
      </w:r>
      <w:r>
        <w:t>&gt;()</w:t>
      </w:r>
    </w:p>
    <w:p w:rsidR="00963B3D" w:rsidRDefault="00963B3D" w:rsidP="00963B3D">
      <w:pPr>
        <w:pStyle w:val="Code"/>
      </w:pPr>
      <w:r>
        <w:t xml:space="preserve">    [&lt;CLIEvent&gt;]</w:t>
      </w:r>
    </w:p>
    <w:p w:rsidR="00555C82" w:rsidRDefault="00963B3D" w:rsidP="00963B3D">
      <w:pPr>
        <w:pStyle w:val="Code"/>
      </w:pPr>
      <w:r>
        <w:t xml:space="preserve">    member this.MyEvent = myEv.Publish</w:t>
      </w:r>
    </w:p>
    <w:p w:rsidR="009046D7" w:rsidRDefault="009046D7">
      <w:pPr>
        <w:pStyle w:val="GuidelinePositive"/>
        <w:numPr>
          <w:ilvl w:val="0"/>
          <w:numId w:val="0"/>
        </w:numPr>
        <w:ind w:left="360"/>
        <w:rPr>
          <w:ins w:id="821" w:author="Author"/>
          <w:rFonts w:ascii="Calibri" w:hAnsi="Calibri" w:cs="Calibri"/>
          <w:rPrChange w:id="822" w:author="Author">
            <w:rPr>
              <w:ins w:id="823" w:author="Author"/>
              <w:rFonts w:ascii="Calibri" w:hAnsi="Calibri" w:cs="Calibri"/>
              <w:b/>
              <w:u w:val="single"/>
            </w:rPr>
          </w:rPrChange>
        </w:rPr>
        <w:pPrChange w:id="824" w:author="Author">
          <w:pPr>
            <w:pStyle w:val="GuidelinePositive"/>
            <w:numPr>
              <w:numId w:val="2"/>
            </w:numPr>
            <w:tabs>
              <w:tab w:val="clear" w:pos="960"/>
              <w:tab w:val="num" w:pos="720"/>
            </w:tabs>
            <w:ind w:left="360"/>
          </w:pPr>
        </w:pPrChange>
      </w:pPr>
    </w:p>
    <w:p w:rsidR="00702EB6" w:rsidRPr="00B16693" w:rsidRDefault="00862FAD" w:rsidP="00702EB6">
      <w:pPr>
        <w:pStyle w:val="GuidelinePositive"/>
        <w:numPr>
          <w:ilvl w:val="0"/>
          <w:numId w:val="2"/>
        </w:numPr>
        <w:ind w:left="360"/>
        <w:rPr>
          <w:rFonts w:ascii="Calibri" w:hAnsi="Calibri" w:cs="Calibri"/>
        </w:rPr>
      </w:pPr>
      <w:r w:rsidRPr="00862FAD">
        <w:rPr>
          <w:rFonts w:ascii="Calibri" w:hAnsi="Calibri" w:cs="Calibri"/>
          <w:b/>
          <w:u w:val="single"/>
        </w:rPr>
        <w:t>Do</w:t>
      </w:r>
      <w:r w:rsidR="00497AB3">
        <w:rPr>
          <w:rFonts w:ascii="Calibri" w:hAnsi="Calibri" w:cs="Calibri"/>
        </w:rPr>
        <w:t xml:space="preserve"> expose</w:t>
      </w:r>
      <w:r w:rsidR="00B16693">
        <w:rPr>
          <w:rFonts w:ascii="Calibri" w:hAnsi="Calibri" w:cs="Calibri"/>
        </w:rPr>
        <w:t xml:space="preserve"> asynchronous operations using </w:t>
      </w:r>
      <w:ins w:id="825" w:author="Author">
        <w:r w:rsidR="00915CF3">
          <w:rPr>
            <w:rFonts w:ascii="Calibri" w:hAnsi="Calibri" w:cs="Calibri"/>
          </w:rPr>
          <w:t xml:space="preserve">either </w:t>
        </w:r>
      </w:ins>
      <w:r w:rsidR="00B16693">
        <w:rPr>
          <w:rFonts w:ascii="Calibri" w:hAnsi="Calibri" w:cs="Calibri"/>
        </w:rPr>
        <w:t>the .NET asynchronous programming model (BeginFoo, EndFoo)</w:t>
      </w:r>
      <w:r w:rsidR="00497AB3">
        <w:rPr>
          <w:rFonts w:ascii="Calibri" w:hAnsi="Calibri" w:cs="Calibri"/>
        </w:rPr>
        <w:t xml:space="preserve">, </w:t>
      </w:r>
      <w:ins w:id="826" w:author="Author">
        <w:r w:rsidR="00915CF3">
          <w:rPr>
            <w:rFonts w:ascii="Calibri" w:hAnsi="Calibri" w:cs="Calibri"/>
          </w:rPr>
          <w:t>or as methods returning .NET tasks (Task&lt;T&gt;), rather than as F# Async&lt;T&gt; objects.</w:t>
        </w:r>
        <w:r w:rsidR="00915CF3">
          <w:rPr>
            <w:rFonts w:ascii="Calibri" w:hAnsi="Calibri" w:cs="Calibri"/>
          </w:rPr>
          <w:br/>
        </w:r>
      </w:ins>
      <w:del w:id="827" w:author="Author">
        <w:r w:rsidR="00497AB3" w:rsidDel="00915CF3">
          <w:rPr>
            <w:rFonts w:ascii="Calibri" w:hAnsi="Calibri" w:cs="Calibri"/>
          </w:rPr>
          <w:delText>rather than as F# Async&lt;T&gt; objects</w:delText>
        </w:r>
        <w:r w:rsidR="00B16693" w:rsidDel="00915CF3">
          <w:rPr>
            <w:rFonts w:ascii="Calibri" w:hAnsi="Calibri" w:cs="Calibri"/>
          </w:rPr>
          <w:delText>.</w:delText>
        </w:r>
        <w:r w:rsidR="00702EB6" w:rsidDel="00915CF3">
          <w:rPr>
            <w:rFonts w:ascii="Calibri" w:hAnsi="Calibri" w:cs="Calibri"/>
          </w:rPr>
          <w:br/>
        </w:r>
      </w:del>
      <w:r w:rsidR="00DF37C2">
        <w:rPr>
          <w:rFonts w:ascii="Calibri" w:hAnsi="Calibri" w:cs="Calibri"/>
        </w:rPr>
        <w:br/>
        <w:t xml:space="preserve">The Asynchronous Programming Model (APM) is a standard pattern for asynchronous APIs on .NET.      An F# </w:t>
      </w:r>
      <w:r w:rsidR="00141372" w:rsidRPr="00141372">
        <w:rPr>
          <w:rStyle w:val="CodeChar"/>
        </w:rPr>
        <w:t>Async&lt;T&gt;</w:t>
      </w:r>
      <w:r w:rsidR="00DF37C2">
        <w:rPr>
          <w:rFonts w:ascii="Calibri" w:hAnsi="Calibri" w:cs="Calibri"/>
        </w:rPr>
        <w:t xml:space="preserve"> computation can be exposed as an APM pattern using the F# </w:t>
      </w:r>
      <w:r w:rsidR="00141372" w:rsidRPr="00141372">
        <w:rPr>
          <w:rStyle w:val="CodeChar"/>
        </w:rPr>
        <w:t>Async.AsBeginEnd</w:t>
      </w:r>
      <w:r w:rsidR="00702EB6">
        <w:rPr>
          <w:rFonts w:ascii="Calibri" w:hAnsi="Calibri" w:cs="Calibri"/>
        </w:rPr>
        <w:t xml:space="preserve"> </w:t>
      </w:r>
      <w:r w:rsidR="00DF37C2">
        <w:rPr>
          <w:rFonts w:ascii="Calibri" w:hAnsi="Calibri" w:cs="Calibri"/>
        </w:rPr>
        <w:t xml:space="preserve">method.  This </w:t>
      </w:r>
      <w:r w:rsidR="00702EB6">
        <w:rPr>
          <w:rFonts w:ascii="Calibri" w:hAnsi="Calibri" w:cs="Calibri"/>
        </w:rPr>
        <w:t xml:space="preserve">method makes it easy to convert an F# async object into Begin/End/Cancel methods.  Consider </w:t>
      </w:r>
      <w:r w:rsidR="004D1662">
        <w:rPr>
          <w:rFonts w:ascii="Calibri" w:hAnsi="Calibri" w:cs="Calibri"/>
        </w:rPr>
        <w:t xml:space="preserve">also </w:t>
      </w:r>
      <w:r w:rsidR="00702EB6">
        <w:rPr>
          <w:rFonts w:ascii="Calibri" w:hAnsi="Calibri" w:cs="Calibri"/>
        </w:rPr>
        <w:t>exposing the Cancel method</w:t>
      </w:r>
      <w:r w:rsidR="009D1D35">
        <w:rPr>
          <w:rFonts w:ascii="Calibri" w:hAnsi="Calibri" w:cs="Calibri"/>
        </w:rPr>
        <w:t>,</w:t>
      </w:r>
      <w:r w:rsidR="00702EB6">
        <w:rPr>
          <w:rFonts w:ascii="Calibri" w:hAnsi="Calibri" w:cs="Calibri"/>
        </w:rPr>
        <w:t xml:space="preserve"> </w:t>
      </w:r>
      <w:r w:rsidR="009D1D35">
        <w:rPr>
          <w:rFonts w:ascii="Calibri" w:hAnsi="Calibri" w:cs="Calibri"/>
        </w:rPr>
        <w:t xml:space="preserve">in addition to </w:t>
      </w:r>
      <w:r w:rsidR="00702EB6">
        <w:rPr>
          <w:rFonts w:ascii="Calibri" w:hAnsi="Calibri" w:cs="Calibri"/>
        </w:rPr>
        <w:t xml:space="preserve">the Begin/End methods that are </w:t>
      </w:r>
      <w:r w:rsidR="009D1D35">
        <w:rPr>
          <w:rFonts w:ascii="Calibri" w:hAnsi="Calibri" w:cs="Calibri"/>
        </w:rPr>
        <w:t xml:space="preserve">the necessary portion of </w:t>
      </w:r>
      <w:r w:rsidR="00702EB6">
        <w:rPr>
          <w:rFonts w:ascii="Calibri" w:hAnsi="Calibri" w:cs="Calibri"/>
        </w:rPr>
        <w:t>the pattern.</w:t>
      </w:r>
    </w:p>
    <w:p w:rsidR="00915CF3" w:rsidRDefault="00702EB6" w:rsidP="00915CF3">
      <w:pPr>
        <w:pStyle w:val="Code"/>
        <w:rPr>
          <w:ins w:id="828" w:author="Author"/>
        </w:rPr>
      </w:pPr>
      <w:r>
        <w:sym w:font="Wingdings" w:char="F0FC"/>
      </w:r>
      <w:r>
        <w:t xml:space="preserve"> </w:t>
      </w:r>
      <w:ins w:id="829" w:author="Author">
        <w:r w:rsidR="00915CF3">
          <w:t>// A type in a component designed for use from other .NET languages</w:t>
        </w:r>
      </w:ins>
    </w:p>
    <w:p w:rsidR="00702EB6" w:rsidRPr="00702EB6" w:rsidRDefault="00915CF3" w:rsidP="00915CF3">
      <w:pPr>
        <w:pStyle w:val="Code"/>
      </w:pPr>
      <w:ins w:id="830" w:author="Author">
        <w:r>
          <w:t xml:space="preserve">  </w:t>
        </w:r>
      </w:ins>
      <w:r w:rsidR="00702EB6" w:rsidRPr="00702EB6">
        <w:t>type MyType() =</w:t>
      </w:r>
      <w:r w:rsidR="004D1662">
        <w:t xml:space="preserve"> </w:t>
      </w:r>
    </w:p>
    <w:p w:rsidR="00702EB6" w:rsidRPr="00702EB6" w:rsidRDefault="00702EB6" w:rsidP="00702EB6">
      <w:pPr>
        <w:pStyle w:val="Code"/>
      </w:pPr>
      <w:r w:rsidRPr="00702EB6">
        <w:t xml:space="preserve">    let compute(</w:t>
      </w:r>
      <w:r w:rsidR="004D1662">
        <w:t>x</w:t>
      </w:r>
      <w:r w:rsidRPr="00702EB6">
        <w:t xml:space="preserve">:int) : Async&lt;int&gt; = async { </w:t>
      </w:r>
      <w:r>
        <w:t>...</w:t>
      </w:r>
      <w:r w:rsidRPr="00702EB6">
        <w:t xml:space="preserve"> }</w:t>
      </w:r>
    </w:p>
    <w:p w:rsidR="00702EB6" w:rsidRPr="00702EB6" w:rsidRDefault="00702EB6" w:rsidP="00702EB6">
      <w:pPr>
        <w:pStyle w:val="Code"/>
      </w:pPr>
      <w:r w:rsidRPr="00702EB6">
        <w:t xml:space="preserve">    let beginAction, endAction, cancelAction = </w:t>
      </w:r>
    </w:p>
    <w:p w:rsidR="00702EB6" w:rsidRPr="00702EB6" w:rsidRDefault="00702EB6" w:rsidP="00702EB6">
      <w:pPr>
        <w:pStyle w:val="Code"/>
      </w:pPr>
      <w:r w:rsidRPr="00702EB6">
        <w:t xml:space="preserve">        Async.AsBeginEnd (fun </w:t>
      </w:r>
      <w:r w:rsidR="004D1662">
        <w:t>x</w:t>
      </w:r>
      <w:r w:rsidRPr="00702EB6">
        <w:t xml:space="preserve"> -&gt; compute</w:t>
      </w:r>
      <w:r w:rsidR="00F971C3">
        <w:t xml:space="preserve"> </w:t>
      </w:r>
      <w:r w:rsidR="004D1662">
        <w:t>x</w:t>
      </w:r>
      <w:r w:rsidRPr="00702EB6">
        <w:t>)</w:t>
      </w:r>
    </w:p>
    <w:p w:rsidR="00702EB6" w:rsidRPr="00702EB6" w:rsidRDefault="00702EB6" w:rsidP="00702EB6">
      <w:pPr>
        <w:pStyle w:val="Code"/>
      </w:pPr>
      <w:r w:rsidRPr="00702EB6">
        <w:t xml:space="preserve">    member this.BeginCompute(</w:t>
      </w:r>
      <w:r w:rsidR="004D1662">
        <w:t>x</w:t>
      </w:r>
      <w:r w:rsidRPr="00702EB6">
        <w:t xml:space="preserve">, callback, state:obj) = </w:t>
      </w:r>
    </w:p>
    <w:p w:rsidR="00702EB6" w:rsidRPr="00702EB6" w:rsidRDefault="00702EB6" w:rsidP="00702EB6">
      <w:pPr>
        <w:pStyle w:val="Code"/>
      </w:pPr>
      <w:r w:rsidRPr="00702EB6">
        <w:t xml:space="preserve">        beginAction(</w:t>
      </w:r>
      <w:r w:rsidR="004D1662">
        <w:t>x</w:t>
      </w:r>
      <w:r w:rsidRPr="00702EB6">
        <w:t>,</w:t>
      </w:r>
      <w:r w:rsidR="004D1662">
        <w:t xml:space="preserve"> </w:t>
      </w:r>
      <w:r w:rsidRPr="00702EB6">
        <w:t>callback,</w:t>
      </w:r>
      <w:r w:rsidR="004D1662">
        <w:t xml:space="preserve"> </w:t>
      </w:r>
      <w:r w:rsidRPr="00702EB6">
        <w:t>state)</w:t>
      </w:r>
    </w:p>
    <w:p w:rsidR="00702EB6" w:rsidRPr="00702EB6" w:rsidRDefault="00702EB6" w:rsidP="00702EB6">
      <w:pPr>
        <w:pStyle w:val="Code"/>
      </w:pPr>
      <w:r w:rsidRPr="00702EB6">
        <w:t xml:space="preserve">    member this.EndCompute(</w:t>
      </w:r>
      <w:r w:rsidR="004D1662">
        <w:t>result</w:t>
      </w:r>
      <w:r w:rsidRPr="00702EB6">
        <w:t>) = endAction</w:t>
      </w:r>
      <w:r w:rsidR="00F971C3">
        <w:t xml:space="preserve"> </w:t>
      </w:r>
      <w:r w:rsidR="004D1662">
        <w:t>result</w:t>
      </w:r>
      <w:r w:rsidR="00F971C3">
        <w:t xml:space="preserve"> </w:t>
      </w:r>
    </w:p>
    <w:p w:rsidR="00702EB6" w:rsidRDefault="00702EB6" w:rsidP="00702EB6">
      <w:pPr>
        <w:pStyle w:val="Code"/>
      </w:pPr>
      <w:r w:rsidRPr="00702EB6">
        <w:t xml:space="preserve">    member this.CancelCompute(</w:t>
      </w:r>
      <w:r w:rsidR="004D1662">
        <w:t>result</w:t>
      </w:r>
      <w:r w:rsidRPr="00702EB6">
        <w:t>) = cancelAction</w:t>
      </w:r>
      <w:r w:rsidR="00F971C3">
        <w:t xml:space="preserve"> </w:t>
      </w:r>
      <w:r w:rsidR="004D1662">
        <w:t>result</w:t>
      </w:r>
    </w:p>
    <w:p w:rsidR="009046D7" w:rsidRDefault="00915CF3">
      <w:pPr>
        <w:pStyle w:val="GuidelinePositive"/>
        <w:numPr>
          <w:ilvl w:val="0"/>
          <w:numId w:val="0"/>
        </w:numPr>
        <w:ind w:left="360"/>
        <w:rPr>
          <w:ins w:id="831" w:author="Author"/>
          <w:rFonts w:ascii="Calibri" w:hAnsi="Calibri" w:cs="Calibri"/>
        </w:rPr>
        <w:pPrChange w:id="832" w:author="Author">
          <w:pPr>
            <w:pStyle w:val="GuidelinePositive"/>
            <w:numPr>
              <w:numId w:val="2"/>
            </w:numPr>
            <w:tabs>
              <w:tab w:val="clear" w:pos="960"/>
              <w:tab w:val="num" w:pos="720"/>
            </w:tabs>
            <w:ind w:left="360"/>
          </w:pPr>
        </w:pPrChange>
      </w:pPr>
      <w:ins w:id="833" w:author="Author">
        <w:r>
          <w:rPr>
            <w:rFonts w:ascii="Calibri" w:hAnsi="Calibri" w:cs="Calibri"/>
          </w:rPr>
          <w:t xml:space="preserve">In .NET 4.0, the Task model was introduced, and tasks can represent active asynchronous computations. Tasks are in general less compositional than F# Async&lt;T&gt; objects, since they represent “already executing” tasks and can’t be composed together in ways that </w:t>
        </w:r>
        <w:r w:rsidR="002558E5">
          <w:rPr>
            <w:rFonts w:ascii="Calibri" w:hAnsi="Calibri" w:cs="Calibri"/>
          </w:rPr>
          <w:t xml:space="preserve">perform parallel composition, or which </w:t>
        </w:r>
        <w:r>
          <w:rPr>
            <w:rFonts w:ascii="Calibri" w:hAnsi="Calibri" w:cs="Calibri"/>
          </w:rPr>
          <w:t>hide the propagation of cancellation signals and other contextual parameters.</w:t>
        </w:r>
      </w:ins>
    </w:p>
    <w:p w:rsidR="009046D7" w:rsidRDefault="009046D7">
      <w:pPr>
        <w:pStyle w:val="GuidelinePositive"/>
        <w:numPr>
          <w:ilvl w:val="0"/>
          <w:numId w:val="0"/>
        </w:numPr>
        <w:ind w:left="360"/>
        <w:rPr>
          <w:ins w:id="834" w:author="Author"/>
          <w:rFonts w:ascii="Calibri" w:hAnsi="Calibri" w:cs="Calibri"/>
        </w:rPr>
        <w:pPrChange w:id="835" w:author="Author">
          <w:pPr>
            <w:pStyle w:val="GuidelinePositive"/>
            <w:numPr>
              <w:numId w:val="2"/>
            </w:numPr>
            <w:tabs>
              <w:tab w:val="clear" w:pos="960"/>
              <w:tab w:val="num" w:pos="720"/>
            </w:tabs>
            <w:ind w:left="360"/>
          </w:pPr>
        </w:pPrChange>
      </w:pPr>
    </w:p>
    <w:p w:rsidR="009046D7" w:rsidRDefault="00915CF3">
      <w:pPr>
        <w:pStyle w:val="GuidelinePositive"/>
        <w:numPr>
          <w:ilvl w:val="0"/>
          <w:numId w:val="0"/>
        </w:numPr>
        <w:ind w:left="360"/>
        <w:rPr>
          <w:ins w:id="836" w:author="Author"/>
          <w:del w:id="837" w:author="Author"/>
          <w:rFonts w:ascii="Calibri" w:hAnsi="Calibri" w:cs="Calibri"/>
        </w:rPr>
        <w:pPrChange w:id="838" w:author="Author">
          <w:pPr>
            <w:pStyle w:val="GuidelinePositive"/>
            <w:numPr>
              <w:numId w:val="2"/>
            </w:numPr>
            <w:tabs>
              <w:tab w:val="clear" w:pos="960"/>
              <w:tab w:val="num" w:pos="720"/>
            </w:tabs>
            <w:ind w:left="360"/>
          </w:pPr>
        </w:pPrChange>
      </w:pPr>
      <w:ins w:id="839" w:author="Author">
        <w:r>
          <w:rPr>
            <w:rFonts w:ascii="Calibri" w:hAnsi="Calibri" w:cs="Calibri"/>
          </w:rPr>
          <w:t>However, despite this, methods-returning-Tasks are emerging as a standard representation of asynchronous programming on .NET.</w:t>
        </w:r>
      </w:ins>
    </w:p>
    <w:p w:rsidR="009046D7" w:rsidRDefault="009046D7">
      <w:pPr>
        <w:pStyle w:val="GuidelinePositive"/>
        <w:numPr>
          <w:ilvl w:val="0"/>
          <w:numId w:val="0"/>
        </w:numPr>
        <w:ind w:left="360"/>
        <w:rPr>
          <w:ins w:id="840" w:author="Author"/>
          <w:rFonts w:ascii="Calibri" w:hAnsi="Calibri" w:cs="Calibri"/>
        </w:rPr>
        <w:pPrChange w:id="841" w:author="Author">
          <w:pPr>
            <w:pStyle w:val="GuidelinePositive"/>
            <w:numPr>
              <w:numId w:val="2"/>
            </w:numPr>
            <w:tabs>
              <w:tab w:val="clear" w:pos="960"/>
              <w:tab w:val="num" w:pos="720"/>
            </w:tabs>
            <w:ind w:left="360"/>
          </w:pPr>
        </w:pPrChange>
      </w:pPr>
    </w:p>
    <w:p w:rsidR="00915CF3" w:rsidRDefault="00915CF3" w:rsidP="00915CF3">
      <w:pPr>
        <w:pStyle w:val="Code"/>
        <w:rPr>
          <w:ins w:id="842" w:author="Author"/>
        </w:rPr>
      </w:pPr>
      <w:ins w:id="843" w:author="Author">
        <w:r>
          <w:sym w:font="Wingdings" w:char="F0FC"/>
        </w:r>
        <w:r>
          <w:t xml:space="preserve"> // A type in a component designed for use from other .NET languages</w:t>
        </w:r>
      </w:ins>
    </w:p>
    <w:p w:rsidR="00915CF3" w:rsidRPr="00702EB6" w:rsidRDefault="00915CF3" w:rsidP="00915CF3">
      <w:pPr>
        <w:pStyle w:val="Code"/>
        <w:rPr>
          <w:ins w:id="844" w:author="Author"/>
        </w:rPr>
      </w:pPr>
      <w:ins w:id="845" w:author="Author">
        <w:r>
          <w:t xml:space="preserve">  </w:t>
        </w:r>
        <w:r w:rsidRPr="00702EB6">
          <w:t>type MyType() =</w:t>
        </w:r>
        <w:r>
          <w:t xml:space="preserve"> </w:t>
        </w:r>
      </w:ins>
    </w:p>
    <w:p w:rsidR="00915CF3" w:rsidRPr="00702EB6" w:rsidRDefault="00915CF3" w:rsidP="00915CF3">
      <w:pPr>
        <w:pStyle w:val="Code"/>
        <w:rPr>
          <w:ins w:id="846" w:author="Author"/>
        </w:rPr>
      </w:pPr>
      <w:ins w:id="847" w:author="Author">
        <w:r w:rsidRPr="00702EB6">
          <w:t xml:space="preserve">    let compute(</w:t>
        </w:r>
        <w:r>
          <w:t>x</w:t>
        </w:r>
        <w:r w:rsidRPr="00702EB6">
          <w:t xml:space="preserve">:int) : Async&lt;int&gt; = async { </w:t>
        </w:r>
        <w:r>
          <w:t>...</w:t>
        </w:r>
        <w:r w:rsidRPr="00702EB6">
          <w:t xml:space="preserve"> }</w:t>
        </w:r>
      </w:ins>
    </w:p>
    <w:p w:rsidR="00915CF3" w:rsidRPr="00702EB6" w:rsidRDefault="00915CF3" w:rsidP="00915CF3">
      <w:pPr>
        <w:pStyle w:val="Code"/>
        <w:rPr>
          <w:ins w:id="848" w:author="Author"/>
        </w:rPr>
      </w:pPr>
      <w:ins w:id="849" w:author="Author">
        <w:r>
          <w:t xml:space="preserve">    member this.</w:t>
        </w:r>
        <w:r w:rsidRPr="00702EB6">
          <w:t>Compute</w:t>
        </w:r>
        <w:r>
          <w:t>AsTask</w:t>
        </w:r>
        <w:r w:rsidRPr="00702EB6">
          <w:t>(</w:t>
        </w:r>
        <w:r>
          <w:t>x</w:t>
        </w:r>
        <w:r w:rsidRPr="00702EB6">
          <w:t>) =</w:t>
        </w:r>
        <w:r>
          <w:t xml:space="preserve"> compute x |&gt; Async.StartAsTask</w:t>
        </w:r>
      </w:ins>
    </w:p>
    <w:p w:rsidR="009046D7" w:rsidRDefault="00915CF3">
      <w:pPr>
        <w:pStyle w:val="GuidelinePositive"/>
        <w:numPr>
          <w:ilvl w:val="0"/>
          <w:numId w:val="0"/>
        </w:numPr>
        <w:ind w:left="360"/>
        <w:rPr>
          <w:ins w:id="850" w:author="Author"/>
          <w:rFonts w:ascii="Calibri" w:hAnsi="Calibri" w:cs="Calibri"/>
        </w:rPr>
        <w:pPrChange w:id="851" w:author="Author">
          <w:pPr>
            <w:pStyle w:val="GuidelinePositive"/>
            <w:numPr>
              <w:numId w:val="2"/>
            </w:numPr>
            <w:tabs>
              <w:tab w:val="clear" w:pos="960"/>
              <w:tab w:val="num" w:pos="720"/>
            </w:tabs>
            <w:ind w:left="360"/>
          </w:pPr>
        </w:pPrChange>
      </w:pPr>
      <w:ins w:id="852" w:author="Author">
        <w:r>
          <w:rPr>
            <w:rFonts w:ascii="Calibri" w:hAnsi="Calibri" w:cs="Calibri"/>
          </w:rPr>
          <w:t>You will frequently also want to accept an explicit cancellation token:</w:t>
        </w:r>
      </w:ins>
    </w:p>
    <w:p w:rsidR="00915CF3" w:rsidRDefault="00915CF3" w:rsidP="00915CF3">
      <w:pPr>
        <w:pStyle w:val="Code"/>
        <w:rPr>
          <w:ins w:id="853" w:author="Author"/>
        </w:rPr>
      </w:pPr>
      <w:ins w:id="854" w:author="Author">
        <w:r>
          <w:lastRenderedPageBreak/>
          <w:sym w:font="Wingdings" w:char="F0FC"/>
        </w:r>
        <w:r>
          <w:t xml:space="preserve"> /// A type in a component designed for use from other .NET languages</w:t>
        </w:r>
      </w:ins>
    </w:p>
    <w:p w:rsidR="00915CF3" w:rsidRPr="00702EB6" w:rsidRDefault="00915CF3" w:rsidP="00915CF3">
      <w:pPr>
        <w:pStyle w:val="Code"/>
        <w:rPr>
          <w:ins w:id="855" w:author="Author"/>
        </w:rPr>
      </w:pPr>
      <w:ins w:id="856" w:author="Author">
        <w:r>
          <w:t xml:space="preserve">  </w:t>
        </w:r>
        <w:r w:rsidRPr="00702EB6">
          <w:t>type MyType() =</w:t>
        </w:r>
        <w:r>
          <w:t xml:space="preserve"> </w:t>
        </w:r>
      </w:ins>
    </w:p>
    <w:p w:rsidR="00915CF3" w:rsidRPr="00702EB6" w:rsidRDefault="00915CF3" w:rsidP="00915CF3">
      <w:pPr>
        <w:pStyle w:val="Code"/>
        <w:rPr>
          <w:ins w:id="857" w:author="Author"/>
        </w:rPr>
      </w:pPr>
      <w:ins w:id="858" w:author="Author">
        <w:r w:rsidRPr="00702EB6">
          <w:t xml:space="preserve">    let compute(</w:t>
        </w:r>
        <w:r>
          <w:t>x</w:t>
        </w:r>
        <w:r w:rsidRPr="00702EB6">
          <w:t xml:space="preserve">:int) : Async&lt;int&gt; = async { </w:t>
        </w:r>
        <w:r>
          <w:t>...</w:t>
        </w:r>
        <w:r w:rsidRPr="00702EB6">
          <w:t xml:space="preserve"> }</w:t>
        </w:r>
      </w:ins>
    </w:p>
    <w:p w:rsidR="00915CF3" w:rsidRPr="00702EB6" w:rsidRDefault="00915CF3" w:rsidP="00915CF3">
      <w:pPr>
        <w:pStyle w:val="Code"/>
        <w:rPr>
          <w:ins w:id="859" w:author="Author"/>
        </w:rPr>
      </w:pPr>
      <w:ins w:id="860" w:author="Author">
        <w:r>
          <w:t xml:space="preserve">    member this.</w:t>
        </w:r>
        <w:r w:rsidRPr="00702EB6">
          <w:t>Compute</w:t>
        </w:r>
        <w:r>
          <w:t>AsTask</w:t>
        </w:r>
        <w:r w:rsidRPr="00702EB6">
          <w:t>(</w:t>
        </w:r>
        <w:r>
          <w:t>x,token</w:t>
        </w:r>
        <w:r w:rsidRPr="00702EB6">
          <w:t>) =</w:t>
        </w:r>
        <w:r>
          <w:t xml:space="preserve"> Async.StartAsTask(compute x, token)</w:t>
        </w:r>
      </w:ins>
    </w:p>
    <w:p w:rsidR="00DF37C2" w:rsidRDefault="00DF37C2">
      <w:pPr>
        <w:pStyle w:val="GuidelinePositive"/>
        <w:numPr>
          <w:ilvl w:val="0"/>
          <w:numId w:val="0"/>
        </w:numPr>
        <w:ind w:left="360"/>
        <w:rPr>
          <w:rFonts w:ascii="Calibri" w:hAnsi="Calibri" w:cs="Calibri"/>
        </w:rPr>
      </w:pPr>
    </w:p>
    <w:p w:rsidR="009046D7" w:rsidRDefault="009046D7" w:rsidP="009046D7">
      <w:pPr>
        <w:pStyle w:val="GuidelinePositive"/>
        <w:numPr>
          <w:ilvl w:val="0"/>
          <w:numId w:val="2"/>
        </w:numPr>
        <w:ind w:left="360"/>
        <w:rPr>
          <w:rFonts w:ascii="Calibri" w:hAnsi="Calibri" w:cs="Calibri"/>
        </w:rPr>
      </w:pPr>
      <w:r>
        <w:rPr>
          <w:rFonts w:ascii="Calibri" w:hAnsi="Calibri" w:cs="Calibri"/>
          <w:b/>
          <w:bCs/>
          <w:u w:val="single"/>
        </w:rPr>
        <w:t>Do</w:t>
      </w:r>
      <w:r>
        <w:rPr>
          <w:rFonts w:ascii="Calibri" w:hAnsi="Calibri" w:cs="Calibri"/>
        </w:rPr>
        <w:t xml:space="preserve"> use .NET delegate types in preference to F# function types in vanilla .NET APIs.</w:t>
      </w:r>
    </w:p>
    <w:p w:rsidR="009046D7" w:rsidRDefault="009046D7" w:rsidP="009046D7">
      <w:pPr>
        <w:pStyle w:val="GuidelineDescription"/>
      </w:pPr>
      <w:r>
        <w:t xml:space="preserve">Here “F# function types” mean “arrow” types like “int -&gt; int”.  </w:t>
      </w:r>
    </w:p>
    <w:p w:rsidR="009046D7" w:rsidRDefault="009046D7" w:rsidP="009046D7">
      <w:pPr>
        <w:pStyle w:val="Code"/>
      </w:pPr>
      <w:r>
        <w:sym w:font="Wingdings" w:char="F0FB"/>
      </w:r>
      <w:r>
        <w:t xml:space="preserve"> member this.Transform(f:int-&gt;int) = ...</w:t>
      </w:r>
    </w:p>
    <w:p w:rsidR="009046D7" w:rsidRDefault="009046D7" w:rsidP="009046D7">
      <w:pPr>
        <w:pStyle w:val="GuidelineDescription"/>
      </w:pPr>
      <w:r>
        <w:rPr>
          <w:rFonts w:ascii="Consolas" w:eastAsiaTheme="minorHAnsi" w:hAnsi="Consolas" w:cstheme="minorBidi"/>
          <w:color w:val="4F81BD" w:themeColor="accent1"/>
          <w:sz w:val="20"/>
          <w:szCs w:val="20"/>
          <w:lang w:eastAsia="en-GB"/>
        </w:rPr>
        <w:t xml:space="preserve">   </w:t>
      </w:r>
      <w:r w:rsidRPr="006C090C">
        <w:rPr>
          <w:rFonts w:ascii="Consolas" w:eastAsiaTheme="minorHAnsi" w:hAnsi="Consolas" w:cstheme="minorBidi"/>
          <w:color w:val="4F81BD" w:themeColor="accent1"/>
          <w:sz w:val="20"/>
          <w:szCs w:val="20"/>
          <w:lang w:eastAsia="en-GB"/>
        </w:rPr>
        <w:sym w:font="Wingdings" w:char="F0FC"/>
      </w:r>
      <w:r w:rsidRPr="006C090C">
        <w:rPr>
          <w:rFonts w:ascii="Consolas" w:eastAsiaTheme="minorHAnsi" w:hAnsi="Consolas" w:cstheme="minorBidi"/>
          <w:color w:val="4F81BD" w:themeColor="accent1"/>
          <w:sz w:val="20"/>
          <w:szCs w:val="20"/>
          <w:lang w:eastAsia="en-GB"/>
        </w:rPr>
        <w:t xml:space="preserve"> member this.Transform(f:Func&lt;int,int&gt;) = ...</w:t>
      </w:r>
      <w:r>
        <w:br/>
      </w:r>
      <w:del w:id="861" w:author="Author">
        <w:r w:rsidDel="00090567">
          <w:delText xml:space="preserve">This is a particularly touchy recommendation, but we stand firm on it.  </w:delText>
        </w:r>
      </w:del>
      <w:r>
        <w:t>The F# function type appears as “</w:t>
      </w:r>
      <w:del w:id="862" w:author="Author">
        <w:r w:rsidDel="00090567">
          <w:delText xml:space="preserve">class </w:delText>
        </w:r>
        <w:r w:rsidRPr="00141372" w:rsidDel="00090567">
          <w:rPr>
            <w:rStyle w:val="CodeChar"/>
          </w:rPr>
          <w:delText>FSharpFunc</w:delText>
        </w:r>
      </w:del>
      <w:ins w:id="863" w:author="Author">
        <w:r>
          <w:rPr>
            <w:rStyle w:val="CodeChar"/>
          </w:rPr>
          <w:t>class F</w:t>
        </w:r>
        <w:r w:rsidRPr="00141372">
          <w:rPr>
            <w:rStyle w:val="CodeChar"/>
          </w:rPr>
          <w:t>SharpFunc</w:t>
        </w:r>
      </w:ins>
      <w:r w:rsidRPr="00141372">
        <w:rPr>
          <w:rStyle w:val="CodeChar"/>
        </w:rPr>
        <w:t>&lt;T,U&gt;</w:t>
      </w:r>
      <w:r>
        <w:t xml:space="preserve">” to other .NET languages, and </w:t>
      </w:r>
      <w:del w:id="864" w:author="Author">
        <w:r w:rsidDel="00915CF3">
          <w:delText xml:space="preserve">thus </w:delText>
        </w:r>
      </w:del>
      <w:r>
        <w:t xml:space="preserve">is </w:t>
      </w:r>
      <w:del w:id="865" w:author="Author">
        <w:r w:rsidDel="00090567">
          <w:delText xml:space="preserve">not </w:delText>
        </w:r>
      </w:del>
      <w:ins w:id="866" w:author="Author">
        <w:r>
          <w:t xml:space="preserve">less </w:t>
        </w:r>
      </w:ins>
      <w:r>
        <w:t xml:space="preserve">suitable for language features and tooling that </w:t>
      </w:r>
      <w:del w:id="867" w:author="Author">
        <w:r w:rsidDel="00090567">
          <w:delText xml:space="preserve">only </w:delText>
        </w:r>
      </w:del>
      <w:r>
        <w:t xml:space="preserve">understand </w:t>
      </w:r>
      <w:del w:id="868" w:author="Author">
        <w:r w:rsidDel="00090567">
          <w:delText xml:space="preserve">functions as </w:delText>
        </w:r>
      </w:del>
      <w:r>
        <w:t xml:space="preserve">delegate types.  When authoring a higher-order method targeting .NET 3.5 or higher, the </w:t>
      </w:r>
      <w:r w:rsidRPr="00141372">
        <w:rPr>
          <w:rStyle w:val="CodeChar"/>
        </w:rPr>
        <w:t>System.Func</w:t>
      </w:r>
      <w:r>
        <w:t xml:space="preserve"> and </w:t>
      </w:r>
      <w:r w:rsidRPr="00141372">
        <w:rPr>
          <w:rStyle w:val="CodeChar"/>
        </w:rPr>
        <w:t>System.Action</w:t>
      </w:r>
      <w:r>
        <w:t xml:space="preserve"> delegates are </w:t>
      </w:r>
      <w:del w:id="869" w:author="Author">
        <w:r w:rsidDel="00090567">
          <w:delText xml:space="preserve">clearly </w:delText>
        </w:r>
      </w:del>
      <w:r>
        <w:t xml:space="preserve">the right APIs to publish to enable </w:t>
      </w:r>
      <w:del w:id="870" w:author="Author">
        <w:r w:rsidDel="00090567">
          <w:delText xml:space="preserve">the majority of </w:delText>
        </w:r>
      </w:del>
      <w:r>
        <w:t xml:space="preserve">.NET developers to consume these APIs in a </w:t>
      </w:r>
      <w:ins w:id="871" w:author="Author">
        <w:r>
          <w:t>low-</w:t>
        </w:r>
      </w:ins>
      <w:r>
        <w:t>friction</w:t>
      </w:r>
      <w:del w:id="872" w:author="Author">
        <w:r w:rsidDel="00090567">
          <w:delText>-free</w:delText>
        </w:r>
      </w:del>
      <w:r>
        <w:t xml:space="preserve"> manner.  (When targeting .NET 2.0, the system-defined delegate types are more limited; consider using </w:t>
      </w:r>
      <w:r w:rsidRPr="00141372">
        <w:rPr>
          <w:rStyle w:val="CodeChar"/>
        </w:rPr>
        <w:t>System.Converter&lt;T,U&gt;</w:t>
      </w:r>
      <w:r>
        <w:t xml:space="preserve"> or defining a specific delegate type.)</w:t>
      </w:r>
    </w:p>
    <w:p w:rsidR="009046D7" w:rsidRDefault="009046D7" w:rsidP="009046D7">
      <w:pPr>
        <w:pStyle w:val="GuidelineDescription"/>
      </w:pPr>
      <w:r>
        <w:t xml:space="preserve">On the flip side, .NET delegates are </w:t>
      </w:r>
      <w:r w:rsidRPr="008C6C0C">
        <w:rPr>
          <w:i/>
        </w:rPr>
        <w:t>not</w:t>
      </w:r>
      <w:r>
        <w:t xml:space="preserve"> natural for F#-facing libraries (see the next </w:t>
      </w:r>
      <w:del w:id="873" w:author="Author">
        <w:r w:rsidDel="00915CF3">
          <w:delText>chapter</w:delText>
        </w:r>
      </w:del>
      <w:ins w:id="874" w:author="Author">
        <w:r>
          <w:t>Section</w:t>
        </w:r>
      </w:ins>
      <w:r>
        <w:t xml:space="preserve"> on F#-facing libraries)</w:t>
      </w:r>
      <w:del w:id="875" w:author="Author">
        <w:r w:rsidDel="00915CF3">
          <w:delText>, and using delegates may incur a performance penalty</w:delText>
        </w:r>
      </w:del>
      <w:r>
        <w:t xml:space="preserve">.  As a result, a common implementation strategy when developing higher-order methods for vanilla .NET libraries is to author all the implementation using F# function types, and then create the public API using delegates as a thin façade atop the actual F# implementation.  </w:t>
      </w:r>
    </w:p>
    <w:p w:rsidR="009046D7" w:rsidRDefault="009046D7" w:rsidP="009046D7">
      <w:pPr>
        <w:pStyle w:val="GuidelineDescription"/>
      </w:pPr>
    </w:p>
    <w:p w:rsidR="00F971C3" w:rsidRPr="009C77E8" w:rsidRDefault="00F971C3" w:rsidP="00F971C3">
      <w:pPr>
        <w:pStyle w:val="GuidelinePositive"/>
        <w:numPr>
          <w:ilvl w:val="0"/>
          <w:numId w:val="2"/>
        </w:numPr>
        <w:ind w:left="360"/>
        <w:rPr>
          <w:rFonts w:ascii="Calibri" w:hAnsi="Calibri" w:cs="Calibri"/>
        </w:rPr>
      </w:pPr>
      <w:del w:id="876" w:author="Author">
        <w:r w:rsidDel="00A95864">
          <w:rPr>
            <w:rFonts w:ascii="Calibri" w:hAnsi="Calibri" w:cs="Calibri"/>
            <w:b/>
            <w:bCs/>
            <w:u w:val="single"/>
          </w:rPr>
          <w:delText>Do</w:delText>
        </w:r>
        <w:r w:rsidDel="00A95864">
          <w:rPr>
            <w:rFonts w:ascii="Calibri" w:hAnsi="Calibri" w:cs="Calibri"/>
            <w:b/>
            <w:bCs/>
          </w:rPr>
          <w:delText xml:space="preserve"> </w:delText>
        </w:r>
      </w:del>
      <w:ins w:id="877" w:author="Author">
        <w:r w:rsidR="00A95864">
          <w:rPr>
            <w:rFonts w:ascii="Calibri" w:hAnsi="Calibri" w:cs="Calibri"/>
            <w:b/>
            <w:bCs/>
            <w:u w:val="single"/>
          </w:rPr>
          <w:t>Consider</w:t>
        </w:r>
        <w:r w:rsidR="00A95864">
          <w:rPr>
            <w:rFonts w:ascii="Calibri" w:hAnsi="Calibri" w:cs="Calibri"/>
            <w:b/>
            <w:bCs/>
          </w:rPr>
          <w:t xml:space="preserve"> </w:t>
        </w:r>
      </w:ins>
      <w:r>
        <w:rPr>
          <w:rFonts w:ascii="Calibri" w:hAnsi="Calibri" w:cs="Calibri"/>
          <w:bCs/>
        </w:rPr>
        <w:t xml:space="preserve">use the TryGetValue pattern instead of </w:t>
      </w:r>
      <w:r w:rsidRPr="00F971C3">
        <w:rPr>
          <w:rFonts w:ascii="Calibri" w:hAnsi="Calibri" w:cs="Calibri"/>
          <w:bCs/>
        </w:rPr>
        <w:t>returning</w:t>
      </w:r>
      <w:r>
        <w:rPr>
          <w:rFonts w:ascii="Calibri" w:hAnsi="Calibri" w:cs="Calibri"/>
          <w:bCs/>
        </w:rPr>
        <w:t xml:space="preserve"> </w:t>
      </w:r>
      <w:r w:rsidRPr="00F971C3">
        <w:rPr>
          <w:rFonts w:ascii="Calibri" w:hAnsi="Calibri" w:cs="Calibri"/>
          <w:bCs/>
        </w:rPr>
        <w:t>F# option values (</w:t>
      </w:r>
      <w:r w:rsidR="00141372" w:rsidRPr="00141372">
        <w:rPr>
          <w:rStyle w:val="CodeChar"/>
        </w:rPr>
        <w:t>option&lt;T&gt;</w:t>
      </w:r>
      <w:r w:rsidRPr="00F971C3">
        <w:rPr>
          <w:rFonts w:ascii="Calibri" w:hAnsi="Calibri" w:cs="Calibri"/>
          <w:bCs/>
        </w:rPr>
        <w:t>) in vanilla .NET APIs</w:t>
      </w:r>
      <w:r w:rsidR="00935B5B">
        <w:rPr>
          <w:rFonts w:ascii="Calibri" w:hAnsi="Calibri" w:cs="Calibri"/>
          <w:bCs/>
        </w:rPr>
        <w:t>, and prefer method overloading to taking F# option values as arguments.</w:t>
      </w:r>
    </w:p>
    <w:p w:rsidR="00CB284D" w:rsidRDefault="00F971C3" w:rsidP="00B42658">
      <w:pPr>
        <w:pStyle w:val="GuidelineDescription"/>
        <w:rPr>
          <w:lang w:eastAsia="en-GB"/>
        </w:rPr>
      </w:pPr>
      <w:r>
        <w:t xml:space="preserve">Common patterns of use for the F# option type in APIs are better implemented in vanilla .NET APIs using standard .NET design techniques.  Instead of returning an F# option value, consider using the bool return type plus an </w:t>
      </w:r>
      <w:r w:rsidR="00141372" w:rsidRPr="00141372">
        <w:rPr>
          <w:rStyle w:val="CodeChar"/>
        </w:rPr>
        <w:t>out</w:t>
      </w:r>
      <w:r>
        <w:t xml:space="preserve"> parameter as in the TryGetValue pattern. And instead of taking F# option values as parameters, consider using method overloading.</w:t>
      </w:r>
    </w:p>
    <w:p w:rsidR="00F971C3" w:rsidRPr="003F0A08" w:rsidRDefault="00F971C3" w:rsidP="00F971C3">
      <w:pPr>
        <w:pStyle w:val="GuidelineNegative"/>
        <w:ind w:left="720" w:firstLine="0"/>
        <w:rPr>
          <w:rFonts w:ascii="Consolas" w:hAnsi="Consolas"/>
          <w:color w:val="4F81BD" w:themeColor="accent1"/>
          <w:sz w:val="20"/>
          <w:szCs w:val="20"/>
          <w:lang w:eastAsia="en-GB"/>
        </w:rPr>
      </w:pP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this.ReturnOption() = Some 3</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this.ReturnBoolAndOut(outVal : byref&lt;int&gt;)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outVal &lt;- 3</w:t>
      </w:r>
      <w:r>
        <w:rPr>
          <w:rFonts w:ascii="Consolas" w:hAnsi="Consolas"/>
          <w:color w:val="4F81BD" w:themeColor="accent1"/>
          <w:sz w:val="20"/>
          <w:szCs w:val="20"/>
          <w:lang w:eastAsia="en-GB"/>
        </w:rPr>
        <w:br/>
        <w:t xml:space="preserve">      true</w:t>
      </w:r>
      <w:r w:rsidR="00935B5B">
        <w:rPr>
          <w:rFonts w:ascii="Consolas" w:hAnsi="Consolas"/>
          <w:color w:val="4F81BD" w:themeColor="accent1"/>
          <w:sz w:val="20"/>
          <w:szCs w:val="20"/>
          <w:lang w:eastAsia="en-GB"/>
        </w:rPr>
        <w:br/>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B"/>
      </w:r>
      <w:r w:rsidRPr="003F0A08">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 xml:space="preserve">member this.ParamOption(x : int, y : int option) = </w:t>
      </w:r>
      <w:r>
        <w:rPr>
          <w:rFonts w:ascii="Consolas" w:hAnsi="Consolas"/>
          <w:color w:val="4F81BD" w:themeColor="accent1"/>
          <w:sz w:val="20"/>
          <w:szCs w:val="20"/>
          <w:lang w:eastAsia="en-GB"/>
        </w:rPr>
        <w:br/>
        <w:t xml:space="preserve">      </w:t>
      </w:r>
      <w:r w:rsidRPr="000263E4">
        <w:rPr>
          <w:rFonts w:ascii="Consolas" w:hAnsi="Consolas"/>
          <w:color w:val="4F81BD" w:themeColor="accent1"/>
          <w:sz w:val="20"/>
          <w:szCs w:val="20"/>
          <w:lang w:eastAsia="en-GB"/>
        </w:rPr>
        <w:t>match y with | Some y' -&gt; x + y' | None -&gt;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 x</w:t>
      </w:r>
      <w:r>
        <w:rPr>
          <w:rFonts w:ascii="Consolas" w:hAnsi="Consolas"/>
          <w:color w:val="4F81BD" w:themeColor="accent1"/>
          <w:sz w:val="20"/>
          <w:szCs w:val="20"/>
          <w:lang w:eastAsia="en-GB"/>
        </w:rPr>
        <w:br/>
      </w:r>
      <w:r w:rsidRPr="003F0A08">
        <w:rPr>
          <w:rFonts w:ascii="Consolas" w:hAnsi="Consolas"/>
          <w:color w:val="4F81BD" w:themeColor="accent1"/>
          <w:sz w:val="20"/>
          <w:szCs w:val="20"/>
          <w:lang w:eastAsia="en-GB"/>
        </w:rPr>
        <w:sym w:font="Wingdings" w:char="F0FC"/>
      </w:r>
      <w:r>
        <w:rPr>
          <w:rFonts w:ascii="Consolas" w:hAnsi="Consolas"/>
          <w:color w:val="4F81BD" w:themeColor="accent1"/>
          <w:sz w:val="20"/>
          <w:szCs w:val="20"/>
          <w:lang w:eastAsia="en-GB"/>
        </w:rPr>
        <w:t xml:space="preserve"> </w:t>
      </w:r>
      <w:r w:rsidRPr="000263E4">
        <w:rPr>
          <w:rFonts w:ascii="Consolas" w:hAnsi="Consolas"/>
          <w:color w:val="4F81BD" w:themeColor="accent1"/>
          <w:sz w:val="20"/>
          <w:szCs w:val="20"/>
          <w:lang w:eastAsia="en-GB"/>
        </w:rPr>
        <w:t>member this.ParamOverload(x : int, y : int) = x + y</w:t>
      </w:r>
    </w:p>
    <w:p w:rsidR="009046D7" w:rsidRDefault="009046D7">
      <w:pPr>
        <w:pStyle w:val="GuidelinePositive"/>
        <w:numPr>
          <w:ilvl w:val="0"/>
          <w:numId w:val="0"/>
        </w:numPr>
        <w:ind w:left="360"/>
        <w:rPr>
          <w:ins w:id="878" w:author="Author"/>
          <w:rFonts w:ascii="Calibri" w:hAnsi="Calibri" w:cs="Calibri"/>
          <w:rPrChange w:id="879" w:author="Author">
            <w:rPr>
              <w:ins w:id="880" w:author="Author"/>
              <w:rFonts w:ascii="Calibri" w:hAnsi="Calibri" w:cs="Calibri"/>
              <w:b/>
              <w:bCs/>
              <w:u w:val="single"/>
            </w:rPr>
          </w:rPrChange>
        </w:rPr>
        <w:pPrChange w:id="881" w:author="Author">
          <w:pPr>
            <w:pStyle w:val="GuidelinePositive"/>
            <w:numPr>
              <w:numId w:val="2"/>
            </w:numPr>
            <w:tabs>
              <w:tab w:val="clear" w:pos="960"/>
              <w:tab w:val="num" w:pos="720"/>
            </w:tabs>
            <w:ind w:left="360"/>
          </w:pPr>
        </w:pPrChange>
      </w:pPr>
    </w:p>
    <w:p w:rsidR="002558E5" w:rsidRPr="00B646C9" w:rsidRDefault="002558E5" w:rsidP="00B646C9">
      <w:pPr>
        <w:autoSpaceDE w:val="0"/>
        <w:autoSpaceDN w:val="0"/>
        <w:adjustRightInd w:val="0"/>
        <w:ind w:left="720"/>
        <w:rPr>
          <w:rFonts w:ascii="Consolas" w:hAnsi="Consolas" w:cstheme="minorBidi"/>
          <w:color w:val="4F81BD" w:themeColor="accent1"/>
          <w:sz w:val="20"/>
          <w:szCs w:val="20"/>
          <w:lang w:eastAsia="en-GB"/>
        </w:rPr>
      </w:pPr>
    </w:p>
    <w:p w:rsidR="009046D7" w:rsidRDefault="00601FDD">
      <w:pPr>
        <w:pStyle w:val="GuidelinePositive"/>
        <w:numPr>
          <w:ilvl w:val="0"/>
          <w:numId w:val="2"/>
        </w:numPr>
        <w:ind w:left="360"/>
        <w:rPr>
          <w:ins w:id="882" w:author="Author"/>
          <w:rFonts w:ascii="Calibri" w:hAnsi="Calibri" w:cs="Calibri"/>
        </w:rPr>
        <w:pPrChange w:id="883" w:author="Author">
          <w:pPr>
            <w:pStyle w:val="GuidelineNegative"/>
            <w:numPr>
              <w:numId w:val="1"/>
            </w:numPr>
            <w:tabs>
              <w:tab w:val="clear" w:pos="720"/>
              <w:tab w:val="num" w:pos="960"/>
            </w:tabs>
            <w:ind w:left="960"/>
          </w:pPr>
        </w:pPrChange>
      </w:pPr>
      <w:ins w:id="884" w:author="Author">
        <w:r>
          <w:rPr>
            <w:rFonts w:ascii="Calibri" w:hAnsi="Calibri" w:cs="Calibri"/>
            <w:b/>
            <w:bCs/>
            <w:u w:val="single"/>
          </w:rPr>
          <w:t>Consider</w:t>
        </w:r>
        <w:r>
          <w:rPr>
            <w:rFonts w:ascii="Calibri" w:hAnsi="Calibri" w:cs="Calibri"/>
            <w:bCs/>
          </w:rPr>
          <w:t xml:space="preserve"> using</w:t>
        </w:r>
        <w:r w:rsidRPr="00E31521">
          <w:rPr>
            <w:rFonts w:ascii="Calibri" w:hAnsi="Calibri" w:cs="Calibri"/>
            <w:bCs/>
          </w:rPr>
          <w:t xml:space="preserve"> the .NET </w:t>
        </w:r>
        <w:r w:rsidR="002558E5">
          <w:rPr>
            <w:rFonts w:ascii="Calibri" w:hAnsi="Calibri" w:cs="Calibri"/>
            <w:bCs/>
          </w:rPr>
          <w:t xml:space="preserve">collection </w:t>
        </w:r>
        <w:r>
          <w:rPr>
            <w:rFonts w:ascii="Calibri" w:hAnsi="Calibri" w:cs="Calibri"/>
            <w:bCs/>
          </w:rPr>
          <w:t xml:space="preserve">interface types </w:t>
        </w:r>
        <w:r w:rsidRPr="00141372">
          <w:rPr>
            <w:rStyle w:val="CodeChar"/>
          </w:rPr>
          <w:t>IEnumerable&lt;T&gt;</w:t>
        </w:r>
        <w:r>
          <w:rPr>
            <w:rFonts w:ascii="Calibri" w:hAnsi="Calibri" w:cs="Calibri"/>
            <w:bCs/>
          </w:rPr>
          <w:t xml:space="preserve"> and </w:t>
        </w:r>
        <w:r w:rsidRPr="00141372">
          <w:rPr>
            <w:rStyle w:val="CodeChar"/>
          </w:rPr>
          <w:t>I</w:t>
        </w:r>
        <w:r>
          <w:rPr>
            <w:rStyle w:val="CodeChar"/>
          </w:rPr>
          <w:t>Dictionary</w:t>
        </w:r>
        <w:r w:rsidRPr="00141372">
          <w:rPr>
            <w:rStyle w:val="CodeChar"/>
          </w:rPr>
          <w:t>&lt;</w:t>
        </w:r>
        <w:r>
          <w:rPr>
            <w:rStyle w:val="CodeChar"/>
          </w:rPr>
          <w:t>Key,Value</w:t>
        </w:r>
        <w:r w:rsidRPr="00141372">
          <w:rPr>
            <w:rStyle w:val="CodeChar"/>
          </w:rPr>
          <w:t>&gt;</w:t>
        </w:r>
        <w:r>
          <w:rPr>
            <w:rFonts w:ascii="Calibri" w:hAnsi="Calibri" w:cs="Calibri"/>
            <w:bCs/>
          </w:rPr>
          <w:t xml:space="preserve"> for parameters and return values in vanilla .NET APIs. </w:t>
        </w:r>
      </w:ins>
    </w:p>
    <w:p w:rsidR="009046D7" w:rsidRDefault="00601FDD">
      <w:pPr>
        <w:pStyle w:val="GuidelinePositive"/>
        <w:numPr>
          <w:ilvl w:val="0"/>
          <w:numId w:val="0"/>
        </w:numPr>
        <w:ind w:left="360"/>
        <w:rPr>
          <w:del w:id="885" w:author="Author"/>
          <w:rFonts w:ascii="Calibri" w:hAnsi="Calibri" w:cs="Calibri"/>
          <w:rPrChange w:id="886" w:author="Author">
            <w:rPr>
              <w:del w:id="887" w:author="Author"/>
            </w:rPr>
          </w:rPrChange>
        </w:rPr>
        <w:pPrChange w:id="888" w:author="Author">
          <w:pPr>
            <w:pStyle w:val="GuidelineNegative"/>
            <w:numPr>
              <w:numId w:val="1"/>
            </w:numPr>
            <w:tabs>
              <w:tab w:val="clear" w:pos="720"/>
              <w:tab w:val="num" w:pos="960"/>
            </w:tabs>
            <w:ind w:left="960"/>
          </w:pPr>
        </w:pPrChange>
      </w:pPr>
      <w:ins w:id="889" w:author="Author">
        <w:r>
          <w:rPr>
            <w:rFonts w:ascii="Calibri" w:hAnsi="Calibri" w:cs="Calibri"/>
            <w:bCs/>
          </w:rPr>
          <w:t xml:space="preserve">This means </w:t>
        </w:r>
        <w:r w:rsidR="008E0806" w:rsidRPr="008E0806">
          <w:rPr>
            <w:rFonts w:ascii="Calibri" w:hAnsi="Calibri" w:cs="Calibri"/>
            <w:bCs/>
            <w:rPrChange w:id="890" w:author="Author">
              <w:rPr>
                <w:rFonts w:ascii="Consolas" w:hAnsi="Consolas"/>
                <w:color w:val="4F81BD" w:themeColor="accent1"/>
                <w:sz w:val="20"/>
                <w:szCs w:val="20"/>
                <w:u w:val="single"/>
                <w:lang w:eastAsia="en-GB"/>
              </w:rPr>
            </w:rPrChange>
          </w:rPr>
          <w:t>a</w:t>
        </w:r>
      </w:ins>
      <w:del w:id="891" w:author="Author">
        <w:r w:rsidR="008E0806" w:rsidRPr="008E0806">
          <w:rPr>
            <w:rFonts w:ascii="Calibri" w:hAnsi="Calibri" w:cs="Calibri"/>
            <w:bCs/>
            <w:rPrChange w:id="892" w:author="Author">
              <w:rPr>
                <w:rFonts w:ascii="Consolas" w:hAnsi="Consolas"/>
                <w:color w:val="4F81BD" w:themeColor="accent1"/>
                <w:sz w:val="20"/>
                <w:szCs w:val="20"/>
                <w:lang w:eastAsia="en-GB"/>
              </w:rPr>
            </w:rPrChange>
          </w:rPr>
          <w:delText>A</w:delText>
        </w:r>
      </w:del>
      <w:r w:rsidR="008E0806" w:rsidRPr="008E0806">
        <w:rPr>
          <w:rFonts w:ascii="Calibri" w:hAnsi="Calibri" w:cs="Calibri"/>
          <w:bCs/>
          <w:rPrChange w:id="893" w:author="Author">
            <w:rPr>
              <w:rFonts w:ascii="Consolas" w:hAnsi="Consolas"/>
              <w:color w:val="4F81BD" w:themeColor="accent1"/>
              <w:sz w:val="20"/>
              <w:szCs w:val="20"/>
              <w:lang w:eastAsia="en-GB"/>
            </w:rPr>
          </w:rPrChange>
        </w:rPr>
        <w:t>v</w:t>
      </w:r>
      <w:r w:rsidR="008E0806" w:rsidRPr="008E0806">
        <w:rPr>
          <w:rFonts w:ascii="Calibri" w:hAnsi="Calibri" w:cs="Calibri"/>
          <w:rPrChange w:id="894" w:author="Author">
            <w:rPr>
              <w:rFonts w:ascii="Consolas" w:hAnsi="Consolas"/>
              <w:color w:val="4F81BD" w:themeColor="accent1"/>
              <w:sz w:val="20"/>
              <w:szCs w:val="20"/>
              <w:lang w:eastAsia="en-GB"/>
            </w:rPr>
          </w:rPrChange>
        </w:rPr>
        <w:t xml:space="preserve">oid </w:t>
      </w:r>
      <w:ins w:id="895" w:author="Author">
        <w:r>
          <w:rPr>
            <w:rFonts w:ascii="Calibri" w:hAnsi="Calibri" w:cs="Calibri"/>
          </w:rPr>
          <w:t xml:space="preserve">the </w:t>
        </w:r>
      </w:ins>
      <w:r w:rsidR="008E0806" w:rsidRPr="008E0806">
        <w:rPr>
          <w:rFonts w:ascii="Calibri" w:hAnsi="Calibri" w:cs="Calibri"/>
          <w:rPrChange w:id="896" w:author="Author">
            <w:rPr>
              <w:rFonts w:ascii="Consolas" w:hAnsi="Consolas"/>
              <w:color w:val="4F81BD" w:themeColor="accent1"/>
              <w:sz w:val="20"/>
              <w:szCs w:val="20"/>
              <w:lang w:eastAsia="en-GB"/>
            </w:rPr>
          </w:rPrChange>
        </w:rPr>
        <w:t>us</w:t>
      </w:r>
      <w:ins w:id="897" w:author="Author">
        <w:r>
          <w:rPr>
            <w:rFonts w:ascii="Calibri" w:hAnsi="Calibri" w:cs="Calibri"/>
          </w:rPr>
          <w:t>e of</w:t>
        </w:r>
      </w:ins>
      <w:del w:id="898" w:author="Author">
        <w:r w:rsidR="008E0806" w:rsidRPr="008E0806">
          <w:rPr>
            <w:rFonts w:ascii="Calibri" w:hAnsi="Calibri" w:cs="Calibri"/>
            <w:rPrChange w:id="899" w:author="Author">
              <w:rPr>
                <w:rFonts w:ascii="Consolas" w:hAnsi="Consolas"/>
                <w:color w:val="4F81BD" w:themeColor="accent1"/>
                <w:sz w:val="20"/>
                <w:szCs w:val="20"/>
                <w:lang w:eastAsia="en-GB"/>
              </w:rPr>
            </w:rPrChange>
          </w:rPr>
          <w:delText>ing</w:delText>
        </w:r>
      </w:del>
      <w:r w:rsidR="008E0806" w:rsidRPr="008E0806">
        <w:rPr>
          <w:rFonts w:ascii="Calibri" w:hAnsi="Calibri" w:cs="Calibri"/>
          <w:rPrChange w:id="900" w:author="Author">
            <w:rPr>
              <w:rFonts w:ascii="Consolas" w:hAnsi="Consolas"/>
              <w:color w:val="4F81BD" w:themeColor="accent1"/>
              <w:sz w:val="20"/>
              <w:szCs w:val="20"/>
              <w:lang w:eastAsia="en-GB"/>
            </w:rPr>
          </w:rPrChange>
        </w:rPr>
        <w:t xml:space="preserve"> </w:t>
      </w:r>
      <w:ins w:id="901" w:author="Author">
        <w:r>
          <w:rPr>
            <w:rFonts w:ascii="Calibri" w:hAnsi="Calibri" w:cs="Calibri"/>
          </w:rPr>
          <w:t xml:space="preserve">concrete </w:t>
        </w:r>
      </w:ins>
      <w:del w:id="902" w:author="Author">
        <w:r w:rsidR="008E0806" w:rsidRPr="008E0806">
          <w:rPr>
            <w:rFonts w:ascii="Calibri" w:hAnsi="Calibri" w:cs="Calibri"/>
            <w:rPrChange w:id="903" w:author="Author">
              <w:rPr>
                <w:rFonts w:ascii="Consolas" w:hAnsi="Consolas"/>
                <w:color w:val="4F81BD" w:themeColor="accent1"/>
                <w:sz w:val="20"/>
                <w:szCs w:val="20"/>
                <w:lang w:eastAsia="en-GB"/>
              </w:rPr>
            </w:rPrChange>
          </w:rPr>
          <w:delText xml:space="preserve">F#-specific </w:delText>
        </w:r>
      </w:del>
      <w:r w:rsidR="008E0806" w:rsidRPr="008E0806">
        <w:rPr>
          <w:rFonts w:ascii="Calibri" w:hAnsi="Calibri" w:cs="Calibri"/>
          <w:rPrChange w:id="904" w:author="Author">
            <w:rPr>
              <w:rFonts w:ascii="Consolas" w:hAnsi="Consolas"/>
              <w:color w:val="4F81BD" w:themeColor="accent1"/>
              <w:sz w:val="20"/>
              <w:szCs w:val="20"/>
              <w:lang w:eastAsia="en-GB"/>
            </w:rPr>
          </w:rPrChange>
        </w:rPr>
        <w:t>collection types such as</w:t>
      </w:r>
      <w:ins w:id="905" w:author="Author">
        <w:r>
          <w:rPr>
            <w:rFonts w:ascii="Calibri" w:hAnsi="Calibri" w:cs="Calibri"/>
          </w:rPr>
          <w:t xml:space="preserve"> .NET arrays</w:t>
        </w:r>
      </w:ins>
      <w:r w:rsidR="008E0806" w:rsidRPr="008E0806">
        <w:rPr>
          <w:rFonts w:ascii="Calibri" w:hAnsi="Calibri" w:cs="Calibri"/>
          <w:rPrChange w:id="906" w:author="Author">
            <w:rPr>
              <w:rFonts w:ascii="Consolas" w:hAnsi="Consolas"/>
              <w:color w:val="4F81BD" w:themeColor="accent1"/>
              <w:sz w:val="20"/>
              <w:szCs w:val="20"/>
              <w:lang w:eastAsia="en-GB"/>
            </w:rPr>
          </w:rPrChange>
        </w:rPr>
        <w:t xml:space="preserve"> </w:t>
      </w:r>
      <w:del w:id="907" w:author="Author">
        <w:r w:rsidR="00370843" w:rsidRPr="00E7716B" w:rsidDel="00601FDD">
          <w:rPr>
            <w:rStyle w:val="CodeChar"/>
          </w:rPr>
          <w:delText>list</w:delText>
        </w:r>
      </w:del>
      <w:ins w:id="908" w:author="Author">
        <w:r>
          <w:rPr>
            <w:rStyle w:val="CodeChar"/>
          </w:rPr>
          <w:t>T[]</w:t>
        </w:r>
        <w:r>
          <w:rPr>
            <w:rFonts w:ascii="Calibri" w:hAnsi="Calibri" w:cs="Calibri"/>
          </w:rPr>
          <w:t xml:space="preserve">, F# types </w:t>
        </w:r>
        <w:r>
          <w:rPr>
            <w:rStyle w:val="CodeChar"/>
          </w:rPr>
          <w:t>l</w:t>
        </w:r>
        <w:r w:rsidRPr="00E7716B">
          <w:rPr>
            <w:rStyle w:val="CodeChar"/>
          </w:rPr>
          <w:t>ist</w:t>
        </w:r>
        <w:r>
          <w:rPr>
            <w:rStyle w:val="CodeChar"/>
          </w:rPr>
          <w:t>&lt;T&gt;</w:t>
        </w:r>
      </w:ins>
      <w:r w:rsidR="008E0806" w:rsidRPr="008E0806">
        <w:rPr>
          <w:rFonts w:ascii="Calibri" w:hAnsi="Calibri" w:cs="Calibri"/>
          <w:rPrChange w:id="909" w:author="Author">
            <w:rPr>
              <w:rFonts w:ascii="Consolas" w:hAnsi="Consolas"/>
              <w:color w:val="4F81BD" w:themeColor="accent1"/>
              <w:sz w:val="20"/>
              <w:szCs w:val="20"/>
              <w:lang w:eastAsia="en-GB"/>
            </w:rPr>
          </w:rPrChange>
        </w:rPr>
        <w:t xml:space="preserve">, </w:t>
      </w:r>
      <w:del w:id="910" w:author="Author">
        <w:r w:rsidR="00370843" w:rsidRPr="00E7716B" w:rsidDel="00601FDD">
          <w:rPr>
            <w:rStyle w:val="CodeChar"/>
          </w:rPr>
          <w:delText>map</w:delText>
        </w:r>
        <w:r w:rsidR="008E0806" w:rsidRPr="008E0806">
          <w:rPr>
            <w:rFonts w:ascii="Calibri" w:hAnsi="Calibri" w:cs="Calibri"/>
            <w:rPrChange w:id="911" w:author="Author">
              <w:rPr>
                <w:rFonts w:ascii="Consolas" w:hAnsi="Consolas"/>
                <w:color w:val="4F81BD" w:themeColor="accent1"/>
                <w:sz w:val="20"/>
                <w:szCs w:val="20"/>
                <w:lang w:eastAsia="en-GB"/>
              </w:rPr>
            </w:rPrChange>
          </w:rPr>
          <w:delText xml:space="preserve"> </w:delText>
        </w:r>
      </w:del>
      <w:ins w:id="912" w:author="Author">
        <w:r>
          <w:rPr>
            <w:rStyle w:val="CodeChar"/>
          </w:rPr>
          <w:t>M</w:t>
        </w:r>
        <w:r w:rsidRPr="00E7716B">
          <w:rPr>
            <w:rStyle w:val="CodeChar"/>
          </w:rPr>
          <w:t>ap</w:t>
        </w:r>
        <w:r>
          <w:rPr>
            <w:rStyle w:val="CodeChar"/>
          </w:rPr>
          <w:t>&lt;Key,Value&gt;</w:t>
        </w:r>
        <w:r w:rsidR="008E0806" w:rsidRPr="008E0806">
          <w:rPr>
            <w:rFonts w:ascii="Calibri" w:hAnsi="Calibri" w:cs="Calibri"/>
            <w:rPrChange w:id="913" w:author="Author">
              <w:rPr>
                <w:rFonts w:ascii="Consolas" w:hAnsi="Consolas"/>
                <w:color w:val="4F81BD" w:themeColor="accent1"/>
                <w:sz w:val="20"/>
                <w:szCs w:val="20"/>
                <w:lang w:eastAsia="en-GB"/>
              </w:rPr>
            </w:rPrChange>
          </w:rPr>
          <w:t xml:space="preserve"> </w:t>
        </w:r>
      </w:ins>
      <w:r w:rsidR="008E0806" w:rsidRPr="008E0806">
        <w:rPr>
          <w:rFonts w:ascii="Calibri" w:hAnsi="Calibri" w:cs="Calibri"/>
          <w:rPrChange w:id="914" w:author="Author">
            <w:rPr>
              <w:rFonts w:ascii="Consolas" w:hAnsi="Consolas"/>
              <w:color w:val="4F81BD" w:themeColor="accent1"/>
              <w:sz w:val="20"/>
              <w:szCs w:val="20"/>
              <w:lang w:eastAsia="en-GB"/>
            </w:rPr>
          </w:rPrChange>
        </w:rPr>
        <w:t xml:space="preserve">and </w:t>
      </w:r>
      <w:del w:id="915" w:author="Author">
        <w:r w:rsidR="00370843" w:rsidRPr="00E7716B" w:rsidDel="00601FDD">
          <w:rPr>
            <w:rStyle w:val="CodeChar"/>
          </w:rPr>
          <w:delText>set</w:delText>
        </w:r>
        <w:r w:rsidR="008E0806" w:rsidRPr="008E0806">
          <w:rPr>
            <w:rFonts w:ascii="Calibri" w:hAnsi="Calibri" w:cs="Calibri"/>
            <w:rPrChange w:id="916" w:author="Author">
              <w:rPr>
                <w:rFonts w:ascii="Consolas" w:hAnsi="Consolas"/>
                <w:color w:val="4F81BD" w:themeColor="accent1"/>
                <w:sz w:val="20"/>
                <w:szCs w:val="20"/>
                <w:lang w:eastAsia="en-GB"/>
              </w:rPr>
            </w:rPrChange>
          </w:rPr>
          <w:delText xml:space="preserve"> </w:delText>
        </w:r>
      </w:del>
      <w:ins w:id="917" w:author="Author">
        <w:r>
          <w:rPr>
            <w:rStyle w:val="CodeChar"/>
          </w:rPr>
          <w:t>S</w:t>
        </w:r>
        <w:r w:rsidRPr="00E7716B">
          <w:rPr>
            <w:rStyle w:val="CodeChar"/>
          </w:rPr>
          <w:t>e</w:t>
        </w:r>
        <w:r>
          <w:rPr>
            <w:rStyle w:val="CodeChar"/>
          </w:rPr>
          <w:t>t&lt;T&gt;</w:t>
        </w:r>
        <w:r w:rsidR="008E0806" w:rsidRPr="008E0806">
          <w:rPr>
            <w:rFonts w:ascii="Calibri" w:hAnsi="Calibri" w:cs="Calibri"/>
            <w:rPrChange w:id="918" w:author="Author">
              <w:rPr>
                <w:rFonts w:ascii="Consolas" w:hAnsi="Consolas"/>
                <w:color w:val="4F81BD" w:themeColor="accent1"/>
                <w:sz w:val="20"/>
                <w:szCs w:val="20"/>
                <w:lang w:eastAsia="en-GB"/>
              </w:rPr>
            </w:rPrChange>
          </w:rPr>
          <w:t xml:space="preserve"> </w:t>
        </w:r>
      </w:ins>
      <w:del w:id="919" w:author="Author">
        <w:r w:rsidR="008E0806" w:rsidRPr="008E0806">
          <w:rPr>
            <w:rFonts w:ascii="Calibri" w:hAnsi="Calibri" w:cs="Calibri"/>
            <w:rPrChange w:id="920" w:author="Author">
              <w:rPr>
                <w:rFonts w:ascii="Consolas" w:hAnsi="Consolas"/>
                <w:color w:val="4F81BD" w:themeColor="accent1"/>
                <w:sz w:val="20"/>
                <w:szCs w:val="20"/>
                <w:lang w:eastAsia="en-GB"/>
              </w:rPr>
            </w:rPrChange>
          </w:rPr>
          <w:delText>in vanilla .NET APIs.</w:delText>
        </w:r>
      </w:del>
      <w:ins w:id="921" w:author="Author">
        <w:r>
          <w:rPr>
            <w:rFonts w:ascii="Calibri" w:hAnsi="Calibri" w:cs="Calibri"/>
          </w:rPr>
          <w:t xml:space="preserve">, and.NET concrete collection types such as </w:t>
        </w:r>
        <w:r>
          <w:rPr>
            <w:rStyle w:val="CodeChar"/>
          </w:rPr>
          <w:t>Dictionary&lt;Key,Value&gt;</w:t>
        </w:r>
        <w:r>
          <w:rPr>
            <w:rFonts w:ascii="Calibri" w:hAnsi="Calibri" w:cs="Calibri"/>
          </w:rPr>
          <w:t>.</w:t>
        </w:r>
      </w:ins>
    </w:p>
    <w:p w:rsidR="00CB284D" w:rsidRDefault="00601FDD" w:rsidP="00601FDD">
      <w:pPr>
        <w:pStyle w:val="GuidelinePositive"/>
        <w:numPr>
          <w:ilvl w:val="0"/>
          <w:numId w:val="0"/>
        </w:numPr>
        <w:ind w:left="360"/>
        <w:rPr>
          <w:rFonts w:ascii="Calibri" w:hAnsi="Calibri" w:cs="Calibri"/>
        </w:rPr>
      </w:pPr>
      <w:ins w:id="922" w:author="Author">
        <w:r>
          <w:rPr>
            <w:rFonts w:ascii="Calibri" w:hAnsi="Calibri" w:cs="Calibri"/>
          </w:rPr>
          <w:t xml:space="preserve"> </w:t>
        </w:r>
      </w:ins>
      <w:r w:rsidR="00D0746E" w:rsidRPr="00B351B1">
        <w:rPr>
          <w:rFonts w:ascii="Calibri" w:hAnsi="Calibri" w:cs="Calibri"/>
        </w:rPr>
        <w:t xml:space="preserve">The .NET  Library Design Guidelines have good advice regarding when to use various collection types like </w:t>
      </w:r>
      <w:r w:rsidR="00141372" w:rsidRPr="00141372">
        <w:rPr>
          <w:rStyle w:val="CodeChar"/>
        </w:rPr>
        <w:t>IEnumerable&lt;T</w:t>
      </w:r>
      <w:del w:id="923" w:author="Author">
        <w:r w:rsidR="00141372" w:rsidRPr="00141372" w:rsidDel="00601FDD">
          <w:rPr>
            <w:rStyle w:val="CodeChar"/>
          </w:rPr>
          <w:delText>&gt;</w:delText>
        </w:r>
        <w:r w:rsidR="00D0746E" w:rsidRPr="00B351B1" w:rsidDel="00601FDD">
          <w:rPr>
            <w:rFonts w:ascii="Calibri" w:hAnsi="Calibri" w:cs="Calibri"/>
          </w:rPr>
          <w:delText xml:space="preserve">, </w:delText>
        </w:r>
      </w:del>
      <w:ins w:id="924" w:author="Author">
        <w:r w:rsidRPr="00141372">
          <w:rPr>
            <w:rStyle w:val="CodeChar"/>
          </w:rPr>
          <w:t>&gt;</w:t>
        </w:r>
        <w:r>
          <w:rPr>
            <w:rFonts w:ascii="Calibri" w:hAnsi="Calibri" w:cs="Calibri"/>
          </w:rPr>
          <w:t>. Some use of</w:t>
        </w:r>
        <w:r w:rsidRPr="00B351B1">
          <w:rPr>
            <w:rFonts w:ascii="Calibri" w:hAnsi="Calibri" w:cs="Calibri"/>
          </w:rPr>
          <w:t xml:space="preserve"> </w:t>
        </w:r>
      </w:ins>
      <w:r w:rsidR="00D0746E" w:rsidRPr="00B351B1">
        <w:rPr>
          <w:rFonts w:ascii="Calibri" w:hAnsi="Calibri" w:cs="Calibri"/>
        </w:rPr>
        <w:t>arrays (</w:t>
      </w:r>
      <w:r w:rsidR="00141372" w:rsidRPr="00141372">
        <w:rPr>
          <w:rStyle w:val="CodeChar"/>
        </w:rPr>
        <w:t>T</w:t>
      </w:r>
      <w:del w:id="925" w:author="Author">
        <w:r w:rsidR="00141372" w:rsidRPr="00141372" w:rsidDel="00601FDD">
          <w:rPr>
            <w:rStyle w:val="CodeChar"/>
          </w:rPr>
          <w:delText>[]</w:delText>
        </w:r>
        <w:r w:rsidR="00D0746E" w:rsidRPr="00B351B1" w:rsidDel="00601FDD">
          <w:rPr>
            <w:rFonts w:ascii="Calibri" w:hAnsi="Calibri" w:cs="Calibri"/>
          </w:rPr>
          <w:delText xml:space="preserve">), </w:delText>
        </w:r>
      </w:del>
      <w:ins w:id="926" w:author="Author">
        <w:r w:rsidRPr="00141372">
          <w:rPr>
            <w:rStyle w:val="CodeChar"/>
          </w:rPr>
          <w:t>[]</w:t>
        </w:r>
        <w:r w:rsidRPr="00B351B1">
          <w:rPr>
            <w:rFonts w:ascii="Calibri" w:hAnsi="Calibri" w:cs="Calibri"/>
          </w:rPr>
          <w:t>)</w:t>
        </w:r>
        <w:r>
          <w:rPr>
            <w:rFonts w:ascii="Calibri" w:hAnsi="Calibri" w:cs="Calibri"/>
          </w:rPr>
          <w:t xml:space="preserve"> is acceptable in some circumstances, on </w:t>
        </w:r>
        <w:r>
          <w:rPr>
            <w:rFonts w:ascii="Calibri" w:hAnsi="Calibri" w:cs="Calibri"/>
          </w:rPr>
          <w:lastRenderedPageBreak/>
          <w:t>performance grounds</w:t>
        </w:r>
      </w:ins>
      <w:del w:id="927" w:author="Author">
        <w:r w:rsidR="00141372" w:rsidRPr="00141372" w:rsidDel="00601FDD">
          <w:rPr>
            <w:rStyle w:val="CodeChar"/>
          </w:rPr>
          <w:delText>Collection&lt;T&gt;</w:delText>
        </w:r>
        <w:r w:rsidR="00D0746E" w:rsidRPr="00B351B1" w:rsidDel="00601FDD">
          <w:rPr>
            <w:rFonts w:ascii="Calibri" w:hAnsi="Calibri" w:cs="Calibri"/>
          </w:rPr>
          <w:delText xml:space="preserve">, </w:delText>
        </w:r>
        <w:r w:rsidR="00D0746E" w:rsidDel="00601FDD">
          <w:rPr>
            <w:rFonts w:ascii="Calibri" w:hAnsi="Calibri" w:cs="Calibri"/>
          </w:rPr>
          <w:delText>etc., and those types should be used instead of any F#-specific collection types</w:delText>
        </w:r>
      </w:del>
      <w:r w:rsidR="00D0746E">
        <w:rPr>
          <w:rFonts w:ascii="Calibri" w:hAnsi="Calibri" w:cs="Calibri"/>
        </w:rPr>
        <w:t xml:space="preserve">.  Note especially that </w:t>
      </w:r>
      <w:r w:rsidR="00141372" w:rsidRPr="00141372">
        <w:rPr>
          <w:rStyle w:val="CodeChar"/>
        </w:rPr>
        <w:t>seq&lt;T&gt;</w:t>
      </w:r>
      <w:r w:rsidR="00D0746E">
        <w:rPr>
          <w:rFonts w:ascii="Calibri" w:hAnsi="Calibri" w:cs="Calibri"/>
        </w:rPr>
        <w:t xml:space="preserve"> is just the F# alias for </w:t>
      </w:r>
      <w:r w:rsidR="00141372" w:rsidRPr="00141372">
        <w:rPr>
          <w:rStyle w:val="CodeChar"/>
        </w:rPr>
        <w:t>IEnumerable&lt;T&gt;</w:t>
      </w:r>
      <w:r w:rsidR="00D0746E">
        <w:rPr>
          <w:rFonts w:ascii="Calibri" w:hAnsi="Calibri" w:cs="Calibri"/>
        </w:rPr>
        <w:t xml:space="preserve">, and thus </w:t>
      </w:r>
      <w:r w:rsidR="00141372" w:rsidRPr="00141372">
        <w:rPr>
          <w:rStyle w:val="CodeChar"/>
        </w:rPr>
        <w:t>seq</w:t>
      </w:r>
      <w:r w:rsidR="00D0746E">
        <w:rPr>
          <w:rFonts w:ascii="Calibri" w:hAnsi="Calibri" w:cs="Calibri"/>
        </w:rPr>
        <w:t xml:space="preserve"> is often an appropriate type for a vanilla .NET API.</w:t>
      </w:r>
      <w:r w:rsidR="00805547">
        <w:rPr>
          <w:rFonts w:ascii="Calibri" w:hAnsi="Calibri" w:cs="Calibri"/>
        </w:rPr>
        <w:t xml:space="preserve"> </w:t>
      </w:r>
    </w:p>
    <w:p w:rsidR="00935B5B" w:rsidRDefault="00862FAD">
      <w:pPr>
        <w:pStyle w:val="GuidelineNegative"/>
        <w:ind w:left="720" w:firstLine="0"/>
        <w:rP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B"/>
      </w:r>
      <w:r w:rsidRPr="00862FAD">
        <w:rPr>
          <w:rFonts w:ascii="Consolas" w:hAnsi="Consolas"/>
          <w:color w:val="4F81BD" w:themeColor="accent1"/>
          <w:sz w:val="20"/>
          <w:szCs w:val="20"/>
          <w:lang w:eastAsia="en-GB"/>
        </w:rPr>
        <w:t xml:space="preserve"> member this.PrintNames(names : list&lt;string&gt;) = ...</w:t>
      </w:r>
    </w:p>
    <w:p w:rsidR="00935B5B" w:rsidRDefault="00862FAD">
      <w:pPr>
        <w:pStyle w:val="GuidelineNegative"/>
        <w:ind w:left="720" w:firstLine="0"/>
        <w:rPr>
          <w:ins w:id="928" w:author="Author"/>
          <w:rFonts w:ascii="Consolas" w:hAnsi="Consolas"/>
          <w:color w:val="4F81BD" w:themeColor="accent1"/>
          <w:sz w:val="20"/>
          <w:szCs w:val="20"/>
          <w:lang w:eastAsia="en-GB"/>
        </w:rPr>
      </w:pPr>
      <w:r w:rsidRPr="00862FAD">
        <w:rPr>
          <w:rFonts w:ascii="Consolas" w:hAnsi="Consolas"/>
          <w:color w:val="4F81BD" w:themeColor="accent1"/>
          <w:sz w:val="20"/>
          <w:szCs w:val="20"/>
          <w:lang w:eastAsia="en-GB"/>
        </w:rPr>
        <w:sym w:font="Wingdings" w:char="F0FC"/>
      </w:r>
      <w:r w:rsidRPr="00862FAD">
        <w:rPr>
          <w:rFonts w:ascii="Consolas" w:hAnsi="Consolas"/>
          <w:color w:val="4F81BD" w:themeColor="accent1"/>
          <w:sz w:val="20"/>
          <w:szCs w:val="20"/>
          <w:lang w:eastAsia="en-GB"/>
        </w:rPr>
        <w:t xml:space="preserve"> member this.PrintNames(names : seq&lt;string&gt;) = ...</w:t>
      </w:r>
    </w:p>
    <w:p w:rsidR="002558E5" w:rsidRDefault="002558E5">
      <w:pPr>
        <w:pStyle w:val="GuidelineNegative"/>
        <w:ind w:left="720" w:firstLine="0"/>
        <w:rPr>
          <w:rFonts w:ascii="Consolas" w:hAnsi="Consolas"/>
          <w:color w:val="4F81BD" w:themeColor="accent1"/>
          <w:sz w:val="20"/>
          <w:szCs w:val="20"/>
          <w:lang w:eastAsia="en-GB"/>
        </w:rPr>
      </w:pPr>
    </w:p>
    <w:p w:rsidR="002558E5" w:rsidRPr="002558E5" w:rsidRDefault="00601FDD" w:rsidP="00601FDD">
      <w:pPr>
        <w:pStyle w:val="GuidelinePositive"/>
        <w:numPr>
          <w:ilvl w:val="0"/>
          <w:numId w:val="2"/>
        </w:numPr>
        <w:ind w:left="360"/>
        <w:rPr>
          <w:ins w:id="929" w:author="Author"/>
          <w:rFonts w:ascii="Calibri" w:hAnsi="Calibri" w:cs="Calibri"/>
        </w:rPr>
      </w:pPr>
      <w:ins w:id="930" w:author="Author">
        <w:r>
          <w:rPr>
            <w:rFonts w:ascii="Calibri" w:hAnsi="Calibri" w:cs="Calibri"/>
            <w:b/>
            <w:bCs/>
            <w:u w:val="single"/>
          </w:rPr>
          <w:t>Do</w:t>
        </w:r>
        <w:r>
          <w:rPr>
            <w:rFonts w:ascii="Calibri" w:hAnsi="Calibri" w:cs="Calibri"/>
            <w:bCs/>
          </w:rPr>
          <w:t xml:space="preserve"> use the unit type </w:t>
        </w:r>
        <w:r>
          <w:rPr>
            <w:rFonts w:ascii="Calibri" w:hAnsi="Calibri" w:cs="Calibri"/>
          </w:rPr>
          <w:t>as the only input type of a method to define a zero-argument method, or as the only return type to define a void-returning method.</w:t>
        </w:r>
        <w:r>
          <w:rPr>
            <w:rFonts w:ascii="Calibri" w:hAnsi="Calibri" w:cs="Calibri"/>
            <w:bCs/>
          </w:rPr>
          <w:t xml:space="preserve"> </w:t>
        </w:r>
      </w:ins>
    </w:p>
    <w:p w:rsidR="009046D7" w:rsidRDefault="00601FDD">
      <w:pPr>
        <w:pStyle w:val="GuidelinePositive"/>
        <w:numPr>
          <w:ilvl w:val="0"/>
          <w:numId w:val="0"/>
        </w:numPr>
        <w:ind w:left="360"/>
        <w:rPr>
          <w:ins w:id="931" w:author="Author"/>
          <w:rFonts w:ascii="Calibri" w:hAnsi="Calibri" w:cs="Calibri"/>
        </w:rPr>
        <w:pPrChange w:id="932" w:author="Author">
          <w:pPr>
            <w:pStyle w:val="GuidelinePositive"/>
            <w:numPr>
              <w:numId w:val="2"/>
            </w:numPr>
            <w:tabs>
              <w:tab w:val="clear" w:pos="960"/>
              <w:tab w:val="num" w:pos="720"/>
            </w:tabs>
            <w:ind w:left="360"/>
          </w:pPr>
        </w:pPrChange>
      </w:pPr>
      <w:ins w:id="933" w:author="Author">
        <w:r>
          <w:rPr>
            <w:rFonts w:ascii="Calibri" w:hAnsi="Calibri" w:cs="Calibri"/>
            <w:bCs/>
          </w:rPr>
          <w:t xml:space="preserve">Avoid other uses of the unit type. </w:t>
        </w:r>
      </w:ins>
    </w:p>
    <w:p w:rsidR="00A64194" w:rsidRPr="00D0746E" w:rsidDel="00601FDD" w:rsidRDefault="00A64194" w:rsidP="00A64194">
      <w:pPr>
        <w:pStyle w:val="GuidelineNegative"/>
        <w:numPr>
          <w:ilvl w:val="0"/>
          <w:numId w:val="1"/>
        </w:numPr>
        <w:ind w:left="360"/>
        <w:rPr>
          <w:del w:id="934" w:author="Author"/>
          <w:rFonts w:ascii="Calibri" w:hAnsi="Calibri" w:cs="Calibri"/>
        </w:rPr>
      </w:pPr>
      <w:del w:id="935" w:author="Author">
        <w:r w:rsidRPr="00D0746E" w:rsidDel="00601FDD">
          <w:rPr>
            <w:rFonts w:ascii="Calibri" w:hAnsi="Calibri" w:cs="Calibri"/>
            <w:b/>
            <w:u w:val="single"/>
          </w:rPr>
          <w:delText>Avoid</w:delText>
        </w:r>
        <w:r w:rsidRPr="00D0746E" w:rsidDel="00601FDD">
          <w:rPr>
            <w:rFonts w:ascii="Calibri" w:hAnsi="Calibri" w:cs="Calibri"/>
          </w:rPr>
          <w:delText xml:space="preserve"> </w:delText>
        </w:r>
        <w:r w:rsidRPr="00E9479B" w:rsidDel="00601FDD">
          <w:rPr>
            <w:rFonts w:ascii="Calibri" w:hAnsi="Calibri" w:cs="Calibri"/>
          </w:rPr>
          <w:delText>expos</w:delText>
        </w:r>
        <w:r w:rsidRPr="00D0746E" w:rsidDel="00601FDD">
          <w:rPr>
            <w:rFonts w:ascii="Calibri" w:hAnsi="Calibri" w:cs="Calibri"/>
          </w:rPr>
          <w:delText xml:space="preserve">ing F# modules in vanilla .NET APIs. </w:delText>
        </w:r>
      </w:del>
    </w:p>
    <w:p w:rsidR="004735C7" w:rsidDel="00601FDD" w:rsidRDefault="00EC7C15">
      <w:pPr>
        <w:pStyle w:val="GuidelineNegative"/>
        <w:tabs>
          <w:tab w:val="clear" w:pos="720"/>
        </w:tabs>
        <w:ind w:firstLine="0"/>
        <w:rPr>
          <w:del w:id="936" w:author="Author"/>
          <w:rFonts w:ascii="Calibri" w:hAnsi="Calibri" w:cs="Calibri"/>
        </w:rPr>
      </w:pPr>
      <w:del w:id="937" w:author="Author">
        <w:r w:rsidRPr="00D0746E" w:rsidDel="00601FDD">
          <w:rPr>
            <w:rFonts w:ascii="Calibri" w:hAnsi="Calibri" w:cs="Calibri"/>
          </w:rPr>
          <w:delText>It is</w:delText>
        </w:r>
        <w:r w:rsidR="00097848" w:rsidRPr="00D0746E" w:rsidDel="00601FDD">
          <w:rPr>
            <w:rFonts w:ascii="Calibri" w:hAnsi="Calibri" w:cs="Calibri"/>
          </w:rPr>
          <w:delText xml:space="preserve"> </w:delText>
        </w:r>
        <w:r w:rsidR="00097848" w:rsidDel="00601FDD">
          <w:rPr>
            <w:rFonts w:ascii="Calibri" w:hAnsi="Calibri" w:cs="Calibri"/>
          </w:rPr>
          <w:delText>normally better just to publish this functionality as classes with static members.</w:delText>
        </w:r>
        <w:r w:rsidR="004E213B" w:rsidDel="00601FDD">
          <w:rPr>
            <w:rFonts w:ascii="Calibri" w:hAnsi="Calibri" w:cs="Calibri"/>
          </w:rPr>
          <w:delText xml:space="preserve">  </w:delText>
        </w:r>
        <w:r w:rsidR="00B01C6E" w:rsidDel="00601FDD">
          <w:rPr>
            <w:rFonts w:ascii="Calibri" w:hAnsi="Calibri" w:cs="Calibri"/>
          </w:rPr>
          <w:delText xml:space="preserve">Static classes can use overloading, and can encode other .NET API design concepts which may eventually be needed in an API.  </w:delText>
        </w:r>
        <w:r w:rsidR="004E213B" w:rsidDel="00601FDD">
          <w:rPr>
            <w:rFonts w:ascii="Calibri" w:hAnsi="Calibri" w:cs="Calibri"/>
          </w:rPr>
          <w:delText>See the .NET Library Design Guidelines for more recommendations regarding static classes.</w:delText>
        </w:r>
        <w:r w:rsidR="006E4D64" w:rsidDel="00601FDD">
          <w:rPr>
            <w:rFonts w:ascii="Calibri" w:hAnsi="Calibri" w:cs="Calibri"/>
          </w:rPr>
          <w:delText xml:space="preserve">  .NET static classes are classes which are both sealed and abstract, and can be authored in F# as:</w:delText>
        </w:r>
      </w:del>
    </w:p>
    <w:p w:rsidR="00CF0759" w:rsidDel="00601FDD" w:rsidRDefault="008C6C0C">
      <w:pPr>
        <w:autoSpaceDE w:val="0"/>
        <w:autoSpaceDN w:val="0"/>
        <w:adjustRightInd w:val="0"/>
        <w:ind w:left="720"/>
        <w:rPr>
          <w:del w:id="938" w:author="Author"/>
          <w:rFonts w:ascii="Consolas" w:hAnsi="Consolas" w:cstheme="minorBidi"/>
          <w:color w:val="4F81BD" w:themeColor="accent1"/>
          <w:sz w:val="20"/>
          <w:szCs w:val="20"/>
          <w:lang w:eastAsia="en-GB"/>
        </w:rPr>
      </w:pPr>
      <w:del w:id="939" w:author="Author">
        <w:r w:rsidRPr="008C6C0C" w:rsidDel="00601FDD">
          <w:rPr>
            <w:rFonts w:ascii="Consolas" w:hAnsi="Consolas" w:cstheme="minorBidi"/>
            <w:color w:val="4F81BD" w:themeColor="accent1"/>
            <w:sz w:val="20"/>
            <w:szCs w:val="20"/>
            <w:lang w:eastAsia="en-GB"/>
          </w:rPr>
          <w:delText>[&lt;Sealed&gt;]</w:delText>
        </w:r>
      </w:del>
    </w:p>
    <w:p w:rsidR="00CF0759" w:rsidDel="00601FDD" w:rsidRDefault="008C6C0C">
      <w:pPr>
        <w:autoSpaceDE w:val="0"/>
        <w:autoSpaceDN w:val="0"/>
        <w:adjustRightInd w:val="0"/>
        <w:ind w:left="720"/>
        <w:rPr>
          <w:del w:id="940" w:author="Author"/>
          <w:rFonts w:ascii="Consolas" w:hAnsi="Consolas" w:cstheme="minorBidi"/>
          <w:color w:val="4F81BD" w:themeColor="accent1"/>
          <w:sz w:val="20"/>
          <w:szCs w:val="20"/>
          <w:lang w:eastAsia="en-GB"/>
        </w:rPr>
      </w:pPr>
      <w:del w:id="941" w:author="Author">
        <w:r w:rsidRPr="008C6C0C" w:rsidDel="00601FDD">
          <w:rPr>
            <w:rFonts w:ascii="Consolas" w:hAnsi="Consolas" w:cstheme="minorBidi"/>
            <w:color w:val="4F81BD" w:themeColor="accent1"/>
            <w:sz w:val="20"/>
            <w:szCs w:val="20"/>
            <w:lang w:eastAsia="en-GB"/>
          </w:rPr>
          <w:delText>[&lt;AbstractClass&gt;]</w:delText>
        </w:r>
      </w:del>
    </w:p>
    <w:p w:rsidR="00CF0759" w:rsidDel="00601FDD" w:rsidRDefault="008C6C0C">
      <w:pPr>
        <w:autoSpaceDE w:val="0"/>
        <w:autoSpaceDN w:val="0"/>
        <w:adjustRightInd w:val="0"/>
        <w:ind w:left="720"/>
        <w:rPr>
          <w:del w:id="942" w:author="Author"/>
          <w:rFonts w:ascii="Consolas" w:hAnsi="Consolas" w:cstheme="minorBidi"/>
          <w:color w:val="4F81BD" w:themeColor="accent1"/>
          <w:sz w:val="20"/>
          <w:szCs w:val="20"/>
          <w:lang w:eastAsia="en-GB"/>
        </w:rPr>
      </w:pPr>
      <w:del w:id="943" w:author="Author">
        <w:r w:rsidRPr="008C6C0C" w:rsidDel="00601FDD">
          <w:rPr>
            <w:rFonts w:ascii="Consolas" w:hAnsi="Consolas" w:cstheme="minorBidi"/>
            <w:color w:val="4F81BD" w:themeColor="accent1"/>
            <w:sz w:val="20"/>
            <w:szCs w:val="20"/>
            <w:lang w:eastAsia="en-GB"/>
          </w:rPr>
          <w:delText xml:space="preserve">type StaticClass = </w:delText>
        </w:r>
      </w:del>
    </w:p>
    <w:p w:rsidR="00CF0759" w:rsidDel="00601FDD" w:rsidRDefault="008C6C0C">
      <w:pPr>
        <w:autoSpaceDE w:val="0"/>
        <w:autoSpaceDN w:val="0"/>
        <w:adjustRightInd w:val="0"/>
        <w:ind w:left="720"/>
        <w:rPr>
          <w:del w:id="944" w:author="Author"/>
          <w:rFonts w:ascii="Consolas" w:hAnsi="Consolas" w:cstheme="minorBidi"/>
          <w:color w:val="4F81BD" w:themeColor="accent1"/>
          <w:sz w:val="20"/>
          <w:szCs w:val="20"/>
          <w:lang w:eastAsia="en-GB"/>
        </w:rPr>
      </w:pPr>
      <w:del w:id="945" w:author="Author">
        <w:r w:rsidRPr="008C6C0C" w:rsidDel="00601FDD">
          <w:rPr>
            <w:rFonts w:ascii="Consolas" w:hAnsi="Consolas" w:cstheme="minorBidi"/>
            <w:color w:val="4F81BD" w:themeColor="accent1"/>
            <w:sz w:val="20"/>
            <w:szCs w:val="20"/>
            <w:lang w:eastAsia="en-GB"/>
          </w:rPr>
          <w:delText xml:space="preserve">    static member StaticMember() = 3</w:delText>
        </w:r>
      </w:del>
    </w:p>
    <w:p w:rsidR="003F0A08" w:rsidRPr="003F0A08" w:rsidDel="00601FDD" w:rsidRDefault="00FB7BFF" w:rsidP="003F0A08">
      <w:pPr>
        <w:pStyle w:val="GuidelineNegative"/>
        <w:numPr>
          <w:ilvl w:val="0"/>
          <w:numId w:val="1"/>
        </w:numPr>
        <w:ind w:left="360"/>
        <w:rPr>
          <w:del w:id="946" w:author="Author"/>
          <w:rFonts w:ascii="Consolas" w:hAnsi="Consolas"/>
          <w:color w:val="4F81BD" w:themeColor="accent1"/>
          <w:sz w:val="20"/>
          <w:szCs w:val="20"/>
          <w:lang w:eastAsia="en-GB"/>
        </w:rPr>
      </w:pPr>
      <w:del w:id="947" w:author="Author">
        <w:r w:rsidDel="00601FDD">
          <w:rPr>
            <w:rFonts w:ascii="Calibri" w:hAnsi="Calibri" w:cs="Calibri"/>
            <w:b/>
            <w:u w:val="single"/>
          </w:rPr>
          <w:delText>Avoid</w:delText>
        </w:r>
        <w:r w:rsidRPr="00E31521" w:rsidDel="00601FDD">
          <w:rPr>
            <w:rFonts w:ascii="Calibri" w:hAnsi="Calibri" w:cs="Calibri"/>
          </w:rPr>
          <w:delText xml:space="preserve"> </w:delText>
        </w:r>
        <w:r w:rsidR="0014020A" w:rsidDel="00601FDD">
          <w:rPr>
            <w:rFonts w:ascii="Calibri" w:hAnsi="Calibri" w:cs="Calibri"/>
          </w:rPr>
          <w:delText xml:space="preserve">exposing </w:delText>
        </w:r>
        <w:r w:rsidDel="00601FDD">
          <w:rPr>
            <w:rFonts w:ascii="Calibri" w:hAnsi="Calibri" w:cs="Calibri"/>
          </w:rPr>
          <w:delText xml:space="preserve">the F# </w:delText>
        </w:r>
        <w:r w:rsidR="00141372" w:rsidRPr="00141372" w:rsidDel="00601FDD">
          <w:rPr>
            <w:rStyle w:val="CodeChar"/>
          </w:rPr>
          <w:delText>unit</w:delText>
        </w:r>
        <w:r w:rsidDel="00601FDD">
          <w:rPr>
            <w:rFonts w:ascii="Calibri" w:hAnsi="Calibri" w:cs="Calibri"/>
          </w:rPr>
          <w:delText xml:space="preserve"> type in vanilla .NET APIs</w:delText>
        </w:r>
        <w:r w:rsidR="00574BF2" w:rsidDel="00601FDD">
          <w:rPr>
            <w:rFonts w:ascii="Calibri" w:hAnsi="Calibri" w:cs="Calibri"/>
          </w:rPr>
          <w:delText>.</w:delText>
        </w:r>
        <w:r w:rsidR="0014020A" w:rsidDel="00601FDD">
          <w:rPr>
            <w:rFonts w:ascii="Calibri" w:hAnsi="Calibri" w:cs="Calibri"/>
          </w:rPr>
          <w:br/>
          <w:delText xml:space="preserve">The F# unit type should not be explicitly exposed on vanilla .NET APIs.  However, the unit type should be used </w:delText>
        </w:r>
        <w:r w:rsidR="003F0A08" w:rsidDel="00601FDD">
          <w:rPr>
            <w:rFonts w:ascii="Calibri" w:hAnsi="Calibri" w:cs="Calibri"/>
          </w:rPr>
          <w:delText>as the only input type of a method to define a zero-argument method, or as the only return type to define a void-returning method.</w:delText>
        </w:r>
        <w:r w:rsidDel="00601FDD">
          <w:rPr>
            <w:rFonts w:ascii="Calibri" w:hAnsi="Calibri" w:cs="Calibri"/>
          </w:rPr>
          <w:delText xml:space="preserve"> </w:delText>
        </w:r>
      </w:del>
    </w:p>
    <w:p w:rsidR="00CB284D" w:rsidRDefault="008C6C0C">
      <w:pPr>
        <w:pStyle w:val="GuidelineNegative"/>
        <w:ind w:left="720" w:firstLine="0"/>
        <w:rPr>
          <w:ins w:id="948" w:author="Author"/>
          <w:rFonts w:ascii="Consolas" w:hAnsi="Consolas"/>
          <w:color w:val="4F81BD" w:themeColor="accent1"/>
          <w:sz w:val="20"/>
          <w:szCs w:val="20"/>
          <w:lang w:eastAsia="en-GB"/>
        </w:rPr>
      </w:pP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this.NoArguments() = 3</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C"/>
      </w:r>
      <w:r w:rsidRPr="008C6C0C">
        <w:rPr>
          <w:rFonts w:ascii="Consolas" w:hAnsi="Consolas"/>
          <w:color w:val="4F81BD" w:themeColor="accent1"/>
          <w:sz w:val="20"/>
          <w:szCs w:val="20"/>
          <w:lang w:eastAsia="en-GB"/>
        </w:rPr>
        <w:t xml:space="preserve"> member this.ReturnVoid(x : int) = ()</w:t>
      </w:r>
      <w:r w:rsidR="003F0A08">
        <w:rPr>
          <w:rFonts w:ascii="Consolas" w:hAnsi="Consolas"/>
          <w:color w:val="4F81BD" w:themeColor="accent1"/>
          <w:sz w:val="20"/>
          <w:szCs w:val="20"/>
          <w:lang w:eastAsia="en-GB"/>
        </w:rPr>
        <w:br/>
      </w:r>
      <w:r w:rsidRPr="008C6C0C">
        <w:rPr>
          <w:rFonts w:ascii="Consolas" w:hAnsi="Consolas"/>
          <w:color w:val="4F81BD" w:themeColor="accent1"/>
          <w:sz w:val="20"/>
          <w:szCs w:val="20"/>
          <w:lang w:eastAsia="en-GB"/>
        </w:rPr>
        <w:sym w:font="Wingdings" w:char="F0FB"/>
      </w:r>
      <w:r w:rsidRPr="008C6C0C">
        <w:rPr>
          <w:rFonts w:ascii="Consolas" w:hAnsi="Consolas"/>
          <w:color w:val="4F81BD" w:themeColor="accent1"/>
          <w:sz w:val="20"/>
          <w:szCs w:val="20"/>
          <w:lang w:eastAsia="en-GB"/>
        </w:rPr>
        <w:t xml:space="preserve"> member this.WrongUnit( x:unit, z:int) = ((), ())</w:t>
      </w:r>
    </w:p>
    <w:p w:rsidR="002558E5" w:rsidRDefault="002558E5">
      <w:pPr>
        <w:pStyle w:val="GuidelineNegative"/>
        <w:ind w:left="720" w:firstLine="0"/>
        <w:rPr>
          <w:rFonts w:ascii="Consolas" w:hAnsi="Consolas"/>
          <w:color w:val="4F81BD" w:themeColor="accent1"/>
          <w:sz w:val="20"/>
          <w:szCs w:val="20"/>
          <w:lang w:eastAsia="en-GB"/>
        </w:rPr>
      </w:pPr>
    </w:p>
    <w:p w:rsidR="002558E5" w:rsidRPr="009C77E8" w:rsidRDefault="002558E5" w:rsidP="002558E5">
      <w:pPr>
        <w:pStyle w:val="GuidelinePositive"/>
        <w:numPr>
          <w:ilvl w:val="0"/>
          <w:numId w:val="2"/>
        </w:numPr>
        <w:ind w:left="360"/>
        <w:rPr>
          <w:ins w:id="949" w:author="Author"/>
          <w:rFonts w:ascii="Calibri" w:hAnsi="Calibri" w:cs="Calibri"/>
        </w:rPr>
      </w:pPr>
      <w:ins w:id="950" w:author="Author">
        <w:r>
          <w:rPr>
            <w:rFonts w:ascii="Calibri" w:hAnsi="Calibri" w:cs="Calibri"/>
            <w:b/>
            <w:bCs/>
            <w:u w:val="single"/>
          </w:rPr>
          <w:t>Consider</w:t>
        </w:r>
        <w:r>
          <w:rPr>
            <w:rFonts w:ascii="Calibri" w:hAnsi="Calibri" w:cs="Calibri"/>
            <w:bCs/>
          </w:rPr>
          <w:t xml:space="preserve"> checking for null values on vanilla .NET API boundaries.</w:t>
        </w:r>
      </w:ins>
    </w:p>
    <w:p w:rsidR="002558E5" w:rsidRDefault="002558E5" w:rsidP="00B42658">
      <w:pPr>
        <w:pStyle w:val="GuidelineDescription"/>
      </w:pPr>
      <w:ins w:id="951" w:author="Author">
        <w:r>
          <w:t>F# implementation code tends to have fewer null values, due to immutable design patterns and restrictions on use of null literals for F# types.  Other .NET languages often use null as a value much more frequently.  Because of this, F# code that is exposing a vanilla .NET API should check parameters for null at the API boundary, and prevent these values from flowing deeper into the F# implementation code.</w:t>
        </w:r>
      </w:ins>
    </w:p>
    <w:p w:rsidR="00AA2744" w:rsidRDefault="00AA2744" w:rsidP="00B42658">
      <w:pPr>
        <w:pStyle w:val="GuidelineDescription"/>
      </w:pPr>
      <w:r>
        <w:t>You can check for null using:</w:t>
      </w:r>
    </w:p>
    <w:p w:rsidR="00AA2744" w:rsidRDefault="00AA2744" w:rsidP="00DE0CA3">
      <w:pPr>
        <w:pStyle w:val="Code"/>
      </w:pPr>
      <w:r>
        <w:t xml:space="preserve">let checkNonNull argName </w:t>
      </w:r>
      <w:r w:rsidR="00DE0CA3">
        <w:t>(</w:t>
      </w:r>
      <w:r>
        <w:t>arg</w:t>
      </w:r>
      <w:r w:rsidR="00DE0CA3">
        <w:t>: obj)</w:t>
      </w:r>
      <w:r>
        <w:t xml:space="preserve"> = </w:t>
      </w:r>
    </w:p>
    <w:p w:rsidR="00AA2744" w:rsidRDefault="00AA2744" w:rsidP="00DE0CA3">
      <w:pPr>
        <w:pStyle w:val="Code"/>
      </w:pPr>
      <w:r>
        <w:t xml:space="preserve">    match arg with </w:t>
      </w:r>
    </w:p>
    <w:p w:rsidR="00AA2744" w:rsidRDefault="00AA2744" w:rsidP="00DE0CA3">
      <w:pPr>
        <w:pStyle w:val="Code"/>
      </w:pPr>
      <w:r>
        <w:t xml:space="preserve">    | null -&gt; nullArg argName</w:t>
      </w:r>
    </w:p>
    <w:p w:rsidR="009046D7" w:rsidRDefault="00AA2744" w:rsidP="00DE0CA3">
      <w:pPr>
        <w:pStyle w:val="Code"/>
      </w:pPr>
      <w:r>
        <w:t xml:space="preserve">    | _ -&gt; ()</w:t>
      </w:r>
    </w:p>
    <w:p w:rsidR="00DE0CA3" w:rsidRPr="00DE0CA3" w:rsidRDefault="00DE0CA3" w:rsidP="00DE0CA3">
      <w:pPr>
        <w:pStyle w:val="Code"/>
      </w:pPr>
    </w:p>
    <w:p w:rsidR="00DE0CA3" w:rsidRPr="00DE0CA3" w:rsidRDefault="00DE0CA3" w:rsidP="00DE0CA3">
      <w:pPr>
        <w:pStyle w:val="Code"/>
      </w:pPr>
      <w:r w:rsidRPr="00DE0CA3">
        <w:t xml:space="preserve">static member </w:t>
      </w:r>
      <w:r>
        <w:t>ExampleMethod</w:t>
      </w:r>
      <w:r w:rsidRPr="00DE0CA3">
        <w:t>(record:obj,info:</w:t>
      </w:r>
      <w:r>
        <w:t>string</w:t>
      </w:r>
      <w:r w:rsidRPr="00DE0CA3">
        <w:t>) =</w:t>
      </w:r>
    </w:p>
    <w:p w:rsidR="00DE0CA3" w:rsidRPr="00DE0CA3" w:rsidRDefault="00DE0CA3" w:rsidP="00DE0CA3">
      <w:pPr>
        <w:pStyle w:val="Code"/>
      </w:pPr>
      <w:r>
        <w:t xml:space="preserve">    </w:t>
      </w:r>
      <w:r w:rsidRPr="00DE0CA3">
        <w:t>checkNonNull "info"</w:t>
      </w:r>
      <w:r>
        <w:t xml:space="preserve"> info</w:t>
      </w:r>
    </w:p>
    <w:p w:rsidR="00DE0CA3" w:rsidRPr="00DE0CA3" w:rsidRDefault="00DE0CA3" w:rsidP="00DE0CA3">
      <w:pPr>
        <w:pStyle w:val="Code"/>
      </w:pPr>
      <w:r>
        <w:t xml:space="preserve">    </w:t>
      </w:r>
      <w:r w:rsidRPr="00DE0CA3">
        <w:t>checkNonNull "record"</w:t>
      </w:r>
      <w:r>
        <w:t xml:space="preserve"> record</w:t>
      </w:r>
    </w:p>
    <w:p w:rsidR="00DE0CA3" w:rsidRPr="00DE0CA3" w:rsidRDefault="00DE0CA3" w:rsidP="00DE0CA3">
      <w:pPr>
        <w:pStyle w:val="Code"/>
        <w:rPr>
          <w:ins w:id="952" w:author="Author"/>
          <w:rPrChange w:id="953" w:author="Author">
            <w:rPr>
              <w:ins w:id="954" w:author="Author"/>
              <w:rFonts w:ascii="Calibri" w:hAnsi="Calibri" w:cs="Calibri"/>
              <w:b/>
              <w:bCs/>
              <w:u w:val="single"/>
            </w:rPr>
          </w:rPrChange>
        </w:rPr>
        <w:pPrChange w:id="955" w:author="Author">
          <w:pPr>
            <w:pStyle w:val="GuidelinePositive"/>
            <w:numPr>
              <w:numId w:val="2"/>
            </w:numPr>
            <w:tabs>
              <w:tab w:val="clear" w:pos="960"/>
              <w:tab w:val="num" w:pos="720"/>
            </w:tabs>
            <w:ind w:left="360"/>
          </w:pPr>
        </w:pPrChange>
      </w:pPr>
      <w:r>
        <w:t xml:space="preserve">    ...</w:t>
      </w:r>
      <w:r w:rsidRPr="00DE0CA3">
        <w:t xml:space="preserve"> </w:t>
      </w:r>
    </w:p>
    <w:p w:rsidR="00E24BBD" w:rsidRDefault="00E24BBD" w:rsidP="001E4485">
      <w:pPr>
        <w:pStyle w:val="GuidelineNegative"/>
        <w:numPr>
          <w:ilvl w:val="0"/>
          <w:numId w:val="1"/>
        </w:numPr>
        <w:ind w:left="360"/>
        <w:rPr>
          <w:ins w:id="956" w:author="Author"/>
          <w:rFonts w:ascii="Calibri" w:hAnsi="Calibri" w:cs="Calibri"/>
        </w:rPr>
      </w:pPr>
      <w:r>
        <w:rPr>
          <w:rFonts w:ascii="Calibri" w:hAnsi="Calibri" w:cs="Calibri"/>
          <w:b/>
          <w:u w:val="single"/>
        </w:rPr>
        <w:t>Avoid</w:t>
      </w:r>
      <w:r w:rsidRPr="00E31521">
        <w:rPr>
          <w:rFonts w:ascii="Calibri" w:hAnsi="Calibri" w:cs="Calibri"/>
        </w:rPr>
        <w:t xml:space="preserve"> </w:t>
      </w:r>
      <w:r>
        <w:rPr>
          <w:rFonts w:ascii="Calibri" w:hAnsi="Calibri" w:cs="Calibri"/>
        </w:rPr>
        <w:t>using tuples as return values in vanilla .NET APIs.</w:t>
      </w:r>
      <w:r>
        <w:rPr>
          <w:rFonts w:ascii="Calibri" w:hAnsi="Calibri" w:cs="Calibri"/>
        </w:rPr>
        <w:br/>
        <w:t xml:space="preserve">Instead, prefer </w:t>
      </w:r>
      <w:r w:rsidR="00BD6BFD">
        <w:rPr>
          <w:rFonts w:ascii="Calibri" w:hAnsi="Calibri" w:cs="Calibri"/>
        </w:rPr>
        <w:t xml:space="preserve">returning a named type holding the aggregate data, or </w:t>
      </w:r>
      <w:r>
        <w:rPr>
          <w:rFonts w:ascii="Calibri" w:hAnsi="Calibri" w:cs="Calibri"/>
        </w:rPr>
        <w:t xml:space="preserve">using </w:t>
      </w:r>
      <w:r w:rsidR="00141372" w:rsidRPr="00141372">
        <w:rPr>
          <w:rStyle w:val="CodeChar"/>
        </w:rPr>
        <w:t>out</w:t>
      </w:r>
      <w:r>
        <w:rPr>
          <w:rFonts w:ascii="Calibri" w:hAnsi="Calibri" w:cs="Calibri"/>
        </w:rPr>
        <w:t xml:space="preserve"> parameters to return multiple values.</w:t>
      </w:r>
      <w:r w:rsidR="00D630B7">
        <w:rPr>
          <w:rFonts w:ascii="Calibri" w:hAnsi="Calibri" w:cs="Calibri"/>
        </w:rPr>
        <w:t xml:space="preserve">  Although Tuples are now part of .NET4.0, they will most often not provide the ideal </w:t>
      </w:r>
      <w:r w:rsidR="00BD6BFD">
        <w:rPr>
          <w:rFonts w:ascii="Calibri" w:hAnsi="Calibri" w:cs="Calibri"/>
        </w:rPr>
        <w:t xml:space="preserve">and expected </w:t>
      </w:r>
      <w:r w:rsidR="00D630B7">
        <w:rPr>
          <w:rFonts w:ascii="Calibri" w:hAnsi="Calibri" w:cs="Calibri"/>
        </w:rPr>
        <w:t>API for</w:t>
      </w:r>
      <w:r w:rsidR="00BD6BFD">
        <w:rPr>
          <w:rFonts w:ascii="Calibri" w:hAnsi="Calibri" w:cs="Calibri"/>
        </w:rPr>
        <w:t xml:space="preserve"> .NET developers. </w:t>
      </w:r>
      <w:r w:rsidR="00205ED8">
        <w:rPr>
          <w:rFonts w:ascii="Calibri" w:hAnsi="Calibri" w:cs="Calibri"/>
        </w:rPr>
        <w:t xml:space="preserve">  C# and VB programmers who get a Tuple return value will need to use properties like .Item1 </w:t>
      </w:r>
      <w:del w:id="957" w:author="Author">
        <w:r w:rsidR="00BD6BFD" w:rsidDel="002558E5">
          <w:rPr>
            <w:rFonts w:ascii="Calibri" w:hAnsi="Calibri" w:cs="Calibri"/>
          </w:rPr>
          <w:delText xml:space="preserve"> </w:delText>
        </w:r>
      </w:del>
      <w:r w:rsidR="00205ED8">
        <w:rPr>
          <w:rFonts w:ascii="Calibri" w:hAnsi="Calibri" w:cs="Calibri"/>
        </w:rPr>
        <w:t>and .Item2</w:t>
      </w:r>
      <w:ins w:id="958" w:author="Author">
        <w:r w:rsidR="00F80741">
          <w:rPr>
            <w:rFonts w:ascii="Calibri" w:hAnsi="Calibri" w:cs="Calibri"/>
          </w:rPr>
          <w:t xml:space="preserve"> </w:t>
        </w:r>
      </w:ins>
      <w:r w:rsidR="00205ED8">
        <w:rPr>
          <w:rFonts w:ascii="Calibri" w:hAnsi="Calibri" w:cs="Calibri"/>
        </w:rPr>
        <w:t>to access the elements of the Tuple.</w:t>
      </w:r>
    </w:p>
    <w:p w:rsidR="009046D7" w:rsidRDefault="009046D7">
      <w:pPr>
        <w:pStyle w:val="GuidelineNegative"/>
        <w:tabs>
          <w:tab w:val="clear" w:pos="720"/>
        </w:tabs>
        <w:ind w:firstLine="0"/>
        <w:rPr>
          <w:rFonts w:ascii="Calibri" w:hAnsi="Calibri" w:cs="Calibri"/>
        </w:rPr>
        <w:pPrChange w:id="959" w:author="Author">
          <w:pPr>
            <w:pStyle w:val="GuidelineNegative"/>
            <w:numPr>
              <w:numId w:val="1"/>
            </w:numPr>
            <w:tabs>
              <w:tab w:val="clear" w:pos="720"/>
              <w:tab w:val="num" w:pos="960"/>
            </w:tabs>
            <w:ind w:left="960"/>
          </w:pPr>
        </w:pPrChange>
      </w:pPr>
    </w:p>
    <w:p w:rsidR="001E4485" w:rsidRDefault="001E4485" w:rsidP="001E4485">
      <w:pPr>
        <w:pStyle w:val="GuidelineNegative"/>
        <w:numPr>
          <w:ilvl w:val="0"/>
          <w:numId w:val="1"/>
        </w:numPr>
        <w:ind w:left="360"/>
        <w:rPr>
          <w:rFonts w:ascii="Calibri" w:hAnsi="Calibri" w:cs="Calibri"/>
        </w:rPr>
      </w:pPr>
      <w:r>
        <w:rPr>
          <w:rFonts w:ascii="Calibri" w:hAnsi="Calibri" w:cs="Calibri"/>
          <w:b/>
          <w:bCs/>
          <w:u w:val="single"/>
        </w:rPr>
        <w:t>Do not</w:t>
      </w:r>
      <w:r>
        <w:rPr>
          <w:rFonts w:ascii="Calibri" w:hAnsi="Calibri" w:cs="Calibri"/>
        </w:rPr>
        <w:t xml:space="preserve"> use currying of parameters </w:t>
      </w:r>
      <w:r w:rsidRPr="00E31521">
        <w:rPr>
          <w:rFonts w:ascii="Calibri" w:hAnsi="Calibri" w:cs="Calibri"/>
        </w:rPr>
        <w:t>in vanilla .NET APIs</w:t>
      </w:r>
      <w:r>
        <w:rPr>
          <w:rFonts w:ascii="Calibri" w:hAnsi="Calibri" w:cs="Calibri"/>
        </w:rPr>
        <w:t xml:space="preserve">. </w:t>
      </w:r>
    </w:p>
    <w:p w:rsidR="00CF08D1" w:rsidRDefault="009C77E8" w:rsidP="00B42658">
      <w:pPr>
        <w:pStyle w:val="GuidelineDescription"/>
      </w:pPr>
      <w:r w:rsidRPr="009C77E8">
        <w:rPr>
          <w:bCs/>
        </w:rPr>
        <w:t>Instead, u</w:t>
      </w:r>
      <w:r w:rsidR="00CF08D1">
        <w:t xml:space="preserve">se .NET calling conventions </w:t>
      </w:r>
      <w:r w:rsidR="00A106D1">
        <w:t>Method</w:t>
      </w:r>
      <w:r w:rsidR="00CF08D1">
        <w:t xml:space="preserve">(arg1,arg2,…,argN). </w:t>
      </w:r>
      <w:r w:rsidR="00320673">
        <w:t>Curried methods will appear in .NET as methods which return F# function values.  As earlier guidance indicates, these types should not be exposed on vanilla .NET APIs, so curried members should be avoided in these APIs.</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C"/>
      </w:r>
      <w:r w:rsidR="00320673">
        <w:rPr>
          <w:lang w:eastAsia="en-GB"/>
        </w:rPr>
        <w:t xml:space="preserve"> </w:t>
      </w:r>
      <w:r w:rsidRPr="008C6C0C">
        <w:rPr>
          <w:rFonts w:eastAsiaTheme="minorHAnsi"/>
          <w:lang w:eastAsia="en-GB"/>
        </w:rPr>
        <w:t>member this.TupledArguments(str, num) = String.replicate num str</w:t>
      </w:r>
    </w:p>
    <w:p w:rsidR="00CF0759" w:rsidRDefault="008C6C0C" w:rsidP="00B42658">
      <w:pPr>
        <w:pStyle w:val="GuidelineDescription"/>
        <w:rPr>
          <w:rFonts w:eastAsiaTheme="minorHAnsi"/>
          <w:lang w:eastAsia="en-GB"/>
        </w:rPr>
      </w:pPr>
      <w:r w:rsidRPr="008C6C0C">
        <w:rPr>
          <w:rFonts w:eastAsiaTheme="minorHAnsi"/>
          <w:lang w:eastAsia="en-GB"/>
        </w:rPr>
        <w:t xml:space="preserve">    </w:t>
      </w:r>
      <w:r w:rsidR="00320673" w:rsidRPr="003F0A08">
        <w:rPr>
          <w:lang w:eastAsia="en-GB"/>
        </w:rPr>
        <w:sym w:font="Wingdings" w:char="F0FB"/>
      </w:r>
      <w:r w:rsidR="00320673" w:rsidRPr="003F0A08">
        <w:rPr>
          <w:lang w:eastAsia="en-GB"/>
        </w:rPr>
        <w:t xml:space="preserve"> </w:t>
      </w:r>
      <w:r w:rsidRPr="008C6C0C">
        <w:rPr>
          <w:rFonts w:eastAsiaTheme="minorHAnsi"/>
          <w:lang w:eastAsia="en-GB"/>
        </w:rPr>
        <w:t>member this.CurriedArguments str num = String.replicate num str</w:t>
      </w:r>
    </w:p>
    <w:p w:rsidR="00F352C5" w:rsidRPr="009C77E8" w:rsidDel="002558E5" w:rsidRDefault="001D2457" w:rsidP="00B42658">
      <w:pPr>
        <w:pStyle w:val="GuidelineDescription"/>
        <w:rPr>
          <w:del w:id="960" w:author="Author"/>
        </w:rPr>
      </w:pPr>
      <w:del w:id="961" w:author="Author">
        <w:r w:rsidDel="002558E5">
          <w:rPr>
            <w:b/>
            <w:u w:val="single"/>
          </w:rPr>
          <w:delText>Consider</w:delText>
        </w:r>
        <w:r w:rsidR="00F352C5" w:rsidDel="002558E5">
          <w:delText xml:space="preserve"> check</w:delText>
        </w:r>
        <w:r w:rsidDel="002558E5">
          <w:delText>ing</w:delText>
        </w:r>
        <w:r w:rsidR="00F352C5" w:rsidDel="002558E5">
          <w:delText xml:space="preserve"> for null values on vanilla .NET API boundaries.</w:delText>
        </w:r>
      </w:del>
    </w:p>
    <w:p w:rsidR="00F352C5" w:rsidDel="002558E5" w:rsidRDefault="00F352C5" w:rsidP="00B42658">
      <w:pPr>
        <w:pStyle w:val="GuidelineDescription"/>
        <w:rPr>
          <w:del w:id="962" w:author="Author"/>
        </w:rPr>
      </w:pPr>
      <w:del w:id="963" w:author="Author">
        <w:r w:rsidDel="002558E5">
          <w:delText>F# implementation code tends to ha</w:delText>
        </w:r>
        <w:bookmarkStart w:id="964" w:name="_GoBack"/>
        <w:bookmarkEnd w:id="964"/>
        <w:r w:rsidDel="002558E5">
          <w:delText xml:space="preserve">ve fewer null values, due to immutable design patterns and restrictions on use of null literals for F# types.  Other .NET languages often use null as a value </w:delText>
        </w:r>
        <w:r w:rsidR="001D2457" w:rsidDel="002558E5">
          <w:delText xml:space="preserve">much more frequently.  Because of this, F# code that is exposing a vanilla .NET API should check parameters for null at the </w:delText>
        </w:r>
        <w:r w:rsidR="00D67F10" w:rsidDel="002558E5">
          <w:delText>API boundary, and prevent these values from flowing deeper into the F# implementation code.</w:delText>
        </w:r>
      </w:del>
    </w:p>
    <w:p w:rsidR="009046D7" w:rsidRDefault="009046D7" w:rsidP="00B42658">
      <w:pPr>
        <w:pStyle w:val="GuidelineDescription"/>
        <w:rPr>
          <w:del w:id="965" w:author="Author"/>
        </w:rPr>
        <w:pPrChange w:id="966" w:author="Author">
          <w:pPr>
            <w:pStyle w:val="GuidelineNegative"/>
            <w:tabs>
              <w:tab w:val="clear" w:pos="720"/>
            </w:tabs>
            <w:ind w:left="0" w:firstLine="0"/>
          </w:pPr>
        </w:pPrChange>
      </w:pPr>
    </w:p>
    <w:p w:rsidR="008C21B0" w:rsidRPr="009C77E8" w:rsidDel="002558E5" w:rsidRDefault="008C21B0" w:rsidP="00B42658">
      <w:pPr>
        <w:pStyle w:val="GuidelineDescription"/>
        <w:rPr>
          <w:ins w:id="967" w:author="Author"/>
          <w:del w:id="968" w:author="Author"/>
        </w:rPr>
      </w:pPr>
      <w:ins w:id="969" w:author="Author">
        <w:del w:id="970" w:author="Author">
          <w:r w:rsidDel="002558E5">
            <w:rPr>
              <w:b/>
              <w:u w:val="single"/>
            </w:rPr>
            <w:delText>Do</w:delText>
          </w:r>
          <w:r w:rsidDel="002558E5">
            <w:delText xml:space="preserve"> design GUI and other components using the design patterns of the particular .NET frameworks you are using. For example, for WPF programming, adopt WPF design patterns for the classes you are designing. For models in user interface programming, use design patterns such as events and notification-based collections such as those found in </w:delText>
          </w:r>
          <w:r w:rsidR="008E0806" w:rsidRPr="008E0806">
            <w:rPr>
              <w:rStyle w:val="CodeInline"/>
              <w:rPrChange w:id="971" w:author="Author">
                <w:rPr>
                  <w:rFonts w:ascii="Consolas" w:hAnsi="Consolas" w:cstheme="minorBidi"/>
                  <w:bCs/>
                  <w:color w:val="4F81BD" w:themeColor="accent1"/>
                  <w:sz w:val="20"/>
                  <w:szCs w:val="20"/>
                  <w:lang w:eastAsia="en-GB"/>
                </w:rPr>
              </w:rPrChange>
            </w:rPr>
            <w:delText>System.Collections.ObjectModel</w:delText>
          </w:r>
          <w:r w:rsidDel="002558E5">
            <w:delText>.</w:delText>
          </w:r>
        </w:del>
      </w:ins>
    </w:p>
    <w:p w:rsidR="00E31521" w:rsidRDefault="00E31521" w:rsidP="00B42658">
      <w:pPr>
        <w:pStyle w:val="GuidelineDescription"/>
      </w:pPr>
    </w:p>
    <w:p w:rsidR="007B7AD6" w:rsidRDefault="007B7AD6" w:rsidP="00CA2B07">
      <w:pPr>
        <w:pStyle w:val="NoteTipCaution"/>
      </w:pPr>
      <w:r w:rsidRPr="001E67FA">
        <w:lastRenderedPageBreak/>
        <w:t>Tip</w:t>
      </w:r>
      <w:r w:rsidRPr="001E67FA">
        <w:tab/>
      </w:r>
      <w:r>
        <w:t xml:space="preserve">If you’re designing libraries for use from any .NET language, then there’s no substitute for actually doing some experimental C# and Visual Basic programming to ensure that your libraries look good from these languages. You can also use tools such as .NET Reflector and the Visual Studio Object Browser to ensure that libraries and their documentation appear as expected to developers. </w:t>
      </w:r>
    </w:p>
    <w:p w:rsidR="00935B5B" w:rsidDel="001A153B" w:rsidRDefault="00862FAD">
      <w:pPr>
        <w:pStyle w:val="Heading1"/>
        <w:rPr>
          <w:del w:id="972" w:author="Author"/>
        </w:rPr>
      </w:pPr>
      <w:del w:id="973" w:author="Author">
        <w:r w:rsidRPr="00862FAD" w:rsidDel="001A153B">
          <w:delText xml:space="preserve">Guidelines for F#-Facing Libraries </w:delText>
        </w:r>
        <w:bookmarkStart w:id="974" w:name="_Toc267952716"/>
        <w:bookmarkStart w:id="975" w:name="_Toc268299455"/>
        <w:bookmarkStart w:id="976" w:name="_Toc268299740"/>
        <w:bookmarkStart w:id="977" w:name="_Toc268300024"/>
        <w:bookmarkStart w:id="978" w:name="_Toc268300310"/>
        <w:bookmarkStart w:id="979" w:name="_Toc268300595"/>
        <w:bookmarkEnd w:id="974"/>
        <w:bookmarkEnd w:id="975"/>
        <w:bookmarkEnd w:id="976"/>
        <w:bookmarkEnd w:id="977"/>
        <w:bookmarkEnd w:id="978"/>
        <w:bookmarkEnd w:id="979"/>
      </w:del>
    </w:p>
    <w:p w:rsidR="00866402" w:rsidDel="001A153B" w:rsidRDefault="00866402" w:rsidP="00866402">
      <w:pPr>
        <w:pStyle w:val="BodyText"/>
        <w:rPr>
          <w:del w:id="980" w:author="Author"/>
        </w:rPr>
      </w:pPr>
      <w:del w:id="981" w:author="Author">
        <w:r w:rsidDel="001A153B">
          <w:delText>In this section, we will</w:delText>
        </w:r>
        <w:r w:rsidR="008E0806" w:rsidDel="001A153B">
          <w:fldChar w:fldCharType="begin"/>
        </w:r>
        <w:r w:rsidDel="001A153B">
          <w:delInstrText xml:space="preserve"> XE "F# library design:applying .NET Framework Design Guidelines to F#" </w:delInstrText>
        </w:r>
        <w:r w:rsidR="008E0806" w:rsidDel="001A153B">
          <w:fldChar w:fldCharType="end"/>
        </w:r>
        <w:r w:rsidR="008E0806" w:rsidDel="001A153B">
          <w:fldChar w:fldCharType="begin"/>
        </w:r>
        <w:r w:rsidDel="001A153B">
          <w:delInstrText xml:space="preserve"> XE "libraries:F# library design:applying .NET Framework Design Guidelines to F#" </w:delInstrText>
        </w:r>
        <w:r w:rsidR="008E0806" w:rsidDel="001A153B">
          <w:fldChar w:fldCharType="end"/>
        </w:r>
        <w:r w:rsidR="008E0806" w:rsidDel="001A153B">
          <w:fldChar w:fldCharType="begin"/>
        </w:r>
        <w:r w:rsidDel="001A153B">
          <w:delInstrText xml:space="preserve"> XE "designing:F# libraries:applying .NET Framework Design Guidelines to F#" </w:delInstrText>
        </w:r>
        <w:r w:rsidR="008E0806" w:rsidDel="001A153B">
          <w:fldChar w:fldCharType="end"/>
        </w:r>
        <w:r w:rsidR="008E0806" w:rsidDel="001A153B">
          <w:fldChar w:fldCharType="begin"/>
        </w:r>
        <w:r w:rsidDel="001A153B">
          <w:delInstrText xml:space="preserve"> XE ".NET libraries:applying .NET Framework Design Guidelines to F#" </w:delInstrText>
        </w:r>
        <w:r w:rsidR="008E0806" w:rsidDel="001A153B">
          <w:fldChar w:fldCharType="end"/>
        </w:r>
        <w:r w:rsidR="008E0806" w:rsidDel="001A153B">
          <w:fldChar w:fldCharType="begin"/>
        </w:r>
        <w:r w:rsidDel="001A153B">
          <w:delInstrText xml:space="preserve"> XE ".NET Framework Design Guidelines:applying guidelines to F#" </w:delInstrText>
        </w:r>
        <w:r w:rsidR="008E0806" w:rsidDel="001A153B">
          <w:fldChar w:fldCharType="end"/>
        </w:r>
        <w:r w:rsidDel="001A153B">
          <w:delText xml:space="preserve"> present recommendations for </w:delText>
        </w:r>
        <w:r w:rsidR="00D67015" w:rsidDel="001A153B">
          <w:delText xml:space="preserve">developing </w:delText>
        </w:r>
        <w:r w:rsidR="000145C1" w:rsidDel="001A153B">
          <w:delText xml:space="preserve">public </w:delText>
        </w:r>
        <w:r w:rsidR="00D67015" w:rsidDel="001A153B">
          <w:delText>F#</w:delText>
        </w:r>
        <w:r w:rsidR="00204AF5" w:rsidDel="001A153B">
          <w:delText>-</w:delText>
        </w:r>
        <w:r w:rsidR="00D67015" w:rsidDel="001A153B">
          <w:delText>facing libraries</w:delText>
        </w:r>
        <w:r w:rsidR="00893EA8" w:rsidDel="001A153B">
          <w:delText>, that is, libraries exposing public APIs that are intended to be consumed by F# developers</w:delText>
        </w:r>
        <w:r w:rsidDel="001A153B">
          <w:delText xml:space="preserve">. </w:delText>
        </w:r>
        <w:r w:rsidR="000145C1" w:rsidDel="001A153B">
          <w:delText xml:space="preserve">(For guidance for internal/private F# implementation code, see the next </w:delText>
        </w:r>
        <w:r w:rsidR="001B18AA" w:rsidDel="001A153B">
          <w:delText>chapter</w:delText>
        </w:r>
      </w:del>
      <w:ins w:id="982" w:author="Author">
        <w:del w:id="983" w:author="Author">
          <w:r w:rsidR="00915CF3" w:rsidDel="001A153B">
            <w:delText>Section</w:delText>
          </w:r>
        </w:del>
      </w:ins>
      <w:del w:id="984" w:author="Author">
        <w:r w:rsidR="000145C1" w:rsidDel="001A153B">
          <w:delText xml:space="preserve">.)  </w:delText>
        </w:r>
        <w:r w:rsidR="00893EA8" w:rsidDel="001A153B">
          <w:delText xml:space="preserve">There are a variety of </w:delText>
        </w:r>
        <w:r w:rsidR="000145C1" w:rsidDel="001A153B">
          <w:delText xml:space="preserve">library-design </w:delText>
        </w:r>
        <w:r w:rsidR="00893EA8" w:rsidDel="001A153B">
          <w:delText xml:space="preserve">recommendations </w:delText>
        </w:r>
        <w:r w:rsidR="000145C1" w:rsidDel="001A153B">
          <w:delText xml:space="preserve">applicable </w:delText>
        </w:r>
        <w:r w:rsidR="00893EA8" w:rsidDel="001A153B">
          <w:delText>specific</w:delText>
        </w:r>
        <w:r w:rsidR="000145C1" w:rsidDel="001A153B">
          <w:delText>ally</w:delText>
        </w:r>
        <w:r w:rsidR="00893EA8" w:rsidDel="001A153B">
          <w:delText xml:space="preserve"> to </w:delText>
        </w:r>
        <w:r w:rsidR="000145C1" w:rsidDel="001A153B">
          <w:delText xml:space="preserve">F#.  In the absence of specific recommendations below, the </w:delText>
        </w:r>
        <w:r w:rsidR="00D67015" w:rsidDel="001A153B">
          <w:delText xml:space="preserve">.NET </w:delText>
        </w:r>
        <w:r w:rsidR="009D61E0" w:rsidDel="001A153B">
          <w:delText xml:space="preserve">Library </w:delText>
        </w:r>
        <w:r w:rsidR="00D67015" w:rsidDel="001A153B">
          <w:delText xml:space="preserve">Design Guidelines </w:delText>
        </w:r>
        <w:r w:rsidR="000145C1" w:rsidDel="001A153B">
          <w:delText>are the fallback guidance</w:delText>
        </w:r>
        <w:r w:rsidR="00D67015" w:rsidDel="001A153B">
          <w:delText>.</w:delText>
        </w:r>
        <w:bookmarkStart w:id="985" w:name="_Toc267952717"/>
        <w:bookmarkStart w:id="986" w:name="_Toc268299456"/>
        <w:bookmarkStart w:id="987" w:name="_Toc268299741"/>
        <w:bookmarkStart w:id="988" w:name="_Toc268300025"/>
        <w:bookmarkStart w:id="989" w:name="_Toc268300311"/>
        <w:bookmarkStart w:id="990" w:name="_Toc268300596"/>
        <w:bookmarkEnd w:id="985"/>
        <w:bookmarkEnd w:id="986"/>
        <w:bookmarkEnd w:id="987"/>
        <w:bookmarkEnd w:id="988"/>
        <w:bookmarkEnd w:id="989"/>
        <w:bookmarkEnd w:id="990"/>
      </w:del>
    </w:p>
    <w:p w:rsidR="00935B5B" w:rsidDel="001A153B" w:rsidRDefault="00CF08D1">
      <w:pPr>
        <w:pStyle w:val="Heading2"/>
        <w:rPr>
          <w:del w:id="991" w:author="Author"/>
        </w:rPr>
      </w:pPr>
      <w:del w:id="992" w:author="Author">
        <w:r w:rsidDel="001A153B">
          <w:delText>Naming Conventions</w:delText>
        </w:r>
        <w:r w:rsidR="00210EAE" w:rsidDel="001A153B">
          <w:delText xml:space="preserve"> in </w:delText>
        </w:r>
        <w:r w:rsidR="00457594" w:rsidDel="001A153B">
          <w:delText>F#-Facing</w:delText>
        </w:r>
        <w:r w:rsidR="00210EAE" w:rsidDel="001A153B">
          <w:delText xml:space="preserve"> </w:delText>
        </w:r>
        <w:r w:rsidR="00457594" w:rsidDel="001A153B">
          <w:delText>Libraries</w:delText>
        </w:r>
        <w:bookmarkStart w:id="993" w:name="_Toc267952718"/>
        <w:bookmarkStart w:id="994" w:name="_Toc268299457"/>
        <w:bookmarkStart w:id="995" w:name="_Toc268299742"/>
        <w:bookmarkStart w:id="996" w:name="_Toc268300026"/>
        <w:bookmarkStart w:id="997" w:name="_Toc268300312"/>
        <w:bookmarkStart w:id="998" w:name="_Toc268300597"/>
        <w:bookmarkEnd w:id="993"/>
        <w:bookmarkEnd w:id="994"/>
        <w:bookmarkEnd w:id="995"/>
        <w:bookmarkEnd w:id="996"/>
        <w:bookmarkEnd w:id="997"/>
        <w:bookmarkEnd w:id="998"/>
      </w:del>
    </w:p>
    <w:p w:rsidR="004E71FE" w:rsidDel="001A153B" w:rsidRDefault="004E71FE" w:rsidP="004E71FE">
      <w:pPr>
        <w:pStyle w:val="GuidelinePositive"/>
        <w:numPr>
          <w:ilvl w:val="0"/>
          <w:numId w:val="2"/>
        </w:numPr>
        <w:ind w:left="360"/>
        <w:rPr>
          <w:del w:id="999" w:author="Author"/>
          <w:rFonts w:ascii="Calibri" w:hAnsi="Calibri" w:cs="Calibri"/>
        </w:rPr>
      </w:pPr>
      <w:del w:id="1000" w:author="Author">
        <w:r w:rsidDel="001A153B">
          <w:rPr>
            <w:rFonts w:ascii="Calibri" w:hAnsi="Calibri" w:cs="Calibri"/>
            <w:b/>
            <w:bCs/>
            <w:u w:val="single"/>
          </w:rPr>
          <w:delText>Do</w:delText>
        </w:r>
        <w:r w:rsidDel="001A153B">
          <w:rPr>
            <w:rFonts w:ascii="Calibri" w:hAnsi="Calibri" w:cs="Calibri"/>
          </w:rPr>
          <w:delText xml:space="preserve"> u</w:delText>
        </w:r>
        <w:r w:rsidRPr="00D67015" w:rsidDel="001A153B">
          <w:rPr>
            <w:rFonts w:ascii="Calibri" w:hAnsi="Calibri" w:cs="Calibri"/>
          </w:rPr>
          <w:delText xml:space="preserve">se </w:delText>
        </w:r>
        <w:r w:rsidDel="001A153B">
          <w:rPr>
            <w:rFonts w:ascii="Calibri" w:hAnsi="Calibri" w:cs="Calibri"/>
          </w:rPr>
          <w:delText xml:space="preserve">the .NET naming and capitalization conventions for object-oriented code, including F#-facing libraries.  </w:delText>
        </w:r>
        <w:bookmarkStart w:id="1001" w:name="_Toc267952719"/>
        <w:bookmarkStart w:id="1002" w:name="_Toc268299458"/>
        <w:bookmarkStart w:id="1003" w:name="_Toc268299743"/>
        <w:bookmarkStart w:id="1004" w:name="_Toc268300027"/>
        <w:bookmarkStart w:id="1005" w:name="_Toc268300313"/>
        <w:bookmarkStart w:id="1006" w:name="_Toc268300598"/>
        <w:bookmarkEnd w:id="1001"/>
        <w:bookmarkEnd w:id="1002"/>
        <w:bookmarkEnd w:id="1003"/>
        <w:bookmarkEnd w:id="1004"/>
        <w:bookmarkEnd w:id="1005"/>
        <w:bookmarkEnd w:id="1006"/>
      </w:del>
    </w:p>
    <w:p w:rsidR="004E71FE" w:rsidDel="001A153B" w:rsidRDefault="004E71FE" w:rsidP="004E71FE">
      <w:pPr>
        <w:pStyle w:val="TableCaption"/>
        <w:widowControl w:val="0"/>
        <w:tabs>
          <w:tab w:val="left" w:pos="936"/>
        </w:tabs>
        <w:rPr>
          <w:del w:id="1007" w:author="Author"/>
        </w:rPr>
      </w:pPr>
      <w:del w:id="1008" w:author="Author">
        <w:r w:rsidRPr="008D4CCE" w:rsidDel="001A153B">
          <w:delText xml:space="preserve">Table 2. </w:delText>
        </w:r>
        <w:r w:rsidDel="001A153B">
          <w:delText xml:space="preserve">Conventions Associated with Public Constructs in .NET Frameworks and Extensions </w:delText>
        </w:r>
        <w:r w:rsidR="008E0806" w:rsidDel="001A153B">
          <w:fldChar w:fldCharType="begin"/>
        </w:r>
        <w:r w:rsidDel="001A153B">
          <w:delInstrText xml:space="preserve"> XE "naming conventions" </w:delInstrText>
        </w:r>
        <w:r w:rsidR="008E0806" w:rsidDel="001A153B">
          <w:fldChar w:fldCharType="end"/>
        </w:r>
        <w:r w:rsidR="008E0806" w:rsidDel="001A153B">
          <w:fldChar w:fldCharType="begin"/>
        </w:r>
        <w:r w:rsidDel="001A153B">
          <w:delInstrText xml:space="preserve"> XE "capitalization conventions" </w:delInstrText>
        </w:r>
        <w:r w:rsidR="008E0806" w:rsidDel="001A153B">
          <w:fldChar w:fldCharType="end"/>
        </w:r>
        <w:r w:rsidDel="001A153B">
          <w:delText>for F# Constructs in F#-to-F# libraries</w:delText>
        </w:r>
        <w:bookmarkStart w:id="1009" w:name="_Toc267952720"/>
        <w:bookmarkStart w:id="1010" w:name="_Toc268299459"/>
        <w:bookmarkStart w:id="1011" w:name="_Toc268299744"/>
        <w:bookmarkStart w:id="1012" w:name="_Toc268300028"/>
        <w:bookmarkStart w:id="1013" w:name="_Toc268300314"/>
        <w:bookmarkStart w:id="1014" w:name="_Toc268300599"/>
        <w:bookmarkEnd w:id="1009"/>
        <w:bookmarkEnd w:id="1010"/>
        <w:bookmarkEnd w:id="1011"/>
        <w:bookmarkEnd w:id="1012"/>
        <w:bookmarkEnd w:id="1013"/>
        <w:bookmarkEnd w:id="1014"/>
      </w:del>
    </w:p>
    <w:tbl>
      <w:tblPr>
        <w:tblStyle w:val="TableGrid"/>
        <w:tblW w:w="0" w:type="auto"/>
        <w:tblInd w:w="198" w:type="dxa"/>
        <w:tblLayout w:type="fixed"/>
        <w:tblLook w:val="04A0"/>
      </w:tblPr>
      <w:tblGrid>
        <w:gridCol w:w="1260"/>
        <w:gridCol w:w="1170"/>
        <w:gridCol w:w="990"/>
        <w:gridCol w:w="2610"/>
        <w:gridCol w:w="3348"/>
      </w:tblGrid>
      <w:tr w:rsidR="006B3A91" w:rsidRPr="004E71FE" w:rsidDel="001A153B" w:rsidTr="006B3A91">
        <w:trPr>
          <w:del w:id="1015" w:author="Author"/>
        </w:trPr>
        <w:tc>
          <w:tcPr>
            <w:tcW w:w="1260" w:type="dxa"/>
          </w:tcPr>
          <w:p w:rsidR="004E71FE" w:rsidRPr="004E71FE" w:rsidDel="001A153B" w:rsidRDefault="004E71FE" w:rsidP="00824DBE">
            <w:pPr>
              <w:pStyle w:val="TableHead"/>
              <w:pBdr>
                <w:top w:val="none" w:sz="0" w:space="0" w:color="auto"/>
              </w:pBdr>
              <w:ind w:left="0" w:firstLine="0"/>
              <w:rPr>
                <w:del w:id="1016" w:author="Author"/>
              </w:rPr>
            </w:pPr>
            <w:del w:id="1017" w:author="Author">
              <w:r w:rsidRPr="004E71FE" w:rsidDel="001A153B">
                <w:delText>Construct</w:delText>
              </w:r>
              <w:bookmarkStart w:id="1018" w:name="_Toc267952721"/>
              <w:bookmarkStart w:id="1019" w:name="_Toc268299460"/>
              <w:bookmarkStart w:id="1020" w:name="_Toc268299745"/>
              <w:bookmarkStart w:id="1021" w:name="_Toc268300029"/>
              <w:bookmarkStart w:id="1022" w:name="_Toc268300315"/>
              <w:bookmarkStart w:id="1023" w:name="_Toc268300600"/>
              <w:bookmarkEnd w:id="1018"/>
              <w:bookmarkEnd w:id="1019"/>
              <w:bookmarkEnd w:id="1020"/>
              <w:bookmarkEnd w:id="1021"/>
              <w:bookmarkEnd w:id="1022"/>
              <w:bookmarkEnd w:id="1023"/>
            </w:del>
          </w:p>
        </w:tc>
        <w:tc>
          <w:tcPr>
            <w:tcW w:w="1170" w:type="dxa"/>
          </w:tcPr>
          <w:p w:rsidR="004E71FE" w:rsidRPr="004E71FE" w:rsidDel="001A153B" w:rsidRDefault="004E71FE" w:rsidP="00824DBE">
            <w:pPr>
              <w:pStyle w:val="TableHead"/>
              <w:pBdr>
                <w:top w:val="none" w:sz="0" w:space="0" w:color="auto"/>
              </w:pBdr>
              <w:ind w:left="0" w:firstLine="0"/>
              <w:rPr>
                <w:del w:id="1024" w:author="Author"/>
              </w:rPr>
            </w:pPr>
            <w:del w:id="1025" w:author="Author">
              <w:r w:rsidRPr="004E71FE" w:rsidDel="001A153B">
                <w:delText>Case</w:delText>
              </w:r>
              <w:bookmarkStart w:id="1026" w:name="_Toc267952722"/>
              <w:bookmarkStart w:id="1027" w:name="_Toc268299461"/>
              <w:bookmarkStart w:id="1028" w:name="_Toc268299746"/>
              <w:bookmarkStart w:id="1029" w:name="_Toc268300030"/>
              <w:bookmarkStart w:id="1030" w:name="_Toc268300316"/>
              <w:bookmarkStart w:id="1031" w:name="_Toc268300601"/>
              <w:bookmarkEnd w:id="1026"/>
              <w:bookmarkEnd w:id="1027"/>
              <w:bookmarkEnd w:id="1028"/>
              <w:bookmarkEnd w:id="1029"/>
              <w:bookmarkEnd w:id="1030"/>
              <w:bookmarkEnd w:id="1031"/>
            </w:del>
          </w:p>
        </w:tc>
        <w:tc>
          <w:tcPr>
            <w:tcW w:w="990" w:type="dxa"/>
          </w:tcPr>
          <w:p w:rsidR="004E71FE" w:rsidRPr="004E71FE" w:rsidDel="001A153B" w:rsidRDefault="004E71FE" w:rsidP="00824DBE">
            <w:pPr>
              <w:pStyle w:val="TableHead"/>
              <w:pBdr>
                <w:top w:val="none" w:sz="0" w:space="0" w:color="auto"/>
              </w:pBdr>
              <w:ind w:left="0" w:firstLine="0"/>
              <w:rPr>
                <w:del w:id="1032" w:author="Author"/>
              </w:rPr>
            </w:pPr>
            <w:del w:id="1033" w:author="Author">
              <w:r w:rsidRPr="004E71FE" w:rsidDel="001A153B">
                <w:delText>Part</w:delText>
              </w:r>
              <w:bookmarkStart w:id="1034" w:name="_Toc267952723"/>
              <w:bookmarkStart w:id="1035" w:name="_Toc268299462"/>
              <w:bookmarkStart w:id="1036" w:name="_Toc268299747"/>
              <w:bookmarkStart w:id="1037" w:name="_Toc268300031"/>
              <w:bookmarkStart w:id="1038" w:name="_Toc268300317"/>
              <w:bookmarkStart w:id="1039" w:name="_Toc268300602"/>
              <w:bookmarkEnd w:id="1034"/>
              <w:bookmarkEnd w:id="1035"/>
              <w:bookmarkEnd w:id="1036"/>
              <w:bookmarkEnd w:id="1037"/>
              <w:bookmarkEnd w:id="1038"/>
              <w:bookmarkEnd w:id="1039"/>
            </w:del>
          </w:p>
        </w:tc>
        <w:tc>
          <w:tcPr>
            <w:tcW w:w="2610" w:type="dxa"/>
          </w:tcPr>
          <w:p w:rsidR="004E71FE" w:rsidRPr="004E71FE" w:rsidDel="001A153B" w:rsidRDefault="004E71FE" w:rsidP="00824DBE">
            <w:pPr>
              <w:pStyle w:val="TableHead"/>
              <w:pBdr>
                <w:top w:val="none" w:sz="0" w:space="0" w:color="auto"/>
              </w:pBdr>
              <w:ind w:left="0" w:firstLine="0"/>
              <w:rPr>
                <w:del w:id="1040" w:author="Author"/>
              </w:rPr>
            </w:pPr>
            <w:del w:id="1041" w:author="Author">
              <w:r w:rsidRPr="004E71FE" w:rsidDel="001A153B">
                <w:delText>Examples</w:delText>
              </w:r>
              <w:bookmarkStart w:id="1042" w:name="_Toc267952724"/>
              <w:bookmarkStart w:id="1043" w:name="_Toc268299463"/>
              <w:bookmarkStart w:id="1044" w:name="_Toc268299748"/>
              <w:bookmarkStart w:id="1045" w:name="_Toc268300032"/>
              <w:bookmarkStart w:id="1046" w:name="_Toc268300318"/>
              <w:bookmarkStart w:id="1047" w:name="_Toc268300603"/>
              <w:bookmarkEnd w:id="1042"/>
              <w:bookmarkEnd w:id="1043"/>
              <w:bookmarkEnd w:id="1044"/>
              <w:bookmarkEnd w:id="1045"/>
              <w:bookmarkEnd w:id="1046"/>
              <w:bookmarkEnd w:id="1047"/>
            </w:del>
          </w:p>
        </w:tc>
        <w:tc>
          <w:tcPr>
            <w:tcW w:w="3348" w:type="dxa"/>
          </w:tcPr>
          <w:p w:rsidR="004E71FE" w:rsidRPr="004E71FE" w:rsidDel="001A153B" w:rsidRDefault="004E71FE" w:rsidP="00824DBE">
            <w:pPr>
              <w:pStyle w:val="TableHead"/>
              <w:pBdr>
                <w:top w:val="none" w:sz="0" w:space="0" w:color="auto"/>
              </w:pBdr>
              <w:ind w:left="0" w:firstLine="0"/>
              <w:rPr>
                <w:del w:id="1048" w:author="Author"/>
              </w:rPr>
            </w:pPr>
            <w:del w:id="1049" w:author="Author">
              <w:r w:rsidRPr="004E71FE" w:rsidDel="001A153B">
                <w:delText>Notes</w:delText>
              </w:r>
              <w:bookmarkStart w:id="1050" w:name="_Toc267952725"/>
              <w:bookmarkStart w:id="1051" w:name="_Toc268299464"/>
              <w:bookmarkStart w:id="1052" w:name="_Toc268299749"/>
              <w:bookmarkStart w:id="1053" w:name="_Toc268300033"/>
              <w:bookmarkStart w:id="1054" w:name="_Toc268300319"/>
              <w:bookmarkStart w:id="1055" w:name="_Toc268300604"/>
              <w:bookmarkEnd w:id="1050"/>
              <w:bookmarkEnd w:id="1051"/>
              <w:bookmarkEnd w:id="1052"/>
              <w:bookmarkEnd w:id="1053"/>
              <w:bookmarkEnd w:id="1054"/>
              <w:bookmarkEnd w:id="1055"/>
            </w:del>
          </w:p>
        </w:tc>
        <w:bookmarkStart w:id="1056" w:name="_Toc267952726"/>
        <w:bookmarkStart w:id="1057" w:name="_Toc268299465"/>
        <w:bookmarkStart w:id="1058" w:name="_Toc268299750"/>
        <w:bookmarkStart w:id="1059" w:name="_Toc268300034"/>
        <w:bookmarkStart w:id="1060" w:name="_Toc268300320"/>
        <w:bookmarkStart w:id="1061" w:name="_Toc268300605"/>
        <w:bookmarkEnd w:id="1056"/>
        <w:bookmarkEnd w:id="1057"/>
        <w:bookmarkEnd w:id="1058"/>
        <w:bookmarkEnd w:id="1059"/>
        <w:bookmarkEnd w:id="1060"/>
        <w:bookmarkEnd w:id="1061"/>
      </w:tr>
      <w:tr w:rsidR="006B3A91" w:rsidRPr="004E71FE" w:rsidDel="001A153B" w:rsidTr="006B3A91">
        <w:trPr>
          <w:del w:id="1062" w:author="Author"/>
        </w:trPr>
        <w:tc>
          <w:tcPr>
            <w:tcW w:w="1260" w:type="dxa"/>
          </w:tcPr>
          <w:p w:rsidR="004E71FE" w:rsidRPr="004E71FE" w:rsidDel="001A153B" w:rsidRDefault="004E71FE" w:rsidP="00824DBE">
            <w:pPr>
              <w:pStyle w:val="TableText"/>
              <w:rPr>
                <w:del w:id="1063" w:author="Author"/>
              </w:rPr>
            </w:pPr>
            <w:del w:id="1064" w:author="Author">
              <w:r w:rsidRPr="004E71FE" w:rsidDel="001A153B">
                <w:delText>Concrete types</w:delText>
              </w:r>
              <w:bookmarkStart w:id="1065" w:name="_Toc267952727"/>
              <w:bookmarkStart w:id="1066" w:name="_Toc268299466"/>
              <w:bookmarkStart w:id="1067" w:name="_Toc268299751"/>
              <w:bookmarkStart w:id="1068" w:name="_Toc268300035"/>
              <w:bookmarkStart w:id="1069" w:name="_Toc268300321"/>
              <w:bookmarkStart w:id="1070" w:name="_Toc268300606"/>
              <w:bookmarkEnd w:id="1065"/>
              <w:bookmarkEnd w:id="1066"/>
              <w:bookmarkEnd w:id="1067"/>
              <w:bookmarkEnd w:id="1068"/>
              <w:bookmarkEnd w:id="1069"/>
              <w:bookmarkEnd w:id="1070"/>
            </w:del>
          </w:p>
        </w:tc>
        <w:tc>
          <w:tcPr>
            <w:tcW w:w="1170" w:type="dxa"/>
          </w:tcPr>
          <w:p w:rsidR="004E71FE" w:rsidRPr="004E71FE" w:rsidDel="001A153B" w:rsidRDefault="004E71FE" w:rsidP="00824DBE">
            <w:pPr>
              <w:pStyle w:val="TableText"/>
              <w:rPr>
                <w:del w:id="1071" w:author="Author"/>
              </w:rPr>
            </w:pPr>
            <w:del w:id="1072" w:author="Author">
              <w:r w:rsidRPr="004E71FE" w:rsidDel="001A153B">
                <w:delText>PascalCase</w:delText>
              </w:r>
              <w:bookmarkStart w:id="1073" w:name="_Toc267952728"/>
              <w:bookmarkStart w:id="1074" w:name="_Toc268299467"/>
              <w:bookmarkStart w:id="1075" w:name="_Toc268299752"/>
              <w:bookmarkStart w:id="1076" w:name="_Toc268300036"/>
              <w:bookmarkStart w:id="1077" w:name="_Toc268300322"/>
              <w:bookmarkStart w:id="1078" w:name="_Toc268300607"/>
              <w:bookmarkEnd w:id="1073"/>
              <w:bookmarkEnd w:id="1074"/>
              <w:bookmarkEnd w:id="1075"/>
              <w:bookmarkEnd w:id="1076"/>
              <w:bookmarkEnd w:id="1077"/>
              <w:bookmarkEnd w:id="1078"/>
            </w:del>
          </w:p>
        </w:tc>
        <w:tc>
          <w:tcPr>
            <w:tcW w:w="990" w:type="dxa"/>
          </w:tcPr>
          <w:p w:rsidR="004E71FE" w:rsidRPr="004E71FE" w:rsidDel="001A153B" w:rsidRDefault="004E71FE" w:rsidP="00824DBE">
            <w:pPr>
              <w:pStyle w:val="TableText"/>
              <w:rPr>
                <w:del w:id="1079" w:author="Author"/>
              </w:rPr>
            </w:pPr>
            <w:del w:id="1080" w:author="Author">
              <w:r w:rsidRPr="004E71FE" w:rsidDel="001A153B">
                <w:delText>Noun/ adjective</w:delText>
              </w:r>
              <w:bookmarkStart w:id="1081" w:name="_Toc267952729"/>
              <w:bookmarkStart w:id="1082" w:name="_Toc268299468"/>
              <w:bookmarkStart w:id="1083" w:name="_Toc268299753"/>
              <w:bookmarkStart w:id="1084" w:name="_Toc268300037"/>
              <w:bookmarkStart w:id="1085" w:name="_Toc268300323"/>
              <w:bookmarkStart w:id="1086" w:name="_Toc268300608"/>
              <w:bookmarkEnd w:id="1081"/>
              <w:bookmarkEnd w:id="1082"/>
              <w:bookmarkEnd w:id="1083"/>
              <w:bookmarkEnd w:id="1084"/>
              <w:bookmarkEnd w:id="1085"/>
              <w:bookmarkEnd w:id="1086"/>
            </w:del>
          </w:p>
        </w:tc>
        <w:tc>
          <w:tcPr>
            <w:tcW w:w="2610" w:type="dxa"/>
          </w:tcPr>
          <w:p w:rsidR="004E71FE" w:rsidRPr="004E71FE" w:rsidDel="001A153B" w:rsidRDefault="004E71FE" w:rsidP="00824DBE">
            <w:pPr>
              <w:pStyle w:val="TableText"/>
              <w:rPr>
                <w:del w:id="1087" w:author="Author"/>
              </w:rPr>
            </w:pPr>
            <w:del w:id="1088" w:author="Author">
              <w:r w:rsidRPr="001A153B" w:rsidDel="001A153B">
                <w:rPr>
                  <w:rStyle w:val="CodeInline"/>
                </w:rPr>
                <w:delText>List</w:delText>
              </w:r>
              <w:r w:rsidRPr="004E71FE" w:rsidDel="001A153B">
                <w:delText>,</w:delText>
              </w:r>
              <w:r w:rsidDel="001A153B">
                <w:delText xml:space="preserve"> </w:delText>
              </w:r>
              <w:r w:rsidRPr="004E71FE" w:rsidDel="001A153B">
                <w:delText xml:space="preserve"> </w:delText>
              </w:r>
              <w:r w:rsidRPr="001A153B" w:rsidDel="001A153B">
                <w:rPr>
                  <w:rStyle w:val="CodeInline"/>
                </w:rPr>
                <w:delText>Double, Complex</w:delText>
              </w:r>
              <w:bookmarkStart w:id="1089" w:name="_Toc267952730"/>
              <w:bookmarkStart w:id="1090" w:name="_Toc268299469"/>
              <w:bookmarkStart w:id="1091" w:name="_Toc268299754"/>
              <w:bookmarkStart w:id="1092" w:name="_Toc268300038"/>
              <w:bookmarkStart w:id="1093" w:name="_Toc268300324"/>
              <w:bookmarkStart w:id="1094" w:name="_Toc268300609"/>
              <w:bookmarkEnd w:id="1089"/>
              <w:bookmarkEnd w:id="1090"/>
              <w:bookmarkEnd w:id="1091"/>
              <w:bookmarkEnd w:id="1092"/>
              <w:bookmarkEnd w:id="1093"/>
              <w:bookmarkEnd w:id="1094"/>
            </w:del>
          </w:p>
        </w:tc>
        <w:tc>
          <w:tcPr>
            <w:tcW w:w="3348" w:type="dxa"/>
          </w:tcPr>
          <w:p w:rsidR="004E71FE" w:rsidRPr="004E71FE" w:rsidDel="001A153B" w:rsidRDefault="004E71FE" w:rsidP="00824DBE">
            <w:pPr>
              <w:pStyle w:val="TableText"/>
              <w:rPr>
                <w:del w:id="1095" w:author="Author"/>
              </w:rPr>
            </w:pPr>
            <w:del w:id="1096" w:author="Author">
              <w:r w:rsidRPr="004E71FE" w:rsidDel="001A153B">
                <w:delText>Concrete types are structs, classes, enumerations, delegates, records, and unions. Though type names are traditionally lowercase in OCaml, F# has adopted the .NET naming scheme for types.</w:delText>
              </w:r>
              <w:bookmarkStart w:id="1097" w:name="_Toc267952731"/>
              <w:bookmarkStart w:id="1098" w:name="_Toc268299470"/>
              <w:bookmarkStart w:id="1099" w:name="_Toc268299755"/>
              <w:bookmarkStart w:id="1100" w:name="_Toc268300039"/>
              <w:bookmarkStart w:id="1101" w:name="_Toc268300325"/>
              <w:bookmarkStart w:id="1102" w:name="_Toc268300610"/>
              <w:bookmarkEnd w:id="1097"/>
              <w:bookmarkEnd w:id="1098"/>
              <w:bookmarkEnd w:id="1099"/>
              <w:bookmarkEnd w:id="1100"/>
              <w:bookmarkEnd w:id="1101"/>
              <w:bookmarkEnd w:id="1102"/>
            </w:del>
          </w:p>
        </w:tc>
        <w:bookmarkStart w:id="1103" w:name="_Toc267952732"/>
        <w:bookmarkStart w:id="1104" w:name="_Toc268299471"/>
        <w:bookmarkStart w:id="1105" w:name="_Toc268299756"/>
        <w:bookmarkStart w:id="1106" w:name="_Toc268300040"/>
        <w:bookmarkStart w:id="1107" w:name="_Toc268300326"/>
        <w:bookmarkStart w:id="1108" w:name="_Toc268300611"/>
        <w:bookmarkEnd w:id="1103"/>
        <w:bookmarkEnd w:id="1104"/>
        <w:bookmarkEnd w:id="1105"/>
        <w:bookmarkEnd w:id="1106"/>
        <w:bookmarkEnd w:id="1107"/>
        <w:bookmarkEnd w:id="1108"/>
      </w:tr>
      <w:tr w:rsidR="006B3A91" w:rsidRPr="004E71FE" w:rsidDel="001A153B" w:rsidTr="006B3A91">
        <w:trPr>
          <w:del w:id="1109" w:author="Author"/>
        </w:trPr>
        <w:tc>
          <w:tcPr>
            <w:tcW w:w="1260" w:type="dxa"/>
          </w:tcPr>
          <w:p w:rsidR="004E71FE" w:rsidRPr="004E71FE" w:rsidDel="001A153B" w:rsidRDefault="004E71FE" w:rsidP="00824DBE">
            <w:pPr>
              <w:pStyle w:val="TableText"/>
              <w:rPr>
                <w:del w:id="1110" w:author="Author"/>
              </w:rPr>
            </w:pPr>
            <w:del w:id="1111" w:author="Author">
              <w:r w:rsidRPr="004E71FE" w:rsidDel="001A153B">
                <w:delText>DLLs</w:delText>
              </w:r>
              <w:bookmarkStart w:id="1112" w:name="_Toc267952733"/>
              <w:bookmarkStart w:id="1113" w:name="_Toc268299472"/>
              <w:bookmarkStart w:id="1114" w:name="_Toc268299757"/>
              <w:bookmarkStart w:id="1115" w:name="_Toc268300041"/>
              <w:bookmarkStart w:id="1116" w:name="_Toc268300327"/>
              <w:bookmarkStart w:id="1117" w:name="_Toc268300612"/>
              <w:bookmarkEnd w:id="1112"/>
              <w:bookmarkEnd w:id="1113"/>
              <w:bookmarkEnd w:id="1114"/>
              <w:bookmarkEnd w:id="1115"/>
              <w:bookmarkEnd w:id="1116"/>
              <w:bookmarkEnd w:id="1117"/>
            </w:del>
          </w:p>
        </w:tc>
        <w:tc>
          <w:tcPr>
            <w:tcW w:w="1170" w:type="dxa"/>
          </w:tcPr>
          <w:p w:rsidR="004E71FE" w:rsidRPr="004E71FE" w:rsidDel="001A153B" w:rsidRDefault="004E71FE" w:rsidP="00824DBE">
            <w:pPr>
              <w:pStyle w:val="TableText"/>
              <w:rPr>
                <w:del w:id="1118" w:author="Author"/>
              </w:rPr>
            </w:pPr>
            <w:del w:id="1119" w:author="Author">
              <w:r w:rsidRPr="004E71FE" w:rsidDel="001A153B">
                <w:delText>PascalCase</w:delText>
              </w:r>
              <w:bookmarkStart w:id="1120" w:name="_Toc267952734"/>
              <w:bookmarkStart w:id="1121" w:name="_Toc268299473"/>
              <w:bookmarkStart w:id="1122" w:name="_Toc268299758"/>
              <w:bookmarkStart w:id="1123" w:name="_Toc268300042"/>
              <w:bookmarkStart w:id="1124" w:name="_Toc268300328"/>
              <w:bookmarkStart w:id="1125" w:name="_Toc268300613"/>
              <w:bookmarkEnd w:id="1120"/>
              <w:bookmarkEnd w:id="1121"/>
              <w:bookmarkEnd w:id="1122"/>
              <w:bookmarkEnd w:id="1123"/>
              <w:bookmarkEnd w:id="1124"/>
              <w:bookmarkEnd w:id="1125"/>
            </w:del>
          </w:p>
        </w:tc>
        <w:tc>
          <w:tcPr>
            <w:tcW w:w="990" w:type="dxa"/>
          </w:tcPr>
          <w:p w:rsidR="004E71FE" w:rsidRPr="004E71FE" w:rsidDel="001A153B" w:rsidRDefault="004E71FE" w:rsidP="00824DBE">
            <w:pPr>
              <w:pStyle w:val="TableText"/>
              <w:rPr>
                <w:del w:id="1126" w:author="Author"/>
              </w:rPr>
            </w:pPr>
            <w:bookmarkStart w:id="1127" w:name="_Toc267952735"/>
            <w:bookmarkStart w:id="1128" w:name="_Toc268299474"/>
            <w:bookmarkStart w:id="1129" w:name="_Toc268299759"/>
            <w:bookmarkStart w:id="1130" w:name="_Toc268300043"/>
            <w:bookmarkStart w:id="1131" w:name="_Toc268300329"/>
            <w:bookmarkStart w:id="1132" w:name="_Toc268300614"/>
            <w:bookmarkEnd w:id="1127"/>
            <w:bookmarkEnd w:id="1128"/>
            <w:bookmarkEnd w:id="1129"/>
            <w:bookmarkEnd w:id="1130"/>
            <w:bookmarkEnd w:id="1131"/>
            <w:bookmarkEnd w:id="1132"/>
          </w:p>
        </w:tc>
        <w:tc>
          <w:tcPr>
            <w:tcW w:w="2610" w:type="dxa"/>
          </w:tcPr>
          <w:p w:rsidR="004E71FE" w:rsidRPr="001A153B" w:rsidDel="001A153B" w:rsidRDefault="00FF1366" w:rsidP="00997BAD">
            <w:pPr>
              <w:pStyle w:val="TableText"/>
              <w:tabs>
                <w:tab w:val="num" w:pos="720"/>
              </w:tabs>
              <w:spacing w:before="120"/>
              <w:ind w:left="360" w:hanging="360"/>
              <w:rPr>
                <w:del w:id="1133" w:author="Author"/>
                <w:rStyle w:val="CodeInline"/>
                <w:rPrChange w:id="1134" w:author="Author">
                  <w:rPr>
                    <w:del w:id="1135" w:author="Author"/>
                  </w:rPr>
                </w:rPrChange>
              </w:rPr>
            </w:pPr>
            <w:del w:id="1136" w:author="Author">
              <w:r w:rsidRPr="001A153B" w:rsidDel="001A153B">
                <w:rPr>
                  <w:rStyle w:val="CodeInline"/>
                </w:rPr>
                <w:delText>Fabrikom.</w:delText>
              </w:r>
              <w:r w:rsidR="00997BAD" w:rsidRPr="001A153B" w:rsidDel="001A153B">
                <w:rPr>
                  <w:rStyle w:val="CodeInline"/>
                </w:rPr>
                <w:delText>Core.dll</w:delText>
              </w:r>
              <w:bookmarkStart w:id="1137" w:name="_Toc267952736"/>
              <w:bookmarkStart w:id="1138" w:name="_Toc268299475"/>
              <w:bookmarkStart w:id="1139" w:name="_Toc268299760"/>
              <w:bookmarkStart w:id="1140" w:name="_Toc268300044"/>
              <w:bookmarkStart w:id="1141" w:name="_Toc268300330"/>
              <w:bookmarkStart w:id="1142" w:name="_Toc268300615"/>
              <w:bookmarkEnd w:id="1137"/>
              <w:bookmarkEnd w:id="1138"/>
              <w:bookmarkEnd w:id="1139"/>
              <w:bookmarkEnd w:id="1140"/>
              <w:bookmarkEnd w:id="1141"/>
              <w:bookmarkEnd w:id="1142"/>
            </w:del>
          </w:p>
        </w:tc>
        <w:tc>
          <w:tcPr>
            <w:tcW w:w="3348" w:type="dxa"/>
          </w:tcPr>
          <w:p w:rsidR="004E71FE" w:rsidRPr="004E71FE" w:rsidDel="001A153B" w:rsidRDefault="004E71FE" w:rsidP="00824DBE">
            <w:pPr>
              <w:pStyle w:val="TableText"/>
              <w:rPr>
                <w:del w:id="1143" w:author="Author"/>
              </w:rPr>
            </w:pPr>
            <w:bookmarkStart w:id="1144" w:name="_Toc267952737"/>
            <w:bookmarkStart w:id="1145" w:name="_Toc268299476"/>
            <w:bookmarkStart w:id="1146" w:name="_Toc268299761"/>
            <w:bookmarkStart w:id="1147" w:name="_Toc268300045"/>
            <w:bookmarkStart w:id="1148" w:name="_Toc268300331"/>
            <w:bookmarkStart w:id="1149" w:name="_Toc268300616"/>
            <w:bookmarkEnd w:id="1144"/>
            <w:bookmarkEnd w:id="1145"/>
            <w:bookmarkEnd w:id="1146"/>
            <w:bookmarkEnd w:id="1147"/>
            <w:bookmarkEnd w:id="1148"/>
            <w:bookmarkEnd w:id="1149"/>
          </w:p>
        </w:tc>
        <w:bookmarkStart w:id="1150" w:name="_Toc267952738"/>
        <w:bookmarkStart w:id="1151" w:name="_Toc268299477"/>
        <w:bookmarkStart w:id="1152" w:name="_Toc268299762"/>
        <w:bookmarkStart w:id="1153" w:name="_Toc268300046"/>
        <w:bookmarkStart w:id="1154" w:name="_Toc268300332"/>
        <w:bookmarkStart w:id="1155" w:name="_Toc268300617"/>
        <w:bookmarkEnd w:id="1150"/>
        <w:bookmarkEnd w:id="1151"/>
        <w:bookmarkEnd w:id="1152"/>
        <w:bookmarkEnd w:id="1153"/>
        <w:bookmarkEnd w:id="1154"/>
        <w:bookmarkEnd w:id="1155"/>
      </w:tr>
      <w:tr w:rsidR="006B3A91" w:rsidRPr="004E71FE" w:rsidDel="001A153B" w:rsidTr="006B3A91">
        <w:trPr>
          <w:del w:id="1156" w:author="Author"/>
        </w:trPr>
        <w:tc>
          <w:tcPr>
            <w:tcW w:w="1260" w:type="dxa"/>
          </w:tcPr>
          <w:p w:rsidR="004E71FE" w:rsidRPr="004E71FE" w:rsidDel="001A153B" w:rsidRDefault="004E71FE" w:rsidP="00824DBE">
            <w:pPr>
              <w:pStyle w:val="TableText"/>
              <w:rPr>
                <w:del w:id="1157" w:author="Author"/>
              </w:rPr>
            </w:pPr>
            <w:del w:id="1158" w:author="Author">
              <w:r w:rsidRPr="004E71FE" w:rsidDel="001A153B">
                <w:delText>Union tags</w:delText>
              </w:r>
              <w:bookmarkStart w:id="1159" w:name="_Toc267952739"/>
              <w:bookmarkStart w:id="1160" w:name="_Toc268299478"/>
              <w:bookmarkStart w:id="1161" w:name="_Toc268299763"/>
              <w:bookmarkStart w:id="1162" w:name="_Toc268300047"/>
              <w:bookmarkStart w:id="1163" w:name="_Toc268300333"/>
              <w:bookmarkStart w:id="1164" w:name="_Toc268300618"/>
              <w:bookmarkEnd w:id="1159"/>
              <w:bookmarkEnd w:id="1160"/>
              <w:bookmarkEnd w:id="1161"/>
              <w:bookmarkEnd w:id="1162"/>
              <w:bookmarkEnd w:id="1163"/>
              <w:bookmarkEnd w:id="1164"/>
            </w:del>
          </w:p>
        </w:tc>
        <w:tc>
          <w:tcPr>
            <w:tcW w:w="1170" w:type="dxa"/>
          </w:tcPr>
          <w:p w:rsidR="004E71FE" w:rsidRPr="004E71FE" w:rsidDel="001A153B" w:rsidRDefault="004E71FE" w:rsidP="00824DBE">
            <w:pPr>
              <w:pStyle w:val="TableText"/>
              <w:rPr>
                <w:del w:id="1165" w:author="Author"/>
              </w:rPr>
            </w:pPr>
            <w:del w:id="1166" w:author="Author">
              <w:r w:rsidRPr="004E71FE" w:rsidDel="001A153B">
                <w:delText>PascalCase</w:delText>
              </w:r>
              <w:bookmarkStart w:id="1167" w:name="_Toc267952740"/>
              <w:bookmarkStart w:id="1168" w:name="_Toc268299479"/>
              <w:bookmarkStart w:id="1169" w:name="_Toc268299764"/>
              <w:bookmarkStart w:id="1170" w:name="_Toc268300048"/>
              <w:bookmarkStart w:id="1171" w:name="_Toc268300334"/>
              <w:bookmarkStart w:id="1172" w:name="_Toc268300619"/>
              <w:bookmarkEnd w:id="1167"/>
              <w:bookmarkEnd w:id="1168"/>
              <w:bookmarkEnd w:id="1169"/>
              <w:bookmarkEnd w:id="1170"/>
              <w:bookmarkEnd w:id="1171"/>
              <w:bookmarkEnd w:id="1172"/>
            </w:del>
          </w:p>
        </w:tc>
        <w:tc>
          <w:tcPr>
            <w:tcW w:w="990" w:type="dxa"/>
          </w:tcPr>
          <w:p w:rsidR="004E71FE" w:rsidRPr="004E71FE" w:rsidDel="001A153B" w:rsidRDefault="004E71FE" w:rsidP="00824DBE">
            <w:pPr>
              <w:pStyle w:val="TableText"/>
              <w:rPr>
                <w:del w:id="1173" w:author="Author"/>
              </w:rPr>
            </w:pPr>
            <w:del w:id="1174" w:author="Author">
              <w:r w:rsidRPr="004E71FE" w:rsidDel="001A153B">
                <w:delText>Noun</w:delText>
              </w:r>
              <w:bookmarkStart w:id="1175" w:name="_Toc267952741"/>
              <w:bookmarkStart w:id="1176" w:name="_Toc268299480"/>
              <w:bookmarkStart w:id="1177" w:name="_Toc268299765"/>
              <w:bookmarkStart w:id="1178" w:name="_Toc268300049"/>
              <w:bookmarkStart w:id="1179" w:name="_Toc268300335"/>
              <w:bookmarkStart w:id="1180" w:name="_Toc268300620"/>
              <w:bookmarkEnd w:id="1175"/>
              <w:bookmarkEnd w:id="1176"/>
              <w:bookmarkEnd w:id="1177"/>
              <w:bookmarkEnd w:id="1178"/>
              <w:bookmarkEnd w:id="1179"/>
              <w:bookmarkEnd w:id="1180"/>
            </w:del>
          </w:p>
        </w:tc>
        <w:tc>
          <w:tcPr>
            <w:tcW w:w="2610" w:type="dxa"/>
          </w:tcPr>
          <w:p w:rsidR="004E71FE" w:rsidRPr="004E71FE" w:rsidDel="001A153B" w:rsidRDefault="004E71FE" w:rsidP="00824DBE">
            <w:pPr>
              <w:pStyle w:val="TableText"/>
              <w:rPr>
                <w:del w:id="1181" w:author="Author"/>
              </w:rPr>
            </w:pPr>
            <w:del w:id="1182" w:author="Author">
              <w:r w:rsidRPr="001A153B" w:rsidDel="001A153B">
                <w:rPr>
                  <w:rStyle w:val="CodeInline"/>
                </w:rPr>
                <w:delText>Some</w:delText>
              </w:r>
              <w:r w:rsidRPr="004E71FE" w:rsidDel="001A153B">
                <w:delText xml:space="preserve">, </w:delText>
              </w:r>
              <w:r w:rsidDel="001A153B">
                <w:delText xml:space="preserve"> </w:delText>
              </w:r>
              <w:r w:rsidRPr="001A153B" w:rsidDel="001A153B">
                <w:rPr>
                  <w:rStyle w:val="CodeInline"/>
                </w:rPr>
                <w:delText>Add</w:delText>
              </w:r>
              <w:r w:rsidRPr="004E71FE" w:rsidDel="001A153B">
                <w:delText xml:space="preserve">, </w:delText>
              </w:r>
              <w:r w:rsidDel="001A153B">
                <w:delText xml:space="preserve"> </w:delText>
              </w:r>
              <w:r w:rsidRPr="001A153B" w:rsidDel="001A153B">
                <w:rPr>
                  <w:rStyle w:val="CodeInline"/>
                </w:rPr>
                <w:delText>Success</w:delText>
              </w:r>
              <w:bookmarkStart w:id="1183" w:name="_Toc267952742"/>
              <w:bookmarkStart w:id="1184" w:name="_Toc268299481"/>
              <w:bookmarkStart w:id="1185" w:name="_Toc268299766"/>
              <w:bookmarkStart w:id="1186" w:name="_Toc268300050"/>
              <w:bookmarkStart w:id="1187" w:name="_Toc268300336"/>
              <w:bookmarkStart w:id="1188" w:name="_Toc268300621"/>
              <w:bookmarkEnd w:id="1183"/>
              <w:bookmarkEnd w:id="1184"/>
              <w:bookmarkEnd w:id="1185"/>
              <w:bookmarkEnd w:id="1186"/>
              <w:bookmarkEnd w:id="1187"/>
              <w:bookmarkEnd w:id="1188"/>
            </w:del>
          </w:p>
        </w:tc>
        <w:tc>
          <w:tcPr>
            <w:tcW w:w="3348" w:type="dxa"/>
          </w:tcPr>
          <w:p w:rsidR="004E71FE" w:rsidRPr="004E71FE" w:rsidDel="001A153B" w:rsidRDefault="004E71FE" w:rsidP="00824DBE">
            <w:pPr>
              <w:pStyle w:val="TableText"/>
              <w:rPr>
                <w:del w:id="1189" w:author="Author"/>
              </w:rPr>
            </w:pPr>
            <w:del w:id="1190" w:author="Author">
              <w:r w:rsidRPr="004E71FE" w:rsidDel="001A153B">
                <w:delText xml:space="preserve">Do not use a prefix in public APIs. Optionally use a prefix when internal, such as </w:delText>
              </w:r>
              <w:r w:rsidRPr="001A153B" w:rsidDel="001A153B">
                <w:rPr>
                  <w:rStyle w:val="CodeInline"/>
                </w:rPr>
                <w:delText>type Teams = TAlpha | TBeta | TDelta</w:delText>
              </w:r>
              <w:r w:rsidRPr="004E71FE" w:rsidDel="001A153B">
                <w:delText xml:space="preserve">. </w:delText>
              </w:r>
              <w:bookmarkStart w:id="1191" w:name="_Toc267952743"/>
              <w:bookmarkStart w:id="1192" w:name="_Toc268299482"/>
              <w:bookmarkStart w:id="1193" w:name="_Toc268299767"/>
              <w:bookmarkStart w:id="1194" w:name="_Toc268300051"/>
              <w:bookmarkStart w:id="1195" w:name="_Toc268300337"/>
              <w:bookmarkStart w:id="1196" w:name="_Toc268300622"/>
              <w:bookmarkEnd w:id="1191"/>
              <w:bookmarkEnd w:id="1192"/>
              <w:bookmarkEnd w:id="1193"/>
              <w:bookmarkEnd w:id="1194"/>
              <w:bookmarkEnd w:id="1195"/>
              <w:bookmarkEnd w:id="1196"/>
            </w:del>
          </w:p>
        </w:tc>
        <w:bookmarkStart w:id="1197" w:name="_Toc267952744"/>
        <w:bookmarkStart w:id="1198" w:name="_Toc268299483"/>
        <w:bookmarkStart w:id="1199" w:name="_Toc268299768"/>
        <w:bookmarkStart w:id="1200" w:name="_Toc268300052"/>
        <w:bookmarkStart w:id="1201" w:name="_Toc268300338"/>
        <w:bookmarkStart w:id="1202" w:name="_Toc268300623"/>
        <w:bookmarkEnd w:id="1197"/>
        <w:bookmarkEnd w:id="1198"/>
        <w:bookmarkEnd w:id="1199"/>
        <w:bookmarkEnd w:id="1200"/>
        <w:bookmarkEnd w:id="1201"/>
        <w:bookmarkEnd w:id="1202"/>
      </w:tr>
      <w:tr w:rsidR="006B3A91" w:rsidRPr="004E71FE" w:rsidDel="001A153B" w:rsidTr="006B3A91">
        <w:trPr>
          <w:del w:id="1203" w:author="Author"/>
        </w:trPr>
        <w:tc>
          <w:tcPr>
            <w:tcW w:w="1260" w:type="dxa"/>
          </w:tcPr>
          <w:p w:rsidR="004E71FE" w:rsidRPr="004E71FE" w:rsidDel="001A153B" w:rsidRDefault="004E71FE" w:rsidP="00824DBE">
            <w:pPr>
              <w:pStyle w:val="TableText"/>
              <w:rPr>
                <w:del w:id="1204" w:author="Author"/>
              </w:rPr>
            </w:pPr>
            <w:del w:id="1205" w:author="Author">
              <w:r w:rsidRPr="004E71FE" w:rsidDel="001A153B">
                <w:delText>Event</w:delText>
              </w:r>
              <w:bookmarkStart w:id="1206" w:name="_Toc267952745"/>
              <w:bookmarkStart w:id="1207" w:name="_Toc268299484"/>
              <w:bookmarkStart w:id="1208" w:name="_Toc268299769"/>
              <w:bookmarkStart w:id="1209" w:name="_Toc268300053"/>
              <w:bookmarkStart w:id="1210" w:name="_Toc268300339"/>
              <w:bookmarkStart w:id="1211" w:name="_Toc268300624"/>
              <w:bookmarkEnd w:id="1206"/>
              <w:bookmarkEnd w:id="1207"/>
              <w:bookmarkEnd w:id="1208"/>
              <w:bookmarkEnd w:id="1209"/>
              <w:bookmarkEnd w:id="1210"/>
              <w:bookmarkEnd w:id="1211"/>
            </w:del>
          </w:p>
        </w:tc>
        <w:tc>
          <w:tcPr>
            <w:tcW w:w="1170" w:type="dxa"/>
          </w:tcPr>
          <w:p w:rsidR="004E71FE" w:rsidRPr="004E71FE" w:rsidDel="001A153B" w:rsidRDefault="004E71FE" w:rsidP="00824DBE">
            <w:pPr>
              <w:pStyle w:val="TableText"/>
              <w:rPr>
                <w:del w:id="1212" w:author="Author"/>
              </w:rPr>
            </w:pPr>
            <w:del w:id="1213" w:author="Author">
              <w:r w:rsidRPr="004E71FE" w:rsidDel="001A153B">
                <w:delText>PascalCase</w:delText>
              </w:r>
              <w:bookmarkStart w:id="1214" w:name="_Toc267952746"/>
              <w:bookmarkStart w:id="1215" w:name="_Toc268299485"/>
              <w:bookmarkStart w:id="1216" w:name="_Toc268299770"/>
              <w:bookmarkStart w:id="1217" w:name="_Toc268300054"/>
              <w:bookmarkStart w:id="1218" w:name="_Toc268300340"/>
              <w:bookmarkStart w:id="1219" w:name="_Toc268300625"/>
              <w:bookmarkEnd w:id="1214"/>
              <w:bookmarkEnd w:id="1215"/>
              <w:bookmarkEnd w:id="1216"/>
              <w:bookmarkEnd w:id="1217"/>
              <w:bookmarkEnd w:id="1218"/>
              <w:bookmarkEnd w:id="1219"/>
            </w:del>
          </w:p>
        </w:tc>
        <w:tc>
          <w:tcPr>
            <w:tcW w:w="990" w:type="dxa"/>
          </w:tcPr>
          <w:p w:rsidR="004E71FE" w:rsidRPr="004E71FE" w:rsidDel="001A153B" w:rsidRDefault="004E71FE" w:rsidP="00824DBE">
            <w:pPr>
              <w:pStyle w:val="TableText"/>
              <w:rPr>
                <w:del w:id="1220" w:author="Author"/>
              </w:rPr>
            </w:pPr>
            <w:del w:id="1221" w:author="Author">
              <w:r w:rsidRPr="004E71FE" w:rsidDel="001A153B">
                <w:delText>Verb</w:delText>
              </w:r>
              <w:bookmarkStart w:id="1222" w:name="_Toc267952747"/>
              <w:bookmarkStart w:id="1223" w:name="_Toc268299486"/>
              <w:bookmarkStart w:id="1224" w:name="_Toc268299771"/>
              <w:bookmarkStart w:id="1225" w:name="_Toc268300055"/>
              <w:bookmarkStart w:id="1226" w:name="_Toc268300341"/>
              <w:bookmarkStart w:id="1227" w:name="_Toc268300626"/>
              <w:bookmarkEnd w:id="1222"/>
              <w:bookmarkEnd w:id="1223"/>
              <w:bookmarkEnd w:id="1224"/>
              <w:bookmarkEnd w:id="1225"/>
              <w:bookmarkEnd w:id="1226"/>
              <w:bookmarkEnd w:id="1227"/>
            </w:del>
          </w:p>
        </w:tc>
        <w:tc>
          <w:tcPr>
            <w:tcW w:w="2610" w:type="dxa"/>
          </w:tcPr>
          <w:p w:rsidR="004E71FE" w:rsidRPr="001A153B" w:rsidDel="001A153B" w:rsidRDefault="004E71FE" w:rsidP="00824DBE">
            <w:pPr>
              <w:pStyle w:val="TableText"/>
              <w:tabs>
                <w:tab w:val="num" w:pos="720"/>
              </w:tabs>
              <w:spacing w:before="120"/>
              <w:ind w:left="360" w:hanging="360"/>
              <w:rPr>
                <w:del w:id="1228" w:author="Author"/>
                <w:rStyle w:val="CodeInline"/>
                <w:rPrChange w:id="1229" w:author="Author">
                  <w:rPr>
                    <w:del w:id="1230" w:author="Author"/>
                  </w:rPr>
                </w:rPrChange>
              </w:rPr>
            </w:pPr>
            <w:del w:id="1231" w:author="Author">
              <w:r w:rsidRPr="001A153B" w:rsidDel="001A153B">
                <w:rPr>
                  <w:rStyle w:val="CodeInline"/>
                </w:rPr>
                <w:delText>ValueChanged</w:delText>
              </w:r>
              <w:bookmarkStart w:id="1232" w:name="_Toc267952748"/>
              <w:bookmarkStart w:id="1233" w:name="_Toc268299487"/>
              <w:bookmarkStart w:id="1234" w:name="_Toc268299772"/>
              <w:bookmarkStart w:id="1235" w:name="_Toc268300056"/>
              <w:bookmarkStart w:id="1236" w:name="_Toc268300342"/>
              <w:bookmarkStart w:id="1237" w:name="_Toc268300627"/>
              <w:bookmarkEnd w:id="1232"/>
              <w:bookmarkEnd w:id="1233"/>
              <w:bookmarkEnd w:id="1234"/>
              <w:bookmarkEnd w:id="1235"/>
              <w:bookmarkEnd w:id="1236"/>
              <w:bookmarkEnd w:id="1237"/>
            </w:del>
          </w:p>
        </w:tc>
        <w:tc>
          <w:tcPr>
            <w:tcW w:w="3348" w:type="dxa"/>
          </w:tcPr>
          <w:p w:rsidR="004E71FE" w:rsidRPr="004E71FE" w:rsidDel="001A153B" w:rsidRDefault="004E71FE" w:rsidP="00824DBE">
            <w:pPr>
              <w:pStyle w:val="TableText"/>
              <w:rPr>
                <w:del w:id="1238" w:author="Author"/>
              </w:rPr>
            </w:pPr>
            <w:bookmarkStart w:id="1239" w:name="_Toc267952749"/>
            <w:bookmarkStart w:id="1240" w:name="_Toc268299488"/>
            <w:bookmarkStart w:id="1241" w:name="_Toc268299773"/>
            <w:bookmarkStart w:id="1242" w:name="_Toc268300057"/>
            <w:bookmarkStart w:id="1243" w:name="_Toc268300343"/>
            <w:bookmarkStart w:id="1244" w:name="_Toc268300628"/>
            <w:bookmarkEnd w:id="1239"/>
            <w:bookmarkEnd w:id="1240"/>
            <w:bookmarkEnd w:id="1241"/>
            <w:bookmarkEnd w:id="1242"/>
            <w:bookmarkEnd w:id="1243"/>
            <w:bookmarkEnd w:id="1244"/>
          </w:p>
        </w:tc>
        <w:bookmarkStart w:id="1245" w:name="_Toc267952750"/>
        <w:bookmarkStart w:id="1246" w:name="_Toc268299489"/>
        <w:bookmarkStart w:id="1247" w:name="_Toc268299774"/>
        <w:bookmarkStart w:id="1248" w:name="_Toc268300058"/>
        <w:bookmarkStart w:id="1249" w:name="_Toc268300344"/>
        <w:bookmarkStart w:id="1250" w:name="_Toc268300629"/>
        <w:bookmarkEnd w:id="1245"/>
        <w:bookmarkEnd w:id="1246"/>
        <w:bookmarkEnd w:id="1247"/>
        <w:bookmarkEnd w:id="1248"/>
        <w:bookmarkEnd w:id="1249"/>
        <w:bookmarkEnd w:id="1250"/>
      </w:tr>
      <w:tr w:rsidR="006B3A91" w:rsidRPr="004E71FE" w:rsidDel="001A153B" w:rsidTr="006B3A91">
        <w:trPr>
          <w:del w:id="1251" w:author="Author"/>
        </w:trPr>
        <w:tc>
          <w:tcPr>
            <w:tcW w:w="1260" w:type="dxa"/>
          </w:tcPr>
          <w:p w:rsidR="004E71FE" w:rsidRPr="004E71FE" w:rsidDel="001A153B" w:rsidRDefault="004E71FE" w:rsidP="00824DBE">
            <w:pPr>
              <w:pStyle w:val="TableText"/>
              <w:rPr>
                <w:del w:id="1252" w:author="Author"/>
              </w:rPr>
            </w:pPr>
            <w:del w:id="1253" w:author="Author">
              <w:r w:rsidRPr="004E71FE" w:rsidDel="001A153B">
                <w:delText>Exceptions</w:delText>
              </w:r>
              <w:bookmarkStart w:id="1254" w:name="_Toc267952751"/>
              <w:bookmarkStart w:id="1255" w:name="_Toc268299490"/>
              <w:bookmarkStart w:id="1256" w:name="_Toc268299775"/>
              <w:bookmarkStart w:id="1257" w:name="_Toc268300059"/>
              <w:bookmarkStart w:id="1258" w:name="_Toc268300345"/>
              <w:bookmarkStart w:id="1259" w:name="_Toc268300630"/>
              <w:bookmarkEnd w:id="1254"/>
              <w:bookmarkEnd w:id="1255"/>
              <w:bookmarkEnd w:id="1256"/>
              <w:bookmarkEnd w:id="1257"/>
              <w:bookmarkEnd w:id="1258"/>
              <w:bookmarkEnd w:id="1259"/>
            </w:del>
          </w:p>
        </w:tc>
        <w:tc>
          <w:tcPr>
            <w:tcW w:w="1170" w:type="dxa"/>
          </w:tcPr>
          <w:p w:rsidR="004E71FE" w:rsidRPr="004E71FE" w:rsidDel="001A153B" w:rsidRDefault="004E71FE" w:rsidP="00824DBE">
            <w:pPr>
              <w:pStyle w:val="TableText"/>
              <w:rPr>
                <w:del w:id="1260" w:author="Author"/>
              </w:rPr>
            </w:pPr>
            <w:del w:id="1261" w:author="Author">
              <w:r w:rsidRPr="004E71FE" w:rsidDel="001A153B">
                <w:delText>PascalCase</w:delText>
              </w:r>
              <w:bookmarkStart w:id="1262" w:name="_Toc267952752"/>
              <w:bookmarkStart w:id="1263" w:name="_Toc268299491"/>
              <w:bookmarkStart w:id="1264" w:name="_Toc268299776"/>
              <w:bookmarkStart w:id="1265" w:name="_Toc268300060"/>
              <w:bookmarkStart w:id="1266" w:name="_Toc268300346"/>
              <w:bookmarkStart w:id="1267" w:name="_Toc268300631"/>
              <w:bookmarkEnd w:id="1262"/>
              <w:bookmarkEnd w:id="1263"/>
              <w:bookmarkEnd w:id="1264"/>
              <w:bookmarkEnd w:id="1265"/>
              <w:bookmarkEnd w:id="1266"/>
              <w:bookmarkEnd w:id="1267"/>
            </w:del>
          </w:p>
        </w:tc>
        <w:tc>
          <w:tcPr>
            <w:tcW w:w="990" w:type="dxa"/>
          </w:tcPr>
          <w:p w:rsidR="004E71FE" w:rsidRPr="004E71FE" w:rsidDel="001A153B" w:rsidRDefault="004E71FE" w:rsidP="00824DBE">
            <w:pPr>
              <w:pStyle w:val="TableText"/>
              <w:rPr>
                <w:del w:id="1268" w:author="Author"/>
              </w:rPr>
            </w:pPr>
            <w:bookmarkStart w:id="1269" w:name="_Toc267952753"/>
            <w:bookmarkStart w:id="1270" w:name="_Toc268299492"/>
            <w:bookmarkStart w:id="1271" w:name="_Toc268299777"/>
            <w:bookmarkStart w:id="1272" w:name="_Toc268300061"/>
            <w:bookmarkStart w:id="1273" w:name="_Toc268300347"/>
            <w:bookmarkStart w:id="1274" w:name="_Toc268300632"/>
            <w:bookmarkEnd w:id="1269"/>
            <w:bookmarkEnd w:id="1270"/>
            <w:bookmarkEnd w:id="1271"/>
            <w:bookmarkEnd w:id="1272"/>
            <w:bookmarkEnd w:id="1273"/>
            <w:bookmarkEnd w:id="1274"/>
          </w:p>
        </w:tc>
        <w:tc>
          <w:tcPr>
            <w:tcW w:w="2610" w:type="dxa"/>
          </w:tcPr>
          <w:p w:rsidR="004E71FE" w:rsidRPr="001A153B" w:rsidDel="001A153B" w:rsidRDefault="004E71FE" w:rsidP="00824DBE">
            <w:pPr>
              <w:pStyle w:val="TableText"/>
              <w:tabs>
                <w:tab w:val="num" w:pos="720"/>
              </w:tabs>
              <w:spacing w:before="120"/>
              <w:ind w:left="360" w:hanging="360"/>
              <w:rPr>
                <w:del w:id="1275" w:author="Author"/>
                <w:rStyle w:val="CodeInline"/>
                <w:rPrChange w:id="1276" w:author="Author">
                  <w:rPr>
                    <w:del w:id="1277" w:author="Author"/>
                  </w:rPr>
                </w:rPrChange>
              </w:rPr>
            </w:pPr>
            <w:del w:id="1278" w:author="Author">
              <w:r w:rsidRPr="001A153B" w:rsidDel="001A153B">
                <w:rPr>
                  <w:rStyle w:val="CodeInline"/>
                </w:rPr>
                <w:delText>WebException</w:delText>
              </w:r>
              <w:bookmarkStart w:id="1279" w:name="_Toc267952754"/>
              <w:bookmarkStart w:id="1280" w:name="_Toc268299493"/>
              <w:bookmarkStart w:id="1281" w:name="_Toc268299778"/>
              <w:bookmarkStart w:id="1282" w:name="_Toc268300062"/>
              <w:bookmarkStart w:id="1283" w:name="_Toc268300348"/>
              <w:bookmarkStart w:id="1284" w:name="_Toc268300633"/>
              <w:bookmarkEnd w:id="1279"/>
              <w:bookmarkEnd w:id="1280"/>
              <w:bookmarkEnd w:id="1281"/>
              <w:bookmarkEnd w:id="1282"/>
              <w:bookmarkEnd w:id="1283"/>
              <w:bookmarkEnd w:id="1284"/>
            </w:del>
          </w:p>
        </w:tc>
        <w:tc>
          <w:tcPr>
            <w:tcW w:w="3348" w:type="dxa"/>
          </w:tcPr>
          <w:p w:rsidR="004E71FE" w:rsidRPr="004E71FE" w:rsidDel="001A153B" w:rsidRDefault="00997BAD" w:rsidP="00997BAD">
            <w:pPr>
              <w:pStyle w:val="TableText"/>
              <w:rPr>
                <w:del w:id="1285" w:author="Author"/>
              </w:rPr>
            </w:pPr>
            <w:del w:id="1286" w:author="Author">
              <w:r w:rsidDel="001A153B">
                <w:delText>Name should end with “Exception”.</w:delText>
              </w:r>
              <w:bookmarkStart w:id="1287" w:name="_Toc267952755"/>
              <w:bookmarkStart w:id="1288" w:name="_Toc268299494"/>
              <w:bookmarkStart w:id="1289" w:name="_Toc268299779"/>
              <w:bookmarkStart w:id="1290" w:name="_Toc268300063"/>
              <w:bookmarkStart w:id="1291" w:name="_Toc268300349"/>
              <w:bookmarkStart w:id="1292" w:name="_Toc268300634"/>
              <w:bookmarkEnd w:id="1287"/>
              <w:bookmarkEnd w:id="1288"/>
              <w:bookmarkEnd w:id="1289"/>
              <w:bookmarkEnd w:id="1290"/>
              <w:bookmarkEnd w:id="1291"/>
              <w:bookmarkEnd w:id="1292"/>
            </w:del>
          </w:p>
        </w:tc>
        <w:bookmarkStart w:id="1293" w:name="_Toc267952756"/>
        <w:bookmarkStart w:id="1294" w:name="_Toc268299495"/>
        <w:bookmarkStart w:id="1295" w:name="_Toc268299780"/>
        <w:bookmarkStart w:id="1296" w:name="_Toc268300064"/>
        <w:bookmarkStart w:id="1297" w:name="_Toc268300350"/>
        <w:bookmarkStart w:id="1298" w:name="_Toc268300635"/>
        <w:bookmarkEnd w:id="1293"/>
        <w:bookmarkEnd w:id="1294"/>
        <w:bookmarkEnd w:id="1295"/>
        <w:bookmarkEnd w:id="1296"/>
        <w:bookmarkEnd w:id="1297"/>
        <w:bookmarkEnd w:id="1298"/>
      </w:tr>
      <w:tr w:rsidR="006B3A91" w:rsidRPr="004E71FE" w:rsidDel="001A153B" w:rsidTr="006B3A91">
        <w:trPr>
          <w:del w:id="1299" w:author="Author"/>
        </w:trPr>
        <w:tc>
          <w:tcPr>
            <w:tcW w:w="1260" w:type="dxa"/>
          </w:tcPr>
          <w:p w:rsidR="004E71FE" w:rsidRPr="004E71FE" w:rsidDel="001A153B" w:rsidRDefault="004E71FE" w:rsidP="00824DBE">
            <w:pPr>
              <w:pStyle w:val="TableText"/>
              <w:rPr>
                <w:del w:id="1300" w:author="Author"/>
              </w:rPr>
            </w:pPr>
            <w:del w:id="1301" w:author="Author">
              <w:r w:rsidRPr="004E71FE" w:rsidDel="001A153B">
                <w:delText>Field</w:delText>
              </w:r>
              <w:bookmarkStart w:id="1302" w:name="_Toc267952757"/>
              <w:bookmarkStart w:id="1303" w:name="_Toc268299496"/>
              <w:bookmarkStart w:id="1304" w:name="_Toc268299781"/>
              <w:bookmarkStart w:id="1305" w:name="_Toc268300065"/>
              <w:bookmarkStart w:id="1306" w:name="_Toc268300351"/>
              <w:bookmarkStart w:id="1307" w:name="_Toc268300636"/>
              <w:bookmarkEnd w:id="1302"/>
              <w:bookmarkEnd w:id="1303"/>
              <w:bookmarkEnd w:id="1304"/>
              <w:bookmarkEnd w:id="1305"/>
              <w:bookmarkEnd w:id="1306"/>
              <w:bookmarkEnd w:id="1307"/>
            </w:del>
          </w:p>
        </w:tc>
        <w:tc>
          <w:tcPr>
            <w:tcW w:w="1170" w:type="dxa"/>
          </w:tcPr>
          <w:p w:rsidR="004E71FE" w:rsidRPr="004E71FE" w:rsidDel="001A153B" w:rsidRDefault="004E71FE" w:rsidP="00824DBE">
            <w:pPr>
              <w:pStyle w:val="TableText"/>
              <w:rPr>
                <w:del w:id="1308" w:author="Author"/>
              </w:rPr>
            </w:pPr>
            <w:del w:id="1309" w:author="Author">
              <w:r w:rsidRPr="004E71FE" w:rsidDel="001A153B">
                <w:delText>PascalCase</w:delText>
              </w:r>
              <w:bookmarkStart w:id="1310" w:name="_Toc267952758"/>
              <w:bookmarkStart w:id="1311" w:name="_Toc268299497"/>
              <w:bookmarkStart w:id="1312" w:name="_Toc268299782"/>
              <w:bookmarkStart w:id="1313" w:name="_Toc268300066"/>
              <w:bookmarkStart w:id="1314" w:name="_Toc268300352"/>
              <w:bookmarkStart w:id="1315" w:name="_Toc268300637"/>
              <w:bookmarkEnd w:id="1310"/>
              <w:bookmarkEnd w:id="1311"/>
              <w:bookmarkEnd w:id="1312"/>
              <w:bookmarkEnd w:id="1313"/>
              <w:bookmarkEnd w:id="1314"/>
              <w:bookmarkEnd w:id="1315"/>
            </w:del>
          </w:p>
        </w:tc>
        <w:tc>
          <w:tcPr>
            <w:tcW w:w="990" w:type="dxa"/>
          </w:tcPr>
          <w:p w:rsidR="004E71FE" w:rsidRPr="004E71FE" w:rsidDel="001A153B" w:rsidRDefault="004E71FE" w:rsidP="00824DBE">
            <w:pPr>
              <w:pStyle w:val="TableText"/>
              <w:rPr>
                <w:del w:id="1316" w:author="Author"/>
              </w:rPr>
            </w:pPr>
            <w:del w:id="1317" w:author="Author">
              <w:r w:rsidRPr="004E71FE" w:rsidDel="001A153B">
                <w:delText>Noun</w:delText>
              </w:r>
              <w:bookmarkStart w:id="1318" w:name="_Toc267952759"/>
              <w:bookmarkStart w:id="1319" w:name="_Toc268299498"/>
              <w:bookmarkStart w:id="1320" w:name="_Toc268299783"/>
              <w:bookmarkStart w:id="1321" w:name="_Toc268300067"/>
              <w:bookmarkStart w:id="1322" w:name="_Toc268300353"/>
              <w:bookmarkStart w:id="1323" w:name="_Toc268300638"/>
              <w:bookmarkEnd w:id="1318"/>
              <w:bookmarkEnd w:id="1319"/>
              <w:bookmarkEnd w:id="1320"/>
              <w:bookmarkEnd w:id="1321"/>
              <w:bookmarkEnd w:id="1322"/>
              <w:bookmarkEnd w:id="1323"/>
            </w:del>
          </w:p>
        </w:tc>
        <w:tc>
          <w:tcPr>
            <w:tcW w:w="2610" w:type="dxa"/>
          </w:tcPr>
          <w:p w:rsidR="004E71FE" w:rsidRPr="001A153B" w:rsidDel="001A153B" w:rsidRDefault="004E71FE" w:rsidP="00824DBE">
            <w:pPr>
              <w:pStyle w:val="TableText"/>
              <w:tabs>
                <w:tab w:val="num" w:pos="720"/>
              </w:tabs>
              <w:spacing w:before="120"/>
              <w:ind w:left="360" w:hanging="360"/>
              <w:rPr>
                <w:del w:id="1324" w:author="Author"/>
                <w:rStyle w:val="CodeInline"/>
                <w:rPrChange w:id="1325" w:author="Author">
                  <w:rPr>
                    <w:del w:id="1326" w:author="Author"/>
                  </w:rPr>
                </w:rPrChange>
              </w:rPr>
            </w:pPr>
            <w:del w:id="1327" w:author="Author">
              <w:r w:rsidRPr="001A153B" w:rsidDel="001A153B">
                <w:rPr>
                  <w:rStyle w:val="CodeInline"/>
                </w:rPr>
                <w:delText>CurrentName</w:delText>
              </w:r>
              <w:bookmarkStart w:id="1328" w:name="_Toc267952760"/>
              <w:bookmarkStart w:id="1329" w:name="_Toc268299499"/>
              <w:bookmarkStart w:id="1330" w:name="_Toc268299784"/>
              <w:bookmarkStart w:id="1331" w:name="_Toc268300068"/>
              <w:bookmarkStart w:id="1332" w:name="_Toc268300354"/>
              <w:bookmarkStart w:id="1333" w:name="_Toc268300639"/>
              <w:bookmarkEnd w:id="1328"/>
              <w:bookmarkEnd w:id="1329"/>
              <w:bookmarkEnd w:id="1330"/>
              <w:bookmarkEnd w:id="1331"/>
              <w:bookmarkEnd w:id="1332"/>
              <w:bookmarkEnd w:id="1333"/>
            </w:del>
          </w:p>
        </w:tc>
        <w:tc>
          <w:tcPr>
            <w:tcW w:w="3348" w:type="dxa"/>
          </w:tcPr>
          <w:p w:rsidR="004E71FE" w:rsidRPr="004E71FE" w:rsidDel="001A153B" w:rsidRDefault="004E71FE" w:rsidP="00824DBE">
            <w:pPr>
              <w:pStyle w:val="TableText"/>
              <w:rPr>
                <w:del w:id="1334" w:author="Author"/>
              </w:rPr>
            </w:pPr>
            <w:bookmarkStart w:id="1335" w:name="_Toc267952761"/>
            <w:bookmarkStart w:id="1336" w:name="_Toc268299500"/>
            <w:bookmarkStart w:id="1337" w:name="_Toc268299785"/>
            <w:bookmarkStart w:id="1338" w:name="_Toc268300069"/>
            <w:bookmarkStart w:id="1339" w:name="_Toc268300355"/>
            <w:bookmarkStart w:id="1340" w:name="_Toc268300640"/>
            <w:bookmarkEnd w:id="1335"/>
            <w:bookmarkEnd w:id="1336"/>
            <w:bookmarkEnd w:id="1337"/>
            <w:bookmarkEnd w:id="1338"/>
            <w:bookmarkEnd w:id="1339"/>
            <w:bookmarkEnd w:id="1340"/>
          </w:p>
        </w:tc>
        <w:bookmarkStart w:id="1341" w:name="_Toc267952762"/>
        <w:bookmarkStart w:id="1342" w:name="_Toc268299501"/>
        <w:bookmarkStart w:id="1343" w:name="_Toc268299786"/>
        <w:bookmarkStart w:id="1344" w:name="_Toc268300070"/>
        <w:bookmarkStart w:id="1345" w:name="_Toc268300356"/>
        <w:bookmarkStart w:id="1346" w:name="_Toc268300641"/>
        <w:bookmarkEnd w:id="1341"/>
        <w:bookmarkEnd w:id="1342"/>
        <w:bookmarkEnd w:id="1343"/>
        <w:bookmarkEnd w:id="1344"/>
        <w:bookmarkEnd w:id="1345"/>
        <w:bookmarkEnd w:id="1346"/>
      </w:tr>
      <w:tr w:rsidR="006B3A91" w:rsidRPr="004E71FE" w:rsidDel="001A153B" w:rsidTr="006B3A91">
        <w:trPr>
          <w:del w:id="1347" w:author="Author"/>
        </w:trPr>
        <w:tc>
          <w:tcPr>
            <w:tcW w:w="1260" w:type="dxa"/>
          </w:tcPr>
          <w:p w:rsidR="004E71FE" w:rsidRPr="004E71FE" w:rsidDel="001A153B" w:rsidRDefault="004E71FE" w:rsidP="00824DBE">
            <w:pPr>
              <w:pStyle w:val="TableText"/>
              <w:rPr>
                <w:del w:id="1348" w:author="Author"/>
              </w:rPr>
            </w:pPr>
            <w:del w:id="1349" w:author="Author">
              <w:r w:rsidRPr="004E71FE" w:rsidDel="001A153B">
                <w:delText>Interface types</w:delText>
              </w:r>
              <w:bookmarkStart w:id="1350" w:name="_Toc267952763"/>
              <w:bookmarkStart w:id="1351" w:name="_Toc268299502"/>
              <w:bookmarkStart w:id="1352" w:name="_Toc268299787"/>
              <w:bookmarkStart w:id="1353" w:name="_Toc268300071"/>
              <w:bookmarkStart w:id="1354" w:name="_Toc268300357"/>
              <w:bookmarkStart w:id="1355" w:name="_Toc268300642"/>
              <w:bookmarkEnd w:id="1350"/>
              <w:bookmarkEnd w:id="1351"/>
              <w:bookmarkEnd w:id="1352"/>
              <w:bookmarkEnd w:id="1353"/>
              <w:bookmarkEnd w:id="1354"/>
              <w:bookmarkEnd w:id="1355"/>
            </w:del>
          </w:p>
        </w:tc>
        <w:tc>
          <w:tcPr>
            <w:tcW w:w="1170" w:type="dxa"/>
          </w:tcPr>
          <w:p w:rsidR="004E71FE" w:rsidRPr="004E71FE" w:rsidDel="001A153B" w:rsidRDefault="004E71FE" w:rsidP="00824DBE">
            <w:pPr>
              <w:pStyle w:val="TableText"/>
              <w:rPr>
                <w:del w:id="1356" w:author="Author"/>
              </w:rPr>
            </w:pPr>
            <w:del w:id="1357" w:author="Author">
              <w:r w:rsidRPr="004E71FE" w:rsidDel="001A153B">
                <w:delText>PascalCase</w:delText>
              </w:r>
              <w:bookmarkStart w:id="1358" w:name="_Toc267952764"/>
              <w:bookmarkStart w:id="1359" w:name="_Toc268299503"/>
              <w:bookmarkStart w:id="1360" w:name="_Toc268299788"/>
              <w:bookmarkStart w:id="1361" w:name="_Toc268300072"/>
              <w:bookmarkStart w:id="1362" w:name="_Toc268300358"/>
              <w:bookmarkStart w:id="1363" w:name="_Toc268300643"/>
              <w:bookmarkEnd w:id="1358"/>
              <w:bookmarkEnd w:id="1359"/>
              <w:bookmarkEnd w:id="1360"/>
              <w:bookmarkEnd w:id="1361"/>
              <w:bookmarkEnd w:id="1362"/>
              <w:bookmarkEnd w:id="1363"/>
            </w:del>
          </w:p>
        </w:tc>
        <w:tc>
          <w:tcPr>
            <w:tcW w:w="990" w:type="dxa"/>
          </w:tcPr>
          <w:p w:rsidR="004E71FE" w:rsidRPr="004E71FE" w:rsidDel="001A153B" w:rsidRDefault="004E71FE" w:rsidP="00824DBE">
            <w:pPr>
              <w:pStyle w:val="TableText"/>
              <w:rPr>
                <w:del w:id="1364" w:author="Author"/>
              </w:rPr>
            </w:pPr>
            <w:del w:id="1365" w:author="Author">
              <w:r w:rsidRPr="004E71FE" w:rsidDel="001A153B">
                <w:delText>Noun/ adjective</w:delText>
              </w:r>
              <w:bookmarkStart w:id="1366" w:name="_Toc267952765"/>
              <w:bookmarkStart w:id="1367" w:name="_Toc268299504"/>
              <w:bookmarkStart w:id="1368" w:name="_Toc268299789"/>
              <w:bookmarkStart w:id="1369" w:name="_Toc268300073"/>
              <w:bookmarkStart w:id="1370" w:name="_Toc268300359"/>
              <w:bookmarkStart w:id="1371" w:name="_Toc268300644"/>
              <w:bookmarkEnd w:id="1366"/>
              <w:bookmarkEnd w:id="1367"/>
              <w:bookmarkEnd w:id="1368"/>
              <w:bookmarkEnd w:id="1369"/>
              <w:bookmarkEnd w:id="1370"/>
              <w:bookmarkEnd w:id="1371"/>
            </w:del>
          </w:p>
        </w:tc>
        <w:tc>
          <w:tcPr>
            <w:tcW w:w="2610" w:type="dxa"/>
          </w:tcPr>
          <w:p w:rsidR="004E71FE" w:rsidRPr="001A153B" w:rsidDel="001A153B" w:rsidRDefault="004E71FE" w:rsidP="00824DBE">
            <w:pPr>
              <w:pStyle w:val="TableText"/>
              <w:tabs>
                <w:tab w:val="num" w:pos="720"/>
              </w:tabs>
              <w:spacing w:before="120"/>
              <w:ind w:left="360" w:hanging="360"/>
              <w:rPr>
                <w:del w:id="1372" w:author="Author"/>
                <w:rStyle w:val="CodeInline"/>
                <w:rPrChange w:id="1373" w:author="Author">
                  <w:rPr>
                    <w:del w:id="1374" w:author="Author"/>
                  </w:rPr>
                </w:rPrChange>
              </w:rPr>
            </w:pPr>
            <w:del w:id="1375" w:author="Author">
              <w:r w:rsidRPr="001A153B" w:rsidDel="001A153B">
                <w:rPr>
                  <w:rStyle w:val="CodeInline"/>
                </w:rPr>
                <w:delText>IDisposable</w:delText>
              </w:r>
              <w:bookmarkStart w:id="1376" w:name="_Toc267952766"/>
              <w:bookmarkStart w:id="1377" w:name="_Toc268299505"/>
              <w:bookmarkStart w:id="1378" w:name="_Toc268299790"/>
              <w:bookmarkStart w:id="1379" w:name="_Toc268300074"/>
              <w:bookmarkStart w:id="1380" w:name="_Toc268300360"/>
              <w:bookmarkStart w:id="1381" w:name="_Toc268300645"/>
              <w:bookmarkEnd w:id="1376"/>
              <w:bookmarkEnd w:id="1377"/>
              <w:bookmarkEnd w:id="1378"/>
              <w:bookmarkEnd w:id="1379"/>
              <w:bookmarkEnd w:id="1380"/>
              <w:bookmarkEnd w:id="1381"/>
            </w:del>
          </w:p>
        </w:tc>
        <w:tc>
          <w:tcPr>
            <w:tcW w:w="3348" w:type="dxa"/>
          </w:tcPr>
          <w:p w:rsidR="004E71FE" w:rsidRPr="004E71FE" w:rsidDel="001A153B" w:rsidRDefault="00997BAD" w:rsidP="00824DBE">
            <w:pPr>
              <w:pStyle w:val="TableText"/>
              <w:rPr>
                <w:del w:id="1382" w:author="Author"/>
              </w:rPr>
            </w:pPr>
            <w:del w:id="1383" w:author="Author">
              <w:r w:rsidDel="001A153B">
                <w:delText>Name should start with “I”.</w:delText>
              </w:r>
              <w:bookmarkStart w:id="1384" w:name="_Toc267952767"/>
              <w:bookmarkStart w:id="1385" w:name="_Toc268299506"/>
              <w:bookmarkStart w:id="1386" w:name="_Toc268299791"/>
              <w:bookmarkStart w:id="1387" w:name="_Toc268300075"/>
              <w:bookmarkStart w:id="1388" w:name="_Toc268300361"/>
              <w:bookmarkStart w:id="1389" w:name="_Toc268300646"/>
              <w:bookmarkEnd w:id="1384"/>
              <w:bookmarkEnd w:id="1385"/>
              <w:bookmarkEnd w:id="1386"/>
              <w:bookmarkEnd w:id="1387"/>
              <w:bookmarkEnd w:id="1388"/>
              <w:bookmarkEnd w:id="1389"/>
            </w:del>
          </w:p>
        </w:tc>
        <w:bookmarkStart w:id="1390" w:name="_Toc267952768"/>
        <w:bookmarkStart w:id="1391" w:name="_Toc268299507"/>
        <w:bookmarkStart w:id="1392" w:name="_Toc268299792"/>
        <w:bookmarkStart w:id="1393" w:name="_Toc268300076"/>
        <w:bookmarkStart w:id="1394" w:name="_Toc268300362"/>
        <w:bookmarkStart w:id="1395" w:name="_Toc268300647"/>
        <w:bookmarkEnd w:id="1390"/>
        <w:bookmarkEnd w:id="1391"/>
        <w:bookmarkEnd w:id="1392"/>
        <w:bookmarkEnd w:id="1393"/>
        <w:bookmarkEnd w:id="1394"/>
        <w:bookmarkEnd w:id="1395"/>
      </w:tr>
      <w:tr w:rsidR="006B3A91" w:rsidRPr="004E71FE" w:rsidDel="001A153B" w:rsidTr="006B3A91">
        <w:trPr>
          <w:del w:id="1396" w:author="Author"/>
        </w:trPr>
        <w:tc>
          <w:tcPr>
            <w:tcW w:w="1260" w:type="dxa"/>
          </w:tcPr>
          <w:p w:rsidR="004E71FE" w:rsidRPr="004E71FE" w:rsidDel="001A153B" w:rsidRDefault="004E71FE" w:rsidP="00824DBE">
            <w:pPr>
              <w:pStyle w:val="TableText"/>
              <w:rPr>
                <w:del w:id="1397" w:author="Author"/>
              </w:rPr>
            </w:pPr>
            <w:del w:id="1398" w:author="Author">
              <w:r w:rsidRPr="004E71FE" w:rsidDel="001A153B">
                <w:delText>Method</w:delText>
              </w:r>
              <w:bookmarkStart w:id="1399" w:name="_Toc267952769"/>
              <w:bookmarkStart w:id="1400" w:name="_Toc268299508"/>
              <w:bookmarkStart w:id="1401" w:name="_Toc268299793"/>
              <w:bookmarkStart w:id="1402" w:name="_Toc268300077"/>
              <w:bookmarkStart w:id="1403" w:name="_Toc268300363"/>
              <w:bookmarkStart w:id="1404" w:name="_Toc268300648"/>
              <w:bookmarkEnd w:id="1399"/>
              <w:bookmarkEnd w:id="1400"/>
              <w:bookmarkEnd w:id="1401"/>
              <w:bookmarkEnd w:id="1402"/>
              <w:bookmarkEnd w:id="1403"/>
              <w:bookmarkEnd w:id="1404"/>
            </w:del>
          </w:p>
        </w:tc>
        <w:tc>
          <w:tcPr>
            <w:tcW w:w="1170" w:type="dxa"/>
          </w:tcPr>
          <w:p w:rsidR="004E71FE" w:rsidRPr="004E71FE" w:rsidDel="001A153B" w:rsidRDefault="004E71FE" w:rsidP="00824DBE">
            <w:pPr>
              <w:pStyle w:val="TableText"/>
              <w:rPr>
                <w:del w:id="1405" w:author="Author"/>
              </w:rPr>
            </w:pPr>
            <w:del w:id="1406" w:author="Author">
              <w:r w:rsidRPr="004E71FE" w:rsidDel="001A153B">
                <w:delText>PascalCase</w:delText>
              </w:r>
              <w:bookmarkStart w:id="1407" w:name="_Toc267952770"/>
              <w:bookmarkStart w:id="1408" w:name="_Toc268299509"/>
              <w:bookmarkStart w:id="1409" w:name="_Toc268299794"/>
              <w:bookmarkStart w:id="1410" w:name="_Toc268300078"/>
              <w:bookmarkStart w:id="1411" w:name="_Toc268300364"/>
              <w:bookmarkStart w:id="1412" w:name="_Toc268300649"/>
              <w:bookmarkEnd w:id="1407"/>
              <w:bookmarkEnd w:id="1408"/>
              <w:bookmarkEnd w:id="1409"/>
              <w:bookmarkEnd w:id="1410"/>
              <w:bookmarkEnd w:id="1411"/>
              <w:bookmarkEnd w:id="1412"/>
            </w:del>
          </w:p>
        </w:tc>
        <w:tc>
          <w:tcPr>
            <w:tcW w:w="990" w:type="dxa"/>
          </w:tcPr>
          <w:p w:rsidR="004E71FE" w:rsidRPr="004E71FE" w:rsidDel="001A153B" w:rsidRDefault="004E71FE" w:rsidP="00824DBE">
            <w:pPr>
              <w:pStyle w:val="TableText"/>
              <w:rPr>
                <w:del w:id="1413" w:author="Author"/>
              </w:rPr>
            </w:pPr>
            <w:del w:id="1414" w:author="Author">
              <w:r w:rsidRPr="004E71FE" w:rsidDel="001A153B">
                <w:delText>Verb</w:delText>
              </w:r>
              <w:bookmarkStart w:id="1415" w:name="_Toc267952771"/>
              <w:bookmarkStart w:id="1416" w:name="_Toc268299510"/>
              <w:bookmarkStart w:id="1417" w:name="_Toc268299795"/>
              <w:bookmarkStart w:id="1418" w:name="_Toc268300079"/>
              <w:bookmarkStart w:id="1419" w:name="_Toc268300365"/>
              <w:bookmarkStart w:id="1420" w:name="_Toc268300650"/>
              <w:bookmarkEnd w:id="1415"/>
              <w:bookmarkEnd w:id="1416"/>
              <w:bookmarkEnd w:id="1417"/>
              <w:bookmarkEnd w:id="1418"/>
              <w:bookmarkEnd w:id="1419"/>
              <w:bookmarkEnd w:id="1420"/>
            </w:del>
          </w:p>
        </w:tc>
        <w:tc>
          <w:tcPr>
            <w:tcW w:w="2610" w:type="dxa"/>
          </w:tcPr>
          <w:p w:rsidR="004E71FE" w:rsidRPr="001A153B" w:rsidDel="001A153B" w:rsidRDefault="004E71FE" w:rsidP="00824DBE">
            <w:pPr>
              <w:pStyle w:val="TableText"/>
              <w:tabs>
                <w:tab w:val="num" w:pos="720"/>
              </w:tabs>
              <w:spacing w:before="120"/>
              <w:ind w:left="360" w:hanging="360"/>
              <w:rPr>
                <w:del w:id="1421" w:author="Author"/>
                <w:rStyle w:val="CodeInline"/>
                <w:rPrChange w:id="1422" w:author="Author">
                  <w:rPr>
                    <w:del w:id="1423" w:author="Author"/>
                  </w:rPr>
                </w:rPrChange>
              </w:rPr>
            </w:pPr>
            <w:del w:id="1424" w:author="Author">
              <w:r w:rsidRPr="001A153B" w:rsidDel="001A153B">
                <w:rPr>
                  <w:rStyle w:val="CodeInline"/>
                </w:rPr>
                <w:delText>ToString</w:delText>
              </w:r>
              <w:bookmarkStart w:id="1425" w:name="_Toc267952772"/>
              <w:bookmarkStart w:id="1426" w:name="_Toc268299511"/>
              <w:bookmarkStart w:id="1427" w:name="_Toc268299796"/>
              <w:bookmarkStart w:id="1428" w:name="_Toc268300080"/>
              <w:bookmarkStart w:id="1429" w:name="_Toc268300366"/>
              <w:bookmarkStart w:id="1430" w:name="_Toc268300651"/>
              <w:bookmarkEnd w:id="1425"/>
              <w:bookmarkEnd w:id="1426"/>
              <w:bookmarkEnd w:id="1427"/>
              <w:bookmarkEnd w:id="1428"/>
              <w:bookmarkEnd w:id="1429"/>
              <w:bookmarkEnd w:id="1430"/>
            </w:del>
          </w:p>
        </w:tc>
        <w:tc>
          <w:tcPr>
            <w:tcW w:w="3348" w:type="dxa"/>
          </w:tcPr>
          <w:p w:rsidR="004E71FE" w:rsidRPr="004E71FE" w:rsidDel="001A153B" w:rsidRDefault="004E71FE" w:rsidP="00824DBE">
            <w:pPr>
              <w:pStyle w:val="TableText"/>
              <w:rPr>
                <w:del w:id="1431" w:author="Author"/>
              </w:rPr>
            </w:pPr>
            <w:bookmarkStart w:id="1432" w:name="_Toc267952773"/>
            <w:bookmarkStart w:id="1433" w:name="_Toc268299512"/>
            <w:bookmarkStart w:id="1434" w:name="_Toc268299797"/>
            <w:bookmarkStart w:id="1435" w:name="_Toc268300081"/>
            <w:bookmarkStart w:id="1436" w:name="_Toc268300367"/>
            <w:bookmarkStart w:id="1437" w:name="_Toc268300652"/>
            <w:bookmarkEnd w:id="1432"/>
            <w:bookmarkEnd w:id="1433"/>
            <w:bookmarkEnd w:id="1434"/>
            <w:bookmarkEnd w:id="1435"/>
            <w:bookmarkEnd w:id="1436"/>
            <w:bookmarkEnd w:id="1437"/>
          </w:p>
        </w:tc>
        <w:bookmarkStart w:id="1438" w:name="_Toc267952774"/>
        <w:bookmarkStart w:id="1439" w:name="_Toc268299513"/>
        <w:bookmarkStart w:id="1440" w:name="_Toc268299798"/>
        <w:bookmarkStart w:id="1441" w:name="_Toc268300082"/>
        <w:bookmarkStart w:id="1442" w:name="_Toc268300368"/>
        <w:bookmarkStart w:id="1443" w:name="_Toc268300653"/>
        <w:bookmarkEnd w:id="1438"/>
        <w:bookmarkEnd w:id="1439"/>
        <w:bookmarkEnd w:id="1440"/>
        <w:bookmarkEnd w:id="1441"/>
        <w:bookmarkEnd w:id="1442"/>
        <w:bookmarkEnd w:id="1443"/>
      </w:tr>
      <w:tr w:rsidR="006B3A91" w:rsidRPr="004E71FE" w:rsidDel="001A153B" w:rsidTr="006B3A91">
        <w:trPr>
          <w:del w:id="1444" w:author="Author"/>
        </w:trPr>
        <w:tc>
          <w:tcPr>
            <w:tcW w:w="1260" w:type="dxa"/>
          </w:tcPr>
          <w:p w:rsidR="004E71FE" w:rsidRPr="004E71FE" w:rsidDel="001A153B" w:rsidRDefault="004E71FE" w:rsidP="00824DBE">
            <w:pPr>
              <w:pStyle w:val="TableText"/>
              <w:rPr>
                <w:del w:id="1445" w:author="Author"/>
              </w:rPr>
            </w:pPr>
            <w:del w:id="1446" w:author="Author">
              <w:r w:rsidRPr="004E71FE" w:rsidDel="001A153B">
                <w:delText>Namespace</w:delText>
              </w:r>
              <w:bookmarkStart w:id="1447" w:name="_Toc267952775"/>
              <w:bookmarkStart w:id="1448" w:name="_Toc268299514"/>
              <w:bookmarkStart w:id="1449" w:name="_Toc268299799"/>
              <w:bookmarkStart w:id="1450" w:name="_Toc268300083"/>
              <w:bookmarkStart w:id="1451" w:name="_Toc268300369"/>
              <w:bookmarkStart w:id="1452" w:name="_Toc268300654"/>
              <w:bookmarkEnd w:id="1447"/>
              <w:bookmarkEnd w:id="1448"/>
              <w:bookmarkEnd w:id="1449"/>
              <w:bookmarkEnd w:id="1450"/>
              <w:bookmarkEnd w:id="1451"/>
              <w:bookmarkEnd w:id="1452"/>
            </w:del>
          </w:p>
        </w:tc>
        <w:tc>
          <w:tcPr>
            <w:tcW w:w="1170" w:type="dxa"/>
          </w:tcPr>
          <w:p w:rsidR="004E71FE" w:rsidRPr="004E71FE" w:rsidDel="001A153B" w:rsidRDefault="004E71FE" w:rsidP="00824DBE">
            <w:pPr>
              <w:pStyle w:val="TableText"/>
              <w:rPr>
                <w:del w:id="1453" w:author="Author"/>
              </w:rPr>
            </w:pPr>
            <w:del w:id="1454" w:author="Author">
              <w:r w:rsidRPr="004E71FE" w:rsidDel="001A153B">
                <w:delText>PascalCase</w:delText>
              </w:r>
              <w:bookmarkStart w:id="1455" w:name="_Toc267952776"/>
              <w:bookmarkStart w:id="1456" w:name="_Toc268299515"/>
              <w:bookmarkStart w:id="1457" w:name="_Toc268299800"/>
              <w:bookmarkStart w:id="1458" w:name="_Toc268300084"/>
              <w:bookmarkStart w:id="1459" w:name="_Toc268300370"/>
              <w:bookmarkStart w:id="1460" w:name="_Toc268300655"/>
              <w:bookmarkEnd w:id="1455"/>
              <w:bookmarkEnd w:id="1456"/>
              <w:bookmarkEnd w:id="1457"/>
              <w:bookmarkEnd w:id="1458"/>
              <w:bookmarkEnd w:id="1459"/>
              <w:bookmarkEnd w:id="1460"/>
            </w:del>
          </w:p>
        </w:tc>
        <w:tc>
          <w:tcPr>
            <w:tcW w:w="990" w:type="dxa"/>
          </w:tcPr>
          <w:p w:rsidR="004E71FE" w:rsidRPr="004E71FE" w:rsidDel="001A153B" w:rsidRDefault="004E71FE" w:rsidP="00824DBE">
            <w:pPr>
              <w:pStyle w:val="TableText"/>
              <w:rPr>
                <w:del w:id="1461" w:author="Author"/>
              </w:rPr>
            </w:pPr>
            <w:bookmarkStart w:id="1462" w:name="_Toc267952777"/>
            <w:bookmarkStart w:id="1463" w:name="_Toc268299516"/>
            <w:bookmarkStart w:id="1464" w:name="_Toc268299801"/>
            <w:bookmarkStart w:id="1465" w:name="_Toc268300085"/>
            <w:bookmarkStart w:id="1466" w:name="_Toc268300371"/>
            <w:bookmarkStart w:id="1467" w:name="_Toc268300656"/>
            <w:bookmarkEnd w:id="1462"/>
            <w:bookmarkEnd w:id="1463"/>
            <w:bookmarkEnd w:id="1464"/>
            <w:bookmarkEnd w:id="1465"/>
            <w:bookmarkEnd w:id="1466"/>
            <w:bookmarkEnd w:id="1467"/>
          </w:p>
        </w:tc>
        <w:tc>
          <w:tcPr>
            <w:tcW w:w="2610" w:type="dxa"/>
          </w:tcPr>
          <w:p w:rsidR="004E71FE" w:rsidRPr="001A153B" w:rsidDel="001A153B" w:rsidRDefault="004E71FE" w:rsidP="00824DBE">
            <w:pPr>
              <w:pStyle w:val="TableText"/>
              <w:tabs>
                <w:tab w:val="num" w:pos="720"/>
              </w:tabs>
              <w:spacing w:before="120"/>
              <w:ind w:left="360" w:hanging="360"/>
              <w:rPr>
                <w:del w:id="1468" w:author="Author"/>
                <w:rStyle w:val="CodeInline"/>
                <w:rPrChange w:id="1469" w:author="Author">
                  <w:rPr>
                    <w:del w:id="1470" w:author="Author"/>
                  </w:rPr>
                </w:rPrChange>
              </w:rPr>
            </w:pPr>
            <w:del w:id="1471" w:author="Author">
              <w:r w:rsidRPr="001A153B" w:rsidDel="001A153B">
                <w:rPr>
                  <w:rStyle w:val="CodeInline"/>
                </w:rPr>
                <w:delText>Microsoft.FSharp.Core</w:delText>
              </w:r>
              <w:bookmarkStart w:id="1472" w:name="_Toc267952778"/>
              <w:bookmarkStart w:id="1473" w:name="_Toc268299517"/>
              <w:bookmarkStart w:id="1474" w:name="_Toc268299802"/>
              <w:bookmarkStart w:id="1475" w:name="_Toc268300086"/>
              <w:bookmarkStart w:id="1476" w:name="_Toc268300372"/>
              <w:bookmarkStart w:id="1477" w:name="_Toc268300657"/>
              <w:bookmarkEnd w:id="1472"/>
              <w:bookmarkEnd w:id="1473"/>
              <w:bookmarkEnd w:id="1474"/>
              <w:bookmarkEnd w:id="1475"/>
              <w:bookmarkEnd w:id="1476"/>
              <w:bookmarkEnd w:id="1477"/>
            </w:del>
          </w:p>
        </w:tc>
        <w:tc>
          <w:tcPr>
            <w:tcW w:w="3348" w:type="dxa"/>
          </w:tcPr>
          <w:p w:rsidR="004E71FE" w:rsidRPr="004E71FE" w:rsidDel="001A153B" w:rsidRDefault="004E71FE" w:rsidP="00824DBE">
            <w:pPr>
              <w:pStyle w:val="TableText"/>
              <w:rPr>
                <w:del w:id="1478" w:author="Author"/>
              </w:rPr>
            </w:pPr>
            <w:del w:id="1479" w:author="Author">
              <w:r w:rsidRPr="004E71FE" w:rsidDel="001A153B">
                <w:delText xml:space="preserve">Generally use </w:delText>
              </w:r>
              <w:r w:rsidRPr="001A153B" w:rsidDel="001A153B">
                <w:rPr>
                  <w:rStyle w:val="CodeInline"/>
                </w:rPr>
                <w:delText>&lt;Organization&gt;.&lt;Technology&gt;[.&lt;Subnamespace&gt;]</w:delText>
              </w:r>
              <w:r w:rsidRPr="004E71FE" w:rsidDel="001A153B">
                <w:delText>, though drop the organization if the technology is independent of organization.</w:delText>
              </w:r>
              <w:bookmarkStart w:id="1480" w:name="_Toc267952779"/>
              <w:bookmarkStart w:id="1481" w:name="_Toc268299518"/>
              <w:bookmarkStart w:id="1482" w:name="_Toc268299803"/>
              <w:bookmarkStart w:id="1483" w:name="_Toc268300087"/>
              <w:bookmarkStart w:id="1484" w:name="_Toc268300373"/>
              <w:bookmarkStart w:id="1485" w:name="_Toc268300658"/>
              <w:bookmarkEnd w:id="1480"/>
              <w:bookmarkEnd w:id="1481"/>
              <w:bookmarkEnd w:id="1482"/>
              <w:bookmarkEnd w:id="1483"/>
              <w:bookmarkEnd w:id="1484"/>
              <w:bookmarkEnd w:id="1485"/>
            </w:del>
          </w:p>
        </w:tc>
        <w:bookmarkStart w:id="1486" w:name="_Toc267952780"/>
        <w:bookmarkStart w:id="1487" w:name="_Toc268299519"/>
        <w:bookmarkStart w:id="1488" w:name="_Toc268299804"/>
        <w:bookmarkStart w:id="1489" w:name="_Toc268300088"/>
        <w:bookmarkStart w:id="1490" w:name="_Toc268300374"/>
        <w:bookmarkStart w:id="1491" w:name="_Toc268300659"/>
        <w:bookmarkEnd w:id="1486"/>
        <w:bookmarkEnd w:id="1487"/>
        <w:bookmarkEnd w:id="1488"/>
        <w:bookmarkEnd w:id="1489"/>
        <w:bookmarkEnd w:id="1490"/>
        <w:bookmarkEnd w:id="1491"/>
      </w:tr>
      <w:tr w:rsidR="006B3A91" w:rsidRPr="004E71FE" w:rsidDel="001A153B" w:rsidTr="006B3A91">
        <w:trPr>
          <w:del w:id="1492" w:author="Author"/>
        </w:trPr>
        <w:tc>
          <w:tcPr>
            <w:tcW w:w="1260" w:type="dxa"/>
          </w:tcPr>
          <w:p w:rsidR="004E71FE" w:rsidRPr="004E71FE" w:rsidDel="001A153B" w:rsidRDefault="004E71FE" w:rsidP="00824DBE">
            <w:pPr>
              <w:pStyle w:val="TableText"/>
              <w:rPr>
                <w:del w:id="1493" w:author="Author"/>
              </w:rPr>
            </w:pPr>
            <w:del w:id="1494" w:author="Author">
              <w:r w:rsidRPr="004E71FE" w:rsidDel="001A153B">
                <w:delText>Parameters</w:delText>
              </w:r>
              <w:bookmarkStart w:id="1495" w:name="_Toc267952781"/>
              <w:bookmarkStart w:id="1496" w:name="_Toc268299520"/>
              <w:bookmarkStart w:id="1497" w:name="_Toc268299805"/>
              <w:bookmarkStart w:id="1498" w:name="_Toc268300089"/>
              <w:bookmarkStart w:id="1499" w:name="_Toc268300375"/>
              <w:bookmarkStart w:id="1500" w:name="_Toc268300660"/>
              <w:bookmarkEnd w:id="1495"/>
              <w:bookmarkEnd w:id="1496"/>
              <w:bookmarkEnd w:id="1497"/>
              <w:bookmarkEnd w:id="1498"/>
              <w:bookmarkEnd w:id="1499"/>
              <w:bookmarkEnd w:id="1500"/>
            </w:del>
          </w:p>
        </w:tc>
        <w:tc>
          <w:tcPr>
            <w:tcW w:w="1170" w:type="dxa"/>
          </w:tcPr>
          <w:p w:rsidR="004E71FE" w:rsidRPr="004E71FE" w:rsidDel="001A153B" w:rsidRDefault="004E71FE" w:rsidP="00824DBE">
            <w:pPr>
              <w:pStyle w:val="TableText"/>
              <w:rPr>
                <w:del w:id="1501" w:author="Author"/>
              </w:rPr>
            </w:pPr>
            <w:del w:id="1502" w:author="Author">
              <w:r w:rsidRPr="004E71FE" w:rsidDel="001A153B">
                <w:delText>camelCase</w:delText>
              </w:r>
              <w:bookmarkStart w:id="1503" w:name="_Toc267952782"/>
              <w:bookmarkStart w:id="1504" w:name="_Toc268299521"/>
              <w:bookmarkStart w:id="1505" w:name="_Toc268299806"/>
              <w:bookmarkStart w:id="1506" w:name="_Toc268300090"/>
              <w:bookmarkStart w:id="1507" w:name="_Toc268300376"/>
              <w:bookmarkStart w:id="1508" w:name="_Toc268300661"/>
              <w:bookmarkEnd w:id="1503"/>
              <w:bookmarkEnd w:id="1504"/>
              <w:bookmarkEnd w:id="1505"/>
              <w:bookmarkEnd w:id="1506"/>
              <w:bookmarkEnd w:id="1507"/>
              <w:bookmarkEnd w:id="1508"/>
            </w:del>
          </w:p>
        </w:tc>
        <w:tc>
          <w:tcPr>
            <w:tcW w:w="990" w:type="dxa"/>
          </w:tcPr>
          <w:p w:rsidR="004E71FE" w:rsidRPr="004E71FE" w:rsidDel="001A153B" w:rsidRDefault="004E71FE" w:rsidP="00824DBE">
            <w:pPr>
              <w:pStyle w:val="TableText"/>
              <w:rPr>
                <w:del w:id="1509" w:author="Author"/>
              </w:rPr>
            </w:pPr>
            <w:del w:id="1510" w:author="Author">
              <w:r w:rsidRPr="004E71FE" w:rsidDel="001A153B">
                <w:delText>Noun</w:delText>
              </w:r>
              <w:bookmarkStart w:id="1511" w:name="_Toc267952783"/>
              <w:bookmarkStart w:id="1512" w:name="_Toc268299522"/>
              <w:bookmarkStart w:id="1513" w:name="_Toc268299807"/>
              <w:bookmarkStart w:id="1514" w:name="_Toc268300091"/>
              <w:bookmarkStart w:id="1515" w:name="_Toc268300377"/>
              <w:bookmarkStart w:id="1516" w:name="_Toc268300662"/>
              <w:bookmarkEnd w:id="1511"/>
              <w:bookmarkEnd w:id="1512"/>
              <w:bookmarkEnd w:id="1513"/>
              <w:bookmarkEnd w:id="1514"/>
              <w:bookmarkEnd w:id="1515"/>
              <w:bookmarkEnd w:id="1516"/>
            </w:del>
          </w:p>
        </w:tc>
        <w:tc>
          <w:tcPr>
            <w:tcW w:w="2610" w:type="dxa"/>
          </w:tcPr>
          <w:p w:rsidR="004E71FE" w:rsidRPr="004E71FE" w:rsidDel="001A153B" w:rsidRDefault="004E71FE" w:rsidP="00824DBE">
            <w:pPr>
              <w:pStyle w:val="TableText"/>
              <w:rPr>
                <w:del w:id="1517" w:author="Author"/>
              </w:rPr>
            </w:pPr>
            <w:del w:id="1518" w:author="Author">
              <w:r w:rsidRPr="001A153B" w:rsidDel="001A153B">
                <w:rPr>
                  <w:rStyle w:val="CodeInline"/>
                </w:rPr>
                <w:delText>typeName</w:delText>
              </w:r>
              <w:r w:rsidRPr="004E71FE" w:rsidDel="001A153B">
                <w:delText xml:space="preserve">, </w:delText>
              </w:r>
              <w:r w:rsidRPr="001A153B" w:rsidDel="001A153B">
                <w:rPr>
                  <w:rStyle w:val="CodeInline"/>
                </w:rPr>
                <w:delText>transform</w:delText>
              </w:r>
              <w:r w:rsidRPr="004E71FE" w:rsidDel="001A153B">
                <w:delText xml:space="preserve">, </w:delText>
              </w:r>
              <w:r w:rsidRPr="001A153B" w:rsidDel="001A153B">
                <w:rPr>
                  <w:rStyle w:val="CodeInline"/>
                </w:rPr>
                <w:delText>range</w:delText>
              </w:r>
              <w:bookmarkStart w:id="1519" w:name="_Toc267952784"/>
              <w:bookmarkStart w:id="1520" w:name="_Toc268299523"/>
              <w:bookmarkStart w:id="1521" w:name="_Toc268299808"/>
              <w:bookmarkStart w:id="1522" w:name="_Toc268300092"/>
              <w:bookmarkStart w:id="1523" w:name="_Toc268300378"/>
              <w:bookmarkStart w:id="1524" w:name="_Toc268300663"/>
              <w:bookmarkEnd w:id="1519"/>
              <w:bookmarkEnd w:id="1520"/>
              <w:bookmarkEnd w:id="1521"/>
              <w:bookmarkEnd w:id="1522"/>
              <w:bookmarkEnd w:id="1523"/>
              <w:bookmarkEnd w:id="1524"/>
            </w:del>
          </w:p>
        </w:tc>
        <w:tc>
          <w:tcPr>
            <w:tcW w:w="3348" w:type="dxa"/>
          </w:tcPr>
          <w:p w:rsidR="004E71FE" w:rsidRPr="004E71FE" w:rsidDel="001A153B" w:rsidRDefault="004E71FE" w:rsidP="00824DBE">
            <w:pPr>
              <w:pStyle w:val="TableText"/>
              <w:rPr>
                <w:del w:id="1525" w:author="Author"/>
              </w:rPr>
            </w:pPr>
            <w:bookmarkStart w:id="1526" w:name="_Toc267952785"/>
            <w:bookmarkStart w:id="1527" w:name="_Toc268299524"/>
            <w:bookmarkStart w:id="1528" w:name="_Toc268299809"/>
            <w:bookmarkStart w:id="1529" w:name="_Toc268300093"/>
            <w:bookmarkStart w:id="1530" w:name="_Toc268300379"/>
            <w:bookmarkStart w:id="1531" w:name="_Toc268300664"/>
            <w:bookmarkEnd w:id="1526"/>
            <w:bookmarkEnd w:id="1527"/>
            <w:bookmarkEnd w:id="1528"/>
            <w:bookmarkEnd w:id="1529"/>
            <w:bookmarkEnd w:id="1530"/>
            <w:bookmarkEnd w:id="1531"/>
          </w:p>
        </w:tc>
        <w:bookmarkStart w:id="1532" w:name="_Toc267952786"/>
        <w:bookmarkStart w:id="1533" w:name="_Toc268299525"/>
        <w:bookmarkStart w:id="1534" w:name="_Toc268299810"/>
        <w:bookmarkStart w:id="1535" w:name="_Toc268300094"/>
        <w:bookmarkStart w:id="1536" w:name="_Toc268300380"/>
        <w:bookmarkStart w:id="1537" w:name="_Toc268300665"/>
        <w:bookmarkEnd w:id="1532"/>
        <w:bookmarkEnd w:id="1533"/>
        <w:bookmarkEnd w:id="1534"/>
        <w:bookmarkEnd w:id="1535"/>
        <w:bookmarkEnd w:id="1536"/>
        <w:bookmarkEnd w:id="1537"/>
      </w:tr>
      <w:tr w:rsidR="006B3A91" w:rsidRPr="004E71FE" w:rsidDel="001A153B" w:rsidTr="006B3A91">
        <w:trPr>
          <w:del w:id="1538" w:author="Author"/>
        </w:trPr>
        <w:tc>
          <w:tcPr>
            <w:tcW w:w="1260" w:type="dxa"/>
          </w:tcPr>
          <w:p w:rsidR="004E71FE" w:rsidRPr="004E71FE" w:rsidDel="001A153B" w:rsidRDefault="004E71FE" w:rsidP="00824DBE">
            <w:pPr>
              <w:pStyle w:val="TableText"/>
              <w:rPr>
                <w:del w:id="1539" w:author="Author"/>
              </w:rPr>
            </w:pPr>
            <w:del w:id="1540" w:author="Author">
              <w:r w:rsidRPr="004E71FE" w:rsidDel="001A153B">
                <w:delText xml:space="preserve"> </w:delText>
              </w:r>
              <w:r w:rsidRPr="001A153B" w:rsidDel="001A153B">
                <w:rPr>
                  <w:rStyle w:val="CodeInline"/>
                </w:rPr>
                <w:delText>let</w:delText>
              </w:r>
              <w:r w:rsidRPr="004E71FE" w:rsidDel="001A153B">
                <w:delText xml:space="preserve"> values (internal)</w:delText>
              </w:r>
              <w:bookmarkStart w:id="1541" w:name="_Toc267952787"/>
              <w:bookmarkStart w:id="1542" w:name="_Toc268299526"/>
              <w:bookmarkStart w:id="1543" w:name="_Toc268299811"/>
              <w:bookmarkStart w:id="1544" w:name="_Toc268300095"/>
              <w:bookmarkStart w:id="1545" w:name="_Toc268300381"/>
              <w:bookmarkStart w:id="1546" w:name="_Toc268300666"/>
              <w:bookmarkEnd w:id="1541"/>
              <w:bookmarkEnd w:id="1542"/>
              <w:bookmarkEnd w:id="1543"/>
              <w:bookmarkEnd w:id="1544"/>
              <w:bookmarkEnd w:id="1545"/>
              <w:bookmarkEnd w:id="1546"/>
            </w:del>
          </w:p>
        </w:tc>
        <w:tc>
          <w:tcPr>
            <w:tcW w:w="1170" w:type="dxa"/>
          </w:tcPr>
          <w:p w:rsidR="004E71FE" w:rsidRPr="004E71FE" w:rsidDel="001A153B" w:rsidRDefault="004E71FE" w:rsidP="00824DBE">
            <w:pPr>
              <w:pStyle w:val="TableText"/>
              <w:rPr>
                <w:del w:id="1547" w:author="Author"/>
              </w:rPr>
            </w:pPr>
            <w:del w:id="1548" w:author="Author">
              <w:r w:rsidRPr="004E71FE" w:rsidDel="001A153B">
                <w:delText>camelCase</w:delText>
              </w:r>
              <w:bookmarkStart w:id="1549" w:name="_Toc267952788"/>
              <w:bookmarkStart w:id="1550" w:name="_Toc268299527"/>
              <w:bookmarkStart w:id="1551" w:name="_Toc268299812"/>
              <w:bookmarkStart w:id="1552" w:name="_Toc268300096"/>
              <w:bookmarkStart w:id="1553" w:name="_Toc268300382"/>
              <w:bookmarkStart w:id="1554" w:name="_Toc268300667"/>
              <w:bookmarkEnd w:id="1549"/>
              <w:bookmarkEnd w:id="1550"/>
              <w:bookmarkEnd w:id="1551"/>
              <w:bookmarkEnd w:id="1552"/>
              <w:bookmarkEnd w:id="1553"/>
              <w:bookmarkEnd w:id="1554"/>
            </w:del>
          </w:p>
        </w:tc>
        <w:tc>
          <w:tcPr>
            <w:tcW w:w="990" w:type="dxa"/>
          </w:tcPr>
          <w:p w:rsidR="004E71FE" w:rsidRPr="004E71FE" w:rsidDel="001A153B" w:rsidRDefault="004E71FE" w:rsidP="00824DBE">
            <w:pPr>
              <w:pStyle w:val="TableText"/>
              <w:rPr>
                <w:del w:id="1555" w:author="Author"/>
              </w:rPr>
            </w:pPr>
            <w:del w:id="1556" w:author="Author">
              <w:r w:rsidRPr="004E71FE" w:rsidDel="001A153B">
                <w:delText>Noun/</w:delText>
              </w:r>
              <w:r w:rsidDel="001A153B">
                <w:delText xml:space="preserve"> </w:delText>
              </w:r>
              <w:r w:rsidRPr="004E71FE" w:rsidDel="001A153B">
                <w:delText>verb</w:delText>
              </w:r>
              <w:bookmarkStart w:id="1557" w:name="_Toc267952789"/>
              <w:bookmarkStart w:id="1558" w:name="_Toc268299528"/>
              <w:bookmarkStart w:id="1559" w:name="_Toc268299813"/>
              <w:bookmarkStart w:id="1560" w:name="_Toc268300097"/>
              <w:bookmarkStart w:id="1561" w:name="_Toc268300383"/>
              <w:bookmarkStart w:id="1562" w:name="_Toc268300668"/>
              <w:bookmarkEnd w:id="1557"/>
              <w:bookmarkEnd w:id="1558"/>
              <w:bookmarkEnd w:id="1559"/>
              <w:bookmarkEnd w:id="1560"/>
              <w:bookmarkEnd w:id="1561"/>
              <w:bookmarkEnd w:id="1562"/>
            </w:del>
          </w:p>
        </w:tc>
        <w:tc>
          <w:tcPr>
            <w:tcW w:w="2610" w:type="dxa"/>
          </w:tcPr>
          <w:p w:rsidR="004E71FE" w:rsidRPr="004E71FE" w:rsidDel="001A153B" w:rsidRDefault="004E71FE" w:rsidP="00824DBE">
            <w:pPr>
              <w:pStyle w:val="TableText"/>
              <w:rPr>
                <w:del w:id="1563" w:author="Author"/>
              </w:rPr>
            </w:pPr>
            <w:del w:id="1564" w:author="Author">
              <w:r w:rsidRPr="001A153B" w:rsidDel="001A153B">
                <w:rPr>
                  <w:rStyle w:val="CodeInline"/>
                </w:rPr>
                <w:delText>getValue</w:delText>
              </w:r>
              <w:r w:rsidRPr="004E71FE" w:rsidDel="001A153B">
                <w:delText xml:space="preserve">, </w:delText>
              </w:r>
              <w:r w:rsidRPr="001A153B" w:rsidDel="001A153B">
                <w:rPr>
                  <w:rStyle w:val="CodeInline"/>
                </w:rPr>
                <w:delText>myTable</w:delText>
              </w:r>
              <w:bookmarkStart w:id="1565" w:name="_Toc267952790"/>
              <w:bookmarkStart w:id="1566" w:name="_Toc268299529"/>
              <w:bookmarkStart w:id="1567" w:name="_Toc268299814"/>
              <w:bookmarkStart w:id="1568" w:name="_Toc268300098"/>
              <w:bookmarkStart w:id="1569" w:name="_Toc268300384"/>
              <w:bookmarkStart w:id="1570" w:name="_Toc268300669"/>
              <w:bookmarkEnd w:id="1565"/>
              <w:bookmarkEnd w:id="1566"/>
              <w:bookmarkEnd w:id="1567"/>
              <w:bookmarkEnd w:id="1568"/>
              <w:bookmarkEnd w:id="1569"/>
              <w:bookmarkEnd w:id="1570"/>
            </w:del>
          </w:p>
        </w:tc>
        <w:tc>
          <w:tcPr>
            <w:tcW w:w="3348" w:type="dxa"/>
          </w:tcPr>
          <w:p w:rsidR="004E71FE" w:rsidRPr="004E71FE" w:rsidDel="001A153B" w:rsidRDefault="004E71FE" w:rsidP="00824DBE">
            <w:pPr>
              <w:pStyle w:val="TableText"/>
              <w:rPr>
                <w:del w:id="1571" w:author="Author"/>
              </w:rPr>
            </w:pPr>
            <w:bookmarkStart w:id="1572" w:name="_Toc267952791"/>
            <w:bookmarkStart w:id="1573" w:name="_Toc268299530"/>
            <w:bookmarkStart w:id="1574" w:name="_Toc268299815"/>
            <w:bookmarkStart w:id="1575" w:name="_Toc268300099"/>
            <w:bookmarkStart w:id="1576" w:name="_Toc268300385"/>
            <w:bookmarkStart w:id="1577" w:name="_Toc268300670"/>
            <w:bookmarkEnd w:id="1572"/>
            <w:bookmarkEnd w:id="1573"/>
            <w:bookmarkEnd w:id="1574"/>
            <w:bookmarkEnd w:id="1575"/>
            <w:bookmarkEnd w:id="1576"/>
            <w:bookmarkEnd w:id="1577"/>
          </w:p>
        </w:tc>
        <w:bookmarkStart w:id="1578" w:name="_Toc267952792"/>
        <w:bookmarkStart w:id="1579" w:name="_Toc268299531"/>
        <w:bookmarkStart w:id="1580" w:name="_Toc268299816"/>
        <w:bookmarkStart w:id="1581" w:name="_Toc268300100"/>
        <w:bookmarkStart w:id="1582" w:name="_Toc268300386"/>
        <w:bookmarkStart w:id="1583" w:name="_Toc268300671"/>
        <w:bookmarkEnd w:id="1578"/>
        <w:bookmarkEnd w:id="1579"/>
        <w:bookmarkEnd w:id="1580"/>
        <w:bookmarkEnd w:id="1581"/>
        <w:bookmarkEnd w:id="1582"/>
        <w:bookmarkEnd w:id="1583"/>
      </w:tr>
      <w:tr w:rsidR="006B3A91" w:rsidRPr="004E71FE" w:rsidDel="001A153B" w:rsidTr="006B3A91">
        <w:trPr>
          <w:del w:id="1584" w:author="Author"/>
        </w:trPr>
        <w:tc>
          <w:tcPr>
            <w:tcW w:w="1260" w:type="dxa"/>
          </w:tcPr>
          <w:p w:rsidR="004E71FE" w:rsidRPr="004E71FE" w:rsidDel="001A153B" w:rsidRDefault="004E71FE" w:rsidP="00824DBE">
            <w:pPr>
              <w:pStyle w:val="TableText"/>
              <w:rPr>
                <w:del w:id="1585" w:author="Author"/>
              </w:rPr>
            </w:pPr>
            <w:del w:id="1586" w:author="Author">
              <w:r w:rsidRPr="004E71FE" w:rsidDel="001A153B">
                <w:delText xml:space="preserve"> </w:delText>
              </w:r>
              <w:r w:rsidRPr="001A153B" w:rsidDel="001A153B">
                <w:rPr>
                  <w:rStyle w:val="CodeInline"/>
                </w:rPr>
                <w:delText>let</w:delText>
              </w:r>
              <w:r w:rsidRPr="004E71FE" w:rsidDel="001A153B">
                <w:delText xml:space="preserve"> values (external)</w:delText>
              </w:r>
              <w:bookmarkStart w:id="1587" w:name="_Toc267952793"/>
              <w:bookmarkStart w:id="1588" w:name="_Toc268299532"/>
              <w:bookmarkStart w:id="1589" w:name="_Toc268299817"/>
              <w:bookmarkStart w:id="1590" w:name="_Toc268300101"/>
              <w:bookmarkStart w:id="1591" w:name="_Toc268300387"/>
              <w:bookmarkStart w:id="1592" w:name="_Toc268300672"/>
              <w:bookmarkEnd w:id="1587"/>
              <w:bookmarkEnd w:id="1588"/>
              <w:bookmarkEnd w:id="1589"/>
              <w:bookmarkEnd w:id="1590"/>
              <w:bookmarkEnd w:id="1591"/>
              <w:bookmarkEnd w:id="1592"/>
            </w:del>
          </w:p>
        </w:tc>
        <w:tc>
          <w:tcPr>
            <w:tcW w:w="1170" w:type="dxa"/>
          </w:tcPr>
          <w:p w:rsidR="004E71FE" w:rsidRPr="004E71FE" w:rsidDel="001A153B" w:rsidRDefault="004E71FE" w:rsidP="00824DBE">
            <w:pPr>
              <w:pStyle w:val="TableText"/>
              <w:rPr>
                <w:del w:id="1593" w:author="Author"/>
              </w:rPr>
            </w:pPr>
            <w:del w:id="1594" w:author="Author">
              <w:r w:rsidRPr="004E71FE" w:rsidDel="001A153B">
                <w:delText xml:space="preserve">camelCase </w:delText>
              </w:r>
              <w:r w:rsidR="006B3A91" w:rsidDel="001A153B">
                <w:delText>…</w:delText>
              </w:r>
              <w:r w:rsidRPr="004E71FE" w:rsidDel="001A153B">
                <w:delText>or</w:delText>
              </w:r>
              <w:r w:rsidR="006B3A91" w:rsidDel="001A153B">
                <w:delText>…</w:delText>
              </w:r>
              <w:r w:rsidRPr="004E71FE" w:rsidDel="001A153B">
                <w:delText xml:space="preserve"> PascalCase</w:delText>
              </w:r>
              <w:bookmarkStart w:id="1595" w:name="_Toc267952794"/>
              <w:bookmarkStart w:id="1596" w:name="_Toc268299533"/>
              <w:bookmarkStart w:id="1597" w:name="_Toc268299818"/>
              <w:bookmarkStart w:id="1598" w:name="_Toc268300102"/>
              <w:bookmarkStart w:id="1599" w:name="_Toc268300388"/>
              <w:bookmarkStart w:id="1600" w:name="_Toc268300673"/>
              <w:bookmarkEnd w:id="1595"/>
              <w:bookmarkEnd w:id="1596"/>
              <w:bookmarkEnd w:id="1597"/>
              <w:bookmarkEnd w:id="1598"/>
              <w:bookmarkEnd w:id="1599"/>
              <w:bookmarkEnd w:id="1600"/>
            </w:del>
          </w:p>
        </w:tc>
        <w:tc>
          <w:tcPr>
            <w:tcW w:w="990" w:type="dxa"/>
          </w:tcPr>
          <w:p w:rsidR="004E71FE" w:rsidRPr="004E71FE" w:rsidDel="001A153B" w:rsidRDefault="004E71FE" w:rsidP="00824DBE">
            <w:pPr>
              <w:pStyle w:val="TableText"/>
              <w:rPr>
                <w:del w:id="1601" w:author="Author"/>
              </w:rPr>
            </w:pPr>
            <w:del w:id="1602" w:author="Author">
              <w:r w:rsidRPr="004E71FE" w:rsidDel="001A153B">
                <w:delText>Noun</w:delText>
              </w:r>
              <w:bookmarkStart w:id="1603" w:name="_Toc267952795"/>
              <w:bookmarkStart w:id="1604" w:name="_Toc268299534"/>
              <w:bookmarkStart w:id="1605" w:name="_Toc268299819"/>
              <w:bookmarkStart w:id="1606" w:name="_Toc268300103"/>
              <w:bookmarkStart w:id="1607" w:name="_Toc268300389"/>
              <w:bookmarkStart w:id="1608" w:name="_Toc268300674"/>
              <w:bookmarkEnd w:id="1603"/>
              <w:bookmarkEnd w:id="1604"/>
              <w:bookmarkEnd w:id="1605"/>
              <w:bookmarkEnd w:id="1606"/>
              <w:bookmarkEnd w:id="1607"/>
              <w:bookmarkEnd w:id="1608"/>
            </w:del>
          </w:p>
        </w:tc>
        <w:tc>
          <w:tcPr>
            <w:tcW w:w="2610" w:type="dxa"/>
          </w:tcPr>
          <w:p w:rsidR="004E71FE" w:rsidRPr="004E71FE" w:rsidDel="001A153B" w:rsidRDefault="004E71FE" w:rsidP="00824DBE">
            <w:pPr>
              <w:pStyle w:val="TableText"/>
              <w:rPr>
                <w:del w:id="1609" w:author="Author"/>
              </w:rPr>
            </w:pPr>
            <w:del w:id="1610" w:author="Author">
              <w:r w:rsidRPr="001A153B" w:rsidDel="001A153B">
                <w:rPr>
                  <w:rStyle w:val="CodeInline"/>
                </w:rPr>
                <w:delText>List.map</w:delText>
              </w:r>
              <w:r w:rsidRPr="004E71FE" w:rsidDel="001A153B">
                <w:delText xml:space="preserve">, </w:delText>
              </w:r>
              <w:r w:rsidRPr="001A153B" w:rsidDel="001A153B">
                <w:rPr>
                  <w:rStyle w:val="CodeInline"/>
                </w:rPr>
                <w:delText>Dates.Today</w:delText>
              </w:r>
              <w:bookmarkStart w:id="1611" w:name="_Toc267952796"/>
              <w:bookmarkStart w:id="1612" w:name="_Toc268299535"/>
              <w:bookmarkStart w:id="1613" w:name="_Toc268299820"/>
              <w:bookmarkStart w:id="1614" w:name="_Toc268300104"/>
              <w:bookmarkStart w:id="1615" w:name="_Toc268300390"/>
              <w:bookmarkStart w:id="1616" w:name="_Toc268300675"/>
              <w:bookmarkEnd w:id="1611"/>
              <w:bookmarkEnd w:id="1612"/>
              <w:bookmarkEnd w:id="1613"/>
              <w:bookmarkEnd w:id="1614"/>
              <w:bookmarkEnd w:id="1615"/>
              <w:bookmarkEnd w:id="1616"/>
            </w:del>
          </w:p>
        </w:tc>
        <w:tc>
          <w:tcPr>
            <w:tcW w:w="3348" w:type="dxa"/>
          </w:tcPr>
          <w:p w:rsidR="004E71FE" w:rsidRPr="004E71FE" w:rsidDel="001A153B" w:rsidRDefault="004E71FE" w:rsidP="00824DBE">
            <w:pPr>
              <w:pStyle w:val="TableText"/>
              <w:rPr>
                <w:del w:id="1617" w:author="Author"/>
              </w:rPr>
            </w:pPr>
            <w:del w:id="1618" w:author="Author">
              <w:r w:rsidRPr="001A153B" w:rsidDel="001A153B">
                <w:rPr>
                  <w:rStyle w:val="CodeInline"/>
                </w:rPr>
                <w:delText>let</w:delText>
              </w:r>
              <w:r w:rsidRPr="004E71FE" w:rsidDel="001A153B">
                <w:delText xml:space="preserve">-bound values are often public when following traditional functional design patterns. However, generally use PascalCase when the identifier can be used from other .NET </w:delText>
              </w:r>
              <w:r w:rsidR="008E0806" w:rsidRPr="004E71FE" w:rsidDel="001A153B">
                <w:fldChar w:fldCharType="begin"/>
              </w:r>
              <w:r w:rsidRPr="004E71FE" w:rsidDel="001A153B">
                <w:delInstrText xml:space="preserve"> XE "naming conventions" </w:delInstrText>
              </w:r>
              <w:r w:rsidR="008E0806" w:rsidRPr="004E71FE" w:rsidDel="001A153B">
                <w:fldChar w:fldCharType="end"/>
              </w:r>
              <w:r w:rsidR="008E0806" w:rsidRPr="004E71FE" w:rsidDel="001A153B">
                <w:fldChar w:fldCharType="begin"/>
              </w:r>
              <w:r w:rsidRPr="004E71FE" w:rsidDel="001A153B">
                <w:delInstrText xml:space="preserve"> XE "capitalization conventions" </w:delInstrText>
              </w:r>
              <w:r w:rsidR="008E0806" w:rsidRPr="004E71FE" w:rsidDel="001A153B">
                <w:fldChar w:fldCharType="end"/>
              </w:r>
              <w:r w:rsidRPr="004E71FE" w:rsidDel="001A153B">
                <w:delText>languages.</w:delText>
              </w:r>
              <w:bookmarkStart w:id="1619" w:name="_Toc267952797"/>
              <w:bookmarkStart w:id="1620" w:name="_Toc268299536"/>
              <w:bookmarkStart w:id="1621" w:name="_Toc268299821"/>
              <w:bookmarkStart w:id="1622" w:name="_Toc268300105"/>
              <w:bookmarkStart w:id="1623" w:name="_Toc268300391"/>
              <w:bookmarkStart w:id="1624" w:name="_Toc268300676"/>
              <w:bookmarkEnd w:id="1619"/>
              <w:bookmarkEnd w:id="1620"/>
              <w:bookmarkEnd w:id="1621"/>
              <w:bookmarkEnd w:id="1622"/>
              <w:bookmarkEnd w:id="1623"/>
              <w:bookmarkEnd w:id="1624"/>
            </w:del>
          </w:p>
        </w:tc>
        <w:bookmarkStart w:id="1625" w:name="_Toc267952798"/>
        <w:bookmarkStart w:id="1626" w:name="_Toc268299537"/>
        <w:bookmarkStart w:id="1627" w:name="_Toc268299822"/>
        <w:bookmarkStart w:id="1628" w:name="_Toc268300106"/>
        <w:bookmarkStart w:id="1629" w:name="_Toc268300392"/>
        <w:bookmarkStart w:id="1630" w:name="_Toc268300677"/>
        <w:bookmarkEnd w:id="1625"/>
        <w:bookmarkEnd w:id="1626"/>
        <w:bookmarkEnd w:id="1627"/>
        <w:bookmarkEnd w:id="1628"/>
        <w:bookmarkEnd w:id="1629"/>
        <w:bookmarkEnd w:id="1630"/>
      </w:tr>
      <w:tr w:rsidR="006B3A91" w:rsidRPr="004E71FE" w:rsidDel="001A153B" w:rsidTr="006B3A91">
        <w:trPr>
          <w:del w:id="1631" w:author="Author"/>
        </w:trPr>
        <w:tc>
          <w:tcPr>
            <w:tcW w:w="1260" w:type="dxa"/>
          </w:tcPr>
          <w:p w:rsidR="004E71FE" w:rsidRPr="004E71FE" w:rsidDel="001A153B" w:rsidRDefault="004E71FE" w:rsidP="00824DBE">
            <w:pPr>
              <w:pStyle w:val="TableText"/>
              <w:rPr>
                <w:del w:id="1632" w:author="Author"/>
              </w:rPr>
            </w:pPr>
            <w:del w:id="1633" w:author="Author">
              <w:r w:rsidRPr="004E71FE" w:rsidDel="001A153B">
                <w:delText>Property</w:delText>
              </w:r>
              <w:bookmarkStart w:id="1634" w:name="_Toc267952799"/>
              <w:bookmarkStart w:id="1635" w:name="_Toc268299538"/>
              <w:bookmarkStart w:id="1636" w:name="_Toc268299823"/>
              <w:bookmarkStart w:id="1637" w:name="_Toc268300107"/>
              <w:bookmarkStart w:id="1638" w:name="_Toc268300393"/>
              <w:bookmarkStart w:id="1639" w:name="_Toc268300678"/>
              <w:bookmarkEnd w:id="1634"/>
              <w:bookmarkEnd w:id="1635"/>
              <w:bookmarkEnd w:id="1636"/>
              <w:bookmarkEnd w:id="1637"/>
              <w:bookmarkEnd w:id="1638"/>
              <w:bookmarkEnd w:id="1639"/>
            </w:del>
          </w:p>
        </w:tc>
        <w:tc>
          <w:tcPr>
            <w:tcW w:w="1170" w:type="dxa"/>
          </w:tcPr>
          <w:p w:rsidR="004E71FE" w:rsidRPr="004E71FE" w:rsidDel="001A153B" w:rsidRDefault="004E71FE" w:rsidP="00824DBE">
            <w:pPr>
              <w:pStyle w:val="TableText"/>
              <w:rPr>
                <w:del w:id="1640" w:author="Author"/>
              </w:rPr>
            </w:pPr>
            <w:del w:id="1641" w:author="Author">
              <w:r w:rsidRPr="004E71FE" w:rsidDel="001A153B">
                <w:delText>PascalCase</w:delText>
              </w:r>
              <w:bookmarkStart w:id="1642" w:name="_Toc267952800"/>
              <w:bookmarkStart w:id="1643" w:name="_Toc268299539"/>
              <w:bookmarkStart w:id="1644" w:name="_Toc268299824"/>
              <w:bookmarkStart w:id="1645" w:name="_Toc268300108"/>
              <w:bookmarkStart w:id="1646" w:name="_Toc268300394"/>
              <w:bookmarkStart w:id="1647" w:name="_Toc268300679"/>
              <w:bookmarkEnd w:id="1642"/>
              <w:bookmarkEnd w:id="1643"/>
              <w:bookmarkEnd w:id="1644"/>
              <w:bookmarkEnd w:id="1645"/>
              <w:bookmarkEnd w:id="1646"/>
              <w:bookmarkEnd w:id="1647"/>
            </w:del>
          </w:p>
        </w:tc>
        <w:tc>
          <w:tcPr>
            <w:tcW w:w="990" w:type="dxa"/>
          </w:tcPr>
          <w:p w:rsidR="004E71FE" w:rsidRPr="004E71FE" w:rsidDel="001A153B" w:rsidRDefault="004E71FE" w:rsidP="00824DBE">
            <w:pPr>
              <w:pStyle w:val="TableText"/>
              <w:rPr>
                <w:del w:id="1648" w:author="Author"/>
              </w:rPr>
            </w:pPr>
            <w:del w:id="1649" w:author="Author">
              <w:r w:rsidRPr="004E71FE" w:rsidDel="001A153B">
                <w:delText>Noun/ adjective</w:delText>
              </w:r>
              <w:bookmarkStart w:id="1650" w:name="_Toc267952801"/>
              <w:bookmarkStart w:id="1651" w:name="_Toc268299540"/>
              <w:bookmarkStart w:id="1652" w:name="_Toc268299825"/>
              <w:bookmarkStart w:id="1653" w:name="_Toc268300109"/>
              <w:bookmarkStart w:id="1654" w:name="_Toc268300395"/>
              <w:bookmarkStart w:id="1655" w:name="_Toc268300680"/>
              <w:bookmarkEnd w:id="1650"/>
              <w:bookmarkEnd w:id="1651"/>
              <w:bookmarkEnd w:id="1652"/>
              <w:bookmarkEnd w:id="1653"/>
              <w:bookmarkEnd w:id="1654"/>
              <w:bookmarkEnd w:id="1655"/>
            </w:del>
          </w:p>
        </w:tc>
        <w:tc>
          <w:tcPr>
            <w:tcW w:w="2610" w:type="dxa"/>
          </w:tcPr>
          <w:p w:rsidR="004E71FE" w:rsidRPr="004E71FE" w:rsidDel="001A153B" w:rsidRDefault="004E71FE" w:rsidP="00824DBE">
            <w:pPr>
              <w:pStyle w:val="TableText"/>
              <w:rPr>
                <w:del w:id="1656" w:author="Author"/>
              </w:rPr>
            </w:pPr>
            <w:del w:id="1657" w:author="Author">
              <w:r w:rsidRPr="001A153B" w:rsidDel="001A153B">
                <w:rPr>
                  <w:rStyle w:val="CodeInline"/>
                </w:rPr>
                <w:delText>IsEndOfFile</w:delText>
              </w:r>
              <w:r w:rsidRPr="004E71FE" w:rsidDel="001A153B">
                <w:delText xml:space="preserve">, </w:delText>
              </w:r>
              <w:r w:rsidRPr="001A153B" w:rsidDel="001A153B">
                <w:rPr>
                  <w:rStyle w:val="CodeInline"/>
                </w:rPr>
                <w:delText>BackColor</w:delText>
              </w:r>
              <w:bookmarkStart w:id="1658" w:name="_Toc267952802"/>
              <w:bookmarkStart w:id="1659" w:name="_Toc268299541"/>
              <w:bookmarkStart w:id="1660" w:name="_Toc268299826"/>
              <w:bookmarkStart w:id="1661" w:name="_Toc268300110"/>
              <w:bookmarkStart w:id="1662" w:name="_Toc268300396"/>
              <w:bookmarkStart w:id="1663" w:name="_Toc268300681"/>
              <w:bookmarkEnd w:id="1658"/>
              <w:bookmarkEnd w:id="1659"/>
              <w:bookmarkEnd w:id="1660"/>
              <w:bookmarkEnd w:id="1661"/>
              <w:bookmarkEnd w:id="1662"/>
              <w:bookmarkEnd w:id="1663"/>
            </w:del>
          </w:p>
        </w:tc>
        <w:tc>
          <w:tcPr>
            <w:tcW w:w="3348" w:type="dxa"/>
          </w:tcPr>
          <w:p w:rsidR="004E71FE" w:rsidRPr="004E71FE" w:rsidDel="001A153B" w:rsidRDefault="004E71FE" w:rsidP="00824DBE">
            <w:pPr>
              <w:pStyle w:val="TableText"/>
              <w:rPr>
                <w:del w:id="1664" w:author="Author"/>
              </w:rPr>
            </w:pPr>
            <w:del w:id="1665" w:author="Author">
              <w:r w:rsidRPr="004E71FE" w:rsidDel="001A153B">
                <w:delText xml:space="preserve">Boolean properties generally use </w:delText>
              </w:r>
              <w:r w:rsidRPr="001A153B" w:rsidDel="001A153B">
                <w:rPr>
                  <w:rStyle w:val="CodeInline"/>
                </w:rPr>
                <w:delText>Is</w:delText>
              </w:r>
              <w:r w:rsidRPr="004E71FE" w:rsidDel="001A153B">
                <w:delText xml:space="preserve"> and </w:delText>
              </w:r>
              <w:r w:rsidRPr="001A153B" w:rsidDel="001A153B">
                <w:rPr>
                  <w:rStyle w:val="CodeInline"/>
                </w:rPr>
                <w:delText>Can</w:delText>
              </w:r>
              <w:r w:rsidRPr="004E71FE" w:rsidDel="001A153B">
                <w:delText xml:space="preserve"> and should be affirmative, as in </w:delText>
              </w:r>
              <w:r w:rsidRPr="001A153B" w:rsidDel="001A153B">
                <w:rPr>
                  <w:rStyle w:val="CodeInline"/>
                </w:rPr>
                <w:delText>IsEndOfFile</w:delText>
              </w:r>
              <w:r w:rsidRPr="004E71FE" w:rsidDel="001A153B">
                <w:delText xml:space="preserve">, not </w:delText>
              </w:r>
              <w:r w:rsidRPr="001A153B" w:rsidDel="001A153B">
                <w:rPr>
                  <w:rStyle w:val="CodeInline"/>
                </w:rPr>
                <w:delText>IsNotEndOfFile</w:delText>
              </w:r>
              <w:r w:rsidRPr="004E71FE" w:rsidDel="001A153B">
                <w:delText>.</w:delText>
              </w:r>
              <w:bookmarkStart w:id="1666" w:name="_Toc267952803"/>
              <w:bookmarkStart w:id="1667" w:name="_Toc268299542"/>
              <w:bookmarkStart w:id="1668" w:name="_Toc268299827"/>
              <w:bookmarkStart w:id="1669" w:name="_Toc268300111"/>
              <w:bookmarkStart w:id="1670" w:name="_Toc268300397"/>
              <w:bookmarkStart w:id="1671" w:name="_Toc268300682"/>
              <w:bookmarkEnd w:id="1666"/>
              <w:bookmarkEnd w:id="1667"/>
              <w:bookmarkEnd w:id="1668"/>
              <w:bookmarkEnd w:id="1669"/>
              <w:bookmarkEnd w:id="1670"/>
              <w:bookmarkEnd w:id="1671"/>
            </w:del>
          </w:p>
        </w:tc>
        <w:bookmarkStart w:id="1672" w:name="_Toc267952804"/>
        <w:bookmarkStart w:id="1673" w:name="_Toc268299543"/>
        <w:bookmarkStart w:id="1674" w:name="_Toc268299828"/>
        <w:bookmarkStart w:id="1675" w:name="_Toc268300112"/>
        <w:bookmarkStart w:id="1676" w:name="_Toc268300398"/>
        <w:bookmarkStart w:id="1677" w:name="_Toc268300683"/>
        <w:bookmarkEnd w:id="1672"/>
        <w:bookmarkEnd w:id="1673"/>
        <w:bookmarkEnd w:id="1674"/>
        <w:bookmarkEnd w:id="1675"/>
        <w:bookmarkEnd w:id="1676"/>
        <w:bookmarkEnd w:id="1677"/>
      </w:tr>
    </w:tbl>
    <w:p w:rsidR="00CF0759" w:rsidDel="001A153B" w:rsidRDefault="00866402">
      <w:pPr>
        <w:pStyle w:val="GuidelineDescription"/>
        <w:rPr>
          <w:del w:id="1678" w:author="Author"/>
        </w:rPr>
      </w:pPr>
      <w:del w:id="1679" w:author="Author">
        <w:r w:rsidDel="001A153B">
          <w:delText xml:space="preserve">Table 2 summarizes the .NET guidelines for naming and capitalization in code. We have added our own recommendations for how these should be adjusted for some F# constructs. </w:delText>
        </w:r>
        <w:bookmarkStart w:id="1680" w:name="_Toc267952805"/>
        <w:bookmarkStart w:id="1681" w:name="_Toc268299544"/>
        <w:bookmarkStart w:id="1682" w:name="_Toc268299829"/>
        <w:bookmarkStart w:id="1683" w:name="_Toc268300113"/>
        <w:bookmarkStart w:id="1684" w:name="_Toc268300399"/>
        <w:bookmarkStart w:id="1685" w:name="_Toc268300684"/>
        <w:bookmarkEnd w:id="1680"/>
        <w:bookmarkEnd w:id="1681"/>
        <w:bookmarkEnd w:id="1682"/>
        <w:bookmarkEnd w:id="1683"/>
        <w:bookmarkEnd w:id="1684"/>
        <w:bookmarkEnd w:id="1685"/>
      </w:del>
    </w:p>
    <w:p w:rsidR="00A106D1" w:rsidRPr="00A106D1" w:rsidDel="001A153B" w:rsidRDefault="00E24F68" w:rsidP="0085120C">
      <w:pPr>
        <w:pStyle w:val="GuidelineDescription"/>
        <w:rPr>
          <w:del w:id="1686" w:author="Author"/>
        </w:rPr>
      </w:pPr>
      <w:del w:id="1687" w:author="Author">
        <w:r w:rsidDel="001A153B">
          <w:delText>Be a</w:delText>
        </w:r>
        <w:r w:rsidR="00A106D1" w:rsidDel="001A153B">
          <w:delText>ware of the following specific guidelines:</w:delText>
        </w:r>
        <w:bookmarkStart w:id="1688" w:name="_Toc267952806"/>
        <w:bookmarkStart w:id="1689" w:name="_Toc268299545"/>
        <w:bookmarkStart w:id="1690" w:name="_Toc268299830"/>
        <w:bookmarkStart w:id="1691" w:name="_Toc268300114"/>
        <w:bookmarkStart w:id="1692" w:name="_Toc268300400"/>
        <w:bookmarkStart w:id="1693" w:name="_Toc268300685"/>
        <w:bookmarkEnd w:id="1688"/>
        <w:bookmarkEnd w:id="1689"/>
        <w:bookmarkEnd w:id="1690"/>
        <w:bookmarkEnd w:id="1691"/>
        <w:bookmarkEnd w:id="1692"/>
        <w:bookmarkEnd w:id="1693"/>
      </w:del>
    </w:p>
    <w:p w:rsidR="00866402" w:rsidDel="001A153B" w:rsidRDefault="00AD23DB" w:rsidP="0085120C">
      <w:pPr>
        <w:pStyle w:val="Bullet"/>
        <w:rPr>
          <w:del w:id="1694" w:author="Author"/>
        </w:rPr>
      </w:pPr>
      <w:del w:id="1695" w:author="Author">
        <w:r w:rsidDel="001A153B">
          <w:delText>T</w:delText>
        </w:r>
        <w:r w:rsidR="00866402" w:rsidDel="001A153B">
          <w:delText xml:space="preserve">he .NET guidelines discourage the use of abbreviations (for example, “use </w:delText>
        </w:r>
        <w:r w:rsidR="00141372" w:rsidRPr="00141372" w:rsidDel="001A153B">
          <w:rPr>
            <w:rStyle w:val="CodeChar"/>
          </w:rPr>
          <w:delText>OnButtonClick</w:delText>
        </w:r>
        <w:r w:rsidR="00866402" w:rsidDel="001A153B">
          <w:delText xml:space="preserve"> rather than </w:delText>
        </w:r>
        <w:r w:rsidR="00141372" w:rsidRPr="00141372" w:rsidDel="001A153B">
          <w:rPr>
            <w:rStyle w:val="CodeChar"/>
          </w:rPr>
          <w:delText>OnBtnClick</w:delText>
        </w:r>
        <w:r w:rsidR="00866402" w:rsidDel="001A153B">
          <w:delText xml:space="preserve">”). </w:delText>
        </w:r>
        <w:r w:rsidR="006B3A91" w:rsidDel="001A153B">
          <w:delText>Very c</w:delText>
        </w:r>
        <w:r w:rsidR="00866402" w:rsidDel="001A153B">
          <w:delText>ommon abbreviations</w:delText>
        </w:r>
        <w:r w:rsidR="006B3A91" w:rsidDel="001A153B">
          <w:delText>,</w:delText>
        </w:r>
        <w:r w:rsidR="00866402" w:rsidDel="001A153B">
          <w:delText xml:space="preserve"> such as </w:delText>
        </w:r>
        <w:r w:rsidR="006B3A91" w:rsidDel="001A153B">
          <w:delText>“</w:delText>
        </w:r>
        <w:r w:rsidR="00866402" w:rsidRPr="00A106D1" w:rsidDel="001A153B">
          <w:delText>Async</w:delText>
        </w:r>
        <w:r w:rsidR="006B3A91" w:rsidDel="001A153B">
          <w:delText>”</w:delText>
        </w:r>
        <w:r w:rsidR="00866402" w:rsidDel="001A153B">
          <w:delText xml:space="preserve"> for </w:delText>
        </w:r>
        <w:r w:rsidR="006B3A91" w:rsidDel="001A153B">
          <w:delText>“</w:delText>
        </w:r>
        <w:r w:rsidR="00866402" w:rsidRPr="00A106D1" w:rsidDel="001A153B">
          <w:delText>Asynchronous</w:delText>
        </w:r>
        <w:r w:rsidR="006B3A91" w:rsidDel="001A153B">
          <w:delText>”,</w:delText>
        </w:r>
        <w:r w:rsidR="00866402" w:rsidDel="001A153B">
          <w:delText xml:space="preserve"> are tolerated. This guideline </w:delText>
        </w:r>
        <w:r w:rsidR="00A106D1" w:rsidDel="001A153B">
          <w:delText>is sometimes ignored for</w:delText>
        </w:r>
        <w:r w:rsidR="00866402" w:rsidDel="001A153B">
          <w:delText xml:space="preserve"> functional programming; for example, </w:delText>
        </w:r>
        <w:r w:rsidR="00141372" w:rsidRPr="00141372" w:rsidDel="001A153B">
          <w:rPr>
            <w:rStyle w:val="CodeChar"/>
          </w:rPr>
          <w:delText>List.iter</w:delText>
        </w:r>
        <w:r w:rsidR="00866402" w:rsidDel="001A153B">
          <w:delText xml:space="preserve"> uses an abbreviation for </w:delText>
        </w:r>
        <w:r w:rsidR="006B3A91" w:rsidDel="001A153B">
          <w:delText>“</w:delText>
        </w:r>
        <w:r w:rsidR="00866402" w:rsidRPr="00A106D1" w:rsidDel="001A153B">
          <w:delText>iterate</w:delText>
        </w:r>
        <w:r w:rsidR="006B3A91" w:rsidDel="001A153B">
          <w:delText>”</w:delText>
        </w:r>
        <w:r w:rsidR="00866402" w:rsidDel="001A153B">
          <w:delText>. For this reason, using abbreviations tends to be tolerated to a greater degree in F#</w:delText>
        </w:r>
        <w:r w:rsidR="00A106D1" w:rsidDel="001A153B">
          <w:delText>-to-F#</w:delText>
        </w:r>
        <w:r w:rsidR="00866402" w:rsidDel="001A153B">
          <w:delText xml:space="preserve"> programming</w:delText>
        </w:r>
        <w:r w:rsidR="00205ED8" w:rsidDel="008C21B0">
          <w:delText>.</w:delText>
        </w:r>
        <w:r w:rsidR="00866402" w:rsidDel="008C21B0">
          <w:delText xml:space="preserve"> </w:delText>
        </w:r>
        <w:bookmarkStart w:id="1696" w:name="_Toc267952807"/>
        <w:bookmarkStart w:id="1697" w:name="_Toc268299546"/>
        <w:bookmarkStart w:id="1698" w:name="_Toc268299831"/>
        <w:bookmarkStart w:id="1699" w:name="_Toc268300115"/>
        <w:bookmarkStart w:id="1700" w:name="_Toc268300401"/>
        <w:bookmarkStart w:id="1701" w:name="_Toc268300686"/>
        <w:bookmarkEnd w:id="1696"/>
        <w:bookmarkEnd w:id="1697"/>
        <w:bookmarkEnd w:id="1698"/>
        <w:bookmarkEnd w:id="1699"/>
        <w:bookmarkEnd w:id="1700"/>
        <w:bookmarkEnd w:id="1701"/>
      </w:del>
    </w:p>
    <w:p w:rsidR="00866402" w:rsidDel="001A153B" w:rsidRDefault="00866402" w:rsidP="0085120C">
      <w:pPr>
        <w:pStyle w:val="Bullet"/>
        <w:rPr>
          <w:del w:id="1702" w:author="Author"/>
        </w:rPr>
      </w:pPr>
      <w:del w:id="1703" w:author="Author">
        <w:r w:rsidDel="001A153B">
          <w:delText>Acronyms such as XML are not abbreviations and ar</w:delText>
        </w:r>
        <w:r w:rsidR="00AD23DB" w:rsidDel="001A153B">
          <w:delText>e widely used in .NET libraries</w:delText>
        </w:r>
        <w:r w:rsidDel="001A153B">
          <w:delText xml:space="preserve"> in uncapitalized form (</w:delText>
        </w:r>
        <w:r w:rsidR="00141372" w:rsidRPr="00141372" w:rsidDel="001A153B">
          <w:rPr>
            <w:rStyle w:val="CodeChar"/>
          </w:rPr>
          <w:delText>Xml</w:delText>
        </w:r>
        <w:r w:rsidDel="001A153B">
          <w:delText>). Only well-known, widely recognized acronyms should be used.</w:delText>
        </w:r>
        <w:r w:rsidR="00CF08D1" w:rsidDel="001A153B">
          <w:delText xml:space="preserve"> </w:delText>
        </w:r>
        <w:bookmarkStart w:id="1704" w:name="_Toc267952808"/>
        <w:bookmarkStart w:id="1705" w:name="_Toc268299547"/>
        <w:bookmarkStart w:id="1706" w:name="_Toc268299832"/>
        <w:bookmarkStart w:id="1707" w:name="_Toc268300116"/>
        <w:bookmarkStart w:id="1708" w:name="_Toc268300402"/>
        <w:bookmarkStart w:id="1709" w:name="_Toc268300687"/>
        <w:bookmarkEnd w:id="1704"/>
        <w:bookmarkEnd w:id="1705"/>
        <w:bookmarkEnd w:id="1706"/>
        <w:bookmarkEnd w:id="1707"/>
        <w:bookmarkEnd w:id="1708"/>
        <w:bookmarkEnd w:id="1709"/>
      </w:del>
    </w:p>
    <w:p w:rsidR="00A106D1" w:rsidDel="001A153B" w:rsidRDefault="00A106D1" w:rsidP="0085120C">
      <w:pPr>
        <w:pStyle w:val="Bullet"/>
        <w:rPr>
          <w:del w:id="1710" w:author="Author"/>
        </w:rPr>
      </w:pPr>
      <w:del w:id="1711" w:author="Author">
        <w:r w:rsidDel="001A153B">
          <w:delText xml:space="preserve">The .NET guidelines say that casing </w:delText>
        </w:r>
        <w:r w:rsidR="00204AF5" w:rsidDel="001A153B">
          <w:delText xml:space="preserve">alone </w:delText>
        </w:r>
        <w:r w:rsidDel="001A153B">
          <w:delText>cannot be used to avoid name collisions</w:delText>
        </w:r>
        <w:r w:rsidR="00204AF5" w:rsidDel="001A153B">
          <w:delText xml:space="preserve">, </w:delText>
        </w:r>
        <w:r w:rsidR="006B3A91" w:rsidDel="001A153B">
          <w:delText xml:space="preserve">since </w:delText>
        </w:r>
        <w:r w:rsidDel="001A153B">
          <w:delText xml:space="preserve">some client languages </w:delText>
        </w:r>
        <w:r w:rsidR="006B3A91" w:rsidDel="001A153B">
          <w:delText xml:space="preserve">(e.g. Visual Basic) </w:delText>
        </w:r>
        <w:r w:rsidDel="001A153B">
          <w:delText>are case</w:delText>
        </w:r>
        <w:r w:rsidR="00370843" w:rsidDel="001A153B">
          <w:delText>-</w:delText>
        </w:r>
        <w:r w:rsidDel="001A153B">
          <w:delText xml:space="preserve">insensitive. </w:delText>
        </w:r>
        <w:bookmarkStart w:id="1712" w:name="_Toc267952809"/>
        <w:bookmarkStart w:id="1713" w:name="_Toc268299548"/>
        <w:bookmarkStart w:id="1714" w:name="_Toc268299833"/>
        <w:bookmarkStart w:id="1715" w:name="_Toc268300117"/>
        <w:bookmarkStart w:id="1716" w:name="_Toc268300403"/>
        <w:bookmarkStart w:id="1717" w:name="_Toc268300688"/>
        <w:bookmarkEnd w:id="1712"/>
        <w:bookmarkEnd w:id="1713"/>
        <w:bookmarkEnd w:id="1714"/>
        <w:bookmarkEnd w:id="1715"/>
        <w:bookmarkEnd w:id="1716"/>
        <w:bookmarkEnd w:id="1717"/>
      </w:del>
    </w:p>
    <w:p w:rsidR="00210EAE" w:rsidDel="001A153B" w:rsidRDefault="00210EAE" w:rsidP="00210EAE">
      <w:pPr>
        <w:pStyle w:val="GuidelinePositive"/>
        <w:numPr>
          <w:ilvl w:val="0"/>
          <w:numId w:val="2"/>
        </w:numPr>
        <w:ind w:left="360"/>
        <w:rPr>
          <w:del w:id="1718" w:author="Author"/>
          <w:rFonts w:ascii="Calibri" w:hAnsi="Calibri" w:cs="Calibri"/>
        </w:rPr>
      </w:pPr>
      <w:del w:id="1719" w:author="Author">
        <w:r w:rsidDel="001A153B">
          <w:rPr>
            <w:rFonts w:ascii="Calibri" w:hAnsi="Calibri" w:cs="Calibri"/>
            <w:b/>
            <w:bCs/>
            <w:u w:val="single"/>
          </w:rPr>
          <w:delText>Do</w:delText>
        </w:r>
        <w:r w:rsidDel="001A153B">
          <w:rPr>
            <w:rFonts w:ascii="Calibri" w:hAnsi="Calibri" w:cs="Calibri"/>
          </w:rPr>
          <w:delText xml:space="preserve"> use PascalCase for generic parameter names in public API</w:delText>
        </w:r>
        <w:r w:rsidR="00B97AC0" w:rsidDel="001A153B">
          <w:rPr>
            <w:rFonts w:ascii="Calibri" w:hAnsi="Calibri" w:cs="Calibri"/>
          </w:rPr>
          <w:delText>s</w:delText>
        </w:r>
        <w:r w:rsidDel="001A153B">
          <w:rPr>
            <w:rFonts w:ascii="Calibri" w:hAnsi="Calibri" w:cs="Calibri"/>
          </w:rPr>
          <w:delText>, including for F#-facing libraries.</w:delText>
        </w:r>
        <w:r w:rsidR="007436FB" w:rsidDel="001A153B">
          <w:rPr>
            <w:rFonts w:ascii="Calibri" w:hAnsi="Calibri" w:cs="Calibri"/>
          </w:rPr>
          <w:br/>
          <w:delText xml:space="preserve">In particular, use names like </w:delText>
        </w:r>
        <w:r w:rsidR="00141372" w:rsidRPr="00141372" w:rsidDel="001A153B">
          <w:rPr>
            <w:rStyle w:val="CodeChar"/>
          </w:rPr>
          <w:delText>T</w:delText>
        </w:r>
        <w:r w:rsidR="007436FB" w:rsidDel="001A153B">
          <w:rPr>
            <w:rFonts w:ascii="Calibri" w:hAnsi="Calibri" w:cs="Calibri"/>
          </w:rPr>
          <w:delText>,</w:delText>
        </w:r>
        <w:r w:rsidR="001B18AA" w:rsidDel="001A153B">
          <w:rPr>
            <w:rFonts w:ascii="Calibri" w:hAnsi="Calibri" w:cs="Calibri"/>
          </w:rPr>
          <w:delText xml:space="preserve"> </w:delText>
        </w:r>
        <w:r w:rsidR="00141372" w:rsidRPr="00141372" w:rsidDel="001A153B">
          <w:rPr>
            <w:rStyle w:val="CodeChar"/>
          </w:rPr>
          <w:delText>U</w:delText>
        </w:r>
        <w:r w:rsidR="007436FB" w:rsidDel="001A153B">
          <w:rPr>
            <w:rFonts w:ascii="Calibri" w:hAnsi="Calibri" w:cs="Calibri"/>
          </w:rPr>
          <w:delText xml:space="preserve">, </w:delText>
        </w:r>
        <w:r w:rsidR="00141372" w:rsidRPr="00141372" w:rsidDel="001A153B">
          <w:rPr>
            <w:rStyle w:val="CodeChar"/>
          </w:rPr>
          <w:delText>T1</w:delText>
        </w:r>
        <w:r w:rsidR="007436FB" w:rsidDel="001A153B">
          <w:rPr>
            <w:rFonts w:ascii="Calibri" w:hAnsi="Calibri" w:cs="Calibri"/>
          </w:rPr>
          <w:delText xml:space="preserve">, </w:delText>
        </w:r>
        <w:r w:rsidR="00141372" w:rsidRPr="00141372" w:rsidDel="001A153B">
          <w:rPr>
            <w:rStyle w:val="CodeChar"/>
          </w:rPr>
          <w:delText>T2</w:delText>
        </w:r>
        <w:r w:rsidR="007436FB" w:rsidDel="001A153B">
          <w:rPr>
            <w:rFonts w:ascii="Calibri" w:hAnsi="Calibri" w:cs="Calibri"/>
          </w:rPr>
          <w:delText xml:space="preserve"> for arbitrary generic parameters, </w:delText>
        </w:r>
        <w:r w:rsidR="002A623F" w:rsidDel="001A153B">
          <w:rPr>
            <w:rFonts w:ascii="Calibri" w:hAnsi="Calibri" w:cs="Calibri"/>
          </w:rPr>
          <w:delText xml:space="preserve">and when specific names make sense, then for F#-facing libraries use </w:delText>
        </w:r>
        <w:r w:rsidR="007436FB" w:rsidDel="001A153B">
          <w:rPr>
            <w:rFonts w:ascii="Calibri" w:hAnsi="Calibri" w:cs="Calibri"/>
          </w:rPr>
          <w:delText xml:space="preserve">names like </w:delText>
        </w:r>
        <w:r w:rsidR="00141372" w:rsidRPr="00141372" w:rsidDel="001A153B">
          <w:rPr>
            <w:rStyle w:val="CodeChar"/>
          </w:rPr>
          <w:delText>Key</w:delText>
        </w:r>
        <w:r w:rsidR="007436FB" w:rsidDel="001A153B">
          <w:rPr>
            <w:rFonts w:ascii="Calibri" w:hAnsi="Calibri" w:cs="Calibri"/>
          </w:rPr>
          <w:delText xml:space="preserve">, </w:delText>
        </w:r>
        <w:r w:rsidR="00141372" w:rsidRPr="00141372" w:rsidDel="001A153B">
          <w:rPr>
            <w:rStyle w:val="CodeChar"/>
          </w:rPr>
          <w:delText>Value</w:delText>
        </w:r>
        <w:r w:rsidR="007436FB" w:rsidDel="001A153B">
          <w:rPr>
            <w:rFonts w:ascii="Calibri" w:hAnsi="Calibri" w:cs="Calibri"/>
          </w:rPr>
          <w:delText xml:space="preserve">, </w:delText>
        </w:r>
        <w:r w:rsidR="00141372" w:rsidRPr="00141372" w:rsidDel="001A153B">
          <w:rPr>
            <w:rStyle w:val="CodeChar"/>
          </w:rPr>
          <w:delText>Arg</w:delText>
        </w:r>
        <w:r w:rsidR="007436FB" w:rsidDel="001A153B">
          <w:rPr>
            <w:rFonts w:ascii="Calibri" w:hAnsi="Calibri" w:cs="Calibri"/>
          </w:rPr>
          <w:delText xml:space="preserve"> (but not e.g. </w:delText>
        </w:r>
        <w:r w:rsidR="00141372" w:rsidRPr="00141372" w:rsidDel="001A153B">
          <w:rPr>
            <w:rStyle w:val="CodeChar"/>
          </w:rPr>
          <w:delText>TKey</w:delText>
        </w:r>
        <w:r w:rsidR="007436FB" w:rsidDel="001A153B">
          <w:rPr>
            <w:rFonts w:ascii="Calibri" w:hAnsi="Calibri" w:cs="Calibri"/>
          </w:rPr>
          <w:delText>).</w:delText>
        </w:r>
        <w:bookmarkStart w:id="1720" w:name="_Toc267952810"/>
        <w:bookmarkStart w:id="1721" w:name="_Toc268299549"/>
        <w:bookmarkStart w:id="1722" w:name="_Toc268299834"/>
        <w:bookmarkStart w:id="1723" w:name="_Toc268300118"/>
        <w:bookmarkStart w:id="1724" w:name="_Toc268300404"/>
        <w:bookmarkStart w:id="1725" w:name="_Toc268300689"/>
        <w:bookmarkEnd w:id="1720"/>
        <w:bookmarkEnd w:id="1721"/>
        <w:bookmarkEnd w:id="1722"/>
        <w:bookmarkEnd w:id="1723"/>
        <w:bookmarkEnd w:id="1724"/>
        <w:bookmarkEnd w:id="1725"/>
      </w:del>
    </w:p>
    <w:p w:rsidR="00A10093" w:rsidDel="001A153B" w:rsidRDefault="00CF08D1" w:rsidP="00CF08D1">
      <w:pPr>
        <w:pStyle w:val="GuidelinePositive"/>
        <w:numPr>
          <w:ilvl w:val="0"/>
          <w:numId w:val="2"/>
        </w:numPr>
        <w:ind w:left="360"/>
        <w:rPr>
          <w:del w:id="1726" w:author="Author"/>
          <w:rFonts w:ascii="Calibri" w:hAnsi="Calibri" w:cs="Calibri"/>
        </w:rPr>
      </w:pPr>
      <w:del w:id="1727" w:author="Author">
        <w:r w:rsidDel="001A153B">
          <w:rPr>
            <w:rFonts w:ascii="Calibri" w:hAnsi="Calibri" w:cs="Calibri"/>
            <w:b/>
            <w:bCs/>
            <w:u w:val="single"/>
          </w:rPr>
          <w:delText>Do</w:delText>
        </w:r>
        <w:r w:rsidDel="001A153B">
          <w:rPr>
            <w:rFonts w:ascii="Calibri" w:hAnsi="Calibri" w:cs="Calibri"/>
          </w:rPr>
          <w:delText xml:space="preserve"> u</w:delText>
        </w:r>
        <w:r w:rsidRPr="00D67015" w:rsidDel="001A153B">
          <w:rPr>
            <w:rFonts w:ascii="Calibri" w:hAnsi="Calibri" w:cs="Calibri"/>
          </w:rPr>
          <w:delText xml:space="preserve">se </w:delText>
        </w:r>
        <w:r w:rsidR="00210EAE" w:rsidDel="001A153B">
          <w:rPr>
            <w:rFonts w:ascii="Calibri" w:hAnsi="Calibri" w:cs="Calibri"/>
          </w:rPr>
          <w:delText xml:space="preserve">either </w:delText>
        </w:r>
        <w:r w:rsidR="00204AF5" w:rsidDel="001A153B">
          <w:rPr>
            <w:rFonts w:ascii="Calibri" w:hAnsi="Calibri" w:cs="Calibri"/>
          </w:rPr>
          <w:delText xml:space="preserve">PascalCase </w:delText>
        </w:r>
        <w:r w:rsidR="00210EAE" w:rsidDel="001A153B">
          <w:rPr>
            <w:rFonts w:ascii="Calibri" w:hAnsi="Calibri" w:cs="Calibri"/>
          </w:rPr>
          <w:delText xml:space="preserve">or camelCase </w:delText>
        </w:r>
        <w:r w:rsidR="009C77E8" w:rsidDel="001A153B">
          <w:rPr>
            <w:rFonts w:ascii="Calibri" w:hAnsi="Calibri" w:cs="Calibri"/>
          </w:rPr>
          <w:delText>for public functions and values</w:delText>
        </w:r>
        <w:r w:rsidR="00A106D1" w:rsidDel="001A153B">
          <w:rPr>
            <w:rFonts w:ascii="Calibri" w:hAnsi="Calibri" w:cs="Calibri"/>
          </w:rPr>
          <w:delText xml:space="preserve"> in </w:delText>
        </w:r>
        <w:r w:rsidR="009C77E8" w:rsidDel="001A153B">
          <w:rPr>
            <w:rFonts w:ascii="Calibri" w:hAnsi="Calibri" w:cs="Calibri"/>
          </w:rPr>
          <w:delText xml:space="preserve">F# </w:delText>
        </w:r>
        <w:r w:rsidR="00A106D1" w:rsidDel="001A153B">
          <w:rPr>
            <w:rFonts w:ascii="Calibri" w:hAnsi="Calibri" w:cs="Calibri"/>
          </w:rPr>
          <w:delText>modules</w:delText>
        </w:r>
        <w:r w:rsidDel="001A153B">
          <w:rPr>
            <w:rFonts w:ascii="Calibri" w:hAnsi="Calibri" w:cs="Calibri"/>
          </w:rPr>
          <w:delText>.</w:delText>
        </w:r>
        <w:r w:rsidR="00A10093" w:rsidDel="001A153B">
          <w:rPr>
            <w:rFonts w:ascii="Calibri" w:hAnsi="Calibri" w:cs="Calibri"/>
          </w:rPr>
          <w:delText xml:space="preserve"> </w:delText>
        </w:r>
        <w:r w:rsidR="00AB1CA9" w:rsidDel="001A153B">
          <w:rPr>
            <w:rFonts w:ascii="Calibri" w:hAnsi="Calibri" w:cs="Calibri"/>
          </w:rPr>
          <w:br/>
        </w:r>
        <w:r w:rsidR="00155AB2" w:rsidDel="001A153B">
          <w:rPr>
            <w:rFonts w:ascii="Calibri" w:hAnsi="Calibri" w:cs="Calibri"/>
          </w:rPr>
          <w:delText xml:space="preserve">camelCase is generally used for public functions which are designed to be used unqualified (e.g. </w:delText>
        </w:r>
        <w:r w:rsidR="00141372" w:rsidRPr="00141372" w:rsidDel="001A153B">
          <w:rPr>
            <w:rStyle w:val="CodeChar"/>
          </w:rPr>
          <w:delText>invalidArg</w:delText>
        </w:r>
        <w:r w:rsidR="00155AB2" w:rsidDel="001A153B">
          <w:rPr>
            <w:rFonts w:ascii="Calibri" w:hAnsi="Calibri" w:cs="Calibri"/>
          </w:rPr>
          <w:delText>), and for the “</w:delText>
        </w:r>
        <w:r w:rsidR="007B2923" w:rsidDel="001A153B">
          <w:rPr>
            <w:rFonts w:ascii="Calibri" w:hAnsi="Calibri" w:cs="Calibri"/>
          </w:rPr>
          <w:delText>standard collection functions</w:delText>
        </w:r>
        <w:r w:rsidR="00155AB2" w:rsidDel="001A153B">
          <w:rPr>
            <w:rFonts w:ascii="Calibri" w:hAnsi="Calibri" w:cs="Calibri"/>
          </w:rPr>
          <w:delText xml:space="preserve">” (e.g. </w:delText>
        </w:r>
        <w:r w:rsidR="00141372" w:rsidRPr="00141372" w:rsidDel="001A153B">
          <w:rPr>
            <w:rStyle w:val="CodeChar"/>
          </w:rPr>
          <w:delText>List.map</w:delText>
        </w:r>
        <w:r w:rsidR="00370843" w:rsidDel="001A153B">
          <w:rPr>
            <w:rFonts w:ascii="Calibri" w:hAnsi="Calibri" w:cs="Calibri"/>
          </w:rPr>
          <w:delText xml:space="preserve"> – see appendix)</w:delText>
        </w:r>
        <w:r w:rsidR="00155AB2" w:rsidDel="001A153B">
          <w:rPr>
            <w:rFonts w:ascii="Calibri" w:hAnsi="Calibri" w:cs="Calibri"/>
          </w:rPr>
          <w:delText>. In both these cases, the function names act much like keywords in the language.</w:delText>
        </w:r>
        <w:bookmarkStart w:id="1728" w:name="_Toc267952811"/>
        <w:bookmarkStart w:id="1729" w:name="_Toc268299550"/>
        <w:bookmarkStart w:id="1730" w:name="_Toc268299835"/>
        <w:bookmarkStart w:id="1731" w:name="_Toc268300119"/>
        <w:bookmarkStart w:id="1732" w:name="_Toc268300405"/>
        <w:bookmarkStart w:id="1733" w:name="_Toc268300690"/>
        <w:bookmarkEnd w:id="1728"/>
        <w:bookmarkEnd w:id="1729"/>
        <w:bookmarkEnd w:id="1730"/>
        <w:bookmarkEnd w:id="1731"/>
        <w:bookmarkEnd w:id="1732"/>
        <w:bookmarkEnd w:id="1733"/>
      </w:del>
    </w:p>
    <w:p w:rsidR="004735C7" w:rsidDel="001A153B" w:rsidRDefault="004735C7">
      <w:pPr>
        <w:pStyle w:val="GuidelinePositive"/>
        <w:numPr>
          <w:ilvl w:val="0"/>
          <w:numId w:val="0"/>
        </w:numPr>
        <w:ind w:left="360"/>
        <w:rPr>
          <w:del w:id="1734" w:author="Author"/>
          <w:rFonts w:ascii="Calibri" w:hAnsi="Calibri" w:cs="Calibri"/>
        </w:rPr>
      </w:pPr>
      <w:bookmarkStart w:id="1735" w:name="_Toc267952812"/>
      <w:bookmarkStart w:id="1736" w:name="_Toc268299551"/>
      <w:bookmarkStart w:id="1737" w:name="_Toc268299836"/>
      <w:bookmarkStart w:id="1738" w:name="_Toc268300120"/>
      <w:bookmarkStart w:id="1739" w:name="_Toc268300406"/>
      <w:bookmarkStart w:id="1740" w:name="_Toc268300691"/>
      <w:bookmarkEnd w:id="1735"/>
      <w:bookmarkEnd w:id="1736"/>
      <w:bookmarkEnd w:id="1737"/>
      <w:bookmarkEnd w:id="1738"/>
      <w:bookmarkEnd w:id="1739"/>
      <w:bookmarkEnd w:id="1740"/>
    </w:p>
    <w:p w:rsidR="00935B5B" w:rsidDel="001A153B" w:rsidRDefault="00106737">
      <w:pPr>
        <w:pStyle w:val="Heading2"/>
        <w:rPr>
          <w:del w:id="1741" w:author="Author"/>
        </w:rPr>
      </w:pPr>
      <w:bookmarkStart w:id="1742" w:name="_Toc254598043"/>
      <w:bookmarkStart w:id="1743" w:name="_Toc254598044"/>
      <w:bookmarkStart w:id="1744" w:name="_Toc254598045"/>
      <w:bookmarkStart w:id="1745" w:name="_Toc254598046"/>
      <w:bookmarkStart w:id="1746" w:name="_Toc254598047"/>
      <w:bookmarkStart w:id="1747" w:name="_Toc254598048"/>
      <w:bookmarkEnd w:id="1742"/>
      <w:bookmarkEnd w:id="1743"/>
      <w:bookmarkEnd w:id="1744"/>
      <w:bookmarkEnd w:id="1745"/>
      <w:bookmarkEnd w:id="1746"/>
      <w:bookmarkEnd w:id="1747"/>
      <w:del w:id="1748" w:author="Author">
        <w:r w:rsidDel="001A153B">
          <w:delText xml:space="preserve">F# </w:delText>
        </w:r>
        <w:r w:rsidR="00CF08D1" w:rsidDel="001A153B">
          <w:delText>Object</w:delText>
        </w:r>
        <w:r w:rsidR="00155AB2" w:rsidDel="001A153B">
          <w:delText xml:space="preserve">, </w:delText>
        </w:r>
        <w:r w:rsidR="007B7AD6" w:rsidDel="001A153B">
          <w:delText xml:space="preserve">Type </w:delText>
        </w:r>
        <w:r w:rsidR="00155AB2" w:rsidDel="001A153B">
          <w:delText xml:space="preserve">and Module </w:delText>
        </w:r>
        <w:r w:rsidR="007B7AD6" w:rsidDel="001A153B">
          <w:delText>Design</w:delText>
        </w:r>
        <w:bookmarkStart w:id="1749" w:name="_Toc267952813"/>
        <w:bookmarkStart w:id="1750" w:name="_Toc268299552"/>
        <w:bookmarkStart w:id="1751" w:name="_Toc268299837"/>
        <w:bookmarkStart w:id="1752" w:name="_Toc268300121"/>
        <w:bookmarkStart w:id="1753" w:name="_Toc268300407"/>
        <w:bookmarkStart w:id="1754" w:name="_Toc268300692"/>
        <w:bookmarkEnd w:id="1749"/>
        <w:bookmarkEnd w:id="1750"/>
        <w:bookmarkEnd w:id="1751"/>
        <w:bookmarkEnd w:id="1752"/>
        <w:bookmarkEnd w:id="1753"/>
        <w:bookmarkEnd w:id="1754"/>
      </w:del>
    </w:p>
    <w:p w:rsidR="00E24F68" w:rsidRPr="00E24F68" w:rsidDel="001A153B" w:rsidRDefault="00CF08D1" w:rsidP="00CF08D1">
      <w:pPr>
        <w:pStyle w:val="GuidelinePositive"/>
        <w:numPr>
          <w:ilvl w:val="0"/>
          <w:numId w:val="2"/>
        </w:numPr>
        <w:ind w:left="360"/>
        <w:rPr>
          <w:del w:id="1755" w:author="Author"/>
        </w:rPr>
      </w:pPr>
      <w:del w:id="1756" w:author="Author">
        <w:r w:rsidDel="001A153B">
          <w:rPr>
            <w:rFonts w:ascii="Calibri" w:hAnsi="Calibri" w:cs="Calibri"/>
            <w:b/>
            <w:bCs/>
            <w:u w:val="single"/>
          </w:rPr>
          <w:delText>Do</w:delText>
        </w:r>
        <w:r w:rsidR="00A106D1" w:rsidDel="001A153B">
          <w:rPr>
            <w:rFonts w:ascii="Calibri" w:hAnsi="Calibri" w:cs="Calibri"/>
          </w:rPr>
          <w:delText xml:space="preserve"> use </w:delText>
        </w:r>
        <w:r w:rsidR="00AD23DB" w:rsidDel="001A153B">
          <w:rPr>
            <w:rFonts w:ascii="Calibri" w:hAnsi="Calibri" w:cs="Calibri"/>
          </w:rPr>
          <w:delText xml:space="preserve">properties and </w:delText>
        </w:r>
        <w:r w:rsidR="003B6B7F" w:rsidDel="001A153B">
          <w:rPr>
            <w:rFonts w:ascii="Calibri" w:hAnsi="Calibri" w:cs="Calibri"/>
          </w:rPr>
          <w:delText xml:space="preserve">methods </w:delText>
        </w:r>
        <w:r w:rsidR="00AD23DB" w:rsidDel="001A153B">
          <w:rPr>
            <w:rFonts w:ascii="Calibri" w:hAnsi="Calibri" w:cs="Calibri"/>
          </w:rPr>
          <w:delText>for operations intrinsic to</w:delText>
        </w:r>
        <w:r w:rsidR="00E24F68" w:rsidDel="001A153B">
          <w:rPr>
            <w:rFonts w:ascii="Calibri" w:hAnsi="Calibri" w:cs="Calibri"/>
          </w:rPr>
          <w:delText xml:space="preserve"> types</w:delText>
        </w:r>
        <w:r w:rsidDel="001A153B">
          <w:rPr>
            <w:rFonts w:ascii="Calibri" w:hAnsi="Calibri" w:cs="Calibri"/>
          </w:rPr>
          <w:delText xml:space="preserve">. </w:delText>
        </w:r>
        <w:bookmarkStart w:id="1757" w:name="_Toc267952814"/>
        <w:bookmarkStart w:id="1758" w:name="_Toc268299553"/>
        <w:bookmarkStart w:id="1759" w:name="_Toc268299838"/>
        <w:bookmarkStart w:id="1760" w:name="_Toc268300122"/>
        <w:bookmarkStart w:id="1761" w:name="_Toc268300408"/>
        <w:bookmarkStart w:id="1762" w:name="_Toc268300693"/>
        <w:bookmarkEnd w:id="1757"/>
        <w:bookmarkEnd w:id="1758"/>
        <w:bookmarkEnd w:id="1759"/>
        <w:bookmarkEnd w:id="1760"/>
        <w:bookmarkEnd w:id="1761"/>
        <w:bookmarkEnd w:id="1762"/>
      </w:del>
    </w:p>
    <w:p w:rsidR="00CF08D1" w:rsidDel="001A153B" w:rsidRDefault="00E24F68" w:rsidP="00E24F68">
      <w:pPr>
        <w:pStyle w:val="GuidelinePositive"/>
        <w:numPr>
          <w:ilvl w:val="0"/>
          <w:numId w:val="0"/>
        </w:numPr>
        <w:ind w:left="360"/>
        <w:rPr>
          <w:del w:id="1763" w:author="Author"/>
        </w:rPr>
      </w:pPr>
      <w:del w:id="1764" w:author="Author">
        <w:r w:rsidDel="001A153B">
          <w:rPr>
            <w:rFonts w:ascii="Calibri" w:hAnsi="Calibri" w:cs="Calibri"/>
          </w:rPr>
          <w:delText>This is called out specific</w:delText>
        </w:r>
        <w:r w:rsidR="00155AB2" w:rsidDel="001A153B">
          <w:rPr>
            <w:rFonts w:ascii="Calibri" w:hAnsi="Calibri" w:cs="Calibri"/>
          </w:rPr>
          <w:delText>ally</w:delText>
        </w:r>
        <w:r w:rsidDel="001A153B">
          <w:rPr>
            <w:rFonts w:ascii="Calibri" w:hAnsi="Calibri" w:cs="Calibri"/>
          </w:rPr>
          <w:delText xml:space="preserve"> because some people from a functional programming background avoid the use of object oriented programming together</w:delText>
        </w:r>
        <w:r w:rsidR="00155AB2" w:rsidDel="001A153B">
          <w:rPr>
            <w:rFonts w:ascii="Calibri" w:hAnsi="Calibri" w:cs="Calibri"/>
          </w:rPr>
          <w:delText>, preferring a module containing a set of functions defining the intrinsic functions related to a type</w:delText>
        </w:r>
        <w:r w:rsidR="00486508" w:rsidDel="001A153B">
          <w:rPr>
            <w:rFonts w:ascii="Calibri" w:hAnsi="Calibri" w:cs="Calibri"/>
          </w:rPr>
          <w:delText xml:space="preserve"> (e.g. </w:delText>
        </w:r>
        <w:r w:rsidR="00141372" w:rsidRPr="00141372" w:rsidDel="001A153B">
          <w:rPr>
            <w:rStyle w:val="CodeChar"/>
          </w:rPr>
          <w:delText>length</w:delText>
        </w:r>
        <w:r w:rsidR="00141372" w:rsidRPr="00141372" w:rsidDel="008C21B0">
          <w:rPr>
            <w:rStyle w:val="CodeChar"/>
          </w:rPr>
          <w:delText>(</w:delText>
        </w:r>
        <w:r w:rsidR="00141372" w:rsidRPr="00141372" w:rsidDel="001A153B">
          <w:rPr>
            <w:rStyle w:val="CodeChar"/>
          </w:rPr>
          <w:delText>foo</w:delText>
        </w:r>
        <w:r w:rsidR="00141372" w:rsidRPr="00141372" w:rsidDel="008C21B0">
          <w:rPr>
            <w:rStyle w:val="CodeChar"/>
          </w:rPr>
          <w:delText>)</w:delText>
        </w:r>
        <w:r w:rsidR="00486508" w:rsidDel="001A153B">
          <w:rPr>
            <w:rFonts w:ascii="Calibri" w:hAnsi="Calibri" w:cs="Calibri"/>
          </w:rPr>
          <w:delText xml:space="preserve"> rather than </w:delText>
        </w:r>
        <w:r w:rsidR="00141372" w:rsidRPr="00141372" w:rsidDel="001A153B">
          <w:rPr>
            <w:rStyle w:val="CodeChar"/>
          </w:rPr>
          <w:delText>foo.Length</w:delText>
        </w:r>
        <w:r w:rsidR="00486508" w:rsidDel="001A153B">
          <w:rPr>
            <w:rFonts w:ascii="Calibri" w:hAnsi="Calibri" w:cs="Calibri"/>
          </w:rPr>
          <w:delText>)</w:delText>
        </w:r>
        <w:r w:rsidDel="001A153B">
          <w:rPr>
            <w:rFonts w:ascii="Calibri" w:hAnsi="Calibri" w:cs="Calibri"/>
          </w:rPr>
          <w:delText xml:space="preserve">. </w:delText>
        </w:r>
        <w:r w:rsidR="0063197F" w:rsidDel="001A153B">
          <w:rPr>
            <w:rFonts w:ascii="Calibri" w:hAnsi="Calibri" w:cs="Calibri"/>
          </w:rPr>
          <w:delText>But see also the next bullet.</w:delText>
        </w:r>
        <w:r w:rsidR="002507AE" w:rsidDel="001A153B">
          <w:rPr>
            <w:rFonts w:ascii="Calibri" w:hAnsi="Calibri" w:cs="Calibri"/>
          </w:rPr>
          <w:delText xml:space="preserve"> </w:delText>
        </w:r>
        <w:r w:rsidR="00155AB2" w:rsidDel="001A153B">
          <w:rPr>
            <w:rFonts w:ascii="Calibri" w:hAnsi="Calibri" w:cs="Calibri"/>
          </w:rPr>
          <w:delText xml:space="preserve">In general, in </w:delText>
        </w:r>
        <w:r w:rsidDel="001A153B">
          <w:rPr>
            <w:rFonts w:ascii="Calibri" w:hAnsi="Calibri" w:cs="Calibri"/>
          </w:rPr>
          <w:delText xml:space="preserve">F#, </w:delText>
        </w:r>
        <w:r w:rsidR="00155AB2" w:rsidDel="001A153B">
          <w:rPr>
            <w:rFonts w:ascii="Calibri" w:hAnsi="Calibri" w:cs="Calibri"/>
          </w:rPr>
          <w:delText>the use</w:delText>
        </w:r>
        <w:r w:rsidR="00723419" w:rsidDel="001A153B">
          <w:rPr>
            <w:rFonts w:ascii="Calibri" w:hAnsi="Calibri" w:cs="Calibri"/>
          </w:rPr>
          <w:delText xml:space="preserve"> of</w:delText>
        </w:r>
        <w:r w:rsidR="00155AB2" w:rsidDel="001A153B">
          <w:rPr>
            <w:rFonts w:ascii="Calibri" w:hAnsi="Calibri" w:cs="Calibri"/>
          </w:rPr>
          <w:delText xml:space="preserve"> </w:delText>
        </w:r>
        <w:r w:rsidDel="001A153B">
          <w:rPr>
            <w:rFonts w:ascii="Calibri" w:hAnsi="Calibri" w:cs="Calibri"/>
          </w:rPr>
          <w:delText xml:space="preserve">object-oriented programming is </w:delText>
        </w:r>
        <w:r w:rsidR="00155AB2" w:rsidDel="001A153B">
          <w:rPr>
            <w:rFonts w:ascii="Calibri" w:hAnsi="Calibri" w:cs="Calibri"/>
          </w:rPr>
          <w:delText>preferred as</w:delText>
        </w:r>
        <w:r w:rsidDel="001A153B">
          <w:rPr>
            <w:rFonts w:ascii="Calibri" w:hAnsi="Calibri" w:cs="Calibri"/>
          </w:rPr>
          <w:delText xml:space="preserve"> a software engineering device.</w:delText>
        </w:r>
        <w:r w:rsidR="00486508" w:rsidDel="001A153B">
          <w:rPr>
            <w:rFonts w:ascii="Calibri" w:hAnsi="Calibri" w:cs="Calibri"/>
          </w:rPr>
          <w:delText xml:space="preserve">  This strategy also provides some tooling benefits</w:delText>
        </w:r>
        <w:r w:rsidR="00723419" w:rsidDel="001A153B">
          <w:rPr>
            <w:rFonts w:ascii="Calibri" w:hAnsi="Calibri" w:cs="Calibri"/>
          </w:rPr>
          <w:delText xml:space="preserve"> such as</w:delText>
        </w:r>
        <w:r w:rsidR="00486508" w:rsidDel="001A153B">
          <w:rPr>
            <w:rFonts w:ascii="Calibri" w:hAnsi="Calibri" w:cs="Calibri"/>
          </w:rPr>
          <w:delText xml:space="preserve"> Visual Studio’s “Intellisense” feature to discover the methods on a type by “dotting into” an object.</w:delText>
        </w:r>
        <w:bookmarkStart w:id="1765" w:name="_Toc267952815"/>
        <w:bookmarkStart w:id="1766" w:name="_Toc268299554"/>
        <w:bookmarkStart w:id="1767" w:name="_Toc268299839"/>
        <w:bookmarkStart w:id="1768" w:name="_Toc268300123"/>
        <w:bookmarkStart w:id="1769" w:name="_Toc268300409"/>
        <w:bookmarkStart w:id="1770" w:name="_Toc268300694"/>
        <w:bookmarkEnd w:id="1765"/>
        <w:bookmarkEnd w:id="1766"/>
        <w:bookmarkEnd w:id="1767"/>
        <w:bookmarkEnd w:id="1768"/>
        <w:bookmarkEnd w:id="1769"/>
        <w:bookmarkEnd w:id="1770"/>
      </w:del>
    </w:p>
    <w:p w:rsidR="00CF08D1" w:rsidDel="001A153B" w:rsidRDefault="00CF08D1" w:rsidP="00CF08D1">
      <w:pPr>
        <w:pStyle w:val="BodyText"/>
        <w:rPr>
          <w:del w:id="1771" w:author="Author"/>
        </w:rPr>
      </w:pPr>
      <w:del w:id="1772" w:author="Author">
        <w:r w:rsidDel="001A153B">
          <w:delText>For example</w:delText>
        </w:r>
        <w:r w:rsidR="008E0806" w:rsidDel="001A153B">
          <w:fldChar w:fldCharType="begin"/>
        </w:r>
        <w:r w:rsidDel="001A153B">
          <w:delInstrText xml:space="preserve"> XE "types:properties and methods, .NET guidelines " </w:delInstrText>
        </w:r>
        <w:r w:rsidR="008E0806" w:rsidDel="001A153B">
          <w:fldChar w:fldCharType="end"/>
        </w:r>
        <w:r w:rsidR="008E0806" w:rsidDel="001A153B">
          <w:fldChar w:fldCharType="begin"/>
        </w:r>
        <w:r w:rsidDel="001A153B">
          <w:delInstrText xml:space="preserve"> XE "properties:.NET guidelines " </w:delInstrText>
        </w:r>
        <w:r w:rsidR="008E0806" w:rsidDel="001A153B">
          <w:fldChar w:fldCharType="end"/>
        </w:r>
        <w:r w:rsidR="008E0806" w:rsidDel="001A153B">
          <w:fldChar w:fldCharType="begin"/>
        </w:r>
        <w:r w:rsidDel="001A153B">
          <w:delInstrText xml:space="preserve"> XE "methods:.NET guidelines " </w:delInstrText>
        </w:r>
        <w:r w:rsidR="008E0806" w:rsidDel="001A153B">
          <w:fldChar w:fldCharType="end"/>
        </w:r>
        <w:r w:rsidDel="001A153B">
          <w:delText>:</w:delText>
        </w:r>
        <w:bookmarkStart w:id="1773" w:name="_Toc267952816"/>
        <w:bookmarkStart w:id="1774" w:name="_Toc268299555"/>
        <w:bookmarkStart w:id="1775" w:name="_Toc268299840"/>
        <w:bookmarkStart w:id="1776" w:name="_Toc268300124"/>
        <w:bookmarkStart w:id="1777" w:name="_Toc268300410"/>
        <w:bookmarkStart w:id="1778" w:name="_Toc268300695"/>
        <w:bookmarkEnd w:id="1773"/>
        <w:bookmarkEnd w:id="1774"/>
        <w:bookmarkEnd w:id="1775"/>
        <w:bookmarkEnd w:id="1776"/>
        <w:bookmarkEnd w:id="1777"/>
        <w:bookmarkEnd w:id="1778"/>
      </w:del>
    </w:p>
    <w:p w:rsidR="00CF08D1" w:rsidDel="001A153B" w:rsidRDefault="00CF08D1" w:rsidP="00715F5D">
      <w:pPr>
        <w:pStyle w:val="Code"/>
        <w:rPr>
          <w:del w:id="1779" w:author="Author"/>
        </w:rPr>
      </w:pPr>
      <w:del w:id="1780" w:author="Author">
        <w:r w:rsidDel="001A153B">
          <w:sym w:font="Wingdings" w:char="F0FC"/>
        </w:r>
        <w:r w:rsidDel="001A153B">
          <w:delText xml:space="preserve"> type HardwareDevice with </w:delText>
        </w:r>
        <w:bookmarkStart w:id="1781" w:name="_Toc267952817"/>
        <w:bookmarkStart w:id="1782" w:name="_Toc268299556"/>
        <w:bookmarkStart w:id="1783" w:name="_Toc268299841"/>
        <w:bookmarkStart w:id="1784" w:name="_Toc268300125"/>
        <w:bookmarkStart w:id="1785" w:name="_Toc268300411"/>
        <w:bookmarkStart w:id="1786" w:name="_Toc268300696"/>
        <w:bookmarkEnd w:id="1781"/>
        <w:bookmarkEnd w:id="1782"/>
        <w:bookmarkEnd w:id="1783"/>
        <w:bookmarkEnd w:id="1784"/>
        <w:bookmarkEnd w:id="1785"/>
        <w:bookmarkEnd w:id="1786"/>
      </w:del>
    </w:p>
    <w:p w:rsidR="00CF08D1" w:rsidRPr="00034179" w:rsidDel="001A153B" w:rsidRDefault="00CF08D1" w:rsidP="00715F5D">
      <w:pPr>
        <w:pStyle w:val="Code"/>
        <w:rPr>
          <w:del w:id="1787" w:author="Author"/>
        </w:rPr>
      </w:pPr>
      <w:del w:id="1788" w:author="Author">
        <w:r w:rsidRPr="00034179" w:rsidDel="001A153B">
          <w:delText xml:space="preserve">      ...</w:delText>
        </w:r>
        <w:bookmarkStart w:id="1789" w:name="_Toc267952818"/>
        <w:bookmarkStart w:id="1790" w:name="_Toc268299557"/>
        <w:bookmarkStart w:id="1791" w:name="_Toc268299842"/>
        <w:bookmarkStart w:id="1792" w:name="_Toc268300126"/>
        <w:bookmarkStart w:id="1793" w:name="_Toc268300412"/>
        <w:bookmarkStart w:id="1794" w:name="_Toc268300697"/>
        <w:bookmarkEnd w:id="1789"/>
        <w:bookmarkEnd w:id="1790"/>
        <w:bookmarkEnd w:id="1791"/>
        <w:bookmarkEnd w:id="1792"/>
        <w:bookmarkEnd w:id="1793"/>
        <w:bookmarkEnd w:id="1794"/>
      </w:del>
    </w:p>
    <w:p w:rsidR="00CF08D1" w:rsidRPr="00034179" w:rsidDel="001A153B" w:rsidRDefault="00CF08D1" w:rsidP="00715F5D">
      <w:pPr>
        <w:pStyle w:val="Code"/>
        <w:rPr>
          <w:del w:id="1795" w:author="Author"/>
        </w:rPr>
      </w:pPr>
      <w:del w:id="1796" w:author="Author">
        <w:r w:rsidRPr="00034179" w:rsidDel="001A153B">
          <w:delText xml:space="preserve">      member </w:delText>
        </w:r>
        <w:r w:rsidR="00E01284" w:rsidDel="001A153B">
          <w:delText>this.</w:delText>
        </w:r>
        <w:r w:rsidRPr="00034179" w:rsidDel="001A153B">
          <w:delText>ID: string</w:delText>
        </w:r>
        <w:bookmarkStart w:id="1797" w:name="_Toc267952819"/>
        <w:bookmarkStart w:id="1798" w:name="_Toc268299558"/>
        <w:bookmarkStart w:id="1799" w:name="_Toc268299843"/>
        <w:bookmarkStart w:id="1800" w:name="_Toc268300127"/>
        <w:bookmarkStart w:id="1801" w:name="_Toc268300413"/>
        <w:bookmarkStart w:id="1802" w:name="_Toc268300698"/>
        <w:bookmarkEnd w:id="1797"/>
        <w:bookmarkEnd w:id="1798"/>
        <w:bookmarkEnd w:id="1799"/>
        <w:bookmarkEnd w:id="1800"/>
        <w:bookmarkEnd w:id="1801"/>
        <w:bookmarkEnd w:id="1802"/>
      </w:del>
    </w:p>
    <w:p w:rsidR="00CF08D1" w:rsidDel="001A153B" w:rsidRDefault="00CF08D1" w:rsidP="00715F5D">
      <w:pPr>
        <w:pStyle w:val="Code"/>
        <w:rPr>
          <w:del w:id="1803" w:author="Author"/>
        </w:rPr>
      </w:pPr>
      <w:del w:id="1804" w:author="Author">
        <w:r w:rsidDel="001A153B">
          <w:delText xml:space="preserve">      member </w:delText>
        </w:r>
        <w:r w:rsidR="00E01284" w:rsidDel="001A153B">
          <w:delText>this.</w:delText>
        </w:r>
        <w:r w:rsidDel="001A153B">
          <w:delText>SupportedProtocols: seq&lt;Protocol&gt;</w:delText>
        </w:r>
        <w:bookmarkStart w:id="1805" w:name="_Toc267952820"/>
        <w:bookmarkStart w:id="1806" w:name="_Toc268299559"/>
        <w:bookmarkStart w:id="1807" w:name="_Toc268299844"/>
        <w:bookmarkStart w:id="1808" w:name="_Toc268300128"/>
        <w:bookmarkStart w:id="1809" w:name="_Toc268300414"/>
        <w:bookmarkStart w:id="1810" w:name="_Toc268300699"/>
        <w:bookmarkEnd w:id="1805"/>
        <w:bookmarkEnd w:id="1806"/>
        <w:bookmarkEnd w:id="1807"/>
        <w:bookmarkEnd w:id="1808"/>
        <w:bookmarkEnd w:id="1809"/>
        <w:bookmarkEnd w:id="1810"/>
      </w:del>
    </w:p>
    <w:p w:rsidR="00E24F68" w:rsidDel="001A153B" w:rsidRDefault="00E24F68" w:rsidP="00715F5D">
      <w:pPr>
        <w:pStyle w:val="Code"/>
        <w:rPr>
          <w:del w:id="1811" w:author="Author"/>
        </w:rPr>
      </w:pPr>
      <w:bookmarkStart w:id="1812" w:name="_Toc267952821"/>
      <w:bookmarkStart w:id="1813" w:name="_Toc268299560"/>
      <w:bookmarkStart w:id="1814" w:name="_Toc268299845"/>
      <w:bookmarkStart w:id="1815" w:name="_Toc268300129"/>
      <w:bookmarkStart w:id="1816" w:name="_Toc268300415"/>
      <w:bookmarkStart w:id="1817" w:name="_Toc268300700"/>
      <w:bookmarkEnd w:id="1812"/>
      <w:bookmarkEnd w:id="1813"/>
      <w:bookmarkEnd w:id="1814"/>
      <w:bookmarkEnd w:id="1815"/>
      <w:bookmarkEnd w:id="1816"/>
      <w:bookmarkEnd w:id="1817"/>
    </w:p>
    <w:p w:rsidR="00CF08D1" w:rsidDel="001A153B" w:rsidRDefault="00CF08D1" w:rsidP="00715F5D">
      <w:pPr>
        <w:pStyle w:val="Code"/>
        <w:rPr>
          <w:del w:id="1818" w:author="Author"/>
        </w:rPr>
      </w:pPr>
      <w:del w:id="1819" w:author="Author">
        <w:r w:rsidDel="001A153B">
          <w:sym w:font="Wingdings" w:char="F0FC"/>
        </w:r>
        <w:r w:rsidDel="001A153B">
          <w:delText xml:space="preserve"> type</w:delText>
        </w:r>
        <w:r w:rsidDel="001A153B">
          <w:rPr>
            <w:b/>
          </w:rPr>
          <w:delText xml:space="preserve"> </w:delText>
        </w:r>
        <w:r w:rsidDel="001A153B">
          <w:delText>HashTable&lt;'Key,'Val</w:delText>
        </w:r>
        <w:r w:rsidR="00E01284" w:rsidDel="001A153B">
          <w:delText>u</w:delText>
        </w:r>
        <w:r w:rsidDel="001A153B">
          <w:delText>e&gt;</w:delText>
        </w:r>
        <w:r w:rsidDel="001A153B">
          <w:rPr>
            <w:b/>
          </w:rPr>
          <w:delText xml:space="preserve"> </w:delText>
        </w:r>
        <w:r w:rsidRPr="00AD23DB" w:rsidDel="001A153B">
          <w:delText>with</w:delText>
        </w:r>
        <w:bookmarkStart w:id="1820" w:name="_Toc267952822"/>
        <w:bookmarkStart w:id="1821" w:name="_Toc268299561"/>
        <w:bookmarkStart w:id="1822" w:name="_Toc268299846"/>
        <w:bookmarkStart w:id="1823" w:name="_Toc268300130"/>
        <w:bookmarkStart w:id="1824" w:name="_Toc268300416"/>
        <w:bookmarkStart w:id="1825" w:name="_Toc268300701"/>
        <w:bookmarkEnd w:id="1820"/>
        <w:bookmarkEnd w:id="1821"/>
        <w:bookmarkEnd w:id="1822"/>
        <w:bookmarkEnd w:id="1823"/>
        <w:bookmarkEnd w:id="1824"/>
        <w:bookmarkEnd w:id="1825"/>
      </w:del>
    </w:p>
    <w:p w:rsidR="00CF08D1" w:rsidRPr="00034179" w:rsidDel="001A153B" w:rsidRDefault="00CF08D1" w:rsidP="00715F5D">
      <w:pPr>
        <w:pStyle w:val="Code"/>
        <w:rPr>
          <w:del w:id="1826" w:author="Author"/>
        </w:rPr>
      </w:pPr>
      <w:del w:id="1827" w:author="Author">
        <w:r w:rsidRPr="00034179" w:rsidDel="001A153B">
          <w:delText xml:space="preserve">      ...</w:delText>
        </w:r>
        <w:bookmarkStart w:id="1828" w:name="_Toc267952823"/>
        <w:bookmarkStart w:id="1829" w:name="_Toc268299562"/>
        <w:bookmarkStart w:id="1830" w:name="_Toc268299847"/>
        <w:bookmarkStart w:id="1831" w:name="_Toc268300131"/>
        <w:bookmarkStart w:id="1832" w:name="_Toc268300417"/>
        <w:bookmarkStart w:id="1833" w:name="_Toc268300702"/>
        <w:bookmarkEnd w:id="1828"/>
        <w:bookmarkEnd w:id="1829"/>
        <w:bookmarkEnd w:id="1830"/>
        <w:bookmarkEnd w:id="1831"/>
        <w:bookmarkEnd w:id="1832"/>
        <w:bookmarkEnd w:id="1833"/>
      </w:del>
    </w:p>
    <w:p w:rsidR="00CF08D1" w:rsidRPr="00034179" w:rsidDel="001A153B" w:rsidRDefault="00CF08D1" w:rsidP="00715F5D">
      <w:pPr>
        <w:pStyle w:val="Code"/>
        <w:rPr>
          <w:del w:id="1834" w:author="Author"/>
        </w:rPr>
      </w:pPr>
      <w:del w:id="1835" w:author="Author">
        <w:r w:rsidRPr="00034179" w:rsidDel="001A153B">
          <w:rPr>
            <w:b/>
          </w:rPr>
          <w:delText xml:space="preserve">      </w:delText>
        </w:r>
        <w:r w:rsidRPr="00034179" w:rsidDel="001A153B">
          <w:delText>member</w:delText>
        </w:r>
        <w:r w:rsidRPr="00034179" w:rsidDel="001A153B">
          <w:rPr>
            <w:b/>
          </w:rPr>
          <w:delText xml:space="preserve"> </w:delText>
        </w:r>
        <w:r w:rsidR="00E01284" w:rsidDel="001A153B">
          <w:delText>this.</w:delText>
        </w:r>
        <w:r w:rsidRPr="00034179" w:rsidDel="001A153B">
          <w:delText>Add           : 'Key * 'Value -&gt; unit</w:delText>
        </w:r>
        <w:bookmarkStart w:id="1836" w:name="_Toc267952824"/>
        <w:bookmarkStart w:id="1837" w:name="_Toc268299563"/>
        <w:bookmarkStart w:id="1838" w:name="_Toc268299848"/>
        <w:bookmarkStart w:id="1839" w:name="_Toc268300132"/>
        <w:bookmarkStart w:id="1840" w:name="_Toc268300418"/>
        <w:bookmarkStart w:id="1841" w:name="_Toc268300703"/>
        <w:bookmarkEnd w:id="1836"/>
        <w:bookmarkEnd w:id="1837"/>
        <w:bookmarkEnd w:id="1838"/>
        <w:bookmarkEnd w:id="1839"/>
        <w:bookmarkEnd w:id="1840"/>
        <w:bookmarkEnd w:id="1841"/>
      </w:del>
    </w:p>
    <w:p w:rsidR="00CF08D1" w:rsidRPr="00034179" w:rsidDel="001A153B" w:rsidRDefault="00CF08D1" w:rsidP="00715F5D">
      <w:pPr>
        <w:pStyle w:val="Code"/>
        <w:rPr>
          <w:del w:id="1842" w:author="Author"/>
        </w:rPr>
      </w:pPr>
      <w:del w:id="1843" w:author="Author">
        <w:r w:rsidRPr="00034179" w:rsidDel="001A153B">
          <w:rPr>
            <w:b/>
          </w:rPr>
          <w:delText xml:space="preserve">      </w:delText>
        </w:r>
        <w:r w:rsidRPr="00034179" w:rsidDel="001A153B">
          <w:delText>member</w:delText>
        </w:r>
        <w:r w:rsidRPr="00034179" w:rsidDel="001A153B">
          <w:rPr>
            <w:b/>
          </w:rPr>
          <w:delText xml:space="preserve"> </w:delText>
        </w:r>
        <w:r w:rsidR="00E01284" w:rsidDel="001A153B">
          <w:delText>this.</w:delText>
        </w:r>
        <w:r w:rsidRPr="00034179" w:rsidDel="001A153B">
          <w:delText>ContainsKey   : 'Key -&gt; bool</w:delText>
        </w:r>
        <w:bookmarkStart w:id="1844" w:name="_Toc267952825"/>
        <w:bookmarkStart w:id="1845" w:name="_Toc268299564"/>
        <w:bookmarkStart w:id="1846" w:name="_Toc268299849"/>
        <w:bookmarkStart w:id="1847" w:name="_Toc268300133"/>
        <w:bookmarkStart w:id="1848" w:name="_Toc268300419"/>
        <w:bookmarkStart w:id="1849" w:name="_Toc268300704"/>
        <w:bookmarkEnd w:id="1844"/>
        <w:bookmarkEnd w:id="1845"/>
        <w:bookmarkEnd w:id="1846"/>
        <w:bookmarkEnd w:id="1847"/>
        <w:bookmarkEnd w:id="1848"/>
        <w:bookmarkEnd w:id="1849"/>
      </w:del>
    </w:p>
    <w:p w:rsidR="00CF08D1" w:rsidDel="001A153B" w:rsidRDefault="00CF08D1" w:rsidP="00715F5D">
      <w:pPr>
        <w:pStyle w:val="Code"/>
        <w:rPr>
          <w:del w:id="1850" w:author="Author"/>
        </w:rPr>
      </w:pPr>
      <w:del w:id="1851" w:author="Author">
        <w:r w:rsidDel="001A153B">
          <w:rPr>
            <w:b/>
          </w:rPr>
          <w:delText xml:space="preserve">      </w:delText>
        </w:r>
        <w:r w:rsidDel="001A153B">
          <w:delText>member</w:delText>
        </w:r>
        <w:r w:rsidDel="001A153B">
          <w:rPr>
            <w:b/>
          </w:rPr>
          <w:delText xml:space="preserve"> </w:delText>
        </w:r>
        <w:r w:rsidR="00E01284" w:rsidDel="001A153B">
          <w:delText>this.</w:delText>
        </w:r>
        <w:r w:rsidDel="001A153B">
          <w:delText>ContainsValue : 'Value -&gt; bool</w:delText>
        </w:r>
        <w:bookmarkStart w:id="1852" w:name="_Toc267952826"/>
        <w:bookmarkStart w:id="1853" w:name="_Toc268299565"/>
        <w:bookmarkStart w:id="1854" w:name="_Toc268299850"/>
        <w:bookmarkStart w:id="1855" w:name="_Toc268300134"/>
        <w:bookmarkStart w:id="1856" w:name="_Toc268300420"/>
        <w:bookmarkStart w:id="1857" w:name="_Toc268300705"/>
        <w:bookmarkEnd w:id="1852"/>
        <w:bookmarkEnd w:id="1853"/>
        <w:bookmarkEnd w:id="1854"/>
        <w:bookmarkEnd w:id="1855"/>
        <w:bookmarkEnd w:id="1856"/>
        <w:bookmarkEnd w:id="1857"/>
      </w:del>
    </w:p>
    <w:p w:rsidR="00E24F68" w:rsidDel="001A153B" w:rsidRDefault="00E24F68" w:rsidP="00715F5D">
      <w:pPr>
        <w:pStyle w:val="Code"/>
        <w:rPr>
          <w:del w:id="1858" w:author="Author"/>
        </w:rPr>
      </w:pPr>
      <w:bookmarkStart w:id="1859" w:name="_Toc267952827"/>
      <w:bookmarkStart w:id="1860" w:name="_Toc268299566"/>
      <w:bookmarkStart w:id="1861" w:name="_Toc268299851"/>
      <w:bookmarkStart w:id="1862" w:name="_Toc268300135"/>
      <w:bookmarkStart w:id="1863" w:name="_Toc268300421"/>
      <w:bookmarkStart w:id="1864" w:name="_Toc268300706"/>
      <w:bookmarkEnd w:id="1859"/>
      <w:bookmarkEnd w:id="1860"/>
      <w:bookmarkEnd w:id="1861"/>
      <w:bookmarkEnd w:id="1862"/>
      <w:bookmarkEnd w:id="1863"/>
      <w:bookmarkEnd w:id="1864"/>
    </w:p>
    <w:p w:rsidR="00CF08D1" w:rsidDel="001A153B" w:rsidRDefault="00CF08D1" w:rsidP="00715F5D">
      <w:pPr>
        <w:pStyle w:val="Code"/>
        <w:rPr>
          <w:del w:id="1865" w:author="Author"/>
        </w:rPr>
      </w:pPr>
      <w:del w:id="1866" w:author="Author">
        <w:r w:rsidDel="001A153B">
          <w:sym w:font="Wingdings" w:char="F0FC"/>
        </w:r>
        <w:r w:rsidDel="001A153B">
          <w:delText xml:space="preserve"> type HashTable&lt;'Key,'Value&gt; with</w:delText>
        </w:r>
        <w:bookmarkStart w:id="1867" w:name="_Toc267952828"/>
        <w:bookmarkStart w:id="1868" w:name="_Toc268299567"/>
        <w:bookmarkStart w:id="1869" w:name="_Toc268299852"/>
        <w:bookmarkStart w:id="1870" w:name="_Toc268300136"/>
        <w:bookmarkStart w:id="1871" w:name="_Toc268300422"/>
        <w:bookmarkStart w:id="1872" w:name="_Toc268300707"/>
        <w:bookmarkEnd w:id="1867"/>
        <w:bookmarkEnd w:id="1868"/>
        <w:bookmarkEnd w:id="1869"/>
        <w:bookmarkEnd w:id="1870"/>
        <w:bookmarkEnd w:id="1871"/>
        <w:bookmarkEnd w:id="1872"/>
      </w:del>
    </w:p>
    <w:p w:rsidR="00CF08D1" w:rsidDel="001A153B" w:rsidRDefault="00E24F68" w:rsidP="00715F5D">
      <w:pPr>
        <w:pStyle w:val="Code"/>
        <w:rPr>
          <w:del w:id="1873" w:author="Author"/>
        </w:rPr>
      </w:pPr>
      <w:del w:id="1874" w:author="Author">
        <w:r w:rsidDel="001A153B">
          <w:delText xml:space="preserve">      new</w:delText>
        </w:r>
        <w:r w:rsidR="00CF08D1" w:rsidDel="001A153B">
          <w:delText xml:space="preserve">: IEqualityComparer&lt;'Key&gt; -&gt; HashTable&lt;'Key,'Value&gt; </w:delText>
        </w:r>
        <w:bookmarkStart w:id="1875" w:name="_Toc267952829"/>
        <w:bookmarkStart w:id="1876" w:name="_Toc268299568"/>
        <w:bookmarkStart w:id="1877" w:name="_Toc268299853"/>
        <w:bookmarkStart w:id="1878" w:name="_Toc268300137"/>
        <w:bookmarkStart w:id="1879" w:name="_Toc268300423"/>
        <w:bookmarkStart w:id="1880" w:name="_Toc268300708"/>
        <w:bookmarkEnd w:id="1875"/>
        <w:bookmarkEnd w:id="1876"/>
        <w:bookmarkEnd w:id="1877"/>
        <w:bookmarkEnd w:id="1878"/>
        <w:bookmarkEnd w:id="1879"/>
        <w:bookmarkEnd w:id="1880"/>
      </w:del>
    </w:p>
    <w:p w:rsidR="009D5C9C" w:rsidDel="001A153B" w:rsidRDefault="00486508" w:rsidP="00486508">
      <w:pPr>
        <w:pStyle w:val="GuidelinePositive"/>
        <w:numPr>
          <w:ilvl w:val="0"/>
          <w:numId w:val="2"/>
        </w:numPr>
        <w:ind w:left="360"/>
        <w:rPr>
          <w:del w:id="1881" w:author="Author"/>
          <w:rFonts w:ascii="Calibri" w:hAnsi="Calibri" w:cs="Calibri"/>
        </w:rPr>
      </w:pPr>
      <w:del w:id="1882" w:author="Author">
        <w:r w:rsidDel="001A153B">
          <w:rPr>
            <w:rFonts w:ascii="Calibri" w:hAnsi="Calibri" w:cs="Calibri"/>
            <w:b/>
            <w:u w:val="single"/>
          </w:rPr>
          <w:delText>Consider</w:delText>
        </w:r>
        <w:r w:rsidDel="001A153B">
          <w:rPr>
            <w:rFonts w:ascii="Calibri" w:hAnsi="Calibri" w:cs="Calibri"/>
          </w:rPr>
          <w:delText xml:space="preserve"> authoring a</w:delText>
        </w:r>
        <w:r w:rsidR="009D5C9C" w:rsidDel="001A153B">
          <w:rPr>
            <w:rFonts w:ascii="Calibri" w:hAnsi="Calibri" w:cs="Calibri"/>
          </w:rPr>
          <w:delText>n additional</w:delText>
        </w:r>
        <w:r w:rsidDel="001A153B">
          <w:rPr>
            <w:rFonts w:ascii="Calibri" w:hAnsi="Calibri" w:cs="Calibri"/>
          </w:rPr>
          <w:delText xml:space="preserve"> module associated with a type that exposes properties and methods of the type as functions. </w:delText>
        </w:r>
        <w:bookmarkStart w:id="1883" w:name="_Toc267952830"/>
        <w:bookmarkStart w:id="1884" w:name="_Toc268299569"/>
        <w:bookmarkStart w:id="1885" w:name="_Toc268299854"/>
        <w:bookmarkStart w:id="1886" w:name="_Toc268300138"/>
        <w:bookmarkStart w:id="1887" w:name="_Toc268300424"/>
        <w:bookmarkStart w:id="1888" w:name="_Toc268300709"/>
        <w:bookmarkEnd w:id="1883"/>
        <w:bookmarkEnd w:id="1884"/>
        <w:bookmarkEnd w:id="1885"/>
        <w:bookmarkEnd w:id="1886"/>
        <w:bookmarkEnd w:id="1887"/>
        <w:bookmarkEnd w:id="1888"/>
      </w:del>
    </w:p>
    <w:p w:rsidR="00935B5B" w:rsidDel="001A153B" w:rsidRDefault="00486508">
      <w:pPr>
        <w:pStyle w:val="GuidelinePositive"/>
        <w:numPr>
          <w:ilvl w:val="0"/>
          <w:numId w:val="0"/>
        </w:numPr>
        <w:ind w:left="360"/>
        <w:rPr>
          <w:del w:id="1889" w:author="Author"/>
          <w:rFonts w:ascii="Calibri" w:hAnsi="Calibri" w:cs="Calibri"/>
        </w:rPr>
      </w:pPr>
      <w:del w:id="1890" w:author="Author">
        <w:r w:rsidDel="001A153B">
          <w:rPr>
            <w:rFonts w:ascii="Calibri" w:hAnsi="Calibri" w:cs="Calibri"/>
          </w:rPr>
          <w:delText xml:space="preserve">For example, an F# </w:delText>
        </w:r>
        <w:r w:rsidR="00141372" w:rsidRPr="00141372" w:rsidDel="001A153B">
          <w:rPr>
            <w:rStyle w:val="CodeChar"/>
          </w:rPr>
          <w:delText>list&lt;int&gt;</w:delText>
        </w:r>
        <w:r w:rsidDel="001A153B">
          <w:rPr>
            <w:rFonts w:ascii="Calibri" w:hAnsi="Calibri" w:cs="Calibri"/>
          </w:rPr>
          <w:delText xml:space="preserve"> has a </w:delText>
        </w:r>
        <w:r w:rsidR="00141372" w:rsidRPr="00141372" w:rsidDel="001A153B">
          <w:rPr>
            <w:rStyle w:val="CodeChar"/>
          </w:rPr>
          <w:delText>.Length</w:delText>
        </w:r>
        <w:r w:rsidDel="001A153B">
          <w:rPr>
            <w:rFonts w:ascii="Calibri" w:hAnsi="Calibri" w:cs="Calibri"/>
          </w:rPr>
          <w:delText xml:space="preserve"> property, but some common patterns involving higher-order functions like </w:delText>
        </w:r>
        <w:r w:rsidR="00141372" w:rsidRPr="00141372" w:rsidDel="001A153B">
          <w:rPr>
            <w:rStyle w:val="CodeChar"/>
          </w:rPr>
          <w:delText>map</w:delText>
        </w:r>
        <w:r w:rsidDel="001A153B">
          <w:rPr>
            <w:rFonts w:ascii="Calibri" w:hAnsi="Calibri" w:cs="Calibri"/>
          </w:rPr>
          <w:delText xml:space="preserve"> are more easily expressed with the </w:delText>
        </w:r>
        <w:r w:rsidR="00141372" w:rsidRPr="00141372" w:rsidDel="001A153B">
          <w:rPr>
            <w:rStyle w:val="CodeChar"/>
          </w:rPr>
          <w:delText>length</w:delText>
        </w:r>
        <w:r w:rsidDel="001A153B">
          <w:rPr>
            <w:rFonts w:ascii="Calibri" w:hAnsi="Calibri" w:cs="Calibri"/>
          </w:rPr>
          <w:delText xml:space="preserve"> function in the </w:delText>
        </w:r>
        <w:r w:rsidR="00141372" w:rsidRPr="00141372" w:rsidDel="001A153B">
          <w:rPr>
            <w:rStyle w:val="CodeChar"/>
          </w:rPr>
          <w:delText>List</w:delText>
        </w:r>
        <w:r w:rsidDel="001A153B">
          <w:rPr>
            <w:rFonts w:ascii="Calibri" w:hAnsi="Calibri" w:cs="Calibri"/>
          </w:rPr>
          <w:delText xml:space="preserve"> module:</w:delText>
        </w:r>
        <w:r w:rsidRPr="00E25B0B" w:rsidDel="001A153B">
          <w:rPr>
            <w:rFonts w:ascii="Calibri" w:hAnsi="Calibri" w:cs="Calibri"/>
          </w:rPr>
          <w:delText xml:space="preserve"> </w:delText>
        </w:r>
        <w:bookmarkStart w:id="1891" w:name="_Toc267952831"/>
        <w:bookmarkStart w:id="1892" w:name="_Toc268299570"/>
        <w:bookmarkStart w:id="1893" w:name="_Toc268299855"/>
        <w:bookmarkStart w:id="1894" w:name="_Toc268300139"/>
        <w:bookmarkStart w:id="1895" w:name="_Toc268300425"/>
        <w:bookmarkStart w:id="1896" w:name="_Toc268300710"/>
        <w:bookmarkEnd w:id="1891"/>
        <w:bookmarkEnd w:id="1892"/>
        <w:bookmarkEnd w:id="1893"/>
        <w:bookmarkEnd w:id="1894"/>
        <w:bookmarkEnd w:id="1895"/>
        <w:bookmarkEnd w:id="1896"/>
      </w:del>
    </w:p>
    <w:p w:rsidR="00486508" w:rsidDel="001A153B" w:rsidRDefault="00486508" w:rsidP="00486508">
      <w:pPr>
        <w:pStyle w:val="Code"/>
        <w:rPr>
          <w:del w:id="1897" w:author="Author"/>
        </w:rPr>
      </w:pPr>
      <w:del w:id="1898" w:author="Author">
        <w:r w:rsidDel="001A153B">
          <w:delText>let someIntLists = [ [1;2;3]; [4;5] ]</w:delText>
        </w:r>
        <w:bookmarkStart w:id="1899" w:name="_Toc267952832"/>
        <w:bookmarkStart w:id="1900" w:name="_Toc268299571"/>
        <w:bookmarkStart w:id="1901" w:name="_Toc268299856"/>
        <w:bookmarkStart w:id="1902" w:name="_Toc268300140"/>
        <w:bookmarkStart w:id="1903" w:name="_Toc268300426"/>
        <w:bookmarkStart w:id="1904" w:name="_Toc268300711"/>
        <w:bookmarkEnd w:id="1899"/>
        <w:bookmarkEnd w:id="1900"/>
        <w:bookmarkEnd w:id="1901"/>
        <w:bookmarkEnd w:id="1902"/>
        <w:bookmarkEnd w:id="1903"/>
        <w:bookmarkEnd w:id="1904"/>
      </w:del>
    </w:p>
    <w:p w:rsidR="00486508" w:rsidDel="001A153B" w:rsidRDefault="00486508" w:rsidP="00486508">
      <w:pPr>
        <w:pStyle w:val="Code"/>
        <w:rPr>
          <w:del w:id="1905" w:author="Author"/>
        </w:rPr>
      </w:pPr>
      <w:del w:id="1906" w:author="Author">
        <w:r w:rsidDel="001A153B">
          <w:delText>// members can sometimes be cumbersome...</w:delText>
        </w:r>
        <w:bookmarkStart w:id="1907" w:name="_Toc267952833"/>
        <w:bookmarkStart w:id="1908" w:name="_Toc268299572"/>
        <w:bookmarkStart w:id="1909" w:name="_Toc268299857"/>
        <w:bookmarkStart w:id="1910" w:name="_Toc268300141"/>
        <w:bookmarkStart w:id="1911" w:name="_Toc268300427"/>
        <w:bookmarkStart w:id="1912" w:name="_Toc268300712"/>
        <w:bookmarkEnd w:id="1907"/>
        <w:bookmarkEnd w:id="1908"/>
        <w:bookmarkEnd w:id="1909"/>
        <w:bookmarkEnd w:id="1910"/>
        <w:bookmarkEnd w:id="1911"/>
        <w:bookmarkEnd w:id="1912"/>
      </w:del>
    </w:p>
    <w:p w:rsidR="00486508" w:rsidDel="001A153B" w:rsidRDefault="00486508" w:rsidP="00486508">
      <w:pPr>
        <w:pStyle w:val="Code"/>
        <w:rPr>
          <w:del w:id="1913" w:author="Author"/>
        </w:rPr>
      </w:pPr>
      <w:del w:id="1914" w:author="Author">
        <w:r w:rsidDel="001A153B">
          <w:delText xml:space="preserve">let lengths1 = Seq.map (fun (l:list&lt;_&gt;) -&gt; l.Length) someIntLists    </w:delText>
        </w:r>
        <w:bookmarkStart w:id="1915" w:name="_Toc267952834"/>
        <w:bookmarkStart w:id="1916" w:name="_Toc268299573"/>
        <w:bookmarkStart w:id="1917" w:name="_Toc268299858"/>
        <w:bookmarkStart w:id="1918" w:name="_Toc268300142"/>
        <w:bookmarkStart w:id="1919" w:name="_Toc268300428"/>
        <w:bookmarkStart w:id="1920" w:name="_Toc268300713"/>
        <w:bookmarkEnd w:id="1915"/>
        <w:bookmarkEnd w:id="1916"/>
        <w:bookmarkEnd w:id="1917"/>
        <w:bookmarkEnd w:id="1918"/>
        <w:bookmarkEnd w:id="1919"/>
        <w:bookmarkEnd w:id="1920"/>
      </w:del>
    </w:p>
    <w:p w:rsidR="00486508" w:rsidDel="001A153B" w:rsidRDefault="00486508" w:rsidP="00486508">
      <w:pPr>
        <w:pStyle w:val="Code"/>
        <w:rPr>
          <w:del w:id="1921" w:author="Author"/>
        </w:rPr>
      </w:pPr>
      <w:del w:id="1922" w:author="Author">
        <w:r w:rsidDel="001A153B">
          <w:delText>// ... compared to module functions</w:delText>
        </w:r>
        <w:bookmarkStart w:id="1923" w:name="_Toc267952835"/>
        <w:bookmarkStart w:id="1924" w:name="_Toc268299574"/>
        <w:bookmarkStart w:id="1925" w:name="_Toc268299859"/>
        <w:bookmarkStart w:id="1926" w:name="_Toc268300143"/>
        <w:bookmarkStart w:id="1927" w:name="_Toc268300429"/>
        <w:bookmarkStart w:id="1928" w:name="_Toc268300714"/>
        <w:bookmarkEnd w:id="1923"/>
        <w:bookmarkEnd w:id="1924"/>
        <w:bookmarkEnd w:id="1925"/>
        <w:bookmarkEnd w:id="1926"/>
        <w:bookmarkEnd w:id="1927"/>
        <w:bookmarkEnd w:id="1928"/>
      </w:del>
    </w:p>
    <w:p w:rsidR="00486508" w:rsidDel="001A153B" w:rsidRDefault="00486508" w:rsidP="00486508">
      <w:pPr>
        <w:pStyle w:val="Code"/>
        <w:rPr>
          <w:del w:id="1929" w:author="Author"/>
        </w:rPr>
      </w:pPr>
      <w:del w:id="1930" w:author="Author">
        <w:r w:rsidDel="001A153B">
          <w:delText>let lengths2 = Seq.map Lis</w:delText>
        </w:r>
        <w:r w:rsidR="0063197F" w:rsidDel="001A153B">
          <w:delText>t.length someIntLists</w:delText>
        </w:r>
        <w:bookmarkStart w:id="1931" w:name="_Toc267952836"/>
        <w:bookmarkStart w:id="1932" w:name="_Toc268299575"/>
        <w:bookmarkStart w:id="1933" w:name="_Toc268299860"/>
        <w:bookmarkStart w:id="1934" w:name="_Toc268300144"/>
        <w:bookmarkStart w:id="1935" w:name="_Toc268300430"/>
        <w:bookmarkStart w:id="1936" w:name="_Toc268300715"/>
        <w:bookmarkEnd w:id="1931"/>
        <w:bookmarkEnd w:id="1932"/>
        <w:bookmarkEnd w:id="1933"/>
        <w:bookmarkEnd w:id="1934"/>
        <w:bookmarkEnd w:id="1935"/>
        <w:bookmarkEnd w:id="1936"/>
      </w:del>
    </w:p>
    <w:p w:rsidR="00486508" w:rsidDel="001A153B" w:rsidRDefault="00486508" w:rsidP="00486508">
      <w:pPr>
        <w:pStyle w:val="GuidelinePositive"/>
        <w:numPr>
          <w:ilvl w:val="0"/>
          <w:numId w:val="0"/>
        </w:numPr>
        <w:ind w:left="360"/>
        <w:rPr>
          <w:del w:id="1937" w:author="Author"/>
          <w:rFonts w:ascii="Calibri" w:hAnsi="Calibri" w:cs="Calibri"/>
        </w:rPr>
      </w:pPr>
      <w:del w:id="1938" w:author="Author">
        <w:r w:rsidDel="001A153B">
          <w:rPr>
            <w:rFonts w:ascii="Calibri" w:hAnsi="Calibri" w:cs="Calibri"/>
          </w:rPr>
          <w:delText>For heavily-used types whose members are commonly used as functions that take the receiver object as a parameter, consider applying this pattern.</w:delText>
        </w:r>
        <w:bookmarkStart w:id="1939" w:name="_Toc267952837"/>
        <w:bookmarkStart w:id="1940" w:name="_Toc268299576"/>
        <w:bookmarkStart w:id="1941" w:name="_Toc268299861"/>
        <w:bookmarkStart w:id="1942" w:name="_Toc268300145"/>
        <w:bookmarkStart w:id="1943" w:name="_Toc268300431"/>
        <w:bookmarkStart w:id="1944" w:name="_Toc268300716"/>
        <w:bookmarkEnd w:id="1939"/>
        <w:bookmarkEnd w:id="1940"/>
        <w:bookmarkEnd w:id="1941"/>
        <w:bookmarkEnd w:id="1942"/>
        <w:bookmarkEnd w:id="1943"/>
        <w:bookmarkEnd w:id="1944"/>
      </w:del>
    </w:p>
    <w:p w:rsidR="00997BAD" w:rsidDel="001A153B" w:rsidRDefault="00997BAD" w:rsidP="00486508">
      <w:pPr>
        <w:pStyle w:val="GuidelinePositive"/>
        <w:numPr>
          <w:ilvl w:val="0"/>
          <w:numId w:val="0"/>
        </w:numPr>
        <w:ind w:left="360"/>
        <w:rPr>
          <w:del w:id="1945" w:author="Author"/>
          <w:rFonts w:ascii="Calibri" w:hAnsi="Calibri" w:cs="Calibri"/>
        </w:rPr>
      </w:pPr>
      <w:del w:id="1946" w:author="Author">
        <w:r w:rsidDel="001A153B">
          <w:rPr>
            <w:rFonts w:ascii="Calibri" w:hAnsi="Calibri" w:cs="Calibri"/>
          </w:rPr>
          <w:delText>Ensure that these functions that the data-structure or “most fixed parameter” as their last argument, to allow for pipelining and other partially applied use:</w:delText>
        </w:r>
        <w:bookmarkStart w:id="1947" w:name="_Toc267952838"/>
        <w:bookmarkStart w:id="1948" w:name="_Toc268299577"/>
        <w:bookmarkStart w:id="1949" w:name="_Toc268299862"/>
        <w:bookmarkStart w:id="1950" w:name="_Toc268300146"/>
        <w:bookmarkStart w:id="1951" w:name="_Toc268300432"/>
        <w:bookmarkStart w:id="1952" w:name="_Toc268300717"/>
        <w:bookmarkEnd w:id="1947"/>
        <w:bookmarkEnd w:id="1948"/>
        <w:bookmarkEnd w:id="1949"/>
        <w:bookmarkEnd w:id="1950"/>
        <w:bookmarkEnd w:id="1951"/>
        <w:bookmarkEnd w:id="1952"/>
      </w:del>
    </w:p>
    <w:p w:rsidR="00997BAD" w:rsidDel="001A153B" w:rsidRDefault="00997BAD" w:rsidP="00997BAD">
      <w:pPr>
        <w:pStyle w:val="Code"/>
        <w:rPr>
          <w:del w:id="1953" w:author="Author"/>
        </w:rPr>
      </w:pPr>
      <w:del w:id="1954" w:author="Author">
        <w:r w:rsidDel="001A153B">
          <w:delText>let someIntLists = [ [1;2;3]; [4;5] ]</w:delText>
        </w:r>
        <w:bookmarkStart w:id="1955" w:name="_Toc267952839"/>
        <w:bookmarkStart w:id="1956" w:name="_Toc268299578"/>
        <w:bookmarkStart w:id="1957" w:name="_Toc268299863"/>
        <w:bookmarkStart w:id="1958" w:name="_Toc268300147"/>
        <w:bookmarkStart w:id="1959" w:name="_Toc268300433"/>
        <w:bookmarkStart w:id="1960" w:name="_Toc268300718"/>
        <w:bookmarkEnd w:id="1955"/>
        <w:bookmarkEnd w:id="1956"/>
        <w:bookmarkEnd w:id="1957"/>
        <w:bookmarkEnd w:id="1958"/>
        <w:bookmarkEnd w:id="1959"/>
        <w:bookmarkEnd w:id="1960"/>
      </w:del>
    </w:p>
    <w:p w:rsidR="00997BAD" w:rsidDel="001A153B" w:rsidRDefault="00997BAD" w:rsidP="00997BAD">
      <w:pPr>
        <w:pStyle w:val="Code"/>
        <w:rPr>
          <w:del w:id="1961" w:author="Author"/>
        </w:rPr>
      </w:pPr>
      <w:del w:id="1962" w:author="Author">
        <w:r w:rsidDel="001A153B">
          <w:delText>// Pipelining of List.map and List.fold uses partial application</w:delText>
        </w:r>
        <w:bookmarkStart w:id="1963" w:name="_Toc267952840"/>
        <w:bookmarkStart w:id="1964" w:name="_Toc268299579"/>
        <w:bookmarkStart w:id="1965" w:name="_Toc268299864"/>
        <w:bookmarkStart w:id="1966" w:name="_Toc268300148"/>
        <w:bookmarkStart w:id="1967" w:name="_Toc268300434"/>
        <w:bookmarkStart w:id="1968" w:name="_Toc268300719"/>
        <w:bookmarkEnd w:id="1963"/>
        <w:bookmarkEnd w:id="1964"/>
        <w:bookmarkEnd w:id="1965"/>
        <w:bookmarkEnd w:id="1966"/>
        <w:bookmarkEnd w:id="1967"/>
        <w:bookmarkEnd w:id="1968"/>
      </w:del>
    </w:p>
    <w:p w:rsidR="00997BAD" w:rsidDel="001A153B" w:rsidRDefault="00997BAD" w:rsidP="00997BAD">
      <w:pPr>
        <w:pStyle w:val="Code"/>
        <w:rPr>
          <w:del w:id="1969" w:author="Author"/>
        </w:rPr>
      </w:pPr>
      <w:del w:id="1970" w:author="Author">
        <w:r w:rsidDel="001A153B">
          <w:delText xml:space="preserve">let lengths1 = </w:delText>
        </w:r>
        <w:bookmarkStart w:id="1971" w:name="_Toc267952841"/>
        <w:bookmarkStart w:id="1972" w:name="_Toc268299580"/>
        <w:bookmarkStart w:id="1973" w:name="_Toc268299865"/>
        <w:bookmarkStart w:id="1974" w:name="_Toc268300149"/>
        <w:bookmarkStart w:id="1975" w:name="_Toc268300435"/>
        <w:bookmarkStart w:id="1976" w:name="_Toc268300720"/>
        <w:bookmarkEnd w:id="1971"/>
        <w:bookmarkEnd w:id="1972"/>
        <w:bookmarkEnd w:id="1973"/>
        <w:bookmarkEnd w:id="1974"/>
        <w:bookmarkEnd w:id="1975"/>
        <w:bookmarkEnd w:id="1976"/>
      </w:del>
    </w:p>
    <w:p w:rsidR="001340ED" w:rsidDel="001A153B" w:rsidRDefault="00997BAD" w:rsidP="00B646C9">
      <w:pPr>
        <w:pStyle w:val="Code"/>
        <w:ind w:firstLine="720"/>
        <w:rPr>
          <w:del w:id="1977" w:author="Author"/>
        </w:rPr>
      </w:pPr>
      <w:del w:id="1978" w:author="Author">
        <w:r w:rsidDel="001A153B">
          <w:delText>someIntLists</w:delText>
        </w:r>
        <w:bookmarkStart w:id="1979" w:name="_Toc267952842"/>
        <w:bookmarkStart w:id="1980" w:name="_Toc268299581"/>
        <w:bookmarkStart w:id="1981" w:name="_Toc268299866"/>
        <w:bookmarkStart w:id="1982" w:name="_Toc268300150"/>
        <w:bookmarkStart w:id="1983" w:name="_Toc268300436"/>
        <w:bookmarkStart w:id="1984" w:name="_Toc268300721"/>
        <w:bookmarkEnd w:id="1979"/>
        <w:bookmarkEnd w:id="1980"/>
        <w:bookmarkEnd w:id="1981"/>
        <w:bookmarkEnd w:id="1982"/>
        <w:bookmarkEnd w:id="1983"/>
        <w:bookmarkEnd w:id="1984"/>
      </w:del>
    </w:p>
    <w:p w:rsidR="001340ED" w:rsidDel="001A153B" w:rsidRDefault="00997BAD" w:rsidP="00B646C9">
      <w:pPr>
        <w:pStyle w:val="Code"/>
        <w:ind w:firstLine="720"/>
        <w:rPr>
          <w:del w:id="1985" w:author="Author"/>
        </w:rPr>
      </w:pPr>
      <w:del w:id="1986" w:author="Author">
        <w:r w:rsidDel="001A153B">
          <w:delText>|&gt; List.map List.length</w:delText>
        </w:r>
        <w:bookmarkStart w:id="1987" w:name="_Toc267952843"/>
        <w:bookmarkStart w:id="1988" w:name="_Toc268299582"/>
        <w:bookmarkStart w:id="1989" w:name="_Toc268299867"/>
        <w:bookmarkStart w:id="1990" w:name="_Toc268300151"/>
        <w:bookmarkStart w:id="1991" w:name="_Toc268300437"/>
        <w:bookmarkStart w:id="1992" w:name="_Toc268300722"/>
        <w:bookmarkEnd w:id="1987"/>
        <w:bookmarkEnd w:id="1988"/>
        <w:bookmarkEnd w:id="1989"/>
        <w:bookmarkEnd w:id="1990"/>
        <w:bookmarkEnd w:id="1991"/>
        <w:bookmarkEnd w:id="1992"/>
      </w:del>
    </w:p>
    <w:p w:rsidR="001340ED" w:rsidDel="001A153B" w:rsidRDefault="00997BAD" w:rsidP="00B646C9">
      <w:pPr>
        <w:pStyle w:val="Code"/>
        <w:ind w:firstLine="720"/>
        <w:rPr>
          <w:del w:id="1993" w:author="Author"/>
        </w:rPr>
      </w:pPr>
      <w:del w:id="1994" w:author="Author">
        <w:r w:rsidDel="001A153B">
          <w:delText>|&gt; List.fold (+) 0</w:delText>
        </w:r>
        <w:bookmarkStart w:id="1995" w:name="_Toc267952844"/>
        <w:bookmarkStart w:id="1996" w:name="_Toc268299583"/>
        <w:bookmarkStart w:id="1997" w:name="_Toc268299868"/>
        <w:bookmarkStart w:id="1998" w:name="_Toc268300152"/>
        <w:bookmarkStart w:id="1999" w:name="_Toc268300438"/>
        <w:bookmarkStart w:id="2000" w:name="_Toc268300723"/>
        <w:bookmarkEnd w:id="1995"/>
        <w:bookmarkEnd w:id="1996"/>
        <w:bookmarkEnd w:id="1997"/>
        <w:bookmarkEnd w:id="1998"/>
        <w:bookmarkEnd w:id="1999"/>
        <w:bookmarkEnd w:id="2000"/>
      </w:del>
    </w:p>
    <w:p w:rsidR="00997BAD" w:rsidDel="001A153B" w:rsidRDefault="00997BAD" w:rsidP="00486508">
      <w:pPr>
        <w:pStyle w:val="GuidelinePositive"/>
        <w:numPr>
          <w:ilvl w:val="0"/>
          <w:numId w:val="0"/>
        </w:numPr>
        <w:ind w:left="360"/>
        <w:rPr>
          <w:del w:id="2001" w:author="Author"/>
          <w:rFonts w:ascii="Calibri" w:hAnsi="Calibri" w:cs="Calibri"/>
        </w:rPr>
      </w:pPr>
      <w:bookmarkStart w:id="2002" w:name="_Toc267952845"/>
      <w:bookmarkStart w:id="2003" w:name="_Toc268299584"/>
      <w:bookmarkStart w:id="2004" w:name="_Toc268299869"/>
      <w:bookmarkStart w:id="2005" w:name="_Toc268300153"/>
      <w:bookmarkStart w:id="2006" w:name="_Toc268300439"/>
      <w:bookmarkStart w:id="2007" w:name="_Toc268300724"/>
      <w:bookmarkEnd w:id="2002"/>
      <w:bookmarkEnd w:id="2003"/>
      <w:bookmarkEnd w:id="2004"/>
      <w:bookmarkEnd w:id="2005"/>
      <w:bookmarkEnd w:id="2006"/>
      <w:bookmarkEnd w:id="2007"/>
    </w:p>
    <w:p w:rsidR="0085120C" w:rsidDel="001A153B" w:rsidRDefault="00E24F68" w:rsidP="00E24F68">
      <w:pPr>
        <w:pStyle w:val="GuidelinePositive"/>
        <w:numPr>
          <w:ilvl w:val="0"/>
          <w:numId w:val="2"/>
        </w:numPr>
        <w:ind w:left="360"/>
        <w:rPr>
          <w:del w:id="2008" w:author="Author"/>
          <w:rFonts w:ascii="Calibri" w:hAnsi="Calibri" w:cs="Calibri"/>
        </w:rPr>
      </w:pPr>
      <w:del w:id="2009" w:author="Author">
        <w:r w:rsidRPr="008800CA" w:rsidDel="001A153B">
          <w:rPr>
            <w:rFonts w:ascii="Calibri" w:hAnsi="Calibri" w:cs="Calibri"/>
            <w:b/>
            <w:u w:val="single"/>
          </w:rPr>
          <w:delText>Do</w:delText>
        </w:r>
        <w:r w:rsidDel="001A153B">
          <w:rPr>
            <w:rFonts w:ascii="Calibri" w:hAnsi="Calibri" w:cs="Calibri"/>
          </w:rPr>
          <w:delText xml:space="preserve"> u</w:delText>
        </w:r>
        <w:r w:rsidRPr="008800CA" w:rsidDel="001A153B">
          <w:rPr>
            <w:rFonts w:ascii="Calibri" w:hAnsi="Calibri" w:cs="Calibri"/>
          </w:rPr>
          <w:delText xml:space="preserve">se </w:delText>
        </w:r>
        <w:r w:rsidR="003B6B7F" w:rsidDel="001A153B">
          <w:rPr>
            <w:rFonts w:ascii="Calibri" w:hAnsi="Calibri" w:cs="Calibri"/>
          </w:rPr>
          <w:delText xml:space="preserve">classes </w:delText>
        </w:r>
        <w:r w:rsidDel="001A153B">
          <w:rPr>
            <w:rFonts w:ascii="Calibri" w:hAnsi="Calibri" w:cs="Calibri"/>
          </w:rPr>
          <w:delText xml:space="preserve">to encapsulate mutable state, </w:delText>
        </w:r>
        <w:r w:rsidR="0085120C" w:rsidDel="001A153B">
          <w:rPr>
            <w:rFonts w:ascii="Calibri" w:hAnsi="Calibri" w:cs="Calibri"/>
          </w:rPr>
          <w:delText>according to standard OO methodology</w:delText>
        </w:r>
        <w:r w:rsidR="008B0556" w:rsidDel="001A153B">
          <w:rPr>
            <w:rFonts w:ascii="Calibri" w:hAnsi="Calibri" w:cs="Calibri"/>
          </w:rPr>
          <w:delText>.</w:delText>
        </w:r>
        <w:bookmarkStart w:id="2010" w:name="_Toc267952846"/>
        <w:bookmarkStart w:id="2011" w:name="_Toc268299585"/>
        <w:bookmarkStart w:id="2012" w:name="_Toc268299870"/>
        <w:bookmarkStart w:id="2013" w:name="_Toc268300154"/>
        <w:bookmarkStart w:id="2014" w:name="_Toc268300440"/>
        <w:bookmarkStart w:id="2015" w:name="_Toc268300725"/>
        <w:bookmarkEnd w:id="2010"/>
        <w:bookmarkEnd w:id="2011"/>
        <w:bookmarkEnd w:id="2012"/>
        <w:bookmarkEnd w:id="2013"/>
        <w:bookmarkEnd w:id="2014"/>
        <w:bookmarkEnd w:id="2015"/>
      </w:del>
    </w:p>
    <w:p w:rsidR="00E24F68" w:rsidDel="001A153B" w:rsidRDefault="0085120C" w:rsidP="0085120C">
      <w:pPr>
        <w:pStyle w:val="GuidelineDescription"/>
        <w:rPr>
          <w:del w:id="2016" w:author="Author"/>
        </w:rPr>
      </w:pPr>
      <w:del w:id="2017" w:author="Author">
        <w:r w:rsidDel="001A153B">
          <w:delText xml:space="preserve">In F#, this only needs to be done </w:delText>
        </w:r>
        <w:r w:rsidR="00E24F68" w:rsidDel="001A153B">
          <w:delText>where that state is not already encapsulated by another language construct</w:delText>
        </w:r>
        <w:r w:rsidDel="001A153B">
          <w:delText xml:space="preserve">, e.g. a </w:delText>
        </w:r>
        <w:r w:rsidR="00E01284" w:rsidDel="001A153B">
          <w:delText xml:space="preserve">closure, </w:delText>
        </w:r>
        <w:r w:rsidDel="001A153B">
          <w:delText>sequence expression</w:delText>
        </w:r>
        <w:r w:rsidR="00E01284" w:rsidDel="001A153B">
          <w:delText>,</w:delText>
        </w:r>
        <w:r w:rsidDel="001A153B">
          <w:delText xml:space="preserve"> or asynchronous computation.</w:delText>
        </w:r>
        <w:bookmarkStart w:id="2018" w:name="_Toc267952847"/>
        <w:bookmarkStart w:id="2019" w:name="_Toc268299586"/>
        <w:bookmarkStart w:id="2020" w:name="_Toc268299871"/>
        <w:bookmarkStart w:id="2021" w:name="_Toc268300155"/>
        <w:bookmarkStart w:id="2022" w:name="_Toc268300441"/>
        <w:bookmarkStart w:id="2023" w:name="_Toc268300726"/>
        <w:bookmarkEnd w:id="2018"/>
        <w:bookmarkEnd w:id="2019"/>
        <w:bookmarkEnd w:id="2020"/>
        <w:bookmarkEnd w:id="2021"/>
        <w:bookmarkEnd w:id="2022"/>
        <w:bookmarkEnd w:id="2023"/>
      </w:del>
    </w:p>
    <w:p w:rsidR="000D5B1C" w:rsidDel="001A153B" w:rsidRDefault="000D5B1C" w:rsidP="0085120C">
      <w:pPr>
        <w:pStyle w:val="GuidelineDescription"/>
        <w:rPr>
          <w:del w:id="2024" w:author="Author"/>
        </w:rPr>
      </w:pPr>
      <w:del w:id="2025" w:author="Author">
        <w:r w:rsidDel="001A153B">
          <w:delText>For example:</w:delText>
        </w:r>
        <w:bookmarkStart w:id="2026" w:name="_Toc267952848"/>
        <w:bookmarkStart w:id="2027" w:name="_Toc268299587"/>
        <w:bookmarkStart w:id="2028" w:name="_Toc268299872"/>
        <w:bookmarkStart w:id="2029" w:name="_Toc268300156"/>
        <w:bookmarkStart w:id="2030" w:name="_Toc268300442"/>
        <w:bookmarkStart w:id="2031" w:name="_Toc268300727"/>
        <w:bookmarkEnd w:id="2026"/>
        <w:bookmarkEnd w:id="2027"/>
        <w:bookmarkEnd w:id="2028"/>
        <w:bookmarkEnd w:id="2029"/>
        <w:bookmarkEnd w:id="2030"/>
        <w:bookmarkEnd w:id="2031"/>
      </w:del>
    </w:p>
    <w:p w:rsidR="000D5B1C" w:rsidRPr="00B646C9" w:rsidDel="001A153B" w:rsidRDefault="000D5B1C" w:rsidP="00B646C9">
      <w:pPr>
        <w:autoSpaceDE w:val="0"/>
        <w:autoSpaceDN w:val="0"/>
        <w:adjustRightInd w:val="0"/>
        <w:ind w:left="720"/>
        <w:rPr>
          <w:del w:id="2032" w:author="Author"/>
          <w:rFonts w:ascii="Consolas" w:hAnsi="Consolas" w:cstheme="minorBidi"/>
          <w:color w:val="4F81BD" w:themeColor="accent1"/>
          <w:sz w:val="20"/>
          <w:szCs w:val="20"/>
          <w:lang w:eastAsia="en-GB"/>
        </w:rPr>
      </w:pPr>
      <w:del w:id="2033" w:author="Author">
        <w:r w:rsidRPr="00B646C9" w:rsidDel="001A153B">
          <w:rPr>
            <w:rFonts w:ascii="Consolas" w:hAnsi="Consolas" w:cstheme="minorBidi"/>
            <w:color w:val="4F81BD" w:themeColor="accent1"/>
            <w:sz w:val="20"/>
            <w:szCs w:val="20"/>
            <w:lang w:eastAsia="en-GB"/>
          </w:rPr>
          <w:delText xml:space="preserve">type Counter() = </w:delText>
        </w:r>
        <w:bookmarkStart w:id="2034" w:name="_Toc267952849"/>
        <w:bookmarkStart w:id="2035" w:name="_Toc268299588"/>
        <w:bookmarkStart w:id="2036" w:name="_Toc268299873"/>
        <w:bookmarkStart w:id="2037" w:name="_Toc268300157"/>
        <w:bookmarkStart w:id="2038" w:name="_Toc268300443"/>
        <w:bookmarkStart w:id="2039" w:name="_Toc268300728"/>
        <w:bookmarkEnd w:id="2034"/>
        <w:bookmarkEnd w:id="2035"/>
        <w:bookmarkEnd w:id="2036"/>
        <w:bookmarkEnd w:id="2037"/>
        <w:bookmarkEnd w:id="2038"/>
        <w:bookmarkEnd w:id="2039"/>
      </w:del>
    </w:p>
    <w:p w:rsidR="000D5B1C" w:rsidRPr="00B646C9" w:rsidDel="001A153B" w:rsidRDefault="000D5B1C" w:rsidP="00B646C9">
      <w:pPr>
        <w:autoSpaceDE w:val="0"/>
        <w:autoSpaceDN w:val="0"/>
        <w:adjustRightInd w:val="0"/>
        <w:ind w:left="720"/>
        <w:rPr>
          <w:del w:id="2040" w:author="Author"/>
          <w:rFonts w:ascii="Consolas" w:hAnsi="Consolas" w:cstheme="minorBidi"/>
          <w:color w:val="4F81BD" w:themeColor="accent1"/>
          <w:sz w:val="20"/>
          <w:szCs w:val="20"/>
          <w:lang w:eastAsia="en-GB"/>
        </w:rPr>
      </w:pPr>
      <w:del w:id="2041" w:author="Author">
        <w:r w:rsidRPr="00B646C9" w:rsidDel="001A153B">
          <w:rPr>
            <w:rFonts w:ascii="Consolas" w:hAnsi="Consolas" w:cstheme="minorBidi"/>
            <w:color w:val="4F81BD" w:themeColor="accent1"/>
            <w:sz w:val="20"/>
            <w:szCs w:val="20"/>
            <w:lang w:eastAsia="en-GB"/>
          </w:rPr>
          <w:delText xml:space="preserve">    let mutable count = 0</w:delText>
        </w:r>
        <w:bookmarkStart w:id="2042" w:name="_Toc267952850"/>
        <w:bookmarkStart w:id="2043" w:name="_Toc268299589"/>
        <w:bookmarkStart w:id="2044" w:name="_Toc268299874"/>
        <w:bookmarkStart w:id="2045" w:name="_Toc268300158"/>
        <w:bookmarkStart w:id="2046" w:name="_Toc268300444"/>
        <w:bookmarkStart w:id="2047" w:name="_Toc268300729"/>
        <w:bookmarkEnd w:id="2042"/>
        <w:bookmarkEnd w:id="2043"/>
        <w:bookmarkEnd w:id="2044"/>
        <w:bookmarkEnd w:id="2045"/>
        <w:bookmarkEnd w:id="2046"/>
        <w:bookmarkEnd w:id="2047"/>
      </w:del>
    </w:p>
    <w:p w:rsidR="000D5B1C" w:rsidRPr="00B646C9" w:rsidDel="001A153B" w:rsidRDefault="000D5B1C" w:rsidP="00B646C9">
      <w:pPr>
        <w:autoSpaceDE w:val="0"/>
        <w:autoSpaceDN w:val="0"/>
        <w:adjustRightInd w:val="0"/>
        <w:ind w:left="720"/>
        <w:rPr>
          <w:del w:id="2048" w:author="Author"/>
          <w:rFonts w:ascii="Consolas" w:hAnsi="Consolas" w:cstheme="minorBidi"/>
          <w:color w:val="4F81BD" w:themeColor="accent1"/>
          <w:sz w:val="20"/>
          <w:szCs w:val="20"/>
          <w:lang w:eastAsia="en-GB"/>
        </w:rPr>
      </w:pPr>
      <w:del w:id="2049" w:author="Author">
        <w:r w:rsidRPr="00B646C9" w:rsidDel="001A153B">
          <w:rPr>
            <w:rFonts w:ascii="Consolas" w:hAnsi="Consolas" w:cstheme="minorBidi"/>
            <w:color w:val="4F81BD" w:themeColor="accent1"/>
            <w:sz w:val="20"/>
            <w:szCs w:val="20"/>
            <w:lang w:eastAsia="en-GB"/>
          </w:rPr>
          <w:delText xml:space="preserve">    member this.Next() = </w:delText>
        </w:r>
        <w:bookmarkStart w:id="2050" w:name="_Toc267952851"/>
        <w:bookmarkStart w:id="2051" w:name="_Toc268299590"/>
        <w:bookmarkStart w:id="2052" w:name="_Toc268299875"/>
        <w:bookmarkStart w:id="2053" w:name="_Toc268300159"/>
        <w:bookmarkStart w:id="2054" w:name="_Toc268300445"/>
        <w:bookmarkStart w:id="2055" w:name="_Toc268300730"/>
        <w:bookmarkEnd w:id="2050"/>
        <w:bookmarkEnd w:id="2051"/>
        <w:bookmarkEnd w:id="2052"/>
        <w:bookmarkEnd w:id="2053"/>
        <w:bookmarkEnd w:id="2054"/>
        <w:bookmarkEnd w:id="2055"/>
      </w:del>
    </w:p>
    <w:p w:rsidR="000D5B1C" w:rsidRPr="00B646C9" w:rsidDel="001A153B" w:rsidRDefault="000D5B1C" w:rsidP="00B646C9">
      <w:pPr>
        <w:autoSpaceDE w:val="0"/>
        <w:autoSpaceDN w:val="0"/>
        <w:adjustRightInd w:val="0"/>
        <w:ind w:left="720"/>
        <w:rPr>
          <w:del w:id="2056" w:author="Author"/>
          <w:rFonts w:ascii="Consolas" w:hAnsi="Consolas" w:cstheme="minorBidi"/>
          <w:color w:val="4F81BD" w:themeColor="accent1"/>
          <w:sz w:val="20"/>
          <w:szCs w:val="20"/>
          <w:lang w:eastAsia="en-GB"/>
        </w:rPr>
      </w:pPr>
      <w:del w:id="2057" w:author="Author">
        <w:r w:rsidRPr="00B646C9" w:rsidDel="001A153B">
          <w:rPr>
            <w:rFonts w:ascii="Consolas" w:hAnsi="Consolas" w:cstheme="minorBidi"/>
            <w:color w:val="4F81BD" w:themeColor="accent1"/>
            <w:sz w:val="20"/>
            <w:szCs w:val="20"/>
            <w:lang w:eastAsia="en-GB"/>
          </w:rPr>
          <w:delText xml:space="preserve">        count &lt;- count + 1</w:delText>
        </w:r>
        <w:bookmarkStart w:id="2058" w:name="_Toc267952852"/>
        <w:bookmarkStart w:id="2059" w:name="_Toc268299591"/>
        <w:bookmarkStart w:id="2060" w:name="_Toc268299876"/>
        <w:bookmarkStart w:id="2061" w:name="_Toc268300160"/>
        <w:bookmarkStart w:id="2062" w:name="_Toc268300446"/>
        <w:bookmarkStart w:id="2063" w:name="_Toc268300731"/>
        <w:bookmarkEnd w:id="2058"/>
        <w:bookmarkEnd w:id="2059"/>
        <w:bookmarkEnd w:id="2060"/>
        <w:bookmarkEnd w:id="2061"/>
        <w:bookmarkEnd w:id="2062"/>
        <w:bookmarkEnd w:id="2063"/>
      </w:del>
    </w:p>
    <w:p w:rsidR="000D5B1C" w:rsidDel="001A153B" w:rsidRDefault="000D5B1C" w:rsidP="00B646C9">
      <w:pPr>
        <w:autoSpaceDE w:val="0"/>
        <w:autoSpaceDN w:val="0"/>
        <w:adjustRightInd w:val="0"/>
        <w:ind w:left="720"/>
        <w:rPr>
          <w:del w:id="2064" w:author="Author"/>
          <w:rFonts w:ascii="Consolas" w:hAnsi="Consolas" w:cs="Consolas"/>
          <w:sz w:val="19"/>
          <w:szCs w:val="19"/>
        </w:rPr>
      </w:pPr>
      <w:del w:id="2065" w:author="Author">
        <w:r w:rsidRPr="00B646C9" w:rsidDel="001A153B">
          <w:rPr>
            <w:rFonts w:ascii="Consolas" w:hAnsi="Consolas" w:cstheme="minorBidi"/>
            <w:color w:val="4F81BD" w:themeColor="accent1"/>
            <w:sz w:val="20"/>
            <w:szCs w:val="20"/>
            <w:lang w:eastAsia="en-GB"/>
          </w:rPr>
          <w:delText xml:space="preserve">        count</w:delText>
        </w:r>
        <w:bookmarkStart w:id="2066" w:name="_Toc267952853"/>
        <w:bookmarkStart w:id="2067" w:name="_Toc268299592"/>
        <w:bookmarkStart w:id="2068" w:name="_Toc268299877"/>
        <w:bookmarkStart w:id="2069" w:name="_Toc268300161"/>
        <w:bookmarkStart w:id="2070" w:name="_Toc268300447"/>
        <w:bookmarkStart w:id="2071" w:name="_Toc268300732"/>
        <w:bookmarkEnd w:id="2066"/>
        <w:bookmarkEnd w:id="2067"/>
        <w:bookmarkEnd w:id="2068"/>
        <w:bookmarkEnd w:id="2069"/>
        <w:bookmarkEnd w:id="2070"/>
        <w:bookmarkEnd w:id="2071"/>
      </w:del>
    </w:p>
    <w:p w:rsidR="00AD23DB" w:rsidDel="001A153B" w:rsidRDefault="00AD23DB" w:rsidP="00AD23DB">
      <w:pPr>
        <w:pStyle w:val="GuidelinePositive"/>
        <w:numPr>
          <w:ilvl w:val="0"/>
          <w:numId w:val="2"/>
        </w:numPr>
        <w:ind w:left="360"/>
        <w:rPr>
          <w:del w:id="2072" w:author="Author"/>
          <w:rFonts w:ascii="Calibri" w:hAnsi="Calibri" w:cs="Calibri"/>
        </w:rPr>
      </w:pPr>
      <w:del w:id="2073" w:author="Author">
        <w:r w:rsidRPr="008800CA" w:rsidDel="001A153B">
          <w:rPr>
            <w:rFonts w:ascii="Calibri" w:hAnsi="Calibri" w:cs="Calibri"/>
            <w:b/>
            <w:u w:val="single"/>
          </w:rPr>
          <w:delText>Do</w:delText>
        </w:r>
        <w:r w:rsidDel="001A153B">
          <w:rPr>
            <w:rFonts w:ascii="Calibri" w:hAnsi="Calibri" w:cs="Calibri"/>
          </w:rPr>
          <w:delText xml:space="preserve"> u</w:delText>
        </w:r>
        <w:r w:rsidRPr="008800CA" w:rsidDel="001A153B">
          <w:rPr>
            <w:rFonts w:ascii="Calibri" w:hAnsi="Calibri" w:cs="Calibri"/>
          </w:rPr>
          <w:delText xml:space="preserve">se interface types </w:delText>
        </w:r>
        <w:r w:rsidDel="001A153B">
          <w:rPr>
            <w:rFonts w:ascii="Calibri" w:hAnsi="Calibri" w:cs="Calibri"/>
          </w:rPr>
          <w:delText>(</w:delText>
        </w:r>
        <w:r w:rsidRPr="008800CA" w:rsidDel="001A153B">
          <w:rPr>
            <w:rFonts w:ascii="Calibri" w:hAnsi="Calibri" w:cs="Calibri"/>
          </w:rPr>
          <w:delText>instead of</w:delText>
        </w:r>
        <w:r w:rsidDel="001A153B">
          <w:rPr>
            <w:rFonts w:ascii="Calibri" w:hAnsi="Calibri" w:cs="Calibri"/>
          </w:rPr>
          <w:delText xml:space="preserve"> tuples</w:delText>
        </w:r>
        <w:r w:rsidR="00E01284" w:rsidDel="001A153B">
          <w:rPr>
            <w:rFonts w:ascii="Calibri" w:hAnsi="Calibri" w:cs="Calibri"/>
          </w:rPr>
          <w:delText>/</w:delText>
        </w:r>
        <w:r w:rsidDel="001A153B">
          <w:rPr>
            <w:rFonts w:ascii="Calibri" w:hAnsi="Calibri" w:cs="Calibri"/>
          </w:rPr>
          <w:delText>records of functions)</w:delText>
        </w:r>
        <w:r w:rsidR="00C87775" w:rsidDel="001A153B">
          <w:rPr>
            <w:rFonts w:ascii="Calibri" w:hAnsi="Calibri" w:cs="Calibri"/>
          </w:rPr>
          <w:delText>.</w:delText>
        </w:r>
        <w:bookmarkStart w:id="2074" w:name="_Toc267952854"/>
        <w:bookmarkStart w:id="2075" w:name="_Toc268299593"/>
        <w:bookmarkStart w:id="2076" w:name="_Toc268299878"/>
        <w:bookmarkStart w:id="2077" w:name="_Toc268300162"/>
        <w:bookmarkStart w:id="2078" w:name="_Toc268300448"/>
        <w:bookmarkStart w:id="2079" w:name="_Toc268300733"/>
        <w:bookmarkEnd w:id="2074"/>
        <w:bookmarkEnd w:id="2075"/>
        <w:bookmarkEnd w:id="2076"/>
        <w:bookmarkEnd w:id="2077"/>
        <w:bookmarkEnd w:id="2078"/>
        <w:bookmarkEnd w:id="2079"/>
      </w:del>
    </w:p>
    <w:p w:rsidR="00AD23DB" w:rsidDel="001A153B" w:rsidRDefault="00AD23DB" w:rsidP="00AD23DB">
      <w:pPr>
        <w:pStyle w:val="GuidelineDescription"/>
        <w:rPr>
          <w:del w:id="2080" w:author="Author"/>
        </w:rPr>
      </w:pPr>
      <w:del w:id="2081" w:author="Author">
        <w:r w:rsidDel="001A153B">
          <w:delText>In F# there are a number of ways to represent a dictionary of operations, such as using tuples of functions or records of functions. In general, we recommend you use interface types</w:delText>
        </w:r>
        <w:r w:rsidR="008E0806" w:rsidDel="001A153B">
          <w:fldChar w:fldCharType="begin"/>
        </w:r>
        <w:r w:rsidDel="001A153B">
          <w:delInstrText xml:space="preserve"> XE "object interface types:.NET Framework Design Guidelines" </w:delInstrText>
        </w:r>
        <w:r w:rsidR="008E0806" w:rsidDel="001A153B">
          <w:fldChar w:fldCharType="end"/>
        </w:r>
        <w:r w:rsidR="008E0806" w:rsidDel="001A153B">
          <w:fldChar w:fldCharType="begin"/>
        </w:r>
        <w:r w:rsidDel="001A153B">
          <w:delInstrText xml:space="preserve"> XE "types:object interface types:.NET Framework Design Guidelines" </w:delInstrText>
        </w:r>
        <w:r w:rsidR="008E0806" w:rsidDel="001A153B">
          <w:fldChar w:fldCharType="end"/>
        </w:r>
        <w:r w:rsidDel="001A153B">
          <w:delText xml:space="preserve"> for this purpose</w:delText>
        </w:r>
        <w:r w:rsidR="00723419" w:rsidDel="001A153B">
          <w:delText>.</w:delText>
        </w:r>
        <w:bookmarkStart w:id="2082" w:name="_Toc267952855"/>
        <w:bookmarkStart w:id="2083" w:name="_Toc268299594"/>
        <w:bookmarkStart w:id="2084" w:name="_Toc268299879"/>
        <w:bookmarkStart w:id="2085" w:name="_Toc268300163"/>
        <w:bookmarkStart w:id="2086" w:name="_Toc268300449"/>
        <w:bookmarkStart w:id="2087" w:name="_Toc268300734"/>
        <w:bookmarkEnd w:id="2082"/>
        <w:bookmarkEnd w:id="2083"/>
        <w:bookmarkEnd w:id="2084"/>
        <w:bookmarkEnd w:id="2085"/>
        <w:bookmarkEnd w:id="2086"/>
        <w:bookmarkEnd w:id="2087"/>
      </w:del>
    </w:p>
    <w:p w:rsidR="004B6D51" w:rsidDel="002A73E5" w:rsidRDefault="004B6D51" w:rsidP="004B6D51">
      <w:pPr>
        <w:pStyle w:val="GuidelinePositive"/>
        <w:numPr>
          <w:ilvl w:val="0"/>
          <w:numId w:val="2"/>
        </w:numPr>
        <w:ind w:left="360"/>
        <w:rPr>
          <w:del w:id="2088" w:author="Author"/>
          <w:rFonts w:ascii="Calibri" w:hAnsi="Calibri" w:cs="Calibri"/>
        </w:rPr>
      </w:pPr>
      <w:del w:id="2089" w:author="Author">
        <w:r w:rsidRPr="008800CA" w:rsidDel="002A73E5">
          <w:rPr>
            <w:rFonts w:ascii="Calibri" w:hAnsi="Calibri" w:cs="Calibri"/>
            <w:b/>
            <w:u w:val="single"/>
          </w:rPr>
          <w:delText>Do</w:delText>
        </w:r>
        <w:r w:rsidDel="002A73E5">
          <w:rPr>
            <w:rFonts w:ascii="Calibri" w:hAnsi="Calibri" w:cs="Calibri"/>
          </w:rPr>
          <w:delText xml:space="preserve"> (TODO) something about namespaces versus modules</w:delText>
        </w:r>
        <w:bookmarkStart w:id="2090" w:name="_Toc267952856"/>
        <w:bookmarkStart w:id="2091" w:name="_Toc268299595"/>
        <w:bookmarkStart w:id="2092" w:name="_Toc268299880"/>
        <w:bookmarkStart w:id="2093" w:name="_Toc268300164"/>
        <w:bookmarkStart w:id="2094" w:name="_Toc268300450"/>
        <w:bookmarkStart w:id="2095" w:name="_Toc268300735"/>
        <w:bookmarkEnd w:id="2090"/>
        <w:bookmarkEnd w:id="2091"/>
        <w:bookmarkEnd w:id="2092"/>
        <w:bookmarkEnd w:id="2093"/>
        <w:bookmarkEnd w:id="2094"/>
        <w:bookmarkEnd w:id="2095"/>
      </w:del>
    </w:p>
    <w:p w:rsidR="004B6D51" w:rsidDel="002A73E5" w:rsidRDefault="004B6D51" w:rsidP="004B6D51">
      <w:pPr>
        <w:pStyle w:val="GuidelinePositive"/>
        <w:numPr>
          <w:ilvl w:val="0"/>
          <w:numId w:val="2"/>
        </w:numPr>
        <w:ind w:left="360"/>
        <w:rPr>
          <w:del w:id="2096" w:author="Author"/>
          <w:rFonts w:ascii="Calibri" w:hAnsi="Calibri" w:cs="Calibri"/>
        </w:rPr>
      </w:pPr>
      <w:del w:id="2097" w:author="Author">
        <w:r w:rsidRPr="008800CA" w:rsidDel="002A73E5">
          <w:rPr>
            <w:rFonts w:ascii="Calibri" w:hAnsi="Calibri" w:cs="Calibri"/>
            <w:b/>
            <w:u w:val="single"/>
          </w:rPr>
          <w:delText>Do</w:delText>
        </w:r>
        <w:r w:rsidDel="002A73E5">
          <w:rPr>
            <w:rFonts w:ascii="Calibri" w:hAnsi="Calibri" w:cs="Calibri"/>
          </w:rPr>
          <w:delText xml:space="preserve"> (TODO) something about constructors versus factories</w:delText>
        </w:r>
        <w:bookmarkStart w:id="2098" w:name="_Toc267952857"/>
        <w:bookmarkStart w:id="2099" w:name="_Toc268299596"/>
        <w:bookmarkStart w:id="2100" w:name="_Toc268299881"/>
        <w:bookmarkStart w:id="2101" w:name="_Toc268300165"/>
        <w:bookmarkStart w:id="2102" w:name="_Toc268300451"/>
        <w:bookmarkStart w:id="2103" w:name="_Toc268300736"/>
        <w:bookmarkEnd w:id="2098"/>
        <w:bookmarkEnd w:id="2099"/>
        <w:bookmarkEnd w:id="2100"/>
        <w:bookmarkEnd w:id="2101"/>
        <w:bookmarkEnd w:id="2102"/>
        <w:bookmarkEnd w:id="2103"/>
      </w:del>
    </w:p>
    <w:p w:rsidR="004735C7" w:rsidDel="001A153B" w:rsidRDefault="00A10093">
      <w:pPr>
        <w:pStyle w:val="GuidelinePositive"/>
        <w:numPr>
          <w:ilvl w:val="0"/>
          <w:numId w:val="2"/>
        </w:numPr>
        <w:ind w:left="360"/>
        <w:rPr>
          <w:del w:id="2104" w:author="Author"/>
        </w:rPr>
      </w:pPr>
      <w:del w:id="2105" w:author="Author">
        <w:r w:rsidDel="001A153B">
          <w:rPr>
            <w:rFonts w:ascii="Calibri" w:hAnsi="Calibri" w:cs="Calibri"/>
            <w:b/>
            <w:bCs/>
            <w:u w:val="single"/>
          </w:rPr>
          <w:delText>Consider</w:delText>
        </w:r>
        <w:r w:rsidDel="001A153B">
          <w:rPr>
            <w:rFonts w:ascii="Calibri" w:hAnsi="Calibri" w:cs="Calibri"/>
          </w:rPr>
          <w:delText xml:space="preserve"> using the “module of </w:delText>
        </w:r>
        <w:r w:rsidR="007B2923" w:rsidDel="001A153B">
          <w:rPr>
            <w:rFonts w:ascii="Calibri" w:hAnsi="Calibri" w:cs="Calibri"/>
          </w:rPr>
          <w:delText>collection functions</w:delText>
        </w:r>
        <w:r w:rsidDel="001A153B">
          <w:rPr>
            <w:rFonts w:ascii="Calibri" w:hAnsi="Calibri" w:cs="Calibri"/>
          </w:rPr>
          <w:delText xml:space="preserve">” pattern </w:delText>
        </w:r>
        <w:r w:rsidR="008C101A" w:rsidDel="001A153B">
          <w:rPr>
            <w:rFonts w:ascii="Calibri" w:hAnsi="Calibri" w:cs="Calibri"/>
          </w:rPr>
          <w:delText xml:space="preserve">(e.g. standard set of operations like </w:delText>
        </w:r>
        <w:r w:rsidR="00141372" w:rsidRPr="00141372" w:rsidDel="001A153B">
          <w:rPr>
            <w:rStyle w:val="CodeChar"/>
          </w:rPr>
          <w:delText>map</w:delText>
        </w:r>
        <w:r w:rsidR="008C101A" w:rsidDel="001A153B">
          <w:rPr>
            <w:rFonts w:ascii="Calibri" w:hAnsi="Calibri" w:cs="Calibri"/>
          </w:rPr>
          <w:delText xml:space="preserve"> and </w:delText>
        </w:r>
        <w:r w:rsidR="00141372" w:rsidRPr="00141372" w:rsidDel="001A153B">
          <w:rPr>
            <w:rStyle w:val="CodeChar"/>
          </w:rPr>
          <w:delText>iter</w:delText>
        </w:r>
        <w:r w:rsidR="008C101A" w:rsidDel="001A153B">
          <w:rPr>
            <w:rFonts w:ascii="Calibri" w:hAnsi="Calibri" w:cs="Calibri"/>
          </w:rPr>
          <w:delText xml:space="preserve">) </w:delText>
        </w:r>
        <w:r w:rsidDel="001A153B">
          <w:rPr>
            <w:rFonts w:ascii="Calibri" w:hAnsi="Calibri" w:cs="Calibri"/>
          </w:rPr>
          <w:delText>for new collection types</w:delText>
        </w:r>
        <w:r w:rsidR="008C101A" w:rsidDel="001A153B">
          <w:rPr>
            <w:rFonts w:ascii="Calibri" w:hAnsi="Calibri" w:cs="Calibri"/>
          </w:rPr>
          <w:delText>.</w:delText>
        </w:r>
        <w:r w:rsidDel="001A153B">
          <w:rPr>
            <w:rFonts w:ascii="Calibri" w:hAnsi="Calibri" w:cs="Calibri"/>
          </w:rPr>
          <w:delText xml:space="preserve"> </w:delText>
        </w:r>
        <w:bookmarkStart w:id="2106" w:name="_Toc267952858"/>
        <w:bookmarkStart w:id="2107" w:name="_Toc268299597"/>
        <w:bookmarkStart w:id="2108" w:name="_Toc268299882"/>
        <w:bookmarkStart w:id="2109" w:name="_Toc268300166"/>
        <w:bookmarkStart w:id="2110" w:name="_Toc268300452"/>
        <w:bookmarkStart w:id="2111" w:name="_Toc268300737"/>
        <w:bookmarkEnd w:id="2106"/>
        <w:bookmarkEnd w:id="2107"/>
        <w:bookmarkEnd w:id="2108"/>
        <w:bookmarkEnd w:id="2109"/>
        <w:bookmarkEnd w:id="2110"/>
        <w:bookmarkEnd w:id="2111"/>
      </w:del>
    </w:p>
    <w:p w:rsidR="004735C7" w:rsidDel="001A153B" w:rsidRDefault="00A10093">
      <w:pPr>
        <w:pStyle w:val="GuidelinePositive"/>
        <w:numPr>
          <w:ilvl w:val="0"/>
          <w:numId w:val="0"/>
        </w:numPr>
        <w:ind w:left="360"/>
        <w:rPr>
          <w:del w:id="2112" w:author="Author"/>
        </w:rPr>
      </w:pPr>
      <w:del w:id="2113" w:author="Author">
        <w:r w:rsidRPr="00A10093" w:rsidDel="001A153B">
          <w:rPr>
            <w:rFonts w:ascii="Calibri" w:hAnsi="Calibri" w:cs="Calibri"/>
          </w:rPr>
          <w:delText xml:space="preserve">If you include such a module, follow the standard naming conventions for functions found in </w:delText>
        </w:r>
        <w:r w:rsidR="00862FAD" w:rsidRPr="001A153B" w:rsidDel="001A153B">
          <w:rPr>
            <w:rStyle w:val="CodeInline"/>
          </w:rPr>
          <w:delText>F</w:delText>
        </w:r>
        <w:r w:rsidR="00B45A2E" w:rsidRPr="001A153B" w:rsidDel="001A153B">
          <w:rPr>
            <w:rStyle w:val="CodeInline"/>
          </w:rPr>
          <w:delText>S</w:delText>
        </w:r>
        <w:r w:rsidR="00862FAD" w:rsidRPr="001A153B" w:rsidDel="001A153B">
          <w:rPr>
            <w:rStyle w:val="CodeInline"/>
          </w:rPr>
          <w:delText>harp.Core.dll</w:delText>
        </w:r>
        <w:r w:rsidRPr="00A10093" w:rsidDel="001A153B">
          <w:rPr>
            <w:rFonts w:ascii="Calibri" w:hAnsi="Calibri" w:cs="Calibri"/>
          </w:rPr>
          <w:delText>.</w:delText>
        </w:r>
        <w:r w:rsidR="00B45A2E" w:rsidDel="001A153B">
          <w:rPr>
            <w:rFonts w:ascii="Calibri" w:hAnsi="Calibri" w:cs="Calibri"/>
          </w:rPr>
          <w:delText xml:space="preserve"> These are described in the appendix of this document.</w:delText>
        </w:r>
        <w:bookmarkStart w:id="2114" w:name="_Toc267952859"/>
        <w:bookmarkStart w:id="2115" w:name="_Toc268299598"/>
        <w:bookmarkStart w:id="2116" w:name="_Toc268299883"/>
        <w:bookmarkStart w:id="2117" w:name="_Toc268300167"/>
        <w:bookmarkStart w:id="2118" w:name="_Toc268300453"/>
        <w:bookmarkStart w:id="2119" w:name="_Toc268300738"/>
        <w:bookmarkEnd w:id="2114"/>
        <w:bookmarkEnd w:id="2115"/>
        <w:bookmarkEnd w:id="2116"/>
        <w:bookmarkEnd w:id="2117"/>
        <w:bookmarkEnd w:id="2118"/>
        <w:bookmarkEnd w:id="2119"/>
      </w:del>
    </w:p>
    <w:p w:rsidR="00A10093" w:rsidDel="001A153B" w:rsidRDefault="00A10093" w:rsidP="00A10093">
      <w:pPr>
        <w:pStyle w:val="GuidelinePositive"/>
        <w:numPr>
          <w:ilvl w:val="0"/>
          <w:numId w:val="2"/>
        </w:numPr>
        <w:ind w:left="360"/>
        <w:rPr>
          <w:del w:id="2120" w:author="Author"/>
        </w:rPr>
      </w:pPr>
      <w:del w:id="2121" w:author="Author">
        <w:r w:rsidDel="001A153B">
          <w:rPr>
            <w:rFonts w:ascii="Calibri" w:hAnsi="Calibri" w:cs="Calibri"/>
            <w:b/>
            <w:bCs/>
            <w:u w:val="single"/>
          </w:rPr>
          <w:delText>Consider</w:delText>
        </w:r>
        <w:r w:rsidDel="001A153B">
          <w:rPr>
            <w:rFonts w:ascii="Calibri" w:hAnsi="Calibri" w:cs="Calibri"/>
          </w:rPr>
          <w:delText xml:space="preserve"> using the “module of top-level functions” design pattern for common, canonical functions, especially in math </w:delText>
        </w:r>
        <w:r w:rsidR="00155AB2" w:rsidDel="001A153B">
          <w:rPr>
            <w:rFonts w:ascii="Calibri" w:hAnsi="Calibri" w:cs="Calibri"/>
          </w:rPr>
          <w:delText xml:space="preserve">and DSL </w:delText>
        </w:r>
        <w:r w:rsidDel="001A153B">
          <w:rPr>
            <w:rFonts w:ascii="Calibri" w:hAnsi="Calibri" w:cs="Calibri"/>
          </w:rPr>
          <w:delText xml:space="preserve">libraries. </w:delText>
        </w:r>
        <w:bookmarkStart w:id="2122" w:name="_Toc267952860"/>
        <w:bookmarkStart w:id="2123" w:name="_Toc268299599"/>
        <w:bookmarkStart w:id="2124" w:name="_Toc268299884"/>
        <w:bookmarkStart w:id="2125" w:name="_Toc268300168"/>
        <w:bookmarkStart w:id="2126" w:name="_Toc268300454"/>
        <w:bookmarkStart w:id="2127" w:name="_Toc268300739"/>
        <w:bookmarkEnd w:id="2122"/>
        <w:bookmarkEnd w:id="2123"/>
        <w:bookmarkEnd w:id="2124"/>
        <w:bookmarkEnd w:id="2125"/>
        <w:bookmarkEnd w:id="2126"/>
        <w:bookmarkEnd w:id="2127"/>
      </w:del>
    </w:p>
    <w:p w:rsidR="00A10093" w:rsidDel="001A153B" w:rsidRDefault="00A10093" w:rsidP="00A10093">
      <w:pPr>
        <w:pStyle w:val="GuidelineDescription"/>
        <w:rPr>
          <w:del w:id="2128" w:author="Author"/>
        </w:rPr>
      </w:pPr>
      <w:del w:id="2129" w:author="Author">
        <w:r w:rsidDel="001A153B">
          <w:delText xml:space="preserve">For example, Microsoft.FSharp.Core.Operators is an automatically opened collection of top-level </w:delText>
        </w:r>
        <w:r w:rsidR="007B2923" w:rsidDel="001A153B">
          <w:delText xml:space="preserve">functions (like </w:delText>
        </w:r>
        <w:r w:rsidR="00141372" w:rsidRPr="00141372" w:rsidDel="001A153B">
          <w:rPr>
            <w:rStyle w:val="CodeChar"/>
          </w:rPr>
          <w:delText>abs</w:delText>
        </w:r>
        <w:r w:rsidR="007B2923" w:rsidDel="001A153B">
          <w:delText xml:space="preserve"> and </w:delText>
        </w:r>
        <w:r w:rsidR="00141372" w:rsidRPr="00141372" w:rsidDel="001A153B">
          <w:rPr>
            <w:rStyle w:val="CodeChar"/>
          </w:rPr>
          <w:delText>sin</w:delText>
        </w:r>
        <w:r w:rsidR="007B2923" w:rsidDel="001A153B">
          <w:delText xml:space="preserve">) </w:delText>
        </w:r>
        <w:r w:rsidDel="001A153B">
          <w:delText>provided by FSharp.Core.dll.</w:delText>
        </w:r>
        <w:bookmarkStart w:id="2130" w:name="_Toc267952861"/>
        <w:bookmarkStart w:id="2131" w:name="_Toc268299600"/>
        <w:bookmarkStart w:id="2132" w:name="_Toc268299885"/>
        <w:bookmarkStart w:id="2133" w:name="_Toc268300169"/>
        <w:bookmarkStart w:id="2134" w:name="_Toc268300455"/>
        <w:bookmarkStart w:id="2135" w:name="_Toc268300740"/>
        <w:bookmarkEnd w:id="2130"/>
        <w:bookmarkEnd w:id="2131"/>
        <w:bookmarkEnd w:id="2132"/>
        <w:bookmarkEnd w:id="2133"/>
        <w:bookmarkEnd w:id="2134"/>
        <w:bookmarkEnd w:id="2135"/>
      </w:del>
    </w:p>
    <w:p w:rsidR="004735C7" w:rsidDel="001A153B" w:rsidRDefault="00210EAE" w:rsidP="0003168B">
      <w:pPr>
        <w:pStyle w:val="GuidelineDescription"/>
        <w:rPr>
          <w:del w:id="2136" w:author="Author"/>
        </w:rPr>
      </w:pPr>
      <w:del w:id="2137" w:author="Author">
        <w:r w:rsidDel="001A153B">
          <w:delText xml:space="preserve">For example, a statistics library might include a module with functions </w:delText>
        </w:r>
        <w:r w:rsidR="00141372" w:rsidRPr="00141372" w:rsidDel="001A153B">
          <w:rPr>
            <w:rStyle w:val="CodeChar"/>
          </w:rPr>
          <w:delText>erf</w:delText>
        </w:r>
        <w:r w:rsidDel="001A153B">
          <w:delText xml:space="preserve"> and </w:delText>
        </w:r>
        <w:r w:rsidR="00141372" w:rsidRPr="00141372" w:rsidDel="001A153B">
          <w:rPr>
            <w:rStyle w:val="CodeChar"/>
          </w:rPr>
          <w:delText>erfc</w:delText>
        </w:r>
        <w:r w:rsidDel="001A153B">
          <w:delText>, where this module is designed to be explicitly opened.</w:delText>
        </w:r>
        <w:bookmarkStart w:id="2138" w:name="_Toc267952862"/>
        <w:bookmarkStart w:id="2139" w:name="_Toc268299601"/>
        <w:bookmarkStart w:id="2140" w:name="_Toc268299886"/>
        <w:bookmarkStart w:id="2141" w:name="_Toc268300170"/>
        <w:bookmarkStart w:id="2142" w:name="_Toc268300456"/>
        <w:bookmarkStart w:id="2143" w:name="_Toc268300741"/>
        <w:bookmarkEnd w:id="2138"/>
        <w:bookmarkEnd w:id="2139"/>
        <w:bookmarkEnd w:id="2140"/>
        <w:bookmarkEnd w:id="2141"/>
        <w:bookmarkEnd w:id="2142"/>
        <w:bookmarkEnd w:id="2143"/>
      </w:del>
    </w:p>
    <w:p w:rsidR="00AA01BC" w:rsidDel="001A153B" w:rsidRDefault="004B6D51" w:rsidP="004B6D51">
      <w:pPr>
        <w:pStyle w:val="GuidelinePositive"/>
        <w:numPr>
          <w:ilvl w:val="0"/>
          <w:numId w:val="2"/>
        </w:numPr>
        <w:ind w:left="360"/>
        <w:rPr>
          <w:del w:id="2144" w:author="Author"/>
          <w:rFonts w:ascii="Calibri" w:hAnsi="Calibri" w:cs="Calibri"/>
        </w:rPr>
      </w:pPr>
      <w:del w:id="2145" w:author="Author">
        <w:r w:rsidDel="001A153B">
          <w:rPr>
            <w:rFonts w:ascii="Calibri" w:hAnsi="Calibri" w:cs="Calibri"/>
            <w:b/>
            <w:bCs/>
            <w:u w:val="single"/>
          </w:rPr>
          <w:delText>Consider</w:delText>
        </w:r>
        <w:r w:rsidDel="001A153B">
          <w:rPr>
            <w:rFonts w:ascii="Calibri" w:hAnsi="Calibri" w:cs="Calibri"/>
          </w:rPr>
          <w:delText xml:space="preserve"> defining operator members on types where using well-known operators is appropriate.</w:delText>
        </w:r>
        <w:bookmarkStart w:id="2146" w:name="_Toc267952863"/>
        <w:bookmarkStart w:id="2147" w:name="_Toc268299602"/>
        <w:bookmarkStart w:id="2148" w:name="_Toc268299887"/>
        <w:bookmarkStart w:id="2149" w:name="_Toc268300171"/>
        <w:bookmarkStart w:id="2150" w:name="_Toc268300457"/>
        <w:bookmarkStart w:id="2151" w:name="_Toc268300742"/>
        <w:bookmarkEnd w:id="2146"/>
        <w:bookmarkEnd w:id="2147"/>
        <w:bookmarkEnd w:id="2148"/>
        <w:bookmarkEnd w:id="2149"/>
        <w:bookmarkEnd w:id="2150"/>
        <w:bookmarkEnd w:id="2151"/>
      </w:del>
    </w:p>
    <w:p w:rsidR="00935B5B" w:rsidDel="001A153B" w:rsidRDefault="00862FAD">
      <w:pPr>
        <w:pStyle w:val="GuidelinePositive"/>
        <w:numPr>
          <w:ilvl w:val="0"/>
          <w:numId w:val="0"/>
        </w:numPr>
        <w:ind w:left="360"/>
        <w:rPr>
          <w:del w:id="2152" w:author="Author"/>
          <w:rFonts w:ascii="Calibri" w:hAnsi="Calibri" w:cs="Calibri"/>
        </w:rPr>
      </w:pPr>
      <w:del w:id="2153" w:author="Author">
        <w:r w:rsidRPr="00862FAD" w:rsidDel="001A153B">
          <w:rPr>
            <w:rFonts w:ascii="Calibri" w:hAnsi="Calibri" w:cs="Calibri"/>
            <w:bCs/>
          </w:rPr>
          <w:delText>For example</w:delText>
        </w:r>
        <w:bookmarkStart w:id="2154" w:name="_Toc267952864"/>
        <w:bookmarkStart w:id="2155" w:name="_Toc268299603"/>
        <w:bookmarkStart w:id="2156" w:name="_Toc268299888"/>
        <w:bookmarkStart w:id="2157" w:name="_Toc268300172"/>
        <w:bookmarkStart w:id="2158" w:name="_Toc268300458"/>
        <w:bookmarkStart w:id="2159" w:name="_Toc268300743"/>
        <w:bookmarkEnd w:id="2154"/>
        <w:bookmarkEnd w:id="2155"/>
        <w:bookmarkEnd w:id="2156"/>
        <w:bookmarkEnd w:id="2157"/>
        <w:bookmarkEnd w:id="2158"/>
        <w:bookmarkEnd w:id="2159"/>
      </w:del>
    </w:p>
    <w:p w:rsidR="007C2C14" w:rsidDel="001A153B" w:rsidRDefault="004B6D51" w:rsidP="007C2C14">
      <w:pPr>
        <w:pStyle w:val="Code"/>
        <w:rPr>
          <w:del w:id="2160" w:author="Author"/>
        </w:rPr>
      </w:pPr>
      <w:del w:id="2161" w:author="Author">
        <w:r w:rsidDel="001A153B">
          <w:sym w:font="Wingdings" w:char="F0FC"/>
        </w:r>
        <w:r w:rsidDel="001A153B">
          <w:delText xml:space="preserve"> </w:delText>
        </w:r>
        <w:r w:rsidR="007C2C14" w:rsidDel="001A153B">
          <w:delText>type Vector(</w:delText>
        </w:r>
        <w:r w:rsidR="00AA01BC" w:rsidDel="001A153B">
          <w:delText>x:float</w:delText>
        </w:r>
        <w:r w:rsidR="007C2C14" w:rsidDel="001A153B">
          <w:delText>) =</w:delText>
        </w:r>
        <w:bookmarkStart w:id="2162" w:name="_Toc267952865"/>
        <w:bookmarkStart w:id="2163" w:name="_Toc268299604"/>
        <w:bookmarkStart w:id="2164" w:name="_Toc268299889"/>
        <w:bookmarkStart w:id="2165" w:name="_Toc268300173"/>
        <w:bookmarkStart w:id="2166" w:name="_Toc268300459"/>
        <w:bookmarkStart w:id="2167" w:name="_Toc268300744"/>
        <w:bookmarkEnd w:id="2162"/>
        <w:bookmarkEnd w:id="2163"/>
        <w:bookmarkEnd w:id="2164"/>
        <w:bookmarkEnd w:id="2165"/>
        <w:bookmarkEnd w:id="2166"/>
        <w:bookmarkEnd w:id="2167"/>
      </w:del>
    </w:p>
    <w:p w:rsidR="00AA01BC" w:rsidDel="001A153B" w:rsidRDefault="00AA01BC" w:rsidP="007C2C14">
      <w:pPr>
        <w:pStyle w:val="Code"/>
        <w:rPr>
          <w:del w:id="2168" w:author="Author"/>
        </w:rPr>
      </w:pPr>
      <w:bookmarkStart w:id="2169" w:name="_Toc267952866"/>
      <w:bookmarkStart w:id="2170" w:name="_Toc268299605"/>
      <w:bookmarkStart w:id="2171" w:name="_Toc268299890"/>
      <w:bookmarkStart w:id="2172" w:name="_Toc268300174"/>
      <w:bookmarkStart w:id="2173" w:name="_Toc268300460"/>
      <w:bookmarkStart w:id="2174" w:name="_Toc268300745"/>
      <w:bookmarkEnd w:id="2169"/>
      <w:bookmarkEnd w:id="2170"/>
      <w:bookmarkEnd w:id="2171"/>
      <w:bookmarkEnd w:id="2172"/>
      <w:bookmarkEnd w:id="2173"/>
      <w:bookmarkEnd w:id="2174"/>
    </w:p>
    <w:p w:rsidR="00AA01BC" w:rsidDel="001A153B" w:rsidRDefault="007C2C14" w:rsidP="007C2C14">
      <w:pPr>
        <w:pStyle w:val="Code"/>
        <w:rPr>
          <w:del w:id="2175" w:author="Author"/>
        </w:rPr>
      </w:pPr>
      <w:del w:id="2176" w:author="Author">
        <w:r w:rsidDel="001A153B">
          <w:delText xml:space="preserve">    </w:delText>
        </w:r>
        <w:r w:rsidR="00AA01BC" w:rsidDel="001A153B">
          <w:delText>member v.X = x</w:delText>
        </w:r>
        <w:bookmarkStart w:id="2177" w:name="_Toc267952867"/>
        <w:bookmarkStart w:id="2178" w:name="_Toc268299606"/>
        <w:bookmarkStart w:id="2179" w:name="_Toc268299891"/>
        <w:bookmarkStart w:id="2180" w:name="_Toc268300175"/>
        <w:bookmarkStart w:id="2181" w:name="_Toc268300461"/>
        <w:bookmarkStart w:id="2182" w:name="_Toc268300746"/>
        <w:bookmarkEnd w:id="2177"/>
        <w:bookmarkEnd w:id="2178"/>
        <w:bookmarkEnd w:id="2179"/>
        <w:bookmarkEnd w:id="2180"/>
        <w:bookmarkEnd w:id="2181"/>
        <w:bookmarkEnd w:id="2182"/>
      </w:del>
    </w:p>
    <w:p w:rsidR="00AA01BC" w:rsidDel="001A153B" w:rsidRDefault="00AA01BC" w:rsidP="007C2C14">
      <w:pPr>
        <w:pStyle w:val="Code"/>
        <w:rPr>
          <w:del w:id="2183" w:author="Author"/>
        </w:rPr>
      </w:pPr>
      <w:bookmarkStart w:id="2184" w:name="_Toc267952868"/>
      <w:bookmarkStart w:id="2185" w:name="_Toc268299607"/>
      <w:bookmarkStart w:id="2186" w:name="_Toc268299892"/>
      <w:bookmarkStart w:id="2187" w:name="_Toc268300176"/>
      <w:bookmarkStart w:id="2188" w:name="_Toc268300462"/>
      <w:bookmarkStart w:id="2189" w:name="_Toc268300747"/>
      <w:bookmarkEnd w:id="2184"/>
      <w:bookmarkEnd w:id="2185"/>
      <w:bookmarkEnd w:id="2186"/>
      <w:bookmarkEnd w:id="2187"/>
      <w:bookmarkEnd w:id="2188"/>
      <w:bookmarkEnd w:id="2189"/>
    </w:p>
    <w:p w:rsidR="00AA01BC" w:rsidDel="001A153B" w:rsidRDefault="00AA01BC" w:rsidP="007C2C14">
      <w:pPr>
        <w:pStyle w:val="Code"/>
        <w:rPr>
          <w:del w:id="2190" w:author="Author"/>
        </w:rPr>
      </w:pPr>
      <w:del w:id="2191" w:author="Author">
        <w:r w:rsidDel="001A153B">
          <w:delText xml:space="preserve">    </w:delText>
        </w:r>
        <w:r w:rsidR="007C2C14" w:rsidDel="001A153B">
          <w:delText>static member (</w:delText>
        </w:r>
        <w:r w:rsidDel="001A153B">
          <w:delText>*</w:delText>
        </w:r>
        <w:r w:rsidR="007C2C14" w:rsidDel="001A153B">
          <w:delText>) (v</w:delText>
        </w:r>
        <w:r w:rsidDel="001A153B">
          <w:delText>ector</w:delText>
        </w:r>
        <w:r w:rsidR="007C2C14" w:rsidDel="001A153B">
          <w:delText xml:space="preserve">:Vector, </w:delText>
        </w:r>
        <w:r w:rsidDel="001A153B">
          <w:delText>scalar</w:delText>
        </w:r>
        <w:r w:rsidR="007C2C14" w:rsidDel="001A153B">
          <w:delText xml:space="preserve">:float) = </w:delText>
        </w:r>
        <w:bookmarkStart w:id="2192" w:name="_Toc267952869"/>
        <w:bookmarkStart w:id="2193" w:name="_Toc268299608"/>
        <w:bookmarkStart w:id="2194" w:name="_Toc268299893"/>
        <w:bookmarkStart w:id="2195" w:name="_Toc268300177"/>
        <w:bookmarkStart w:id="2196" w:name="_Toc268300463"/>
        <w:bookmarkStart w:id="2197" w:name="_Toc268300748"/>
        <w:bookmarkEnd w:id="2192"/>
        <w:bookmarkEnd w:id="2193"/>
        <w:bookmarkEnd w:id="2194"/>
        <w:bookmarkEnd w:id="2195"/>
        <w:bookmarkEnd w:id="2196"/>
        <w:bookmarkEnd w:id="2197"/>
      </w:del>
    </w:p>
    <w:p w:rsidR="007C2C14" w:rsidDel="001A153B" w:rsidRDefault="00AA01BC" w:rsidP="007C2C14">
      <w:pPr>
        <w:pStyle w:val="Code"/>
        <w:rPr>
          <w:del w:id="2198" w:author="Author"/>
        </w:rPr>
      </w:pPr>
      <w:del w:id="2199" w:author="Author">
        <w:r w:rsidDel="001A153B">
          <w:delText xml:space="preserve">        </w:delText>
        </w:r>
        <w:r w:rsidR="007C2C14" w:rsidDel="001A153B">
          <w:delText>Vector(</w:delText>
        </w:r>
        <w:r w:rsidDel="001A153B">
          <w:delText>vector.X</w:delText>
        </w:r>
        <w:r w:rsidR="00F76AF9" w:rsidDel="001A153B">
          <w:delText xml:space="preserve"> </w:delText>
        </w:r>
        <w:r w:rsidDel="001A153B">
          <w:delText>*</w:delText>
        </w:r>
        <w:r w:rsidR="00F76AF9" w:rsidDel="001A153B">
          <w:delText xml:space="preserve"> </w:delText>
        </w:r>
        <w:r w:rsidDel="001A153B">
          <w:delText>scalar</w:delText>
        </w:r>
        <w:r w:rsidR="007C2C14" w:rsidDel="001A153B">
          <w:delText>)</w:delText>
        </w:r>
        <w:bookmarkStart w:id="2200" w:name="_Toc267952870"/>
        <w:bookmarkStart w:id="2201" w:name="_Toc268299609"/>
        <w:bookmarkStart w:id="2202" w:name="_Toc268299894"/>
        <w:bookmarkStart w:id="2203" w:name="_Toc268300178"/>
        <w:bookmarkStart w:id="2204" w:name="_Toc268300464"/>
        <w:bookmarkStart w:id="2205" w:name="_Toc268300749"/>
        <w:bookmarkEnd w:id="2200"/>
        <w:bookmarkEnd w:id="2201"/>
        <w:bookmarkEnd w:id="2202"/>
        <w:bookmarkEnd w:id="2203"/>
        <w:bookmarkEnd w:id="2204"/>
        <w:bookmarkEnd w:id="2205"/>
      </w:del>
    </w:p>
    <w:p w:rsidR="00AA01BC" w:rsidDel="001A153B" w:rsidRDefault="00AA01BC" w:rsidP="00AA01BC">
      <w:pPr>
        <w:pStyle w:val="Code"/>
        <w:rPr>
          <w:del w:id="2206" w:author="Author"/>
        </w:rPr>
      </w:pPr>
      <w:bookmarkStart w:id="2207" w:name="_Toc267952871"/>
      <w:bookmarkStart w:id="2208" w:name="_Toc268299610"/>
      <w:bookmarkStart w:id="2209" w:name="_Toc268299895"/>
      <w:bookmarkStart w:id="2210" w:name="_Toc268300179"/>
      <w:bookmarkStart w:id="2211" w:name="_Toc268300465"/>
      <w:bookmarkStart w:id="2212" w:name="_Toc268300750"/>
      <w:bookmarkEnd w:id="2207"/>
      <w:bookmarkEnd w:id="2208"/>
      <w:bookmarkEnd w:id="2209"/>
      <w:bookmarkEnd w:id="2210"/>
      <w:bookmarkEnd w:id="2211"/>
      <w:bookmarkEnd w:id="2212"/>
    </w:p>
    <w:p w:rsidR="00AA01BC" w:rsidDel="001A153B" w:rsidRDefault="00AA01BC" w:rsidP="00AA01BC">
      <w:pPr>
        <w:pStyle w:val="Code"/>
        <w:rPr>
          <w:del w:id="2213" w:author="Author"/>
        </w:rPr>
      </w:pPr>
      <w:del w:id="2214" w:author="Author">
        <w:r w:rsidDel="001A153B">
          <w:delText xml:space="preserve">    static member (+) (vector1:Vector, vector2:Vector) =</w:delText>
        </w:r>
        <w:bookmarkStart w:id="2215" w:name="_Toc267952872"/>
        <w:bookmarkStart w:id="2216" w:name="_Toc268299611"/>
        <w:bookmarkStart w:id="2217" w:name="_Toc268299896"/>
        <w:bookmarkStart w:id="2218" w:name="_Toc268300180"/>
        <w:bookmarkStart w:id="2219" w:name="_Toc268300466"/>
        <w:bookmarkStart w:id="2220" w:name="_Toc268300751"/>
        <w:bookmarkEnd w:id="2215"/>
        <w:bookmarkEnd w:id="2216"/>
        <w:bookmarkEnd w:id="2217"/>
        <w:bookmarkEnd w:id="2218"/>
        <w:bookmarkEnd w:id="2219"/>
        <w:bookmarkEnd w:id="2220"/>
      </w:del>
    </w:p>
    <w:p w:rsidR="00AA01BC" w:rsidDel="001A153B" w:rsidRDefault="00AA01BC" w:rsidP="00AA01BC">
      <w:pPr>
        <w:pStyle w:val="Code"/>
        <w:rPr>
          <w:del w:id="2221" w:author="Author"/>
        </w:rPr>
      </w:pPr>
      <w:del w:id="2222" w:author="Author">
        <w:r w:rsidDel="001A153B">
          <w:delText xml:space="preserve">        Vector(vector1.X</w:delText>
        </w:r>
        <w:r w:rsidR="00F76AF9" w:rsidDel="001A153B">
          <w:delText xml:space="preserve"> </w:delText>
        </w:r>
        <w:r w:rsidDel="001A153B">
          <w:delText>+</w:delText>
        </w:r>
        <w:r w:rsidR="00F76AF9" w:rsidDel="001A153B">
          <w:delText xml:space="preserve"> </w:delText>
        </w:r>
        <w:r w:rsidDel="001A153B">
          <w:delText>vector2.X)</w:delText>
        </w:r>
        <w:bookmarkStart w:id="2223" w:name="_Toc267952873"/>
        <w:bookmarkStart w:id="2224" w:name="_Toc268299612"/>
        <w:bookmarkStart w:id="2225" w:name="_Toc268299897"/>
        <w:bookmarkStart w:id="2226" w:name="_Toc268300181"/>
        <w:bookmarkStart w:id="2227" w:name="_Toc268300467"/>
        <w:bookmarkStart w:id="2228" w:name="_Toc268300752"/>
        <w:bookmarkEnd w:id="2223"/>
        <w:bookmarkEnd w:id="2224"/>
        <w:bookmarkEnd w:id="2225"/>
        <w:bookmarkEnd w:id="2226"/>
        <w:bookmarkEnd w:id="2227"/>
        <w:bookmarkEnd w:id="2228"/>
      </w:del>
    </w:p>
    <w:p w:rsidR="00AA01BC" w:rsidDel="001A153B" w:rsidRDefault="00AA01BC" w:rsidP="007C2C14">
      <w:pPr>
        <w:pStyle w:val="Code"/>
        <w:rPr>
          <w:del w:id="2229" w:author="Author"/>
        </w:rPr>
      </w:pPr>
      <w:bookmarkStart w:id="2230" w:name="_Toc267952874"/>
      <w:bookmarkStart w:id="2231" w:name="_Toc268299613"/>
      <w:bookmarkStart w:id="2232" w:name="_Toc268299898"/>
      <w:bookmarkStart w:id="2233" w:name="_Toc268300182"/>
      <w:bookmarkStart w:id="2234" w:name="_Toc268300468"/>
      <w:bookmarkStart w:id="2235" w:name="_Toc268300753"/>
      <w:bookmarkEnd w:id="2230"/>
      <w:bookmarkEnd w:id="2231"/>
      <w:bookmarkEnd w:id="2232"/>
      <w:bookmarkEnd w:id="2233"/>
      <w:bookmarkEnd w:id="2234"/>
      <w:bookmarkEnd w:id="2235"/>
    </w:p>
    <w:p w:rsidR="007C2C14" w:rsidDel="001A153B" w:rsidRDefault="007C2C14" w:rsidP="007C2C14">
      <w:pPr>
        <w:pStyle w:val="Code"/>
        <w:rPr>
          <w:del w:id="2236" w:author="Author"/>
        </w:rPr>
      </w:pPr>
      <w:del w:id="2237" w:author="Author">
        <w:r w:rsidDel="001A153B">
          <w:delText xml:space="preserve">  let v = Vector(</w:delText>
        </w:r>
        <w:r w:rsidR="00AA01BC" w:rsidDel="001A153B">
          <w:delText>5.0</w:delText>
        </w:r>
        <w:r w:rsidDel="001A153B">
          <w:delText>)</w:delText>
        </w:r>
        <w:bookmarkStart w:id="2238" w:name="_Toc267952875"/>
        <w:bookmarkStart w:id="2239" w:name="_Toc268299614"/>
        <w:bookmarkStart w:id="2240" w:name="_Toc268299899"/>
        <w:bookmarkStart w:id="2241" w:name="_Toc268300183"/>
        <w:bookmarkStart w:id="2242" w:name="_Toc268300469"/>
        <w:bookmarkStart w:id="2243" w:name="_Toc268300754"/>
        <w:bookmarkEnd w:id="2238"/>
        <w:bookmarkEnd w:id="2239"/>
        <w:bookmarkEnd w:id="2240"/>
        <w:bookmarkEnd w:id="2241"/>
        <w:bookmarkEnd w:id="2242"/>
        <w:bookmarkEnd w:id="2243"/>
      </w:del>
    </w:p>
    <w:p w:rsidR="004B6D51" w:rsidDel="001A153B" w:rsidRDefault="007C2C14" w:rsidP="007C2C14">
      <w:pPr>
        <w:pStyle w:val="Code"/>
        <w:rPr>
          <w:del w:id="2244" w:author="Author"/>
        </w:rPr>
      </w:pPr>
      <w:del w:id="2245" w:author="Author">
        <w:r w:rsidDel="001A153B">
          <w:delText xml:space="preserve">  let u = v * 10.0    </w:delText>
        </w:r>
        <w:bookmarkStart w:id="2246" w:name="_Toc267952876"/>
        <w:bookmarkStart w:id="2247" w:name="_Toc268299615"/>
        <w:bookmarkStart w:id="2248" w:name="_Toc268299900"/>
        <w:bookmarkStart w:id="2249" w:name="_Toc268300184"/>
        <w:bookmarkStart w:id="2250" w:name="_Toc268300470"/>
        <w:bookmarkStart w:id="2251" w:name="_Toc268300755"/>
        <w:bookmarkEnd w:id="2246"/>
        <w:bookmarkEnd w:id="2247"/>
        <w:bookmarkEnd w:id="2248"/>
        <w:bookmarkEnd w:id="2249"/>
        <w:bookmarkEnd w:id="2250"/>
        <w:bookmarkEnd w:id="2251"/>
      </w:del>
    </w:p>
    <w:p w:rsidR="00935B5B" w:rsidDel="001A153B" w:rsidRDefault="00AA01BC">
      <w:pPr>
        <w:pStyle w:val="GuidelinePositive"/>
        <w:numPr>
          <w:ilvl w:val="0"/>
          <w:numId w:val="0"/>
        </w:numPr>
        <w:ind w:left="360"/>
        <w:rPr>
          <w:del w:id="2252" w:author="Author"/>
          <w:rFonts w:ascii="Calibri" w:hAnsi="Calibri" w:cs="Calibri"/>
        </w:rPr>
      </w:pPr>
      <w:del w:id="2253" w:author="Author">
        <w:r w:rsidDel="001A153B">
          <w:rPr>
            <w:rFonts w:ascii="Calibri" w:hAnsi="Calibri" w:cs="Calibri"/>
            <w:bCs/>
          </w:rPr>
          <w:delText xml:space="preserve">This guidance corresponds to general .NET guidance for these types. However, it can be additionally important in F# coding as this will allow these types to be used in conjunction with F# functions and methods with member constraints, such as </w:delText>
        </w:r>
        <w:r w:rsidR="00862FAD" w:rsidRPr="001A153B" w:rsidDel="001A153B">
          <w:rPr>
            <w:rStyle w:val="CodeInline"/>
          </w:rPr>
          <w:delText>List.sumBy</w:delText>
        </w:r>
        <w:r w:rsidDel="001A153B">
          <w:rPr>
            <w:rFonts w:ascii="Calibri" w:hAnsi="Calibri" w:cs="Calibri"/>
            <w:bCs/>
          </w:rPr>
          <w:delText>.</w:delText>
        </w:r>
        <w:bookmarkStart w:id="2254" w:name="_Toc267952877"/>
        <w:bookmarkStart w:id="2255" w:name="_Toc268299616"/>
        <w:bookmarkStart w:id="2256" w:name="_Toc268299901"/>
        <w:bookmarkStart w:id="2257" w:name="_Toc268300185"/>
        <w:bookmarkStart w:id="2258" w:name="_Toc268300471"/>
        <w:bookmarkStart w:id="2259" w:name="_Toc268300756"/>
        <w:bookmarkEnd w:id="2254"/>
        <w:bookmarkEnd w:id="2255"/>
        <w:bookmarkEnd w:id="2256"/>
        <w:bookmarkEnd w:id="2257"/>
        <w:bookmarkEnd w:id="2258"/>
        <w:bookmarkEnd w:id="2259"/>
      </w:del>
    </w:p>
    <w:p w:rsidR="009046D7" w:rsidRDefault="00E24F68">
      <w:pPr>
        <w:pStyle w:val="GuidelineDescription"/>
        <w:rPr>
          <w:del w:id="2260" w:author="Author"/>
          <w:rPrChange w:id="2261" w:author="Author">
            <w:rPr>
              <w:del w:id="2262" w:author="Author"/>
              <w:rFonts w:ascii="Calibri" w:hAnsi="Calibri" w:cs="Calibri"/>
            </w:rPr>
          </w:rPrChange>
        </w:rPr>
        <w:pPrChange w:id="2263" w:author="Author">
          <w:pPr>
            <w:pStyle w:val="GuidelinePositive"/>
            <w:numPr>
              <w:numId w:val="2"/>
            </w:numPr>
            <w:tabs>
              <w:tab w:val="clear" w:pos="960"/>
              <w:tab w:val="num" w:pos="720"/>
            </w:tabs>
            <w:ind w:left="360"/>
          </w:pPr>
        </w:pPrChange>
      </w:pPr>
      <w:del w:id="2264" w:author="Author">
        <w:r w:rsidDel="001A153B">
          <w:rPr>
            <w:rFonts w:ascii="Calibri" w:hAnsi="Calibri" w:cs="Calibri"/>
            <w:b/>
            <w:bCs/>
            <w:u w:val="single"/>
          </w:rPr>
          <w:delText>Consider</w:delText>
        </w:r>
        <w:r w:rsidDel="001A153B">
          <w:rPr>
            <w:rFonts w:ascii="Calibri" w:hAnsi="Calibri" w:cs="Calibri"/>
          </w:rPr>
          <w:delText xml:space="preserve"> using method overloading for member functions, if </w:delText>
        </w:r>
        <w:r w:rsidR="00387030" w:rsidDel="001A153B">
          <w:rPr>
            <w:rFonts w:ascii="Calibri" w:hAnsi="Calibri" w:cs="Calibri"/>
          </w:rPr>
          <w:delText>doing so</w:delText>
        </w:r>
        <w:r w:rsidDel="001A153B">
          <w:rPr>
            <w:rFonts w:ascii="Calibri" w:hAnsi="Calibri" w:cs="Calibri"/>
          </w:rPr>
          <w:delText xml:space="preserve"> provide</w:delText>
        </w:r>
        <w:r w:rsidR="00387030" w:rsidDel="001A153B">
          <w:rPr>
            <w:rFonts w:ascii="Calibri" w:hAnsi="Calibri" w:cs="Calibri"/>
          </w:rPr>
          <w:delText>s</w:delText>
        </w:r>
        <w:r w:rsidDel="001A153B">
          <w:rPr>
            <w:rFonts w:ascii="Calibri" w:hAnsi="Calibri" w:cs="Calibri"/>
          </w:rPr>
          <w:delText xml:space="preserve"> a simpler API.  </w:delText>
        </w:r>
        <w:bookmarkStart w:id="2265" w:name="_Toc267952878"/>
        <w:bookmarkStart w:id="2266" w:name="_Toc268299617"/>
        <w:bookmarkStart w:id="2267" w:name="_Toc268299902"/>
        <w:bookmarkStart w:id="2268" w:name="_Toc268300186"/>
        <w:bookmarkStart w:id="2269" w:name="_Toc268300472"/>
        <w:bookmarkStart w:id="2270" w:name="_Toc268300757"/>
        <w:bookmarkEnd w:id="2265"/>
        <w:bookmarkEnd w:id="2266"/>
        <w:bookmarkEnd w:id="2267"/>
        <w:bookmarkEnd w:id="2268"/>
        <w:bookmarkEnd w:id="2269"/>
        <w:bookmarkEnd w:id="2270"/>
      </w:del>
    </w:p>
    <w:p w:rsidR="00986BD0" w:rsidRPr="0084619B" w:rsidDel="001A153B" w:rsidRDefault="007B7AD6" w:rsidP="0084619B">
      <w:pPr>
        <w:pStyle w:val="GuidelineNegative"/>
        <w:numPr>
          <w:ilvl w:val="0"/>
          <w:numId w:val="1"/>
        </w:numPr>
        <w:ind w:left="360"/>
        <w:rPr>
          <w:del w:id="2271" w:author="Author"/>
          <w:rFonts w:ascii="Calibri" w:hAnsi="Calibri" w:cs="Calibri"/>
        </w:rPr>
      </w:pPr>
      <w:del w:id="2272" w:author="Author">
        <w:r w:rsidRPr="00805547" w:rsidDel="001A153B">
          <w:rPr>
            <w:rFonts w:ascii="Calibri" w:hAnsi="Calibri" w:cs="Calibri"/>
            <w:b/>
            <w:bCs/>
            <w:u w:val="single"/>
          </w:rPr>
          <w:delText>Avoid</w:delText>
        </w:r>
        <w:r w:rsidRPr="00805547" w:rsidDel="001A153B">
          <w:rPr>
            <w:rFonts w:ascii="Calibri" w:hAnsi="Calibri" w:cs="Calibri"/>
          </w:rPr>
          <w:delText xml:space="preserve"> </w:delText>
        </w:r>
        <w:r w:rsidDel="001A153B">
          <w:rPr>
            <w:rFonts w:ascii="Calibri" w:hAnsi="Calibri" w:cs="Calibri"/>
          </w:rPr>
          <w:delText>the use of implementation inheritance for extensibility</w:delText>
        </w:r>
        <w:r w:rsidR="00AB1CA9" w:rsidDel="001A153B">
          <w:rPr>
            <w:rFonts w:ascii="Calibri" w:hAnsi="Calibri" w:cs="Calibri"/>
          </w:rPr>
          <w:delText>.</w:delText>
        </w:r>
        <w:r w:rsidRPr="00805547" w:rsidDel="001A153B">
          <w:rPr>
            <w:rFonts w:ascii="Calibri" w:hAnsi="Calibri" w:cs="Calibri"/>
          </w:rPr>
          <w:delText xml:space="preserve"> </w:delText>
        </w:r>
        <w:bookmarkStart w:id="2273" w:name="_Toc267952879"/>
        <w:bookmarkStart w:id="2274" w:name="_Toc268299618"/>
        <w:bookmarkStart w:id="2275" w:name="_Toc268299903"/>
        <w:bookmarkStart w:id="2276" w:name="_Toc268300187"/>
        <w:bookmarkStart w:id="2277" w:name="_Toc268300473"/>
        <w:bookmarkStart w:id="2278" w:name="_Toc268300758"/>
        <w:bookmarkEnd w:id="2273"/>
        <w:bookmarkEnd w:id="2274"/>
        <w:bookmarkEnd w:id="2275"/>
        <w:bookmarkEnd w:id="2276"/>
        <w:bookmarkEnd w:id="2277"/>
        <w:bookmarkEnd w:id="2278"/>
      </w:del>
    </w:p>
    <w:p w:rsidR="007B7AD6" w:rsidDel="001A153B" w:rsidRDefault="007B7AD6" w:rsidP="005856D2">
      <w:pPr>
        <w:pStyle w:val="GuidelineDescription"/>
        <w:rPr>
          <w:del w:id="2279" w:author="Author"/>
        </w:rPr>
      </w:pPr>
      <w:del w:id="2280" w:author="Author">
        <w:r w:rsidDel="001A153B">
          <w:delText xml:space="preserve">In general, the .NET guidelines are quite agnostic with regard to the use of implementation inheritance. In F#, implementation inheritance is used more rarely than in other .NET languages. In F# there are many alternative techniques for designing and implementing object-oriented types using F#. Other object-oriented extensibility topics discussed in the .NET guidelines include events and callbacks, virtual members, abstract types and </w:delText>
        </w:r>
        <w:r w:rsidR="008E0806" w:rsidDel="001A153B">
          <w:fldChar w:fldCharType="begin"/>
        </w:r>
        <w:r w:rsidDel="001A153B">
          <w:delInstrText xml:space="preserve"> XE "implementation inheritance:.NET guidelines " </w:delInstrText>
        </w:r>
        <w:r w:rsidR="008E0806" w:rsidDel="001A153B">
          <w:fldChar w:fldCharType="end"/>
        </w:r>
        <w:r w:rsidR="008E0806" w:rsidDel="001A153B">
          <w:fldChar w:fldCharType="begin"/>
        </w:r>
        <w:r w:rsidDel="001A153B">
          <w:delInstrText xml:space="preserve"> XE "inheritance:.NET guidelines " </w:delInstrText>
        </w:r>
        <w:r w:rsidR="008E0806" w:rsidDel="001A153B">
          <w:fldChar w:fldCharType="end"/>
        </w:r>
        <w:r w:rsidDel="001A153B">
          <w:delText>inheritance, and limiting extensibility by sealing classes.</w:delText>
        </w:r>
        <w:bookmarkStart w:id="2281" w:name="_Toc267952880"/>
        <w:bookmarkStart w:id="2282" w:name="_Toc268299619"/>
        <w:bookmarkStart w:id="2283" w:name="_Toc268299904"/>
        <w:bookmarkStart w:id="2284" w:name="_Toc268300188"/>
        <w:bookmarkStart w:id="2285" w:name="_Toc268300474"/>
        <w:bookmarkStart w:id="2286" w:name="_Toc268300759"/>
        <w:bookmarkEnd w:id="2281"/>
        <w:bookmarkEnd w:id="2282"/>
        <w:bookmarkEnd w:id="2283"/>
        <w:bookmarkEnd w:id="2284"/>
        <w:bookmarkEnd w:id="2285"/>
        <w:bookmarkEnd w:id="2286"/>
      </w:del>
    </w:p>
    <w:p w:rsidR="007B7AD6" w:rsidDel="002A73E5" w:rsidRDefault="007B7AD6" w:rsidP="007B7AD6">
      <w:pPr>
        <w:pStyle w:val="GuidelineNegative"/>
        <w:numPr>
          <w:ilvl w:val="0"/>
          <w:numId w:val="1"/>
        </w:numPr>
        <w:ind w:left="360"/>
        <w:rPr>
          <w:del w:id="2287" w:author="Author"/>
        </w:rPr>
      </w:pPr>
      <w:del w:id="2288" w:author="Author">
        <w:r w:rsidRPr="00BF7726" w:rsidDel="002A73E5">
          <w:rPr>
            <w:rFonts w:ascii="Calibri" w:hAnsi="Calibri" w:cs="Calibri"/>
            <w:b/>
            <w:bCs/>
            <w:u w:val="single"/>
          </w:rPr>
          <w:delText>Avoid</w:delText>
        </w:r>
        <w:r w:rsidRPr="00BF7726" w:rsidDel="002A73E5">
          <w:rPr>
            <w:rFonts w:ascii="Calibri" w:hAnsi="Calibri" w:cs="Calibri"/>
            <w:bCs/>
          </w:rPr>
          <w:delText xml:space="preserve"> revealing concrete data representations such as records</w:delText>
        </w:r>
        <w:r w:rsidR="0084619B" w:rsidDel="002A73E5">
          <w:rPr>
            <w:rFonts w:ascii="Calibri" w:hAnsi="Calibri" w:cs="Calibri"/>
            <w:bCs/>
          </w:rPr>
          <w:delText xml:space="preserve"> and unions</w:delText>
        </w:r>
        <w:r w:rsidR="001C4652" w:rsidDel="002A73E5">
          <w:rPr>
            <w:rFonts w:ascii="Calibri" w:hAnsi="Calibri" w:cs="Calibri"/>
            <w:bCs/>
          </w:rPr>
          <w:delText xml:space="preserve"> in type design if the design of these types is likely to evolve. </w:delText>
        </w:r>
        <w:bookmarkStart w:id="2289" w:name="_Toc267952881"/>
        <w:bookmarkStart w:id="2290" w:name="_Toc268299620"/>
        <w:bookmarkStart w:id="2291" w:name="_Toc268299905"/>
        <w:bookmarkStart w:id="2292" w:name="_Toc268300189"/>
        <w:bookmarkStart w:id="2293" w:name="_Toc268300475"/>
        <w:bookmarkStart w:id="2294" w:name="_Toc268300760"/>
        <w:bookmarkEnd w:id="2289"/>
        <w:bookmarkEnd w:id="2290"/>
        <w:bookmarkEnd w:id="2291"/>
        <w:bookmarkEnd w:id="2292"/>
        <w:bookmarkEnd w:id="2293"/>
        <w:bookmarkEnd w:id="2294"/>
      </w:del>
    </w:p>
    <w:p w:rsidR="007B7AD6" w:rsidRPr="0084619B" w:rsidDel="002A73E5" w:rsidRDefault="007B7AD6" w:rsidP="0084619B">
      <w:pPr>
        <w:pStyle w:val="GuidelineDescription"/>
        <w:rPr>
          <w:del w:id="2295" w:author="Author"/>
        </w:rPr>
      </w:pPr>
      <w:del w:id="2296" w:author="Author">
        <w:r w:rsidDel="002A73E5">
          <w:delText xml:space="preserve">The rationale for this is to avoid revealing concrete representations of objects. For example, the concrete representation of </w:delText>
        </w:r>
        <w:r w:rsidRPr="001A153B" w:rsidDel="002A73E5">
          <w:rPr>
            <w:rStyle w:val="CodeInline"/>
          </w:rPr>
          <w:delText>System.DateTime</w:delText>
        </w:r>
        <w:r w:rsidDel="002A73E5">
          <w:delText xml:space="preserve"> values is not revealed by the external, public API of the .NET library design. At runtime the Common Language Runtime knows the committed implementation that will be used throughout execution. However, compiled code does not itself pick up dependencies on the concrete representation. </w:delText>
        </w:r>
        <w:bookmarkStart w:id="2297" w:name="_Toc267952882"/>
        <w:bookmarkStart w:id="2298" w:name="_Toc268299621"/>
        <w:bookmarkStart w:id="2299" w:name="_Toc268299906"/>
        <w:bookmarkStart w:id="2300" w:name="_Toc268300190"/>
        <w:bookmarkStart w:id="2301" w:name="_Toc268300476"/>
        <w:bookmarkStart w:id="2302" w:name="_Toc268300761"/>
        <w:bookmarkEnd w:id="2297"/>
        <w:bookmarkEnd w:id="2298"/>
        <w:bookmarkEnd w:id="2299"/>
        <w:bookmarkEnd w:id="2300"/>
        <w:bookmarkEnd w:id="2301"/>
        <w:bookmarkEnd w:id="2302"/>
      </w:del>
    </w:p>
    <w:p w:rsidR="00935B5B" w:rsidDel="001A153B" w:rsidRDefault="000F1F52">
      <w:pPr>
        <w:pStyle w:val="GuidelineNegative"/>
        <w:numPr>
          <w:ilvl w:val="0"/>
          <w:numId w:val="1"/>
        </w:numPr>
        <w:ind w:left="360"/>
        <w:rPr>
          <w:del w:id="2303" w:author="Author"/>
          <w:rFonts w:ascii="Calibri" w:hAnsi="Calibri" w:cs="Calibri"/>
        </w:rPr>
      </w:pPr>
      <w:del w:id="2304" w:author="Author">
        <w:r w:rsidDel="001A153B">
          <w:rPr>
            <w:rFonts w:ascii="Calibri" w:hAnsi="Calibri" w:cs="Calibri"/>
            <w:b/>
            <w:bCs/>
            <w:u w:val="single"/>
          </w:rPr>
          <w:delText xml:space="preserve">Avoid </w:delText>
        </w:r>
        <w:r w:rsidR="008C6C0C" w:rsidRPr="008C6C0C" w:rsidDel="001A153B">
          <w:rPr>
            <w:rFonts w:ascii="Calibri" w:hAnsi="Calibri" w:cs="Calibri"/>
            <w:bCs/>
          </w:rPr>
          <w:delText xml:space="preserve">overuse of either </w:delText>
        </w:r>
        <w:r w:rsidR="001368CD" w:rsidDel="001A153B">
          <w:rPr>
            <w:rFonts w:ascii="Calibri" w:hAnsi="Calibri" w:cs="Calibri"/>
            <w:bCs/>
          </w:rPr>
          <w:delText xml:space="preserve">the </w:delText>
        </w:r>
        <w:r w:rsidR="00141372" w:rsidRPr="00141372" w:rsidDel="001A153B">
          <w:rPr>
            <w:rStyle w:val="CodeChar"/>
          </w:rPr>
          <w:delText>[&lt;AutoOpen&gt;]</w:delText>
        </w:r>
        <w:r w:rsidR="008C6C0C" w:rsidRPr="008C6C0C" w:rsidDel="001A153B">
          <w:rPr>
            <w:rFonts w:ascii="Calibri" w:hAnsi="Calibri" w:cs="Calibri"/>
            <w:bCs/>
          </w:rPr>
          <w:delText xml:space="preserve"> or </w:delText>
        </w:r>
        <w:r w:rsidR="00141372" w:rsidRPr="00141372" w:rsidDel="001A153B">
          <w:rPr>
            <w:rStyle w:val="CodeChar"/>
          </w:rPr>
          <w:delText>[&lt;RequireQualifiedAccess&gt;]</w:delText>
        </w:r>
        <w:r w:rsidR="008C6C0C" w:rsidRPr="008C6C0C" w:rsidDel="001A153B">
          <w:rPr>
            <w:rFonts w:ascii="Calibri" w:hAnsi="Calibri" w:cs="Calibri"/>
            <w:bCs/>
          </w:rPr>
          <w:delText xml:space="preserve"> </w:delText>
        </w:r>
        <w:r w:rsidR="001368CD" w:rsidDel="001A153B">
          <w:rPr>
            <w:rFonts w:ascii="Calibri" w:hAnsi="Calibri" w:cs="Calibri"/>
            <w:bCs/>
          </w:rPr>
          <w:delText xml:space="preserve">attributes </w:delText>
        </w:r>
        <w:r w:rsidR="008C6C0C" w:rsidRPr="008C6C0C" w:rsidDel="001A153B">
          <w:rPr>
            <w:rFonts w:ascii="Calibri" w:hAnsi="Calibri" w:cs="Calibri"/>
            <w:bCs/>
          </w:rPr>
          <w:delText>on modules.</w:delText>
        </w:r>
        <w:bookmarkStart w:id="2305" w:name="_Toc267952883"/>
        <w:bookmarkStart w:id="2306" w:name="_Toc268299622"/>
        <w:bookmarkStart w:id="2307" w:name="_Toc268299907"/>
        <w:bookmarkStart w:id="2308" w:name="_Toc268300191"/>
        <w:bookmarkStart w:id="2309" w:name="_Toc268300477"/>
        <w:bookmarkStart w:id="2310" w:name="_Toc268300762"/>
        <w:bookmarkEnd w:id="2305"/>
        <w:bookmarkEnd w:id="2306"/>
        <w:bookmarkEnd w:id="2307"/>
        <w:bookmarkEnd w:id="2308"/>
        <w:bookmarkEnd w:id="2309"/>
        <w:bookmarkEnd w:id="2310"/>
      </w:del>
    </w:p>
    <w:p w:rsidR="00935B5B" w:rsidDel="001A153B" w:rsidRDefault="00862FAD">
      <w:pPr>
        <w:pStyle w:val="GuidelineNegative"/>
        <w:tabs>
          <w:tab w:val="clear" w:pos="720"/>
        </w:tabs>
        <w:ind w:firstLine="0"/>
        <w:rPr>
          <w:del w:id="2311" w:author="Author"/>
          <w:rFonts w:ascii="Calibri" w:hAnsi="Calibri" w:cs="Calibri"/>
        </w:rPr>
      </w:pPr>
      <w:del w:id="2312" w:author="Author">
        <w:r w:rsidRPr="00862FAD" w:rsidDel="001A153B">
          <w:rPr>
            <w:rFonts w:ascii="Calibri" w:hAnsi="Calibri" w:cs="Calibri"/>
            <w:bCs/>
          </w:rPr>
          <w:delText>Most modules are fine without either of these attributes.</w:delText>
        </w:r>
        <w:bookmarkStart w:id="2313" w:name="_Toc267952884"/>
        <w:bookmarkStart w:id="2314" w:name="_Toc268299623"/>
        <w:bookmarkStart w:id="2315" w:name="_Toc268299908"/>
        <w:bookmarkStart w:id="2316" w:name="_Toc268300192"/>
        <w:bookmarkStart w:id="2317" w:name="_Toc268300478"/>
        <w:bookmarkStart w:id="2318" w:name="_Toc268300763"/>
        <w:bookmarkEnd w:id="2313"/>
        <w:bookmarkEnd w:id="2314"/>
        <w:bookmarkEnd w:id="2315"/>
        <w:bookmarkEnd w:id="2316"/>
        <w:bookmarkEnd w:id="2317"/>
        <w:bookmarkEnd w:id="2318"/>
      </w:del>
    </w:p>
    <w:p w:rsidR="009046D7" w:rsidRDefault="000F1F52">
      <w:pPr>
        <w:pStyle w:val="GuidelinePositive"/>
        <w:numPr>
          <w:ilvl w:val="0"/>
          <w:numId w:val="2"/>
        </w:numPr>
        <w:ind w:left="360"/>
        <w:rPr>
          <w:del w:id="2319" w:author="Author"/>
          <w:rFonts w:ascii="Calibri" w:hAnsi="Calibri" w:cs="Calibri"/>
          <w:rPrChange w:id="2320" w:author="Author">
            <w:rPr>
              <w:del w:id="2321" w:author="Author"/>
            </w:rPr>
          </w:rPrChange>
        </w:rPr>
        <w:pPrChange w:id="2322" w:author="Author">
          <w:pPr>
            <w:pStyle w:val="GuidelineNegative"/>
            <w:numPr>
              <w:numId w:val="1"/>
            </w:numPr>
            <w:tabs>
              <w:tab w:val="clear" w:pos="720"/>
              <w:tab w:val="num" w:pos="960"/>
            </w:tabs>
            <w:ind w:left="960"/>
          </w:pPr>
        </w:pPrChange>
      </w:pPr>
      <w:del w:id="2323" w:author="Author">
        <w:r w:rsidDel="001A153B">
          <w:rPr>
            <w:rFonts w:ascii="Calibri" w:hAnsi="Calibri" w:cs="Calibri"/>
            <w:b/>
            <w:bCs/>
            <w:u w:val="single"/>
          </w:rPr>
          <w:delText>Consider</w:delText>
        </w:r>
        <w:r w:rsidR="008C6C0C" w:rsidRPr="008C6C0C" w:rsidDel="001A153B">
          <w:rPr>
            <w:rFonts w:ascii="Calibri" w:hAnsi="Calibri" w:cs="Calibri"/>
            <w:b/>
            <w:bCs/>
          </w:rPr>
          <w:delText xml:space="preserve"> </w:delText>
        </w:r>
        <w:r w:rsidR="008C6C0C" w:rsidRPr="008C6C0C" w:rsidDel="001A153B">
          <w:rPr>
            <w:rFonts w:ascii="Calibri" w:hAnsi="Calibri" w:cs="Calibri"/>
            <w:bCs/>
          </w:rPr>
          <w:delText xml:space="preserve">using </w:delText>
        </w:r>
        <w:r w:rsidR="00141372" w:rsidRPr="00141372" w:rsidDel="001A153B">
          <w:rPr>
            <w:rStyle w:val="CodeChar"/>
          </w:rPr>
          <w:delText>[&lt;AutoOpen&gt;]</w:delText>
        </w:r>
        <w:r w:rsidR="008C6C0C" w:rsidRPr="008C6C0C" w:rsidDel="001A153B">
          <w:rPr>
            <w:rFonts w:ascii="Calibri" w:hAnsi="Calibri" w:cs="Calibri"/>
            <w:bCs/>
          </w:rPr>
          <w:delText xml:space="preserve"> if this improves the </w:delText>
        </w:r>
        <w:r w:rsidR="003D4DAD" w:rsidDel="001A153B">
          <w:rPr>
            <w:rFonts w:ascii="Calibri" w:hAnsi="Calibri" w:cs="Calibri"/>
            <w:bCs/>
          </w:rPr>
          <w:delText xml:space="preserve">default ease of use </w:delText>
        </w:r>
        <w:r w:rsidR="008C6C0C" w:rsidRPr="008C6C0C" w:rsidDel="001A153B">
          <w:rPr>
            <w:rFonts w:ascii="Calibri" w:hAnsi="Calibri" w:cs="Calibri"/>
            <w:bCs/>
          </w:rPr>
          <w:delText>of the library in common situations.</w:delText>
        </w:r>
        <w:bookmarkStart w:id="2324" w:name="_Toc267952885"/>
        <w:bookmarkStart w:id="2325" w:name="_Toc268299624"/>
        <w:bookmarkStart w:id="2326" w:name="_Toc268299909"/>
        <w:bookmarkStart w:id="2327" w:name="_Toc268300193"/>
        <w:bookmarkStart w:id="2328" w:name="_Toc268300479"/>
        <w:bookmarkStart w:id="2329" w:name="_Toc268300764"/>
        <w:bookmarkEnd w:id="2324"/>
        <w:bookmarkEnd w:id="2325"/>
        <w:bookmarkEnd w:id="2326"/>
        <w:bookmarkEnd w:id="2327"/>
        <w:bookmarkEnd w:id="2328"/>
        <w:bookmarkEnd w:id="2329"/>
      </w:del>
    </w:p>
    <w:p w:rsidR="00935B5B" w:rsidDel="001A153B" w:rsidRDefault="008C6C0C">
      <w:pPr>
        <w:pStyle w:val="GuidelineNegative"/>
        <w:tabs>
          <w:tab w:val="clear" w:pos="720"/>
        </w:tabs>
        <w:ind w:firstLine="0"/>
        <w:rPr>
          <w:del w:id="2330" w:author="Author"/>
          <w:rFonts w:ascii="Calibri" w:hAnsi="Calibri" w:cs="Calibri"/>
        </w:rPr>
      </w:pPr>
      <w:del w:id="2331" w:author="Author">
        <w:r w:rsidRPr="008C6C0C" w:rsidDel="001A153B">
          <w:rPr>
            <w:rFonts w:ascii="Calibri" w:hAnsi="Calibri" w:cs="Calibri"/>
            <w:bCs/>
          </w:rPr>
          <w:delText xml:space="preserve">This means the module will be opened when the containing namespace is opened. For example, a statistics library </w:delText>
        </w:r>
        <w:r w:rsidR="008E0806" w:rsidRPr="008E0806">
          <w:rPr>
            <w:rStyle w:val="CodeChar"/>
            <w:rPrChange w:id="2332" w:author="Author">
              <w:rPr>
                <w:rFonts w:ascii="Consolas" w:hAnsi="Consolas"/>
                <w:bCs/>
                <w:color w:val="4F81BD" w:themeColor="accent1"/>
                <w:sz w:val="20"/>
                <w:szCs w:val="20"/>
                <w:lang w:eastAsia="en-GB"/>
              </w:rPr>
            </w:rPrChange>
          </w:rPr>
          <w:delText>MathsHeaven.Statistics.dll</w:delText>
        </w:r>
        <w:r w:rsidRPr="008C6C0C" w:rsidDel="001A153B">
          <w:rPr>
            <w:rFonts w:ascii="Calibri" w:hAnsi="Calibri" w:cs="Calibri"/>
            <w:bCs/>
          </w:rPr>
          <w:delText xml:space="preserve"> might contain a module </w:delText>
        </w:r>
        <w:r w:rsidR="008E0806" w:rsidRPr="008E0806">
          <w:rPr>
            <w:rStyle w:val="CodeInline"/>
            <w:rPrChange w:id="2333" w:author="Author">
              <w:rPr>
                <w:rFonts w:ascii="Consolas" w:hAnsi="Consolas"/>
                <w:bCs/>
                <w:color w:val="4F81BD" w:themeColor="accent1"/>
                <w:sz w:val="20"/>
                <w:szCs w:val="20"/>
                <w:lang w:eastAsia="en-GB"/>
              </w:rPr>
            </w:rPrChange>
          </w:rPr>
          <w:delText>MathsHeaven.Statistics.Operators</w:delText>
        </w:r>
        <w:r w:rsidRPr="008C6C0C" w:rsidDel="001A153B">
          <w:rPr>
            <w:rFonts w:ascii="Calibri" w:hAnsi="Calibri" w:cs="Calibri"/>
            <w:bCs/>
          </w:rPr>
          <w:delText xml:space="preserve"> containing </w:delText>
        </w:r>
        <w:r w:rsidR="007B2923" w:rsidDel="001A153B">
          <w:rPr>
            <w:rFonts w:ascii="Calibri" w:hAnsi="Calibri" w:cs="Calibri"/>
            <w:bCs/>
          </w:rPr>
          <w:delText>functions</w:delText>
        </w:r>
        <w:r w:rsidR="007B2923" w:rsidRPr="008C6C0C" w:rsidDel="001A153B">
          <w:rPr>
            <w:rFonts w:ascii="Calibri" w:hAnsi="Calibri" w:cs="Calibri"/>
            <w:bCs/>
          </w:rPr>
          <w:delText xml:space="preserve"> </w:delText>
        </w:r>
        <w:r w:rsidR="00141372" w:rsidRPr="00141372" w:rsidDel="001A153B">
          <w:rPr>
            <w:rStyle w:val="CodeChar"/>
          </w:rPr>
          <w:delText>erf</w:delText>
        </w:r>
        <w:r w:rsidRPr="008C6C0C" w:rsidDel="001A153B">
          <w:rPr>
            <w:rFonts w:ascii="Calibri" w:hAnsi="Calibri" w:cs="Calibri"/>
            <w:bCs/>
          </w:rPr>
          <w:delText xml:space="preserve"> and </w:delText>
        </w:r>
        <w:r w:rsidR="00141372" w:rsidRPr="00141372" w:rsidDel="001A153B">
          <w:rPr>
            <w:rStyle w:val="CodeChar"/>
          </w:rPr>
          <w:delText>erfc</w:delText>
        </w:r>
        <w:r w:rsidRPr="008C6C0C" w:rsidDel="001A153B">
          <w:rPr>
            <w:rFonts w:ascii="Calibri" w:hAnsi="Calibri" w:cs="Calibri"/>
            <w:bCs/>
          </w:rPr>
          <w:delText xml:space="preserve"> marked AutoOpen.  This means “</w:delText>
        </w:r>
        <w:r w:rsidR="008E0806" w:rsidRPr="008E0806">
          <w:rPr>
            <w:rStyle w:val="CodeInline"/>
            <w:rPrChange w:id="2334" w:author="Author">
              <w:rPr>
                <w:rFonts w:ascii="Consolas" w:hAnsi="Consolas"/>
                <w:bCs/>
                <w:color w:val="4F81BD" w:themeColor="accent1"/>
                <w:sz w:val="20"/>
                <w:szCs w:val="20"/>
                <w:lang w:eastAsia="en-GB"/>
              </w:rPr>
            </w:rPrChange>
          </w:rPr>
          <w:delText>open MathsHeaven.Statistics</w:delText>
        </w:r>
        <w:r w:rsidRPr="008C6C0C" w:rsidDel="001A153B">
          <w:rPr>
            <w:rFonts w:ascii="Calibri" w:hAnsi="Calibri" w:cs="Calibri"/>
            <w:bCs/>
          </w:rPr>
          <w:delText xml:space="preserve">” will also open this module and bring the names </w:delText>
        </w:r>
        <w:r w:rsidR="00141372" w:rsidRPr="00141372" w:rsidDel="001A153B">
          <w:rPr>
            <w:rStyle w:val="CodeChar"/>
          </w:rPr>
          <w:delText>erf</w:delText>
        </w:r>
        <w:r w:rsidRPr="008C6C0C" w:rsidDel="001A153B">
          <w:rPr>
            <w:rFonts w:ascii="Calibri" w:hAnsi="Calibri" w:cs="Calibri"/>
            <w:bCs/>
          </w:rPr>
          <w:delText xml:space="preserve"> and </w:delText>
        </w:r>
        <w:r w:rsidR="00141372" w:rsidRPr="00141372" w:rsidDel="001A153B">
          <w:rPr>
            <w:rStyle w:val="CodeChar"/>
          </w:rPr>
          <w:delText>erfc</w:delText>
        </w:r>
        <w:r w:rsidRPr="008C6C0C" w:rsidDel="001A153B">
          <w:rPr>
            <w:rFonts w:ascii="Calibri" w:hAnsi="Calibri" w:cs="Calibri"/>
            <w:bCs/>
          </w:rPr>
          <w:delText xml:space="preserve"> into scope.  Overuse of </w:delText>
        </w:r>
        <w:r w:rsidR="008E0806" w:rsidRPr="008E0806">
          <w:rPr>
            <w:rStyle w:val="CodeInline"/>
            <w:rPrChange w:id="2335" w:author="Author">
              <w:rPr>
                <w:rFonts w:ascii="Consolas" w:hAnsi="Consolas"/>
                <w:bCs/>
                <w:color w:val="4F81BD" w:themeColor="accent1"/>
                <w:sz w:val="20"/>
                <w:szCs w:val="20"/>
                <w:lang w:eastAsia="en-GB"/>
              </w:rPr>
            </w:rPrChange>
          </w:rPr>
          <w:delText>AutoOpen</w:delText>
        </w:r>
        <w:r w:rsidRPr="008C6C0C" w:rsidDel="001A153B">
          <w:rPr>
            <w:rFonts w:ascii="Calibri" w:hAnsi="Calibri" w:cs="Calibri"/>
            <w:bCs/>
          </w:rPr>
          <w:delText xml:space="preserve"> leads to polluted namespaces, but for specific libraries in specific domains, judicious use of </w:delText>
        </w:r>
        <w:r w:rsidR="008E0806" w:rsidRPr="008E0806">
          <w:rPr>
            <w:rStyle w:val="CodeInline"/>
            <w:rPrChange w:id="2336" w:author="Author">
              <w:rPr>
                <w:rFonts w:ascii="Consolas" w:hAnsi="Consolas"/>
                <w:bCs/>
                <w:color w:val="4F81BD" w:themeColor="accent1"/>
                <w:sz w:val="20"/>
                <w:szCs w:val="20"/>
                <w:lang w:eastAsia="en-GB"/>
              </w:rPr>
            </w:rPrChange>
          </w:rPr>
          <w:delText>AutoOpen</w:delText>
        </w:r>
        <w:r w:rsidRPr="008C6C0C" w:rsidDel="001A153B">
          <w:rPr>
            <w:rFonts w:ascii="Calibri" w:hAnsi="Calibri" w:cs="Calibri"/>
            <w:bCs/>
          </w:rPr>
          <w:delText xml:space="preserve"> modules can lead to better usability.</w:delText>
        </w:r>
        <w:r w:rsidRPr="008C6C0C" w:rsidDel="001A153B">
          <w:rPr>
            <w:rFonts w:ascii="Calibri" w:hAnsi="Calibri" w:cs="Calibri"/>
            <w:bCs/>
          </w:rPr>
          <w:br/>
          <w:delText xml:space="preserve">Another potentially good use of </w:delText>
        </w:r>
        <w:r w:rsidR="008E0806" w:rsidRPr="008E0806">
          <w:rPr>
            <w:rStyle w:val="CodeInline"/>
            <w:rPrChange w:id="2337" w:author="Author">
              <w:rPr>
                <w:rFonts w:ascii="Consolas" w:hAnsi="Consolas"/>
                <w:bCs/>
                <w:color w:val="4F81BD" w:themeColor="accent1"/>
                <w:sz w:val="20"/>
                <w:szCs w:val="20"/>
                <w:lang w:eastAsia="en-GB"/>
              </w:rPr>
            </w:rPrChange>
          </w:rPr>
          <w:delText>AutoOpen</w:delText>
        </w:r>
        <w:r w:rsidRPr="008C6C0C" w:rsidDel="001A153B">
          <w:rPr>
            <w:rFonts w:ascii="Calibri" w:hAnsi="Calibri" w:cs="Calibri"/>
            <w:bCs/>
          </w:rPr>
          <w:delText xml:space="preserve"> is for extension methods (TODO example)</w:delText>
        </w:r>
        <w:bookmarkStart w:id="2338" w:name="_Toc267952886"/>
        <w:bookmarkStart w:id="2339" w:name="_Toc268299625"/>
        <w:bookmarkStart w:id="2340" w:name="_Toc268299910"/>
        <w:bookmarkStart w:id="2341" w:name="_Toc268300194"/>
        <w:bookmarkStart w:id="2342" w:name="_Toc268300480"/>
        <w:bookmarkStart w:id="2343" w:name="_Toc268300765"/>
        <w:bookmarkEnd w:id="2338"/>
        <w:bookmarkEnd w:id="2339"/>
        <w:bookmarkEnd w:id="2340"/>
        <w:bookmarkEnd w:id="2341"/>
        <w:bookmarkEnd w:id="2342"/>
        <w:bookmarkEnd w:id="2343"/>
      </w:del>
    </w:p>
    <w:p w:rsidR="009046D7" w:rsidRDefault="000F1F52">
      <w:pPr>
        <w:pStyle w:val="GuidelinePositive"/>
        <w:numPr>
          <w:ilvl w:val="0"/>
          <w:numId w:val="2"/>
        </w:numPr>
        <w:ind w:left="360"/>
        <w:rPr>
          <w:del w:id="2344" w:author="Author"/>
          <w:rFonts w:ascii="Calibri" w:hAnsi="Calibri" w:cs="Calibri"/>
          <w:rPrChange w:id="2345" w:author="Author">
            <w:rPr>
              <w:del w:id="2346" w:author="Author"/>
            </w:rPr>
          </w:rPrChange>
        </w:rPr>
        <w:pPrChange w:id="2347" w:author="Author">
          <w:pPr>
            <w:pStyle w:val="GuidelineNegative"/>
            <w:numPr>
              <w:numId w:val="1"/>
            </w:numPr>
            <w:tabs>
              <w:tab w:val="clear" w:pos="720"/>
              <w:tab w:val="num" w:pos="960"/>
            </w:tabs>
            <w:ind w:left="960"/>
          </w:pPr>
        </w:pPrChange>
      </w:pPr>
      <w:del w:id="2348" w:author="Author">
        <w:r w:rsidDel="001A153B">
          <w:rPr>
            <w:rFonts w:ascii="Calibri" w:hAnsi="Calibri" w:cs="Calibri"/>
            <w:b/>
            <w:bCs/>
            <w:u w:val="single"/>
          </w:rPr>
          <w:delText>Consider</w:delText>
        </w:r>
        <w:r w:rsidR="008C6C0C" w:rsidRPr="008C6C0C" w:rsidDel="001A153B">
          <w:rPr>
            <w:rFonts w:ascii="Calibri" w:hAnsi="Calibri" w:cs="Calibri"/>
            <w:b/>
            <w:bCs/>
          </w:rPr>
          <w:delText xml:space="preserve"> </w:delText>
        </w:r>
        <w:r w:rsidR="008C6C0C" w:rsidRPr="008C6C0C" w:rsidDel="001A153B">
          <w:rPr>
            <w:rFonts w:ascii="Calibri" w:hAnsi="Calibri" w:cs="Calibri"/>
            <w:bCs/>
          </w:rPr>
          <w:delText>using</w:delText>
        </w:r>
        <w:r w:rsidR="001368CD" w:rsidDel="001A153B">
          <w:rPr>
            <w:rFonts w:ascii="Calibri" w:hAnsi="Calibri" w:cs="Calibri"/>
            <w:bCs/>
          </w:rPr>
          <w:delText xml:space="preserve"> the</w:delText>
        </w:r>
        <w:r w:rsidR="008C6C0C" w:rsidRPr="008C6C0C" w:rsidDel="001A153B">
          <w:rPr>
            <w:rFonts w:ascii="Calibri" w:hAnsi="Calibri" w:cs="Calibri"/>
            <w:bCs/>
          </w:rPr>
          <w:delText xml:space="preserve"> </w:delText>
        </w:r>
        <w:r w:rsidR="00862FAD" w:rsidRPr="001A153B" w:rsidDel="001A153B">
          <w:rPr>
            <w:rStyle w:val="CodeInline"/>
          </w:rPr>
          <w:delText xml:space="preserve">[&lt;RequiredQualifiedAccess&gt;] </w:delText>
        </w:r>
        <w:r w:rsidR="001368CD" w:rsidDel="001A153B">
          <w:rPr>
            <w:rFonts w:ascii="Calibri" w:hAnsi="Calibri" w:cs="Calibri"/>
            <w:bCs/>
          </w:rPr>
          <w:delText>attribute o</w:delText>
        </w:r>
        <w:r w:rsidR="001368CD" w:rsidRPr="008C6C0C" w:rsidDel="001A153B">
          <w:rPr>
            <w:rFonts w:ascii="Calibri" w:hAnsi="Calibri" w:cs="Calibri"/>
            <w:bCs/>
          </w:rPr>
          <w:delText xml:space="preserve">n </w:delText>
        </w:r>
        <w:r w:rsidR="008C6C0C" w:rsidRPr="008C6C0C" w:rsidDel="001A153B">
          <w:rPr>
            <w:rFonts w:ascii="Calibri" w:hAnsi="Calibri" w:cs="Calibri"/>
            <w:bCs/>
          </w:rPr>
          <w:delText>a module</w:delText>
        </w:r>
        <w:r w:rsidR="008C6C0C" w:rsidRPr="008C6C0C" w:rsidDel="002A73E5">
          <w:rPr>
            <w:rFonts w:ascii="Calibri" w:hAnsi="Calibri" w:cs="Calibri"/>
            <w:bCs/>
          </w:rPr>
          <w:delText xml:space="preserve"> (TODO when)</w:delText>
        </w:r>
        <w:bookmarkStart w:id="2349" w:name="_Toc267952887"/>
        <w:bookmarkStart w:id="2350" w:name="_Toc268299626"/>
        <w:bookmarkStart w:id="2351" w:name="_Toc268299911"/>
        <w:bookmarkStart w:id="2352" w:name="_Toc268300195"/>
        <w:bookmarkStart w:id="2353" w:name="_Toc268300481"/>
        <w:bookmarkStart w:id="2354" w:name="_Toc268300766"/>
        <w:bookmarkEnd w:id="2349"/>
        <w:bookmarkEnd w:id="2350"/>
        <w:bookmarkEnd w:id="2351"/>
        <w:bookmarkEnd w:id="2352"/>
        <w:bookmarkEnd w:id="2353"/>
        <w:bookmarkEnd w:id="2354"/>
      </w:del>
    </w:p>
    <w:p w:rsidR="00CF08D1" w:rsidDel="001A153B" w:rsidRDefault="007B7AD6" w:rsidP="00E437A7">
      <w:pPr>
        <w:pStyle w:val="Heading2"/>
        <w:rPr>
          <w:del w:id="2355" w:author="Author"/>
        </w:rPr>
      </w:pPr>
      <w:bookmarkStart w:id="2356" w:name="_Toc254966593"/>
      <w:bookmarkStart w:id="2357" w:name="_Toc256413186"/>
      <w:bookmarkEnd w:id="2356"/>
      <w:bookmarkEnd w:id="2357"/>
      <w:del w:id="2358" w:author="Author">
        <w:r w:rsidDel="001A153B">
          <w:delText>F# Function and Member</w:delText>
        </w:r>
        <w:r w:rsidR="00A10093" w:rsidDel="001A153B">
          <w:delText xml:space="preserve"> Signa</w:delText>
        </w:r>
        <w:r w:rsidR="003577DC" w:rsidDel="001A153B">
          <w:delText>t</w:delText>
        </w:r>
        <w:r w:rsidR="00A10093" w:rsidDel="001A153B">
          <w:delText>ures</w:delText>
        </w:r>
        <w:bookmarkStart w:id="2359" w:name="_Toc267952888"/>
        <w:bookmarkStart w:id="2360" w:name="_Toc268299627"/>
        <w:bookmarkStart w:id="2361" w:name="_Toc268299912"/>
        <w:bookmarkStart w:id="2362" w:name="_Toc268300196"/>
        <w:bookmarkStart w:id="2363" w:name="_Toc268300482"/>
        <w:bookmarkStart w:id="2364" w:name="_Toc268300767"/>
        <w:bookmarkEnd w:id="2359"/>
        <w:bookmarkEnd w:id="2360"/>
        <w:bookmarkEnd w:id="2361"/>
        <w:bookmarkEnd w:id="2362"/>
        <w:bookmarkEnd w:id="2363"/>
        <w:bookmarkEnd w:id="2364"/>
      </w:del>
    </w:p>
    <w:p w:rsidR="007B7AD6" w:rsidDel="001A153B" w:rsidRDefault="007B7AD6" w:rsidP="007B7AD6">
      <w:pPr>
        <w:pStyle w:val="GuidelinePositive"/>
        <w:numPr>
          <w:ilvl w:val="0"/>
          <w:numId w:val="2"/>
        </w:numPr>
        <w:ind w:left="360"/>
        <w:rPr>
          <w:del w:id="2365" w:author="Author"/>
          <w:rFonts w:ascii="Calibri" w:hAnsi="Calibri" w:cs="Calibri"/>
        </w:rPr>
      </w:pPr>
      <w:del w:id="2366" w:author="Author">
        <w:r w:rsidRPr="008800CA" w:rsidDel="001A153B">
          <w:rPr>
            <w:rFonts w:ascii="Calibri" w:hAnsi="Calibri" w:cs="Calibri"/>
            <w:b/>
            <w:u w:val="single"/>
          </w:rPr>
          <w:delText>Do</w:delText>
        </w:r>
        <w:r w:rsidDel="001A153B">
          <w:rPr>
            <w:rFonts w:ascii="Calibri" w:hAnsi="Calibri" w:cs="Calibri"/>
          </w:rPr>
          <w:delText xml:space="preserve"> u</w:delText>
        </w:r>
        <w:r w:rsidRPr="008800CA" w:rsidDel="001A153B">
          <w:rPr>
            <w:rFonts w:ascii="Calibri" w:hAnsi="Calibri" w:cs="Calibri"/>
          </w:rPr>
          <w:delText xml:space="preserve">se </w:delText>
        </w:r>
        <w:r w:rsidRPr="00034179" w:rsidDel="001A153B">
          <w:rPr>
            <w:rFonts w:ascii="Calibri" w:hAnsi="Calibri" w:cs="Calibri"/>
          </w:rPr>
          <w:delText xml:space="preserve">tuples </w:delText>
        </w:r>
        <w:r w:rsidR="00E24BBD" w:rsidDel="001A153B">
          <w:rPr>
            <w:rFonts w:ascii="Calibri" w:hAnsi="Calibri" w:cs="Calibri"/>
          </w:rPr>
          <w:delText xml:space="preserve">when appropriate </w:delText>
        </w:r>
        <w:r w:rsidRPr="00034179" w:rsidDel="001A153B">
          <w:rPr>
            <w:rFonts w:ascii="Calibri" w:hAnsi="Calibri" w:cs="Calibri"/>
          </w:rPr>
          <w:delText>for return values</w:delText>
        </w:r>
        <w:r w:rsidR="00E24BBD" w:rsidDel="001A153B">
          <w:rPr>
            <w:rFonts w:ascii="Calibri" w:hAnsi="Calibri" w:cs="Calibri"/>
          </w:rPr>
          <w:delText>.</w:delText>
        </w:r>
        <w:bookmarkStart w:id="2367" w:name="_Toc267952889"/>
        <w:bookmarkStart w:id="2368" w:name="_Toc268299628"/>
        <w:bookmarkStart w:id="2369" w:name="_Toc268299913"/>
        <w:bookmarkStart w:id="2370" w:name="_Toc268300197"/>
        <w:bookmarkStart w:id="2371" w:name="_Toc268300483"/>
        <w:bookmarkStart w:id="2372" w:name="_Toc268300768"/>
        <w:bookmarkEnd w:id="2367"/>
        <w:bookmarkEnd w:id="2368"/>
        <w:bookmarkEnd w:id="2369"/>
        <w:bookmarkEnd w:id="2370"/>
        <w:bookmarkEnd w:id="2371"/>
        <w:bookmarkEnd w:id="2372"/>
      </w:del>
    </w:p>
    <w:p w:rsidR="007B7AD6" w:rsidDel="001A153B" w:rsidRDefault="007B7AD6" w:rsidP="007B7AD6">
      <w:pPr>
        <w:pStyle w:val="BodyText"/>
        <w:rPr>
          <w:del w:id="2373" w:author="Author"/>
        </w:rPr>
      </w:pPr>
      <w:del w:id="2374" w:author="Author">
        <w:r w:rsidDel="001A153B">
          <w:delText>Here is a</w:delText>
        </w:r>
        <w:r w:rsidR="00E24BBD" w:rsidDel="001A153B">
          <w:delText xml:space="preserve"> good</w:delText>
        </w:r>
        <w:r w:rsidDel="001A153B">
          <w:delText xml:space="preserve"> example of using a tuple in a return </w:delText>
        </w:r>
        <w:r w:rsidR="008E0806" w:rsidDel="001A153B">
          <w:fldChar w:fldCharType="begin"/>
        </w:r>
        <w:r w:rsidDel="001A153B">
          <w:delInstrText xml:space="preserve"> XE "F# library design:applying .NET Framework Design Guidelines to F#" </w:delInstrText>
        </w:r>
        <w:r w:rsidR="008E0806" w:rsidDel="001A153B">
          <w:fldChar w:fldCharType="end"/>
        </w:r>
        <w:r w:rsidR="008E0806" w:rsidDel="001A153B">
          <w:fldChar w:fldCharType="begin"/>
        </w:r>
        <w:r w:rsidDel="001A153B">
          <w:delInstrText xml:space="preserve"> XE "libraries:F# library design:applying .NET Framework Design Guidelines to F#" </w:delInstrText>
        </w:r>
        <w:r w:rsidR="008E0806" w:rsidDel="001A153B">
          <w:fldChar w:fldCharType="end"/>
        </w:r>
        <w:r w:rsidR="008E0806" w:rsidDel="001A153B">
          <w:fldChar w:fldCharType="begin"/>
        </w:r>
        <w:r w:rsidDel="001A153B">
          <w:delInstrText xml:space="preserve"> XE "designing:F# libraries:applying .NET Framework Design Guidelines to F#" </w:delInstrText>
        </w:r>
        <w:r w:rsidR="008E0806" w:rsidDel="001A153B">
          <w:fldChar w:fldCharType="end"/>
        </w:r>
        <w:r w:rsidR="008E0806" w:rsidDel="001A153B">
          <w:fldChar w:fldCharType="begin"/>
        </w:r>
        <w:r w:rsidDel="001A153B">
          <w:delInstrText xml:space="preserve"> XE ".NET libraries:applying .NET Framework Design Guidelines to F#" </w:delInstrText>
        </w:r>
        <w:r w:rsidR="008E0806" w:rsidDel="001A153B">
          <w:fldChar w:fldCharType="end"/>
        </w:r>
        <w:r w:rsidR="008E0806" w:rsidDel="001A153B">
          <w:fldChar w:fldCharType="begin"/>
        </w:r>
        <w:r w:rsidDel="001A153B">
          <w:delInstrText xml:space="preserve"> XE ".NET Framework Design Guidelines:applying guidelines to F#" </w:delInstrText>
        </w:r>
        <w:r w:rsidR="008E0806" w:rsidDel="001A153B">
          <w:fldChar w:fldCharType="end"/>
        </w:r>
        <w:r w:rsidDel="001A153B">
          <w:delText>type</w:delText>
        </w:r>
        <w:r w:rsidR="008E0806" w:rsidDel="001A153B">
          <w:fldChar w:fldCharType="begin"/>
        </w:r>
        <w:r w:rsidDel="001A153B">
          <w:delInstrText xml:space="preserve"> XE "functional programming:currying" </w:delInstrText>
        </w:r>
        <w:r w:rsidR="008E0806" w:rsidDel="001A153B">
          <w:fldChar w:fldCharType="end"/>
        </w:r>
        <w:r w:rsidR="008E0806" w:rsidDel="001A153B">
          <w:fldChar w:fldCharType="begin"/>
        </w:r>
        <w:r w:rsidDel="001A153B">
          <w:delInstrText xml:space="preserve"> XE "currying" </w:delInstrText>
        </w:r>
        <w:r w:rsidR="008E0806" w:rsidDel="001A153B">
          <w:fldChar w:fldCharType="end"/>
        </w:r>
        <w:r w:rsidR="008E0806" w:rsidDel="001A153B">
          <w:fldChar w:fldCharType="begin"/>
        </w:r>
        <w:r w:rsidDel="001A153B">
          <w:delInstrText xml:space="preserve"> XE "functions:currying" </w:delInstrText>
        </w:r>
        <w:r w:rsidR="008E0806" w:rsidDel="001A153B">
          <w:fldChar w:fldCharType="end"/>
        </w:r>
        <w:r w:rsidDel="001A153B">
          <w:delText>:</w:delText>
        </w:r>
        <w:bookmarkStart w:id="2375" w:name="_Toc267952890"/>
        <w:bookmarkStart w:id="2376" w:name="_Toc268299629"/>
        <w:bookmarkStart w:id="2377" w:name="_Toc268299914"/>
        <w:bookmarkStart w:id="2378" w:name="_Toc268300198"/>
        <w:bookmarkStart w:id="2379" w:name="_Toc268300484"/>
        <w:bookmarkStart w:id="2380" w:name="_Toc268300769"/>
        <w:bookmarkEnd w:id="2375"/>
        <w:bookmarkEnd w:id="2376"/>
        <w:bookmarkEnd w:id="2377"/>
        <w:bookmarkEnd w:id="2378"/>
        <w:bookmarkEnd w:id="2379"/>
        <w:bookmarkEnd w:id="2380"/>
      </w:del>
    </w:p>
    <w:p w:rsidR="007B7AD6" w:rsidRPr="00090567" w:rsidDel="001A153B" w:rsidRDefault="005856D2" w:rsidP="00715F5D">
      <w:pPr>
        <w:pStyle w:val="Code"/>
        <w:rPr>
          <w:del w:id="2381" w:author="Author"/>
          <w:lang w:val="de-DE"/>
          <w:rPrChange w:id="2382" w:author="Author">
            <w:rPr>
              <w:del w:id="2383" w:author="Author"/>
            </w:rPr>
          </w:rPrChange>
        </w:rPr>
      </w:pPr>
      <w:del w:id="2384" w:author="Author">
        <w:r w:rsidDel="001A153B">
          <w:sym w:font="Wingdings" w:char="F0FC"/>
        </w:r>
        <w:r w:rsidR="008E0806" w:rsidRPr="008E0806">
          <w:rPr>
            <w:lang w:val="de-DE"/>
            <w:rPrChange w:id="2385" w:author="Author">
              <w:rPr/>
            </w:rPrChange>
          </w:rPr>
          <w:delText xml:space="preserve"> val divrem : BigInteger -&gt; BigInteger -&gt; BigInteger * BigInteger</w:delText>
        </w:r>
        <w:bookmarkStart w:id="2386" w:name="_Toc267952891"/>
        <w:bookmarkStart w:id="2387" w:name="_Toc268299630"/>
        <w:bookmarkStart w:id="2388" w:name="_Toc268299915"/>
        <w:bookmarkStart w:id="2389" w:name="_Toc268300199"/>
        <w:bookmarkStart w:id="2390" w:name="_Toc268300485"/>
        <w:bookmarkStart w:id="2391" w:name="_Toc268300770"/>
        <w:bookmarkEnd w:id="2386"/>
        <w:bookmarkEnd w:id="2387"/>
        <w:bookmarkEnd w:id="2388"/>
        <w:bookmarkEnd w:id="2389"/>
        <w:bookmarkEnd w:id="2390"/>
        <w:bookmarkEnd w:id="2391"/>
      </w:del>
    </w:p>
    <w:p w:rsidR="000D5B1C" w:rsidDel="001A153B" w:rsidRDefault="000D5B1C" w:rsidP="00B646C9">
      <w:pPr>
        <w:pStyle w:val="BodyText"/>
        <w:ind w:left="360"/>
        <w:rPr>
          <w:del w:id="2392" w:author="Author"/>
        </w:rPr>
      </w:pPr>
      <w:del w:id="2393" w:author="Author">
        <w:r w:rsidDel="001A153B">
          <w:delText>For return types containing</w:delText>
        </w:r>
        <w:r w:rsidR="008E0806" w:rsidDel="001A153B">
          <w:fldChar w:fldCharType="begin"/>
        </w:r>
        <w:r w:rsidDel="001A153B">
          <w:delInstrText xml:space="preserve"> XE "functional programming:currying" </w:delInstrText>
        </w:r>
        <w:r w:rsidR="008E0806" w:rsidDel="001A153B">
          <w:fldChar w:fldCharType="end"/>
        </w:r>
        <w:r w:rsidR="008E0806" w:rsidDel="001A153B">
          <w:fldChar w:fldCharType="begin"/>
        </w:r>
        <w:r w:rsidDel="001A153B">
          <w:delInstrText xml:space="preserve"> XE "currying" </w:delInstrText>
        </w:r>
        <w:r w:rsidR="008E0806" w:rsidDel="001A153B">
          <w:fldChar w:fldCharType="end"/>
        </w:r>
        <w:r w:rsidR="008E0806" w:rsidDel="001A153B">
          <w:fldChar w:fldCharType="begin"/>
        </w:r>
        <w:r w:rsidDel="001A153B">
          <w:delInstrText xml:space="preserve"> XE "functions:currying" </w:delInstrText>
        </w:r>
        <w:r w:rsidR="008E0806" w:rsidDel="001A153B">
          <w:fldChar w:fldCharType="end"/>
        </w:r>
        <w:r w:rsidDel="001A153B">
          <w:delText xml:space="preserve"> many components, or where the components are related to a single identifiable entity, consider using a named type instead of a tuple.</w:delText>
        </w:r>
        <w:bookmarkStart w:id="2394" w:name="_Toc267952892"/>
        <w:bookmarkStart w:id="2395" w:name="_Toc268299631"/>
        <w:bookmarkStart w:id="2396" w:name="_Toc268299916"/>
        <w:bookmarkStart w:id="2397" w:name="_Toc268300200"/>
        <w:bookmarkStart w:id="2398" w:name="_Toc268300486"/>
        <w:bookmarkStart w:id="2399" w:name="_Toc268300771"/>
        <w:bookmarkEnd w:id="2394"/>
        <w:bookmarkEnd w:id="2395"/>
        <w:bookmarkEnd w:id="2396"/>
        <w:bookmarkEnd w:id="2397"/>
        <w:bookmarkEnd w:id="2398"/>
        <w:bookmarkEnd w:id="2399"/>
      </w:del>
    </w:p>
    <w:p w:rsidR="000D5B1C" w:rsidDel="001A153B" w:rsidRDefault="000D5B1C" w:rsidP="00B646C9">
      <w:pPr>
        <w:pStyle w:val="Code"/>
        <w:ind w:left="0"/>
        <w:rPr>
          <w:del w:id="2400" w:author="Author"/>
        </w:rPr>
      </w:pPr>
      <w:bookmarkStart w:id="2401" w:name="_Toc267952893"/>
      <w:bookmarkStart w:id="2402" w:name="_Toc268299632"/>
      <w:bookmarkStart w:id="2403" w:name="_Toc268299917"/>
      <w:bookmarkStart w:id="2404" w:name="_Toc268300201"/>
      <w:bookmarkStart w:id="2405" w:name="_Toc268300487"/>
      <w:bookmarkStart w:id="2406" w:name="_Toc268300772"/>
      <w:bookmarkEnd w:id="2401"/>
      <w:bookmarkEnd w:id="2402"/>
      <w:bookmarkEnd w:id="2403"/>
      <w:bookmarkEnd w:id="2404"/>
      <w:bookmarkEnd w:id="2405"/>
      <w:bookmarkEnd w:id="2406"/>
    </w:p>
    <w:p w:rsidR="00CF0759" w:rsidDel="001A153B" w:rsidRDefault="008C6C0C">
      <w:pPr>
        <w:pStyle w:val="GuidelinePositive"/>
        <w:numPr>
          <w:ilvl w:val="0"/>
          <w:numId w:val="2"/>
        </w:numPr>
        <w:ind w:left="360"/>
        <w:rPr>
          <w:del w:id="2407" w:author="Author"/>
        </w:rPr>
      </w:pPr>
      <w:del w:id="2408" w:author="Author">
        <w:r w:rsidRPr="008C6C0C" w:rsidDel="001A153B">
          <w:rPr>
            <w:rFonts w:ascii="Calibri" w:hAnsi="Calibri" w:cs="Calibri"/>
            <w:b/>
          </w:rPr>
          <w:delText>Do</w:delText>
        </w:r>
        <w:r w:rsidR="00B16693" w:rsidRPr="00F966F8" w:rsidDel="001A153B">
          <w:rPr>
            <w:rFonts w:ascii="Calibri" w:hAnsi="Calibri" w:cs="Calibri"/>
          </w:rPr>
          <w:delText xml:space="preserve"> use </w:delText>
        </w:r>
        <w:r w:rsidR="00141372" w:rsidRPr="00141372" w:rsidDel="001A153B">
          <w:rPr>
            <w:rStyle w:val="CodeChar"/>
          </w:rPr>
          <w:delText>Async&lt;T&gt;</w:delText>
        </w:r>
        <w:r w:rsidR="00B16693" w:rsidRPr="00F966F8" w:rsidDel="001A153B">
          <w:rPr>
            <w:rFonts w:ascii="Calibri" w:hAnsi="Calibri" w:cs="Calibri"/>
          </w:rPr>
          <w:delText xml:space="preserve"> for async programming at F# API boundaries.  </w:delText>
        </w:r>
        <w:r w:rsidR="004F660C" w:rsidRPr="00F966F8" w:rsidDel="001A153B">
          <w:rPr>
            <w:rFonts w:ascii="Calibri" w:hAnsi="Calibri" w:cs="Calibri"/>
          </w:rPr>
          <w:br/>
          <w:delText xml:space="preserve">If there is a corresponding synchronous operation named </w:delText>
        </w:r>
        <w:r w:rsidR="00141372" w:rsidRPr="00141372" w:rsidDel="001A153B">
          <w:rPr>
            <w:rStyle w:val="CodeChar"/>
          </w:rPr>
          <w:delText>Foo</w:delText>
        </w:r>
        <w:r w:rsidR="004F660C" w:rsidRPr="00F966F8" w:rsidDel="001A153B">
          <w:rPr>
            <w:rFonts w:ascii="Calibri" w:hAnsi="Calibri" w:cs="Calibri"/>
          </w:rPr>
          <w:delText xml:space="preserve"> that returns a </w:delText>
        </w:r>
        <w:r w:rsidR="00141372" w:rsidRPr="00141372" w:rsidDel="001A153B">
          <w:rPr>
            <w:rStyle w:val="CodeChar"/>
          </w:rPr>
          <w:delText>T</w:delText>
        </w:r>
        <w:r w:rsidR="004F660C" w:rsidRPr="00F966F8" w:rsidDel="001A153B">
          <w:rPr>
            <w:rFonts w:ascii="Calibri" w:hAnsi="Calibri" w:cs="Calibri"/>
          </w:rPr>
          <w:delText xml:space="preserve">, then the async operation should be named </w:delText>
        </w:r>
        <w:r w:rsidR="00141372" w:rsidRPr="00141372" w:rsidDel="001A153B">
          <w:rPr>
            <w:rStyle w:val="CodeChar"/>
          </w:rPr>
          <w:delText>AsyncFoo</w:delText>
        </w:r>
        <w:r w:rsidR="004F660C" w:rsidRPr="00F966F8" w:rsidDel="001A153B">
          <w:rPr>
            <w:rFonts w:ascii="Calibri" w:hAnsi="Calibri" w:cs="Calibri"/>
          </w:rPr>
          <w:delText xml:space="preserve"> and return </w:delText>
        </w:r>
        <w:r w:rsidR="00141372" w:rsidRPr="00141372" w:rsidDel="001A153B">
          <w:rPr>
            <w:rStyle w:val="CodeChar"/>
          </w:rPr>
          <w:delText>Async&lt;T&gt;</w:delText>
        </w:r>
        <w:r w:rsidR="004F660C" w:rsidRPr="00F966F8" w:rsidDel="001A153B">
          <w:rPr>
            <w:rFonts w:ascii="Calibri" w:hAnsi="Calibri" w:cs="Calibri"/>
          </w:rPr>
          <w:delText>.</w:delText>
        </w:r>
        <w:r w:rsidR="00B16693" w:rsidRPr="00F966F8" w:rsidDel="001A153B">
          <w:rPr>
            <w:rFonts w:ascii="Calibri" w:hAnsi="Calibri" w:cs="Calibri"/>
          </w:rPr>
          <w:delText xml:space="preserve">  </w:delText>
        </w:r>
        <w:r w:rsidR="004F660C" w:rsidRPr="00F966F8" w:rsidDel="001A153B">
          <w:rPr>
            <w:rFonts w:ascii="Calibri" w:hAnsi="Calibri" w:cs="Calibri"/>
          </w:rPr>
          <w:br/>
        </w:r>
        <w:r w:rsidR="00F966F8" w:rsidDel="001A153B">
          <w:rPr>
            <w:rFonts w:ascii="Calibri" w:hAnsi="Calibri" w:cs="Calibri"/>
          </w:rPr>
          <w:delText>For commonly-used .NET types that expose Begin/End methods, c</w:delText>
        </w:r>
        <w:r w:rsidR="00B16693" w:rsidRPr="00F966F8" w:rsidDel="001A153B">
          <w:rPr>
            <w:rFonts w:ascii="Calibri" w:hAnsi="Calibri" w:cs="Calibri"/>
          </w:rPr>
          <w:delText xml:space="preserve">onsider </w:delText>
        </w:r>
        <w:r w:rsidR="00F966F8" w:rsidDel="001A153B">
          <w:rPr>
            <w:rFonts w:ascii="Calibri" w:hAnsi="Calibri" w:cs="Calibri"/>
          </w:rPr>
          <w:delText xml:space="preserve">using </w:delText>
        </w:r>
        <w:r w:rsidR="00141372" w:rsidRPr="00141372" w:rsidDel="001A153B">
          <w:rPr>
            <w:rStyle w:val="CodeChar"/>
          </w:rPr>
          <w:delText>Async.FromBeginEnd</w:delText>
        </w:r>
        <w:r w:rsidR="00F966F8" w:rsidDel="001A153B">
          <w:rPr>
            <w:rFonts w:ascii="Calibri" w:hAnsi="Calibri" w:cs="Calibri"/>
          </w:rPr>
          <w:delText xml:space="preserve"> to write </w:delText>
        </w:r>
        <w:r w:rsidR="00B16693" w:rsidRPr="00F966F8" w:rsidDel="001A153B">
          <w:rPr>
            <w:rFonts w:ascii="Calibri" w:hAnsi="Calibri" w:cs="Calibri"/>
          </w:rPr>
          <w:delText>extension methods as</w:delText>
        </w:r>
        <w:r w:rsidR="00833DA0" w:rsidDel="001A153B">
          <w:rPr>
            <w:rFonts w:ascii="Calibri" w:hAnsi="Calibri" w:cs="Calibri"/>
          </w:rPr>
          <w:delText xml:space="preserve"> a</w:delText>
        </w:r>
        <w:r w:rsidR="00B16693" w:rsidRPr="00F966F8" w:rsidDel="001A153B">
          <w:rPr>
            <w:rFonts w:ascii="Calibri" w:hAnsi="Calibri" w:cs="Calibri"/>
          </w:rPr>
          <w:delText xml:space="preserve"> façade </w:delText>
        </w:r>
        <w:r w:rsidR="00F966F8" w:rsidDel="001A153B">
          <w:rPr>
            <w:rFonts w:ascii="Calibri" w:hAnsi="Calibri" w:cs="Calibri"/>
          </w:rPr>
          <w:delText>to provide the F# async programming model to those .NET APIs</w:delText>
        </w:r>
        <w:r w:rsidR="00B16693" w:rsidRPr="00F966F8" w:rsidDel="001A153B">
          <w:rPr>
            <w:rFonts w:ascii="Calibri" w:hAnsi="Calibri" w:cs="Calibri"/>
          </w:rPr>
          <w:delText>.</w:delText>
        </w:r>
        <w:r w:rsidR="008E0806" w:rsidDel="001A153B">
          <w:fldChar w:fldCharType="begin"/>
        </w:r>
        <w:r w:rsidR="00F966F8" w:rsidDel="001A153B">
          <w:delInstrText xml:space="preserve"> XE "functional programming:currying" </w:delInstrText>
        </w:r>
        <w:r w:rsidR="008E0806" w:rsidDel="001A153B">
          <w:fldChar w:fldCharType="end"/>
        </w:r>
        <w:r w:rsidR="008E0806" w:rsidDel="001A153B">
          <w:fldChar w:fldCharType="begin"/>
        </w:r>
        <w:r w:rsidR="00F966F8" w:rsidDel="001A153B">
          <w:delInstrText xml:space="preserve"> XE "currying" </w:delInstrText>
        </w:r>
        <w:r w:rsidR="008E0806" w:rsidDel="001A153B">
          <w:fldChar w:fldCharType="end"/>
        </w:r>
        <w:r w:rsidR="008E0806" w:rsidDel="001A153B">
          <w:fldChar w:fldCharType="begin"/>
        </w:r>
        <w:r w:rsidR="00F966F8" w:rsidDel="001A153B">
          <w:delInstrText xml:space="preserve"> XE "functions:currying" </w:delInstrText>
        </w:r>
        <w:r w:rsidR="008E0806" w:rsidDel="001A153B">
          <w:fldChar w:fldCharType="end"/>
        </w:r>
        <w:bookmarkStart w:id="2409" w:name="_Toc267952894"/>
        <w:bookmarkStart w:id="2410" w:name="_Toc268299633"/>
        <w:bookmarkStart w:id="2411" w:name="_Toc268299918"/>
        <w:bookmarkStart w:id="2412" w:name="_Toc268300202"/>
        <w:bookmarkStart w:id="2413" w:name="_Toc268300488"/>
        <w:bookmarkStart w:id="2414" w:name="_Toc268300773"/>
        <w:bookmarkEnd w:id="2409"/>
        <w:bookmarkEnd w:id="2410"/>
        <w:bookmarkEnd w:id="2411"/>
        <w:bookmarkEnd w:id="2412"/>
        <w:bookmarkEnd w:id="2413"/>
        <w:bookmarkEnd w:id="2414"/>
      </w:del>
    </w:p>
    <w:p w:rsidR="00F966F8" w:rsidRPr="00F966F8" w:rsidDel="001A153B" w:rsidRDefault="00F966F8" w:rsidP="00F966F8">
      <w:pPr>
        <w:pStyle w:val="Code"/>
        <w:rPr>
          <w:del w:id="2415" w:author="Author"/>
        </w:rPr>
      </w:pPr>
      <w:del w:id="2416" w:author="Author">
        <w:r w:rsidDel="001A153B">
          <w:sym w:font="Wingdings" w:char="F0FC"/>
        </w:r>
        <w:r w:rsidDel="001A153B">
          <w:delText xml:space="preserve"> </w:delText>
        </w:r>
        <w:r w:rsidRPr="00F966F8" w:rsidDel="001A153B">
          <w:delText>type SomeType =</w:delText>
        </w:r>
        <w:bookmarkStart w:id="2417" w:name="_Toc267952895"/>
        <w:bookmarkStart w:id="2418" w:name="_Toc268299634"/>
        <w:bookmarkStart w:id="2419" w:name="_Toc268299919"/>
        <w:bookmarkStart w:id="2420" w:name="_Toc268300203"/>
        <w:bookmarkStart w:id="2421" w:name="_Toc268300489"/>
        <w:bookmarkStart w:id="2422" w:name="_Toc268300774"/>
        <w:bookmarkEnd w:id="2417"/>
        <w:bookmarkEnd w:id="2418"/>
        <w:bookmarkEnd w:id="2419"/>
        <w:bookmarkEnd w:id="2420"/>
        <w:bookmarkEnd w:id="2421"/>
        <w:bookmarkEnd w:id="2422"/>
      </w:del>
    </w:p>
    <w:p w:rsidR="00F966F8" w:rsidRPr="00F966F8" w:rsidDel="001A153B" w:rsidRDefault="00F966F8" w:rsidP="00F966F8">
      <w:pPr>
        <w:pStyle w:val="Code"/>
        <w:rPr>
          <w:del w:id="2423" w:author="Author"/>
        </w:rPr>
      </w:pPr>
      <w:del w:id="2424" w:author="Author">
        <w:r w:rsidRPr="00F966F8" w:rsidDel="001A153B">
          <w:delText xml:space="preserve">    member this.Compute(x:int) : int =</w:delText>
        </w:r>
        <w:r w:rsidDel="001A153B">
          <w:delText xml:space="preserve"> ...</w:delText>
        </w:r>
        <w:bookmarkStart w:id="2425" w:name="_Toc267952896"/>
        <w:bookmarkStart w:id="2426" w:name="_Toc268299635"/>
        <w:bookmarkStart w:id="2427" w:name="_Toc268299920"/>
        <w:bookmarkStart w:id="2428" w:name="_Toc268300204"/>
        <w:bookmarkStart w:id="2429" w:name="_Toc268300490"/>
        <w:bookmarkStart w:id="2430" w:name="_Toc268300775"/>
        <w:bookmarkEnd w:id="2425"/>
        <w:bookmarkEnd w:id="2426"/>
        <w:bookmarkEnd w:id="2427"/>
        <w:bookmarkEnd w:id="2428"/>
        <w:bookmarkEnd w:id="2429"/>
        <w:bookmarkEnd w:id="2430"/>
      </w:del>
    </w:p>
    <w:p w:rsidR="00F966F8" w:rsidRPr="00F966F8" w:rsidDel="001A153B" w:rsidRDefault="00F966F8" w:rsidP="00F966F8">
      <w:pPr>
        <w:pStyle w:val="Code"/>
        <w:rPr>
          <w:del w:id="2431" w:author="Author"/>
        </w:rPr>
      </w:pPr>
      <w:del w:id="2432" w:author="Author">
        <w:r w:rsidRPr="00F966F8" w:rsidDel="001A153B">
          <w:delText xml:space="preserve">    member this.AsyncCompute(x:int) : Async&lt;int&gt; =</w:delText>
        </w:r>
        <w:r w:rsidDel="001A153B">
          <w:delText xml:space="preserve"> ...</w:delText>
        </w:r>
        <w:bookmarkStart w:id="2433" w:name="_Toc267952897"/>
        <w:bookmarkStart w:id="2434" w:name="_Toc268299636"/>
        <w:bookmarkStart w:id="2435" w:name="_Toc268299921"/>
        <w:bookmarkStart w:id="2436" w:name="_Toc268300205"/>
        <w:bookmarkStart w:id="2437" w:name="_Toc268300491"/>
        <w:bookmarkStart w:id="2438" w:name="_Toc268300776"/>
        <w:bookmarkEnd w:id="2433"/>
        <w:bookmarkEnd w:id="2434"/>
        <w:bookmarkEnd w:id="2435"/>
        <w:bookmarkEnd w:id="2436"/>
        <w:bookmarkEnd w:id="2437"/>
        <w:bookmarkEnd w:id="2438"/>
      </w:del>
    </w:p>
    <w:p w:rsidR="00F966F8" w:rsidRPr="00F966F8" w:rsidDel="001A153B" w:rsidRDefault="00F966F8" w:rsidP="00F966F8">
      <w:pPr>
        <w:pStyle w:val="Code"/>
        <w:rPr>
          <w:del w:id="2439" w:author="Author"/>
        </w:rPr>
      </w:pPr>
      <w:bookmarkStart w:id="2440" w:name="_Toc267952898"/>
      <w:bookmarkStart w:id="2441" w:name="_Toc268299637"/>
      <w:bookmarkStart w:id="2442" w:name="_Toc268299922"/>
      <w:bookmarkStart w:id="2443" w:name="_Toc268300206"/>
      <w:bookmarkStart w:id="2444" w:name="_Toc268300492"/>
      <w:bookmarkStart w:id="2445" w:name="_Toc268300777"/>
      <w:bookmarkEnd w:id="2440"/>
      <w:bookmarkEnd w:id="2441"/>
      <w:bookmarkEnd w:id="2442"/>
      <w:bookmarkEnd w:id="2443"/>
      <w:bookmarkEnd w:id="2444"/>
      <w:bookmarkEnd w:id="2445"/>
    </w:p>
    <w:p w:rsidR="00F966F8" w:rsidRPr="00F966F8" w:rsidDel="001A153B" w:rsidRDefault="00F966F8" w:rsidP="00F966F8">
      <w:pPr>
        <w:pStyle w:val="Code"/>
        <w:rPr>
          <w:del w:id="2446" w:author="Author"/>
        </w:rPr>
      </w:pPr>
      <w:del w:id="2447" w:author="Author">
        <w:r w:rsidDel="001A153B">
          <w:sym w:font="Wingdings" w:char="F0FC"/>
        </w:r>
        <w:r w:rsidDel="001A153B">
          <w:delText xml:space="preserve"> </w:delText>
        </w:r>
        <w:r w:rsidRPr="00F966F8" w:rsidDel="001A153B">
          <w:delText>type System.ServiceModel.Channels.IInputChannel with</w:delText>
        </w:r>
        <w:bookmarkStart w:id="2448" w:name="_Toc267952899"/>
        <w:bookmarkStart w:id="2449" w:name="_Toc268299638"/>
        <w:bookmarkStart w:id="2450" w:name="_Toc268299923"/>
        <w:bookmarkStart w:id="2451" w:name="_Toc268300207"/>
        <w:bookmarkStart w:id="2452" w:name="_Toc268300493"/>
        <w:bookmarkStart w:id="2453" w:name="_Toc268300778"/>
        <w:bookmarkEnd w:id="2448"/>
        <w:bookmarkEnd w:id="2449"/>
        <w:bookmarkEnd w:id="2450"/>
        <w:bookmarkEnd w:id="2451"/>
        <w:bookmarkEnd w:id="2452"/>
        <w:bookmarkEnd w:id="2453"/>
      </w:del>
    </w:p>
    <w:p w:rsidR="00F966F8" w:rsidRPr="00F966F8" w:rsidDel="001A153B" w:rsidRDefault="00F966F8" w:rsidP="00F966F8">
      <w:pPr>
        <w:pStyle w:val="Code"/>
        <w:rPr>
          <w:del w:id="2454" w:author="Author"/>
        </w:rPr>
      </w:pPr>
      <w:del w:id="2455" w:author="Author">
        <w:r w:rsidRPr="00F966F8" w:rsidDel="001A153B">
          <w:delText xml:space="preserve">    member this.AsyncReceive() =</w:delText>
        </w:r>
        <w:bookmarkStart w:id="2456" w:name="_Toc267952900"/>
        <w:bookmarkStart w:id="2457" w:name="_Toc268299639"/>
        <w:bookmarkStart w:id="2458" w:name="_Toc268299924"/>
        <w:bookmarkStart w:id="2459" w:name="_Toc268300208"/>
        <w:bookmarkStart w:id="2460" w:name="_Toc268300494"/>
        <w:bookmarkStart w:id="2461" w:name="_Toc268300779"/>
        <w:bookmarkEnd w:id="2456"/>
        <w:bookmarkEnd w:id="2457"/>
        <w:bookmarkEnd w:id="2458"/>
        <w:bookmarkEnd w:id="2459"/>
        <w:bookmarkEnd w:id="2460"/>
        <w:bookmarkEnd w:id="2461"/>
      </w:del>
    </w:p>
    <w:p w:rsidR="00F966F8" w:rsidDel="001A153B" w:rsidRDefault="00F966F8" w:rsidP="00F966F8">
      <w:pPr>
        <w:pStyle w:val="Code"/>
        <w:rPr>
          <w:del w:id="2462" w:author="Author"/>
        </w:rPr>
      </w:pPr>
      <w:del w:id="2463" w:author="Author">
        <w:r w:rsidRPr="00F966F8" w:rsidDel="001A153B">
          <w:delText xml:space="preserve">        Async.FromBeginEnd(this.BeginReceive, this.EndReceive)</w:delText>
        </w:r>
        <w:bookmarkStart w:id="2464" w:name="_Toc267952901"/>
        <w:bookmarkStart w:id="2465" w:name="_Toc268299640"/>
        <w:bookmarkStart w:id="2466" w:name="_Toc268299925"/>
        <w:bookmarkStart w:id="2467" w:name="_Toc268300209"/>
        <w:bookmarkStart w:id="2468" w:name="_Toc268300495"/>
        <w:bookmarkStart w:id="2469" w:name="_Toc268300780"/>
        <w:bookmarkEnd w:id="2464"/>
        <w:bookmarkEnd w:id="2465"/>
        <w:bookmarkEnd w:id="2466"/>
        <w:bookmarkEnd w:id="2467"/>
        <w:bookmarkEnd w:id="2468"/>
        <w:bookmarkEnd w:id="2469"/>
      </w:del>
    </w:p>
    <w:p w:rsidR="00CF0759" w:rsidDel="001A153B" w:rsidRDefault="00CF0759">
      <w:pPr>
        <w:pStyle w:val="GuidelinePositive"/>
        <w:numPr>
          <w:ilvl w:val="0"/>
          <w:numId w:val="0"/>
        </w:numPr>
        <w:ind w:left="360"/>
        <w:rPr>
          <w:del w:id="2470" w:author="Author"/>
          <w:rFonts w:ascii="Calibri" w:hAnsi="Calibri" w:cs="Calibri"/>
        </w:rPr>
      </w:pPr>
      <w:bookmarkStart w:id="2471" w:name="_Toc267952902"/>
      <w:bookmarkStart w:id="2472" w:name="_Toc268299641"/>
      <w:bookmarkStart w:id="2473" w:name="_Toc268299926"/>
      <w:bookmarkStart w:id="2474" w:name="_Toc268300210"/>
      <w:bookmarkStart w:id="2475" w:name="_Toc268300496"/>
      <w:bookmarkStart w:id="2476" w:name="_Toc268300781"/>
      <w:bookmarkEnd w:id="2471"/>
      <w:bookmarkEnd w:id="2472"/>
      <w:bookmarkEnd w:id="2473"/>
      <w:bookmarkEnd w:id="2474"/>
      <w:bookmarkEnd w:id="2475"/>
      <w:bookmarkEnd w:id="2476"/>
    </w:p>
    <w:p w:rsidR="00805547" w:rsidRPr="00D67015" w:rsidDel="001A153B" w:rsidRDefault="00805547" w:rsidP="00805547">
      <w:pPr>
        <w:pStyle w:val="GuidelinePositive"/>
        <w:numPr>
          <w:ilvl w:val="0"/>
          <w:numId w:val="2"/>
        </w:numPr>
        <w:ind w:left="360"/>
        <w:rPr>
          <w:del w:id="2477" w:author="Author"/>
          <w:rFonts w:ascii="Calibri" w:hAnsi="Calibri" w:cs="Calibri"/>
        </w:rPr>
      </w:pPr>
      <w:del w:id="2478" w:author="Author">
        <w:r w:rsidDel="001A153B">
          <w:rPr>
            <w:rFonts w:ascii="Calibri" w:hAnsi="Calibri" w:cs="Calibri"/>
            <w:b/>
            <w:bCs/>
            <w:u w:val="single"/>
          </w:rPr>
          <w:delText>Consider</w:delText>
        </w:r>
        <w:r w:rsidDel="001A153B">
          <w:rPr>
            <w:rFonts w:ascii="Calibri" w:hAnsi="Calibri" w:cs="Calibri"/>
          </w:rPr>
          <w:delText xml:space="preserve"> using option values for return types instead of raising exceptions</w:delText>
        </w:r>
        <w:r w:rsidR="00715F5D" w:rsidDel="001A153B">
          <w:rPr>
            <w:rFonts w:ascii="Calibri" w:hAnsi="Calibri" w:cs="Calibri"/>
          </w:rPr>
          <w:delText xml:space="preserve"> (</w:delText>
        </w:r>
        <w:r w:rsidR="009C4CA7" w:rsidDel="001A153B">
          <w:rPr>
            <w:rFonts w:ascii="Calibri" w:hAnsi="Calibri" w:cs="Calibri"/>
          </w:rPr>
          <w:delText>for F#-facing code</w:delText>
        </w:r>
        <w:r w:rsidR="00715F5D" w:rsidDel="001A153B">
          <w:rPr>
            <w:rFonts w:ascii="Calibri" w:hAnsi="Calibri" w:cs="Calibri"/>
          </w:rPr>
          <w:delText>).</w:delText>
        </w:r>
        <w:bookmarkStart w:id="2479" w:name="_Toc267952903"/>
        <w:bookmarkStart w:id="2480" w:name="_Toc268299642"/>
        <w:bookmarkStart w:id="2481" w:name="_Toc268299927"/>
        <w:bookmarkStart w:id="2482" w:name="_Toc268300211"/>
        <w:bookmarkStart w:id="2483" w:name="_Toc268300497"/>
        <w:bookmarkStart w:id="2484" w:name="_Toc268300782"/>
        <w:bookmarkEnd w:id="2479"/>
        <w:bookmarkEnd w:id="2480"/>
        <w:bookmarkEnd w:id="2481"/>
        <w:bookmarkEnd w:id="2482"/>
        <w:bookmarkEnd w:id="2483"/>
        <w:bookmarkEnd w:id="2484"/>
      </w:del>
    </w:p>
    <w:p w:rsidR="006A378B" w:rsidDel="001A153B" w:rsidRDefault="00866402" w:rsidP="006A378B">
      <w:pPr>
        <w:pStyle w:val="GuidelineDescription"/>
        <w:rPr>
          <w:del w:id="2485" w:author="Author"/>
        </w:rPr>
      </w:pPr>
      <w:del w:id="2486" w:author="Author">
        <w:r w:rsidDel="001A153B">
          <w:delText xml:space="preserve">The .NET approach to exceptions is that </w:delText>
        </w:r>
        <w:r w:rsidR="008E0806" w:rsidDel="001A153B">
          <w:fldChar w:fldCharType="begin"/>
        </w:r>
        <w:r w:rsidDel="001A153B">
          <w:delInstrText xml:space="preserve"> XE "option values" </w:delInstrText>
        </w:r>
        <w:r w:rsidR="008E0806" w:rsidDel="001A153B">
          <w:fldChar w:fldCharType="end"/>
        </w:r>
        <w:r w:rsidDel="001A153B">
          <w:delText>they should be “exceptional”; that is, they should occur relatively infrequently. However, some operations (for example, searching a table) may fail frequently. F# option values are an excellent way to represent the return types of these operations.</w:delText>
        </w:r>
        <w:r w:rsidR="00293479" w:rsidDel="001A153B">
          <w:delText xml:space="preserve">  These operations conventionally start with the name prefix “try”.</w:delText>
        </w:r>
        <w:bookmarkStart w:id="2487" w:name="_Toc267952904"/>
        <w:bookmarkStart w:id="2488" w:name="_Toc268299643"/>
        <w:bookmarkStart w:id="2489" w:name="_Toc268299928"/>
        <w:bookmarkStart w:id="2490" w:name="_Toc268300212"/>
        <w:bookmarkStart w:id="2491" w:name="_Toc268300498"/>
        <w:bookmarkStart w:id="2492" w:name="_Toc268300783"/>
        <w:bookmarkEnd w:id="2487"/>
        <w:bookmarkEnd w:id="2488"/>
        <w:bookmarkEnd w:id="2489"/>
        <w:bookmarkEnd w:id="2490"/>
        <w:bookmarkEnd w:id="2491"/>
        <w:bookmarkEnd w:id="2492"/>
      </w:del>
    </w:p>
    <w:p w:rsidR="00CF0759" w:rsidDel="001A153B" w:rsidRDefault="006A378B">
      <w:pPr>
        <w:pStyle w:val="Code"/>
        <w:rPr>
          <w:del w:id="2493" w:author="Author"/>
        </w:rPr>
      </w:pPr>
      <w:del w:id="2494" w:author="Author">
        <w:r w:rsidDel="001A153B">
          <w:br/>
          <w:delText xml:space="preserve">    // </w:delText>
        </w:r>
        <w:r w:rsidR="00C8280B" w:rsidDel="001A153B">
          <w:delText xml:space="preserve">bad: </w:delText>
        </w:r>
        <w:r w:rsidDel="001A153B">
          <w:delText>throws exception if no element meets criteria</w:delText>
        </w:r>
        <w:bookmarkStart w:id="2495" w:name="_Toc267952905"/>
        <w:bookmarkStart w:id="2496" w:name="_Toc268299644"/>
        <w:bookmarkStart w:id="2497" w:name="_Toc268299929"/>
        <w:bookmarkStart w:id="2498" w:name="_Toc268300213"/>
        <w:bookmarkStart w:id="2499" w:name="_Toc268300499"/>
        <w:bookmarkStart w:id="2500" w:name="_Toc268300784"/>
        <w:bookmarkEnd w:id="2495"/>
        <w:bookmarkEnd w:id="2496"/>
        <w:bookmarkEnd w:id="2497"/>
        <w:bookmarkEnd w:id="2498"/>
        <w:bookmarkEnd w:id="2499"/>
        <w:bookmarkEnd w:id="2500"/>
      </w:del>
    </w:p>
    <w:p w:rsidR="00CF0759" w:rsidDel="001A153B" w:rsidRDefault="006A378B">
      <w:pPr>
        <w:pStyle w:val="Code"/>
        <w:rPr>
          <w:del w:id="2501" w:author="Author"/>
        </w:rPr>
      </w:pPr>
      <w:del w:id="2502" w:author="Author">
        <w:r w:rsidDel="001A153B">
          <w:sym w:font="Wingdings" w:char="F0FB"/>
        </w:r>
        <w:r w:rsidDel="001A153B">
          <w:delText xml:space="preserve">   member this.FindFirstIndex(pred : 'T -&gt; bool) : int = ...</w:delText>
        </w:r>
        <w:bookmarkStart w:id="2503" w:name="_Toc267952906"/>
        <w:bookmarkStart w:id="2504" w:name="_Toc268299645"/>
        <w:bookmarkStart w:id="2505" w:name="_Toc268299930"/>
        <w:bookmarkStart w:id="2506" w:name="_Toc268300214"/>
        <w:bookmarkStart w:id="2507" w:name="_Toc268300500"/>
        <w:bookmarkStart w:id="2508" w:name="_Toc268300785"/>
        <w:bookmarkEnd w:id="2503"/>
        <w:bookmarkEnd w:id="2504"/>
        <w:bookmarkEnd w:id="2505"/>
        <w:bookmarkEnd w:id="2506"/>
        <w:bookmarkEnd w:id="2507"/>
        <w:bookmarkEnd w:id="2508"/>
      </w:del>
    </w:p>
    <w:p w:rsidR="00CF0759" w:rsidDel="001A153B" w:rsidRDefault="00CF0759">
      <w:pPr>
        <w:pStyle w:val="Code"/>
        <w:rPr>
          <w:del w:id="2509" w:author="Author"/>
        </w:rPr>
      </w:pPr>
      <w:bookmarkStart w:id="2510" w:name="_Toc267952907"/>
      <w:bookmarkStart w:id="2511" w:name="_Toc268299646"/>
      <w:bookmarkStart w:id="2512" w:name="_Toc268299931"/>
      <w:bookmarkStart w:id="2513" w:name="_Toc268300215"/>
      <w:bookmarkStart w:id="2514" w:name="_Toc268300501"/>
      <w:bookmarkStart w:id="2515" w:name="_Toc268300786"/>
      <w:bookmarkEnd w:id="2510"/>
      <w:bookmarkEnd w:id="2511"/>
      <w:bookmarkEnd w:id="2512"/>
      <w:bookmarkEnd w:id="2513"/>
      <w:bookmarkEnd w:id="2514"/>
      <w:bookmarkEnd w:id="2515"/>
    </w:p>
    <w:p w:rsidR="00CF0759" w:rsidDel="001A153B" w:rsidRDefault="006A378B">
      <w:pPr>
        <w:pStyle w:val="Code"/>
        <w:rPr>
          <w:del w:id="2516" w:author="Author"/>
        </w:rPr>
      </w:pPr>
      <w:del w:id="2517" w:author="Author">
        <w:r w:rsidDel="001A153B">
          <w:delText xml:space="preserve">    // </w:delText>
        </w:r>
        <w:r w:rsidR="00C8280B" w:rsidDel="001A153B">
          <w:delText xml:space="preserve">bad: </w:delText>
        </w:r>
        <w:r w:rsidDel="001A153B">
          <w:delText>returns -1 if no element meets criteria</w:delText>
        </w:r>
        <w:bookmarkStart w:id="2518" w:name="_Toc267952908"/>
        <w:bookmarkStart w:id="2519" w:name="_Toc268299647"/>
        <w:bookmarkStart w:id="2520" w:name="_Toc268299932"/>
        <w:bookmarkStart w:id="2521" w:name="_Toc268300216"/>
        <w:bookmarkStart w:id="2522" w:name="_Toc268300502"/>
        <w:bookmarkStart w:id="2523" w:name="_Toc268300787"/>
        <w:bookmarkEnd w:id="2518"/>
        <w:bookmarkEnd w:id="2519"/>
        <w:bookmarkEnd w:id="2520"/>
        <w:bookmarkEnd w:id="2521"/>
        <w:bookmarkEnd w:id="2522"/>
        <w:bookmarkEnd w:id="2523"/>
      </w:del>
    </w:p>
    <w:p w:rsidR="00CF0759" w:rsidDel="001A153B" w:rsidRDefault="006A378B">
      <w:pPr>
        <w:pStyle w:val="Code"/>
        <w:rPr>
          <w:del w:id="2524" w:author="Author"/>
        </w:rPr>
      </w:pPr>
      <w:del w:id="2525" w:author="Author">
        <w:r w:rsidDel="001A153B">
          <w:sym w:font="Wingdings" w:char="F0FB"/>
        </w:r>
        <w:r w:rsidDel="001A153B">
          <w:delText xml:space="preserve">   member this.FindFirstIndex(pred : 'T -&gt; bool) : int = ...</w:delText>
        </w:r>
        <w:bookmarkStart w:id="2526" w:name="_Toc267952909"/>
        <w:bookmarkStart w:id="2527" w:name="_Toc268299648"/>
        <w:bookmarkStart w:id="2528" w:name="_Toc268299933"/>
        <w:bookmarkStart w:id="2529" w:name="_Toc268300217"/>
        <w:bookmarkStart w:id="2530" w:name="_Toc268300503"/>
        <w:bookmarkStart w:id="2531" w:name="_Toc268300788"/>
        <w:bookmarkEnd w:id="2526"/>
        <w:bookmarkEnd w:id="2527"/>
        <w:bookmarkEnd w:id="2528"/>
        <w:bookmarkEnd w:id="2529"/>
        <w:bookmarkEnd w:id="2530"/>
        <w:bookmarkEnd w:id="2531"/>
      </w:del>
    </w:p>
    <w:p w:rsidR="00CF0759" w:rsidDel="001A153B" w:rsidRDefault="00CF0759">
      <w:pPr>
        <w:pStyle w:val="Code"/>
        <w:rPr>
          <w:del w:id="2532" w:author="Author"/>
        </w:rPr>
      </w:pPr>
      <w:bookmarkStart w:id="2533" w:name="_Toc267952910"/>
      <w:bookmarkStart w:id="2534" w:name="_Toc268299649"/>
      <w:bookmarkStart w:id="2535" w:name="_Toc268299934"/>
      <w:bookmarkStart w:id="2536" w:name="_Toc268300218"/>
      <w:bookmarkStart w:id="2537" w:name="_Toc268300504"/>
      <w:bookmarkStart w:id="2538" w:name="_Toc268300789"/>
      <w:bookmarkEnd w:id="2533"/>
      <w:bookmarkEnd w:id="2534"/>
      <w:bookmarkEnd w:id="2535"/>
      <w:bookmarkEnd w:id="2536"/>
      <w:bookmarkEnd w:id="2537"/>
      <w:bookmarkEnd w:id="2538"/>
    </w:p>
    <w:p w:rsidR="00CF0759" w:rsidDel="001A153B" w:rsidRDefault="006A378B">
      <w:pPr>
        <w:pStyle w:val="Code"/>
        <w:rPr>
          <w:del w:id="2539" w:author="Author"/>
        </w:rPr>
      </w:pPr>
      <w:del w:id="2540" w:author="Author">
        <w:r w:rsidDel="001A153B">
          <w:delText xml:space="preserve">    // </w:delText>
        </w:r>
        <w:r w:rsidR="00C8280B" w:rsidDel="001A153B">
          <w:delText xml:space="preserve">good: </w:delText>
        </w:r>
        <w:r w:rsidDel="001A153B">
          <w:delText>returns None if no element meets criteria</w:delText>
        </w:r>
        <w:bookmarkStart w:id="2541" w:name="_Toc267952911"/>
        <w:bookmarkStart w:id="2542" w:name="_Toc268299650"/>
        <w:bookmarkStart w:id="2543" w:name="_Toc268299935"/>
        <w:bookmarkStart w:id="2544" w:name="_Toc268300219"/>
        <w:bookmarkStart w:id="2545" w:name="_Toc268300505"/>
        <w:bookmarkStart w:id="2546" w:name="_Toc268300790"/>
        <w:bookmarkEnd w:id="2541"/>
        <w:bookmarkEnd w:id="2542"/>
        <w:bookmarkEnd w:id="2543"/>
        <w:bookmarkEnd w:id="2544"/>
        <w:bookmarkEnd w:id="2545"/>
        <w:bookmarkEnd w:id="2546"/>
      </w:del>
    </w:p>
    <w:p w:rsidR="00CF0759" w:rsidDel="001A153B" w:rsidRDefault="006A378B">
      <w:pPr>
        <w:pStyle w:val="Code"/>
        <w:rPr>
          <w:del w:id="2547" w:author="Author"/>
        </w:rPr>
      </w:pPr>
      <w:del w:id="2548" w:author="Author">
        <w:r w:rsidDel="001A153B">
          <w:sym w:font="Wingdings" w:char="F0FC"/>
        </w:r>
        <w:r w:rsidDel="001A153B">
          <w:delText xml:space="preserve">   member this.TryFindFirstIndex(pred : 'T -&gt; bool) : int option = ...</w:delText>
        </w:r>
        <w:bookmarkStart w:id="2549" w:name="_Toc267952912"/>
        <w:bookmarkStart w:id="2550" w:name="_Toc268299651"/>
        <w:bookmarkStart w:id="2551" w:name="_Toc268299936"/>
        <w:bookmarkStart w:id="2552" w:name="_Toc268300220"/>
        <w:bookmarkStart w:id="2553" w:name="_Toc268300506"/>
        <w:bookmarkStart w:id="2554" w:name="_Toc268300791"/>
        <w:bookmarkEnd w:id="2549"/>
        <w:bookmarkEnd w:id="2550"/>
        <w:bookmarkEnd w:id="2551"/>
        <w:bookmarkEnd w:id="2552"/>
        <w:bookmarkEnd w:id="2553"/>
        <w:bookmarkEnd w:id="2554"/>
      </w:del>
    </w:p>
    <w:p w:rsidR="00CB284D" w:rsidDel="001A153B" w:rsidRDefault="00106737">
      <w:pPr>
        <w:pStyle w:val="Heading2"/>
        <w:rPr>
          <w:del w:id="2555" w:author="Author"/>
        </w:rPr>
      </w:pPr>
      <w:del w:id="2556" w:author="Author">
        <w:r w:rsidDel="001A153B">
          <w:delText>Exceptions</w:delText>
        </w:r>
        <w:bookmarkStart w:id="2557" w:name="_Toc267952913"/>
        <w:bookmarkStart w:id="2558" w:name="_Toc268299652"/>
        <w:bookmarkStart w:id="2559" w:name="_Toc268299937"/>
        <w:bookmarkStart w:id="2560" w:name="_Toc268300221"/>
        <w:bookmarkStart w:id="2561" w:name="_Toc268300507"/>
        <w:bookmarkStart w:id="2562" w:name="_Toc268300792"/>
        <w:bookmarkEnd w:id="2557"/>
        <w:bookmarkEnd w:id="2558"/>
        <w:bookmarkEnd w:id="2559"/>
        <w:bookmarkEnd w:id="2560"/>
        <w:bookmarkEnd w:id="2561"/>
        <w:bookmarkEnd w:id="2562"/>
      </w:del>
    </w:p>
    <w:p w:rsidR="00106737" w:rsidRPr="00D67015" w:rsidDel="001A153B" w:rsidRDefault="00106737" w:rsidP="00106737">
      <w:pPr>
        <w:pStyle w:val="GuidelinePositive"/>
        <w:numPr>
          <w:ilvl w:val="0"/>
          <w:numId w:val="2"/>
        </w:numPr>
        <w:ind w:left="360"/>
        <w:rPr>
          <w:del w:id="2563" w:author="Author"/>
          <w:rFonts w:ascii="Calibri" w:hAnsi="Calibri" w:cs="Calibri"/>
        </w:rPr>
      </w:pPr>
      <w:del w:id="2564" w:author="Author">
        <w:r w:rsidDel="001A153B">
          <w:rPr>
            <w:rFonts w:ascii="Calibri" w:hAnsi="Calibri" w:cs="Calibri"/>
            <w:b/>
            <w:bCs/>
            <w:u w:val="single"/>
          </w:rPr>
          <w:delText>Do</w:delText>
        </w:r>
        <w:r w:rsidDel="001A153B">
          <w:rPr>
            <w:rFonts w:ascii="Calibri" w:hAnsi="Calibri" w:cs="Calibri"/>
          </w:rPr>
          <w:delText xml:space="preserve"> f</w:delText>
        </w:r>
        <w:r w:rsidRPr="00805547" w:rsidDel="001A153B">
          <w:rPr>
            <w:rFonts w:ascii="Calibri" w:hAnsi="Calibri" w:cs="Calibri"/>
          </w:rPr>
          <w:delText>ollow the .NET guide</w:delText>
        </w:r>
        <w:r w:rsidDel="001A153B">
          <w:rPr>
            <w:rFonts w:ascii="Calibri" w:hAnsi="Calibri" w:cs="Calibri"/>
          </w:rPr>
          <w:delText>lines for exceptions,</w:delText>
        </w:r>
        <w:r w:rsidR="00CA2B07" w:rsidDel="001A153B">
          <w:rPr>
            <w:rFonts w:ascii="Calibri" w:hAnsi="Calibri" w:cs="Calibri"/>
          </w:rPr>
          <w:delText xml:space="preserve"> including</w:delText>
        </w:r>
        <w:r w:rsidDel="001A153B">
          <w:rPr>
            <w:rFonts w:ascii="Calibri" w:hAnsi="Calibri" w:cs="Calibri"/>
          </w:rPr>
          <w:delText xml:space="preserve"> for F#-to-F# libraries.</w:delText>
        </w:r>
        <w:bookmarkStart w:id="2565" w:name="_Toc267952914"/>
        <w:bookmarkStart w:id="2566" w:name="_Toc268299653"/>
        <w:bookmarkStart w:id="2567" w:name="_Toc268299938"/>
        <w:bookmarkStart w:id="2568" w:name="_Toc268300222"/>
        <w:bookmarkStart w:id="2569" w:name="_Toc268300508"/>
        <w:bookmarkStart w:id="2570" w:name="_Toc268300793"/>
        <w:bookmarkEnd w:id="2565"/>
        <w:bookmarkEnd w:id="2566"/>
        <w:bookmarkEnd w:id="2567"/>
        <w:bookmarkEnd w:id="2568"/>
        <w:bookmarkEnd w:id="2569"/>
        <w:bookmarkEnd w:id="2570"/>
      </w:del>
    </w:p>
    <w:p w:rsidR="00106737" w:rsidDel="001A153B" w:rsidRDefault="00106737" w:rsidP="00715F5D">
      <w:pPr>
        <w:pStyle w:val="GuidelineDescription"/>
        <w:rPr>
          <w:del w:id="2571" w:author="Author"/>
        </w:rPr>
      </w:pPr>
      <w:del w:id="2572" w:author="Author">
        <w:r w:rsidDel="001A153B">
          <w:delText xml:space="preserve">The .NET </w:delText>
        </w:r>
        <w:r w:rsidR="009D61E0" w:rsidDel="001A153B">
          <w:delText xml:space="preserve">Library </w:delText>
        </w:r>
        <w:r w:rsidDel="001A153B">
          <w:delText xml:space="preserve">Design Guidelines give excellent advice </w:delText>
        </w:r>
        <w:r w:rsidR="008E0806" w:rsidDel="001A153B">
          <w:fldChar w:fldCharType="begin"/>
        </w:r>
        <w:r w:rsidDel="001A153B">
          <w:delInstrText xml:space="preserve"> XE "exceptions:.NET guidelines" </w:delInstrText>
        </w:r>
        <w:r w:rsidR="008E0806" w:rsidDel="001A153B">
          <w:fldChar w:fldCharType="end"/>
        </w:r>
        <w:r w:rsidDel="001A153B">
          <w:delText>on the use of exceptions in the context of all .NET programming. Some of these guidelines are as follows:</w:delText>
        </w:r>
        <w:bookmarkStart w:id="2573" w:name="_Toc267952915"/>
        <w:bookmarkStart w:id="2574" w:name="_Toc268299654"/>
        <w:bookmarkStart w:id="2575" w:name="_Toc268299939"/>
        <w:bookmarkStart w:id="2576" w:name="_Toc268300223"/>
        <w:bookmarkStart w:id="2577" w:name="_Toc268300509"/>
        <w:bookmarkStart w:id="2578" w:name="_Toc268300794"/>
        <w:bookmarkEnd w:id="2573"/>
        <w:bookmarkEnd w:id="2574"/>
        <w:bookmarkEnd w:id="2575"/>
        <w:bookmarkEnd w:id="2576"/>
        <w:bookmarkEnd w:id="2577"/>
        <w:bookmarkEnd w:id="2578"/>
      </w:del>
    </w:p>
    <w:p w:rsidR="00106737" w:rsidRPr="00715F5D" w:rsidDel="001A153B" w:rsidRDefault="00106737" w:rsidP="0085120C">
      <w:pPr>
        <w:pStyle w:val="Bullet"/>
        <w:rPr>
          <w:del w:id="2579" w:author="Author"/>
        </w:rPr>
      </w:pPr>
      <w:del w:id="2580" w:author="Author">
        <w:r w:rsidRPr="00715F5D" w:rsidDel="001A153B">
          <w:delText>Do not return error codes. Exceptions are the main way of reporting errors in frameworks.</w:delText>
        </w:r>
        <w:bookmarkStart w:id="2581" w:name="_Toc267952916"/>
        <w:bookmarkStart w:id="2582" w:name="_Toc268299655"/>
        <w:bookmarkStart w:id="2583" w:name="_Toc268299940"/>
        <w:bookmarkStart w:id="2584" w:name="_Toc268300224"/>
        <w:bookmarkStart w:id="2585" w:name="_Toc268300510"/>
        <w:bookmarkStart w:id="2586" w:name="_Toc268300795"/>
        <w:bookmarkEnd w:id="2581"/>
        <w:bookmarkEnd w:id="2582"/>
        <w:bookmarkEnd w:id="2583"/>
        <w:bookmarkEnd w:id="2584"/>
        <w:bookmarkEnd w:id="2585"/>
        <w:bookmarkEnd w:id="2586"/>
      </w:del>
    </w:p>
    <w:p w:rsidR="00106737" w:rsidRPr="00715F5D" w:rsidDel="001A153B" w:rsidRDefault="00106737" w:rsidP="0085120C">
      <w:pPr>
        <w:pStyle w:val="Bullet"/>
        <w:rPr>
          <w:del w:id="2587" w:author="Author"/>
        </w:rPr>
      </w:pPr>
      <w:del w:id="2588" w:author="Author">
        <w:r w:rsidRPr="00715F5D" w:rsidDel="001A153B">
          <w:delText xml:space="preserve">Do not use exceptions for normal flow of control. Although this technique is often used in languages such as OCaml, it is bug-prone and </w:delText>
        </w:r>
        <w:r w:rsidR="00385D78" w:rsidDel="001A153B">
          <w:delText>can be inefficient</w:delText>
        </w:r>
        <w:r w:rsidRPr="00715F5D" w:rsidDel="001A153B">
          <w:delText xml:space="preserve"> on .NET. Instead consider returning a </w:delText>
        </w:r>
        <w:r w:rsidR="00141372" w:rsidRPr="00141372" w:rsidDel="001A153B">
          <w:rPr>
            <w:rStyle w:val="CodeChar"/>
          </w:rPr>
          <w:delText>None</w:delText>
        </w:r>
        <w:r w:rsidRPr="00715F5D" w:rsidDel="001A153B">
          <w:delText xml:space="preserve"> option value to indicate failure.</w:delText>
        </w:r>
        <w:bookmarkStart w:id="2589" w:name="_Toc267952917"/>
        <w:bookmarkStart w:id="2590" w:name="_Toc268299656"/>
        <w:bookmarkStart w:id="2591" w:name="_Toc268299941"/>
        <w:bookmarkStart w:id="2592" w:name="_Toc268300225"/>
        <w:bookmarkStart w:id="2593" w:name="_Toc268300511"/>
        <w:bookmarkStart w:id="2594" w:name="_Toc268300796"/>
        <w:bookmarkEnd w:id="2589"/>
        <w:bookmarkEnd w:id="2590"/>
        <w:bookmarkEnd w:id="2591"/>
        <w:bookmarkEnd w:id="2592"/>
        <w:bookmarkEnd w:id="2593"/>
        <w:bookmarkEnd w:id="2594"/>
      </w:del>
    </w:p>
    <w:p w:rsidR="00106737" w:rsidRPr="00715F5D" w:rsidDel="001A153B" w:rsidRDefault="00106737" w:rsidP="0085120C">
      <w:pPr>
        <w:pStyle w:val="Bullet"/>
        <w:rPr>
          <w:del w:id="2595" w:author="Author"/>
        </w:rPr>
      </w:pPr>
      <w:del w:id="2596" w:author="Author">
        <w:r w:rsidRPr="00715F5D" w:rsidDel="001A153B">
          <w:delText>Do document all exceptions thrown by your code</w:delText>
        </w:r>
      </w:del>
      <w:ins w:id="2597" w:author="Author">
        <w:del w:id="2598" w:author="Author">
          <w:r w:rsidR="00090567" w:rsidDel="001A153B">
            <w:delText>your components</w:delText>
          </w:r>
        </w:del>
      </w:ins>
      <w:del w:id="2599" w:author="Author">
        <w:r w:rsidRPr="00715F5D" w:rsidDel="001A153B">
          <w:delText xml:space="preserve"> when a function is used incorrectly.</w:delText>
        </w:r>
        <w:bookmarkStart w:id="2600" w:name="_Toc267952918"/>
        <w:bookmarkStart w:id="2601" w:name="_Toc268299657"/>
        <w:bookmarkStart w:id="2602" w:name="_Toc268299942"/>
        <w:bookmarkStart w:id="2603" w:name="_Toc268300226"/>
        <w:bookmarkStart w:id="2604" w:name="_Toc268300512"/>
        <w:bookmarkStart w:id="2605" w:name="_Toc268300797"/>
        <w:bookmarkEnd w:id="2600"/>
        <w:bookmarkEnd w:id="2601"/>
        <w:bookmarkEnd w:id="2602"/>
        <w:bookmarkEnd w:id="2603"/>
        <w:bookmarkEnd w:id="2604"/>
        <w:bookmarkEnd w:id="2605"/>
      </w:del>
    </w:p>
    <w:p w:rsidR="00106737" w:rsidRPr="00715F5D" w:rsidDel="001A153B" w:rsidRDefault="00106737" w:rsidP="0085120C">
      <w:pPr>
        <w:pStyle w:val="Bullet"/>
        <w:rPr>
          <w:del w:id="2606" w:author="Author"/>
        </w:rPr>
      </w:pPr>
      <w:del w:id="2607" w:author="Author">
        <w:r w:rsidRPr="00715F5D" w:rsidDel="001A153B">
          <w:delText xml:space="preserve">Where possible throw existing exceptions </w:delText>
        </w:r>
        <w:r w:rsidR="00370843" w:rsidDel="001A153B">
          <w:delText>from</w:delText>
        </w:r>
        <w:r w:rsidR="00370843" w:rsidRPr="00715F5D" w:rsidDel="001A153B">
          <w:delText xml:space="preserve"> </w:delText>
        </w:r>
        <w:r w:rsidRPr="00715F5D" w:rsidDel="001A153B">
          <w:delText xml:space="preserve">the </w:delText>
        </w:r>
        <w:r w:rsidR="00141372" w:rsidRPr="00141372" w:rsidDel="001A153B">
          <w:rPr>
            <w:rStyle w:val="CodeChar"/>
          </w:rPr>
          <w:delText>System</w:delText>
        </w:r>
        <w:r w:rsidRPr="00715F5D" w:rsidDel="001A153B">
          <w:delText xml:space="preserve"> namespaces.</w:delText>
        </w:r>
        <w:bookmarkStart w:id="2608" w:name="_Toc267952919"/>
        <w:bookmarkStart w:id="2609" w:name="_Toc268299658"/>
        <w:bookmarkStart w:id="2610" w:name="_Toc268299943"/>
        <w:bookmarkStart w:id="2611" w:name="_Toc268300227"/>
        <w:bookmarkStart w:id="2612" w:name="_Toc268300513"/>
        <w:bookmarkStart w:id="2613" w:name="_Toc268300798"/>
        <w:bookmarkEnd w:id="2608"/>
        <w:bookmarkEnd w:id="2609"/>
        <w:bookmarkEnd w:id="2610"/>
        <w:bookmarkEnd w:id="2611"/>
        <w:bookmarkEnd w:id="2612"/>
        <w:bookmarkEnd w:id="2613"/>
      </w:del>
    </w:p>
    <w:p w:rsidR="00106737" w:rsidRPr="00715F5D" w:rsidDel="001A153B" w:rsidRDefault="00106737" w:rsidP="0085120C">
      <w:pPr>
        <w:pStyle w:val="Bullet"/>
        <w:rPr>
          <w:del w:id="2614" w:author="Author"/>
        </w:rPr>
      </w:pPr>
      <w:del w:id="2615" w:author="Author">
        <w:r w:rsidRPr="00715F5D" w:rsidDel="001A153B">
          <w:delText xml:space="preserve">Do not throw </w:delText>
        </w:r>
        <w:r w:rsidRPr="001A153B" w:rsidDel="001A153B">
          <w:rPr>
            <w:rStyle w:val="CodeInline"/>
          </w:rPr>
          <w:delText>System.Exception</w:delText>
        </w:r>
        <w:r w:rsidR="006614C7" w:rsidRPr="001A153B" w:rsidDel="001A153B">
          <w:rPr>
            <w:rStyle w:val="CodeInline"/>
          </w:rPr>
          <w:delText xml:space="preserve"> </w:delText>
        </w:r>
        <w:r w:rsidR="006614C7" w:rsidDel="001A153B">
          <w:delText xml:space="preserve">when it will </w:delText>
        </w:r>
        <w:r w:rsidR="00732479" w:rsidRPr="00B646C9" w:rsidDel="001A153B">
          <w:delText>escape to user code</w:delText>
        </w:r>
        <w:r w:rsidRPr="00715F5D" w:rsidDel="001A153B">
          <w:delText xml:space="preserve">. This includes avoiding the use of </w:delText>
        </w:r>
        <w:r w:rsidR="00141372" w:rsidRPr="00141372" w:rsidDel="001A153B">
          <w:rPr>
            <w:rStyle w:val="CodeChar"/>
          </w:rPr>
          <w:delText>failwith</w:delText>
        </w:r>
        <w:r w:rsidRPr="00715F5D" w:rsidDel="001A153B">
          <w:delText xml:space="preserve">, </w:delText>
        </w:r>
        <w:r w:rsidR="00141372" w:rsidRPr="00141372" w:rsidDel="001A153B">
          <w:rPr>
            <w:rStyle w:val="CodeChar"/>
          </w:rPr>
          <w:delText>failwithf</w:delText>
        </w:r>
        <w:r w:rsidR="00833DA0" w:rsidDel="001A153B">
          <w:delText xml:space="preserve">, which are handy functions for use in scripting and for code under development, but should be removed from </w:delText>
        </w:r>
        <w:r w:rsidRPr="00715F5D" w:rsidDel="001A153B">
          <w:delText>F# library code</w:delText>
        </w:r>
        <w:r w:rsidR="00833DA0" w:rsidDel="001A153B">
          <w:delText xml:space="preserve"> in favor of throwing a more specific exception type</w:delText>
        </w:r>
        <w:r w:rsidRPr="00715F5D" w:rsidDel="001A153B">
          <w:delText>.</w:delText>
        </w:r>
        <w:bookmarkStart w:id="2616" w:name="_Toc267952920"/>
        <w:bookmarkStart w:id="2617" w:name="_Toc268299659"/>
        <w:bookmarkStart w:id="2618" w:name="_Toc268299944"/>
        <w:bookmarkStart w:id="2619" w:name="_Toc268300228"/>
        <w:bookmarkStart w:id="2620" w:name="_Toc268300514"/>
        <w:bookmarkStart w:id="2621" w:name="_Toc268300799"/>
        <w:bookmarkEnd w:id="2616"/>
        <w:bookmarkEnd w:id="2617"/>
        <w:bookmarkEnd w:id="2618"/>
        <w:bookmarkEnd w:id="2619"/>
        <w:bookmarkEnd w:id="2620"/>
        <w:bookmarkEnd w:id="2621"/>
      </w:del>
    </w:p>
    <w:p w:rsidR="00106737" w:rsidRPr="00715F5D" w:rsidDel="001A153B" w:rsidRDefault="00293479" w:rsidP="0085120C">
      <w:pPr>
        <w:pStyle w:val="Bullet"/>
        <w:rPr>
          <w:del w:id="2622" w:author="Author"/>
        </w:rPr>
      </w:pPr>
      <w:del w:id="2623" w:author="Author">
        <w:r w:rsidDel="001A153B">
          <w:delText xml:space="preserve">Do </w:delText>
        </w:r>
        <w:r w:rsidR="00106737" w:rsidRPr="00715F5D" w:rsidDel="001A153B">
          <w:delText>us</w:delText>
        </w:r>
        <w:r w:rsidDel="001A153B">
          <w:delText>e</w:delText>
        </w:r>
        <w:r w:rsidR="00106737" w:rsidRPr="00715F5D" w:rsidDel="001A153B">
          <w:delText xml:space="preserve"> </w:delText>
        </w:r>
        <w:r w:rsidR="00141372" w:rsidRPr="00141372" w:rsidDel="001A153B">
          <w:rPr>
            <w:rStyle w:val="CodeChar"/>
          </w:rPr>
          <w:delText>nullArg</w:delText>
        </w:r>
        <w:r w:rsidR="00AD6E5E" w:rsidRPr="001A153B" w:rsidDel="001A153B">
          <w:rPr>
            <w:rStyle w:val="CodeInline"/>
          </w:rPr>
          <w:delText xml:space="preserve">, </w:delText>
        </w:r>
        <w:r w:rsidR="00141372" w:rsidRPr="00141372" w:rsidDel="001A153B">
          <w:rPr>
            <w:rStyle w:val="CodeChar"/>
          </w:rPr>
          <w:delText>invalidArg</w:delText>
        </w:r>
        <w:r w:rsidR="00106737" w:rsidRPr="00715F5D" w:rsidDel="001A153B">
          <w:delText xml:space="preserve"> and </w:delText>
        </w:r>
        <w:r w:rsidR="00141372" w:rsidRPr="00141372" w:rsidDel="001A153B">
          <w:rPr>
            <w:rStyle w:val="CodeChar"/>
          </w:rPr>
          <w:delText>invalidOp</w:delText>
        </w:r>
        <w:r w:rsidR="00106737" w:rsidRPr="00715F5D" w:rsidDel="001A153B">
          <w:delText xml:space="preserve"> </w:delText>
        </w:r>
        <w:r w:rsidDel="001A153B">
          <w:delText xml:space="preserve">as the mechanism </w:delText>
        </w:r>
        <w:r w:rsidR="00106737" w:rsidRPr="00715F5D" w:rsidDel="001A153B">
          <w:delText xml:space="preserve">to throw </w:delText>
        </w:r>
        <w:r w:rsidR="00141372" w:rsidRPr="00141372" w:rsidDel="001A153B">
          <w:rPr>
            <w:rStyle w:val="CodeChar"/>
          </w:rPr>
          <w:delText>ArgumentNullException</w:delText>
        </w:r>
        <w:r w:rsidR="00AD6E5E" w:rsidDel="001A153B">
          <w:delText xml:space="preserve">, </w:delText>
        </w:r>
        <w:r w:rsidR="00141372" w:rsidRPr="00141372" w:rsidDel="001A153B">
          <w:rPr>
            <w:rStyle w:val="CodeChar"/>
          </w:rPr>
          <w:delText>ArgumentException</w:delText>
        </w:r>
        <w:r w:rsidDel="001A153B">
          <w:delText xml:space="preserve"> and </w:delText>
        </w:r>
        <w:r w:rsidR="00141372" w:rsidRPr="00141372" w:rsidDel="001A153B">
          <w:rPr>
            <w:rStyle w:val="CodeChar"/>
          </w:rPr>
          <w:delText>InvalidOperationException</w:delText>
        </w:r>
        <w:r w:rsidDel="001A153B">
          <w:delText xml:space="preserve"> </w:delText>
        </w:r>
        <w:r w:rsidR="008E0806" w:rsidRPr="00715F5D" w:rsidDel="001A153B">
          <w:fldChar w:fldCharType="begin"/>
        </w:r>
        <w:r w:rsidR="00106737" w:rsidRPr="00715F5D" w:rsidDel="001A153B">
          <w:delInstrText xml:space="preserve"> XE "exceptions:.NET guidelines" </w:delInstrText>
        </w:r>
        <w:r w:rsidR="008E0806" w:rsidRPr="00715F5D" w:rsidDel="001A153B">
          <w:fldChar w:fldCharType="end"/>
        </w:r>
        <w:r w:rsidDel="001A153B">
          <w:delText>when appropriate</w:delText>
        </w:r>
        <w:r w:rsidR="00106737" w:rsidRPr="00715F5D" w:rsidDel="001A153B">
          <w:delText>.</w:delText>
        </w:r>
        <w:bookmarkStart w:id="2624" w:name="_Toc267952921"/>
        <w:bookmarkStart w:id="2625" w:name="_Toc268299660"/>
        <w:bookmarkStart w:id="2626" w:name="_Toc268299945"/>
        <w:bookmarkStart w:id="2627" w:name="_Toc268300229"/>
        <w:bookmarkStart w:id="2628" w:name="_Toc268300515"/>
        <w:bookmarkStart w:id="2629" w:name="_Toc268300800"/>
        <w:bookmarkEnd w:id="2624"/>
        <w:bookmarkEnd w:id="2625"/>
        <w:bookmarkEnd w:id="2626"/>
        <w:bookmarkEnd w:id="2627"/>
        <w:bookmarkEnd w:id="2628"/>
        <w:bookmarkEnd w:id="2629"/>
      </w:del>
    </w:p>
    <w:p w:rsidR="00CB284D" w:rsidDel="001A153B" w:rsidRDefault="0033441F">
      <w:pPr>
        <w:pStyle w:val="Heading2"/>
        <w:rPr>
          <w:del w:id="2630" w:author="Author"/>
        </w:rPr>
      </w:pPr>
      <w:del w:id="2631" w:author="Author">
        <w:r w:rsidDel="001A153B">
          <w:delText>F# Extension Members</w:delText>
        </w:r>
        <w:bookmarkStart w:id="2632" w:name="_Toc267952922"/>
        <w:bookmarkStart w:id="2633" w:name="_Toc268299661"/>
        <w:bookmarkStart w:id="2634" w:name="_Toc268299946"/>
        <w:bookmarkStart w:id="2635" w:name="_Toc268300230"/>
        <w:bookmarkStart w:id="2636" w:name="_Toc268300516"/>
        <w:bookmarkStart w:id="2637" w:name="_Toc268300801"/>
        <w:bookmarkEnd w:id="2632"/>
        <w:bookmarkEnd w:id="2633"/>
        <w:bookmarkEnd w:id="2634"/>
        <w:bookmarkEnd w:id="2635"/>
        <w:bookmarkEnd w:id="2636"/>
        <w:bookmarkEnd w:id="2637"/>
      </w:del>
    </w:p>
    <w:p w:rsidR="00CA2B07" w:rsidRPr="00D67015" w:rsidDel="001A153B" w:rsidRDefault="00EF0BF2" w:rsidP="00CA2B07">
      <w:pPr>
        <w:pStyle w:val="GuidelinePositive"/>
        <w:numPr>
          <w:ilvl w:val="0"/>
          <w:numId w:val="2"/>
        </w:numPr>
        <w:ind w:left="360"/>
        <w:rPr>
          <w:del w:id="2638" w:author="Author"/>
          <w:rFonts w:ascii="Calibri" w:hAnsi="Calibri" w:cs="Calibri"/>
        </w:rPr>
      </w:pPr>
      <w:del w:id="2639" w:author="Author">
        <w:r w:rsidDel="001A153B">
          <w:rPr>
            <w:rFonts w:ascii="Calibri" w:hAnsi="Calibri" w:cs="Calibri"/>
            <w:b/>
            <w:bCs/>
            <w:u w:val="single"/>
          </w:rPr>
          <w:delText>Consider</w:delText>
        </w:r>
        <w:r w:rsidR="00CA2B07" w:rsidDel="001A153B">
          <w:rPr>
            <w:rFonts w:ascii="Calibri" w:hAnsi="Calibri" w:cs="Calibri"/>
          </w:rPr>
          <w:delText xml:space="preserve"> </w:delText>
        </w:r>
        <w:r w:rsidDel="001A153B">
          <w:rPr>
            <w:rFonts w:ascii="Calibri" w:hAnsi="Calibri" w:cs="Calibri"/>
          </w:rPr>
          <w:delText>using</w:delText>
        </w:r>
        <w:r w:rsidR="00CA2B07" w:rsidDel="001A153B">
          <w:rPr>
            <w:rFonts w:ascii="Calibri" w:hAnsi="Calibri" w:cs="Calibri"/>
          </w:rPr>
          <w:delText xml:space="preserve"> F# extension members in F#-to-F# code and libraries. </w:delText>
        </w:r>
        <w:bookmarkStart w:id="2640" w:name="_Toc267952923"/>
        <w:bookmarkStart w:id="2641" w:name="_Toc268299662"/>
        <w:bookmarkStart w:id="2642" w:name="_Toc268299947"/>
        <w:bookmarkStart w:id="2643" w:name="_Toc268300231"/>
        <w:bookmarkStart w:id="2644" w:name="_Toc268300517"/>
        <w:bookmarkStart w:id="2645" w:name="_Toc268300802"/>
        <w:bookmarkEnd w:id="2640"/>
        <w:bookmarkEnd w:id="2641"/>
        <w:bookmarkEnd w:id="2642"/>
        <w:bookmarkEnd w:id="2643"/>
        <w:bookmarkEnd w:id="2644"/>
        <w:bookmarkEnd w:id="2645"/>
      </w:del>
    </w:p>
    <w:p w:rsidR="00CA2B07" w:rsidDel="001A153B" w:rsidRDefault="00C8280B" w:rsidP="0033441F">
      <w:pPr>
        <w:pStyle w:val="GuidelinePositive"/>
        <w:numPr>
          <w:ilvl w:val="0"/>
          <w:numId w:val="0"/>
        </w:numPr>
        <w:tabs>
          <w:tab w:val="left" w:pos="720"/>
        </w:tabs>
        <w:rPr>
          <w:del w:id="2646" w:author="Author"/>
          <w:rFonts w:ascii="Calibri" w:hAnsi="Calibri" w:cs="Calibri"/>
        </w:rPr>
      </w:pPr>
      <w:del w:id="2647" w:author="Author">
        <w:r w:rsidDel="001A153B">
          <w:rPr>
            <w:rFonts w:ascii="Calibri" w:hAnsi="Calibri" w:cs="Calibri"/>
          </w:rPr>
          <w:delText>F# e</w:delText>
        </w:r>
        <w:r w:rsidR="00CA2B07" w:rsidDel="001A153B">
          <w:rPr>
            <w:rFonts w:ascii="Calibri" w:hAnsi="Calibri" w:cs="Calibri"/>
          </w:rPr>
          <w:delText>xtension members should generally only be u</w:delText>
        </w:r>
        <w:r w:rsidR="00A6737F" w:rsidDel="001A153B">
          <w:rPr>
            <w:rFonts w:ascii="Calibri" w:hAnsi="Calibri" w:cs="Calibri"/>
          </w:rPr>
          <w:delText>s</w:delText>
        </w:r>
        <w:r w:rsidR="00CA2B07" w:rsidDel="001A153B">
          <w:rPr>
            <w:rFonts w:ascii="Calibri" w:hAnsi="Calibri" w:cs="Calibri"/>
          </w:rPr>
          <w:delText>ed for operations that are in the closure of intrinsic operations associated with a type in the majority of its modes of use.</w:delText>
        </w:r>
        <w:r w:rsidDel="001A153B">
          <w:rPr>
            <w:rFonts w:ascii="Calibri" w:hAnsi="Calibri" w:cs="Calibri"/>
          </w:rPr>
          <w:delText xml:space="preserve">  </w:delText>
        </w:r>
        <w:r w:rsidR="00E437A7" w:rsidDel="001A153B">
          <w:rPr>
            <w:rFonts w:ascii="Calibri" w:hAnsi="Calibri" w:cs="Calibri"/>
          </w:rPr>
          <w:delText xml:space="preserve"> On</w:delText>
        </w:r>
        <w:r w:rsidR="006C3AE7" w:rsidDel="001A153B">
          <w:rPr>
            <w:rFonts w:ascii="Calibri" w:hAnsi="Calibri" w:cs="Calibri"/>
          </w:rPr>
          <w:delText>e common use is to provide APIs that are more idiomatic to F# for various .NET types:</w:delText>
        </w:r>
        <w:bookmarkStart w:id="2648" w:name="_Toc267952924"/>
        <w:bookmarkStart w:id="2649" w:name="_Toc268299663"/>
        <w:bookmarkStart w:id="2650" w:name="_Toc268299948"/>
        <w:bookmarkStart w:id="2651" w:name="_Toc268300232"/>
        <w:bookmarkStart w:id="2652" w:name="_Toc268300518"/>
        <w:bookmarkStart w:id="2653" w:name="_Toc268300803"/>
        <w:bookmarkEnd w:id="2648"/>
        <w:bookmarkEnd w:id="2649"/>
        <w:bookmarkEnd w:id="2650"/>
        <w:bookmarkEnd w:id="2651"/>
        <w:bookmarkEnd w:id="2652"/>
        <w:bookmarkEnd w:id="2653"/>
      </w:del>
    </w:p>
    <w:p w:rsidR="006C3AE7" w:rsidRPr="00F966F8" w:rsidDel="001A153B" w:rsidRDefault="006C3AE7" w:rsidP="006C3AE7">
      <w:pPr>
        <w:pStyle w:val="Code"/>
        <w:rPr>
          <w:del w:id="2654" w:author="Author"/>
        </w:rPr>
      </w:pPr>
      <w:bookmarkStart w:id="2655" w:name="_Toc267952925"/>
      <w:bookmarkStart w:id="2656" w:name="_Toc268299664"/>
      <w:bookmarkStart w:id="2657" w:name="_Toc268299949"/>
      <w:bookmarkStart w:id="2658" w:name="_Toc268300233"/>
      <w:bookmarkStart w:id="2659" w:name="_Toc268300519"/>
      <w:bookmarkStart w:id="2660" w:name="_Toc268300804"/>
      <w:bookmarkEnd w:id="2655"/>
      <w:bookmarkEnd w:id="2656"/>
      <w:bookmarkEnd w:id="2657"/>
      <w:bookmarkEnd w:id="2658"/>
      <w:bookmarkEnd w:id="2659"/>
      <w:bookmarkEnd w:id="2660"/>
    </w:p>
    <w:p w:rsidR="006C3AE7" w:rsidRPr="00F966F8" w:rsidDel="001A153B" w:rsidRDefault="006C3AE7" w:rsidP="006C3AE7">
      <w:pPr>
        <w:pStyle w:val="Code"/>
        <w:rPr>
          <w:del w:id="2661" w:author="Author"/>
        </w:rPr>
      </w:pPr>
      <w:del w:id="2662" w:author="Author">
        <w:r w:rsidDel="001A153B">
          <w:sym w:font="Wingdings" w:char="F0FC"/>
        </w:r>
        <w:r w:rsidDel="001A153B">
          <w:delText xml:space="preserve"> </w:delText>
        </w:r>
        <w:r w:rsidRPr="00F966F8" w:rsidDel="001A153B">
          <w:delText>type System.ServiceModel.Channels.IInputChannel with</w:delText>
        </w:r>
        <w:bookmarkStart w:id="2663" w:name="_Toc267952926"/>
        <w:bookmarkStart w:id="2664" w:name="_Toc268299665"/>
        <w:bookmarkStart w:id="2665" w:name="_Toc268299950"/>
        <w:bookmarkStart w:id="2666" w:name="_Toc268300234"/>
        <w:bookmarkStart w:id="2667" w:name="_Toc268300520"/>
        <w:bookmarkStart w:id="2668" w:name="_Toc268300805"/>
        <w:bookmarkEnd w:id="2663"/>
        <w:bookmarkEnd w:id="2664"/>
        <w:bookmarkEnd w:id="2665"/>
        <w:bookmarkEnd w:id="2666"/>
        <w:bookmarkEnd w:id="2667"/>
        <w:bookmarkEnd w:id="2668"/>
      </w:del>
    </w:p>
    <w:p w:rsidR="006C3AE7" w:rsidRPr="00F966F8" w:rsidDel="001A153B" w:rsidRDefault="006C3AE7" w:rsidP="006C3AE7">
      <w:pPr>
        <w:pStyle w:val="Code"/>
        <w:rPr>
          <w:del w:id="2669" w:author="Author"/>
        </w:rPr>
      </w:pPr>
      <w:del w:id="2670" w:author="Author">
        <w:r w:rsidRPr="00F966F8" w:rsidDel="001A153B">
          <w:delText xml:space="preserve">    member this.AsyncReceive() =</w:delText>
        </w:r>
        <w:bookmarkStart w:id="2671" w:name="_Toc267952927"/>
        <w:bookmarkStart w:id="2672" w:name="_Toc268299666"/>
        <w:bookmarkStart w:id="2673" w:name="_Toc268299951"/>
        <w:bookmarkStart w:id="2674" w:name="_Toc268300235"/>
        <w:bookmarkStart w:id="2675" w:name="_Toc268300521"/>
        <w:bookmarkStart w:id="2676" w:name="_Toc268300806"/>
        <w:bookmarkEnd w:id="2671"/>
        <w:bookmarkEnd w:id="2672"/>
        <w:bookmarkEnd w:id="2673"/>
        <w:bookmarkEnd w:id="2674"/>
        <w:bookmarkEnd w:id="2675"/>
        <w:bookmarkEnd w:id="2676"/>
      </w:del>
    </w:p>
    <w:p w:rsidR="006C3AE7" w:rsidDel="001A153B" w:rsidRDefault="006C3AE7" w:rsidP="006C3AE7">
      <w:pPr>
        <w:pStyle w:val="Code"/>
        <w:rPr>
          <w:del w:id="2677" w:author="Author"/>
        </w:rPr>
      </w:pPr>
      <w:del w:id="2678" w:author="Author">
        <w:r w:rsidRPr="00F966F8" w:rsidDel="001A153B">
          <w:delText xml:space="preserve">        Async.FromBeginEnd(this.BeginReceive, this.EndReceive)</w:delText>
        </w:r>
        <w:bookmarkStart w:id="2679" w:name="_Toc267952928"/>
        <w:bookmarkStart w:id="2680" w:name="_Toc268299667"/>
        <w:bookmarkStart w:id="2681" w:name="_Toc268299952"/>
        <w:bookmarkStart w:id="2682" w:name="_Toc268300236"/>
        <w:bookmarkStart w:id="2683" w:name="_Toc268300522"/>
        <w:bookmarkStart w:id="2684" w:name="_Toc268300807"/>
        <w:bookmarkEnd w:id="2679"/>
        <w:bookmarkEnd w:id="2680"/>
        <w:bookmarkEnd w:id="2681"/>
        <w:bookmarkEnd w:id="2682"/>
        <w:bookmarkEnd w:id="2683"/>
        <w:bookmarkEnd w:id="2684"/>
      </w:del>
    </w:p>
    <w:p w:rsidR="006C3AE7" w:rsidDel="001A153B" w:rsidRDefault="006C3AE7" w:rsidP="006C3AE7">
      <w:pPr>
        <w:pStyle w:val="Code"/>
        <w:rPr>
          <w:del w:id="2685" w:author="Author"/>
        </w:rPr>
      </w:pPr>
      <w:bookmarkStart w:id="2686" w:name="_Toc267952929"/>
      <w:bookmarkStart w:id="2687" w:name="_Toc268299668"/>
      <w:bookmarkStart w:id="2688" w:name="_Toc268299953"/>
      <w:bookmarkStart w:id="2689" w:name="_Toc268300237"/>
      <w:bookmarkStart w:id="2690" w:name="_Toc268300523"/>
      <w:bookmarkStart w:id="2691" w:name="_Toc268300808"/>
      <w:bookmarkEnd w:id="2686"/>
      <w:bookmarkEnd w:id="2687"/>
      <w:bookmarkEnd w:id="2688"/>
      <w:bookmarkEnd w:id="2689"/>
      <w:bookmarkEnd w:id="2690"/>
      <w:bookmarkEnd w:id="2691"/>
    </w:p>
    <w:p w:rsidR="006C3AE7" w:rsidDel="001A153B" w:rsidRDefault="006C3AE7" w:rsidP="006C3AE7">
      <w:pPr>
        <w:pStyle w:val="Code"/>
        <w:rPr>
          <w:del w:id="2692" w:author="Author"/>
        </w:rPr>
      </w:pPr>
      <w:del w:id="2693" w:author="Author">
        <w:r w:rsidDel="001A153B">
          <w:sym w:font="Wingdings" w:char="F0FC"/>
        </w:r>
        <w:r w:rsidDel="001A153B">
          <w:delText xml:space="preserve"> type System.Collections.Generic.IDictionary&lt;'Key,'Value&gt; with</w:delText>
        </w:r>
        <w:bookmarkStart w:id="2694" w:name="_Toc267952930"/>
        <w:bookmarkStart w:id="2695" w:name="_Toc268299669"/>
        <w:bookmarkStart w:id="2696" w:name="_Toc268299954"/>
        <w:bookmarkStart w:id="2697" w:name="_Toc268300238"/>
        <w:bookmarkStart w:id="2698" w:name="_Toc268300524"/>
        <w:bookmarkStart w:id="2699" w:name="_Toc268300809"/>
        <w:bookmarkEnd w:id="2694"/>
        <w:bookmarkEnd w:id="2695"/>
        <w:bookmarkEnd w:id="2696"/>
        <w:bookmarkEnd w:id="2697"/>
        <w:bookmarkEnd w:id="2698"/>
        <w:bookmarkEnd w:id="2699"/>
      </w:del>
    </w:p>
    <w:p w:rsidR="006C3AE7" w:rsidDel="001A153B" w:rsidRDefault="006C3AE7" w:rsidP="006C3AE7">
      <w:pPr>
        <w:pStyle w:val="Code"/>
        <w:rPr>
          <w:del w:id="2700" w:author="Author"/>
        </w:rPr>
      </w:pPr>
      <w:del w:id="2701" w:author="Author">
        <w:r w:rsidDel="001A153B">
          <w:delText xml:space="preserve">     member this.TryGet(key) =</w:delText>
        </w:r>
        <w:bookmarkStart w:id="2702" w:name="_Toc267952931"/>
        <w:bookmarkStart w:id="2703" w:name="_Toc268299670"/>
        <w:bookmarkStart w:id="2704" w:name="_Toc268299955"/>
        <w:bookmarkStart w:id="2705" w:name="_Toc268300239"/>
        <w:bookmarkStart w:id="2706" w:name="_Toc268300525"/>
        <w:bookmarkStart w:id="2707" w:name="_Toc268300810"/>
        <w:bookmarkEnd w:id="2702"/>
        <w:bookmarkEnd w:id="2703"/>
        <w:bookmarkEnd w:id="2704"/>
        <w:bookmarkEnd w:id="2705"/>
        <w:bookmarkEnd w:id="2706"/>
        <w:bookmarkEnd w:id="2707"/>
      </w:del>
    </w:p>
    <w:p w:rsidR="006C3AE7" w:rsidDel="001A153B" w:rsidRDefault="006C3AE7" w:rsidP="006C3AE7">
      <w:pPr>
        <w:pStyle w:val="Code"/>
        <w:rPr>
          <w:del w:id="2708" w:author="Author"/>
        </w:rPr>
      </w:pPr>
      <w:del w:id="2709" w:author="Author">
        <w:r w:rsidDel="001A153B">
          <w:delText xml:space="preserve">        let ok, v = this.TryGetValue(key)</w:delText>
        </w:r>
        <w:bookmarkStart w:id="2710" w:name="_Toc267952932"/>
        <w:bookmarkStart w:id="2711" w:name="_Toc268299671"/>
        <w:bookmarkStart w:id="2712" w:name="_Toc268299956"/>
        <w:bookmarkStart w:id="2713" w:name="_Toc268300240"/>
        <w:bookmarkStart w:id="2714" w:name="_Toc268300526"/>
        <w:bookmarkStart w:id="2715" w:name="_Toc268300811"/>
        <w:bookmarkEnd w:id="2710"/>
        <w:bookmarkEnd w:id="2711"/>
        <w:bookmarkEnd w:id="2712"/>
        <w:bookmarkEnd w:id="2713"/>
        <w:bookmarkEnd w:id="2714"/>
        <w:bookmarkEnd w:id="2715"/>
      </w:del>
    </w:p>
    <w:p w:rsidR="006C3AE7" w:rsidDel="001A153B" w:rsidRDefault="006C3AE7" w:rsidP="006C3AE7">
      <w:pPr>
        <w:pStyle w:val="Code"/>
        <w:rPr>
          <w:del w:id="2716" w:author="Author"/>
        </w:rPr>
      </w:pPr>
      <w:del w:id="2717" w:author="Author">
        <w:r w:rsidDel="001A153B">
          <w:delText xml:space="preserve">        if ok then Some(v) else None</w:delText>
        </w:r>
        <w:bookmarkStart w:id="2718" w:name="_Toc267952933"/>
        <w:bookmarkStart w:id="2719" w:name="_Toc268299672"/>
        <w:bookmarkStart w:id="2720" w:name="_Toc268299957"/>
        <w:bookmarkStart w:id="2721" w:name="_Toc268300241"/>
        <w:bookmarkStart w:id="2722" w:name="_Toc268300527"/>
        <w:bookmarkStart w:id="2723" w:name="_Toc268300812"/>
        <w:bookmarkEnd w:id="2718"/>
        <w:bookmarkEnd w:id="2719"/>
        <w:bookmarkEnd w:id="2720"/>
        <w:bookmarkEnd w:id="2721"/>
        <w:bookmarkEnd w:id="2722"/>
        <w:bookmarkEnd w:id="2723"/>
      </w:del>
    </w:p>
    <w:p w:rsidR="006C3AE7" w:rsidDel="001A153B" w:rsidRDefault="006C3AE7" w:rsidP="0033441F">
      <w:pPr>
        <w:pStyle w:val="GuidelinePositive"/>
        <w:numPr>
          <w:ilvl w:val="0"/>
          <w:numId w:val="0"/>
        </w:numPr>
        <w:tabs>
          <w:tab w:val="left" w:pos="720"/>
        </w:tabs>
        <w:rPr>
          <w:del w:id="2724" w:author="Author"/>
          <w:rFonts w:ascii="Calibri" w:hAnsi="Calibri" w:cs="Calibri"/>
        </w:rPr>
      </w:pPr>
      <w:bookmarkStart w:id="2725" w:name="_Toc267952934"/>
      <w:bookmarkStart w:id="2726" w:name="_Toc268299673"/>
      <w:bookmarkStart w:id="2727" w:name="_Toc268299958"/>
      <w:bookmarkStart w:id="2728" w:name="_Toc268300242"/>
      <w:bookmarkStart w:id="2729" w:name="_Toc268300528"/>
      <w:bookmarkStart w:id="2730" w:name="_Toc268300813"/>
      <w:bookmarkEnd w:id="2725"/>
      <w:bookmarkEnd w:id="2726"/>
      <w:bookmarkEnd w:id="2727"/>
      <w:bookmarkEnd w:id="2728"/>
      <w:bookmarkEnd w:id="2729"/>
      <w:bookmarkEnd w:id="2730"/>
    </w:p>
    <w:p w:rsidR="00CB284D" w:rsidDel="001A153B" w:rsidRDefault="0033441F">
      <w:pPr>
        <w:pStyle w:val="Heading2"/>
        <w:rPr>
          <w:del w:id="2731" w:author="Author"/>
        </w:rPr>
      </w:pPr>
      <w:bookmarkStart w:id="2732" w:name="_Toc254966597"/>
      <w:bookmarkStart w:id="2733" w:name="_Toc256413190"/>
      <w:bookmarkEnd w:id="2732"/>
      <w:bookmarkEnd w:id="2733"/>
      <w:del w:id="2734" w:author="Author">
        <w:r w:rsidDel="001A153B">
          <w:delText xml:space="preserve">F# </w:delText>
        </w:r>
        <w:r w:rsidR="00106737" w:rsidDel="001A153B">
          <w:delText>U</w:delText>
        </w:r>
        <w:r w:rsidR="008800CA" w:rsidDel="001A153B">
          <w:delText>nion</w:delText>
        </w:r>
        <w:r w:rsidR="00106737" w:rsidDel="001A153B">
          <w:delText xml:space="preserve"> Types </w:delText>
        </w:r>
        <w:bookmarkStart w:id="2735" w:name="_Toc267952935"/>
        <w:bookmarkStart w:id="2736" w:name="_Toc268299674"/>
        <w:bookmarkStart w:id="2737" w:name="_Toc268299959"/>
        <w:bookmarkStart w:id="2738" w:name="_Toc268300243"/>
        <w:bookmarkStart w:id="2739" w:name="_Toc268300529"/>
        <w:bookmarkStart w:id="2740" w:name="_Toc268300814"/>
        <w:bookmarkEnd w:id="2735"/>
        <w:bookmarkEnd w:id="2736"/>
        <w:bookmarkEnd w:id="2737"/>
        <w:bookmarkEnd w:id="2738"/>
        <w:bookmarkEnd w:id="2739"/>
        <w:bookmarkEnd w:id="2740"/>
      </w:del>
    </w:p>
    <w:p w:rsidR="001368CD" w:rsidDel="001A153B" w:rsidRDefault="001368CD" w:rsidP="008800CA">
      <w:pPr>
        <w:pStyle w:val="GuidelinePositive"/>
        <w:numPr>
          <w:ilvl w:val="0"/>
          <w:numId w:val="0"/>
        </w:numPr>
        <w:tabs>
          <w:tab w:val="left" w:pos="720"/>
        </w:tabs>
        <w:rPr>
          <w:del w:id="2741" w:author="Author"/>
          <w:rFonts w:ascii="Calibri" w:hAnsi="Calibri" w:cs="Calibri"/>
        </w:rPr>
      </w:pPr>
      <w:bookmarkStart w:id="2742" w:name="_Toc267952936"/>
      <w:bookmarkStart w:id="2743" w:name="_Toc268299675"/>
      <w:bookmarkStart w:id="2744" w:name="_Toc268299960"/>
      <w:bookmarkStart w:id="2745" w:name="_Toc268300244"/>
      <w:bookmarkStart w:id="2746" w:name="_Toc268300530"/>
      <w:bookmarkStart w:id="2747" w:name="_Toc268300815"/>
      <w:bookmarkEnd w:id="2742"/>
      <w:bookmarkEnd w:id="2743"/>
      <w:bookmarkEnd w:id="2744"/>
      <w:bookmarkEnd w:id="2745"/>
      <w:bookmarkEnd w:id="2746"/>
      <w:bookmarkEnd w:id="2747"/>
    </w:p>
    <w:p w:rsidR="00A6737F" w:rsidDel="001A153B" w:rsidRDefault="00A6737F" w:rsidP="00A6737F">
      <w:pPr>
        <w:pStyle w:val="GuidelinePositive"/>
        <w:numPr>
          <w:ilvl w:val="0"/>
          <w:numId w:val="2"/>
        </w:numPr>
        <w:ind w:left="360"/>
        <w:rPr>
          <w:del w:id="2748" w:author="Author"/>
          <w:rFonts w:ascii="Calibri" w:hAnsi="Calibri" w:cs="Calibri"/>
        </w:rPr>
      </w:pPr>
      <w:del w:id="2749" w:author="Author">
        <w:r w:rsidDel="001A153B">
          <w:rPr>
            <w:rFonts w:ascii="Calibri" w:hAnsi="Calibri" w:cs="Calibri"/>
            <w:b/>
            <w:bCs/>
            <w:u w:val="single"/>
          </w:rPr>
          <w:delText xml:space="preserve">Do </w:delText>
        </w:r>
        <w:r w:rsidDel="001A153B">
          <w:rPr>
            <w:rFonts w:ascii="Calibri" w:hAnsi="Calibri" w:cs="Calibri"/>
          </w:rPr>
          <w:delText>use discriminated unions as an alternative to class hierarchies for creating tree-structured data.</w:delText>
        </w:r>
        <w:bookmarkStart w:id="2750" w:name="_Toc267952937"/>
        <w:bookmarkStart w:id="2751" w:name="_Toc268299676"/>
        <w:bookmarkStart w:id="2752" w:name="_Toc268299961"/>
        <w:bookmarkStart w:id="2753" w:name="_Toc268300245"/>
        <w:bookmarkStart w:id="2754" w:name="_Toc268300531"/>
        <w:bookmarkStart w:id="2755" w:name="_Toc268300816"/>
        <w:bookmarkEnd w:id="2750"/>
        <w:bookmarkEnd w:id="2751"/>
        <w:bookmarkEnd w:id="2752"/>
        <w:bookmarkEnd w:id="2753"/>
        <w:bookmarkEnd w:id="2754"/>
        <w:bookmarkEnd w:id="2755"/>
      </w:del>
    </w:p>
    <w:p w:rsidR="007558C2" w:rsidRPr="007558C2" w:rsidDel="001A153B" w:rsidRDefault="007558C2" w:rsidP="007558C2">
      <w:pPr>
        <w:pStyle w:val="GuidelinePositive"/>
        <w:numPr>
          <w:ilvl w:val="0"/>
          <w:numId w:val="2"/>
        </w:numPr>
        <w:ind w:left="360"/>
        <w:rPr>
          <w:del w:id="2756" w:author="Author"/>
          <w:rFonts w:ascii="Calibri" w:hAnsi="Calibri" w:cs="Calibri"/>
        </w:rPr>
      </w:pPr>
      <w:del w:id="2757" w:author="Author">
        <w:r w:rsidDel="001A153B">
          <w:rPr>
            <w:rFonts w:ascii="Calibri" w:hAnsi="Calibri" w:cs="Calibri"/>
            <w:b/>
            <w:bCs/>
            <w:u w:val="single"/>
          </w:rPr>
          <w:delText>Do</w:delText>
        </w:r>
        <w:r w:rsidDel="001A153B">
          <w:rPr>
            <w:rFonts w:ascii="Calibri" w:hAnsi="Calibri" w:cs="Calibri"/>
          </w:rPr>
          <w:delText xml:space="preserve"> use the </w:delText>
        </w:r>
        <w:r w:rsidR="001368CD" w:rsidRPr="001A153B" w:rsidDel="001A153B">
          <w:rPr>
            <w:rStyle w:val="CodeInline"/>
          </w:rPr>
          <w:delText xml:space="preserve">[&lt;RequiredQualifiedAccess&gt;] </w:delText>
        </w:r>
        <w:r w:rsidDel="001A153B">
          <w:rPr>
            <w:rFonts w:ascii="Calibri" w:hAnsi="Calibri" w:cs="Calibri"/>
          </w:rPr>
          <w:delText>attribute on union types whose case names are not sufficiently unique.</w:delText>
        </w:r>
        <w:bookmarkStart w:id="2758" w:name="_Toc267952938"/>
        <w:bookmarkStart w:id="2759" w:name="_Toc268299677"/>
        <w:bookmarkStart w:id="2760" w:name="_Toc268299962"/>
        <w:bookmarkStart w:id="2761" w:name="_Toc268300246"/>
        <w:bookmarkStart w:id="2762" w:name="_Toc268300532"/>
        <w:bookmarkStart w:id="2763" w:name="_Toc268300817"/>
        <w:bookmarkEnd w:id="2758"/>
        <w:bookmarkEnd w:id="2759"/>
        <w:bookmarkEnd w:id="2760"/>
        <w:bookmarkEnd w:id="2761"/>
        <w:bookmarkEnd w:id="2762"/>
        <w:bookmarkEnd w:id="2763"/>
      </w:del>
    </w:p>
    <w:p w:rsidR="001368CD" w:rsidDel="001A153B" w:rsidRDefault="00106737" w:rsidP="00106737">
      <w:pPr>
        <w:pStyle w:val="GuidelinePositive"/>
        <w:numPr>
          <w:ilvl w:val="0"/>
          <w:numId w:val="2"/>
        </w:numPr>
        <w:ind w:left="360"/>
        <w:rPr>
          <w:del w:id="2764" w:author="Author"/>
          <w:rFonts w:ascii="Calibri" w:hAnsi="Calibri" w:cs="Calibri"/>
        </w:rPr>
      </w:pPr>
      <w:del w:id="2765" w:author="Author">
        <w:r w:rsidDel="001A153B">
          <w:rPr>
            <w:rFonts w:ascii="Calibri" w:hAnsi="Calibri" w:cs="Calibri"/>
            <w:b/>
            <w:bCs/>
            <w:u w:val="single"/>
          </w:rPr>
          <w:delText>Consider</w:delText>
        </w:r>
        <w:r w:rsidDel="001A153B">
          <w:rPr>
            <w:rFonts w:ascii="Calibri" w:hAnsi="Calibri" w:cs="Calibri"/>
          </w:rPr>
          <w:delText xml:space="preserve"> </w:delText>
        </w:r>
        <w:r w:rsidR="00BB4066" w:rsidDel="001A153B">
          <w:rPr>
            <w:rFonts w:ascii="Calibri" w:hAnsi="Calibri" w:cs="Calibri"/>
          </w:rPr>
          <w:delText>hiding the representations of</w:delText>
        </w:r>
        <w:r w:rsidRPr="008800CA" w:rsidDel="001A153B">
          <w:rPr>
            <w:rFonts w:ascii="Calibri" w:hAnsi="Calibri" w:cs="Calibri"/>
          </w:rPr>
          <w:delText xml:space="preserve"> discriminated unions</w:delText>
        </w:r>
        <w:r w:rsidR="00BB4066" w:rsidDel="001A153B">
          <w:rPr>
            <w:rFonts w:ascii="Calibri" w:hAnsi="Calibri" w:cs="Calibri"/>
          </w:rPr>
          <w:delText xml:space="preserve"> </w:delText>
        </w:r>
        <w:r w:rsidR="001201F5" w:rsidDel="001A153B">
          <w:rPr>
            <w:rFonts w:ascii="Calibri" w:hAnsi="Calibri" w:cs="Calibri"/>
          </w:rPr>
          <w:delText xml:space="preserve">for binary compatible APIs </w:delText>
        </w:r>
        <w:r w:rsidR="001201F5" w:rsidRPr="001201F5" w:rsidDel="001A153B">
          <w:rPr>
            <w:rFonts w:ascii="Calibri" w:hAnsi="Calibri" w:cs="Calibri"/>
          </w:rPr>
          <w:delText xml:space="preserve">if </w:delText>
        </w:r>
        <w:r w:rsidR="001368CD" w:rsidDel="001A153B">
          <w:rPr>
            <w:rFonts w:ascii="Calibri" w:hAnsi="Calibri" w:cs="Calibri"/>
          </w:rPr>
          <w:delText xml:space="preserve">the design of these types is likely to evolve. </w:delText>
        </w:r>
        <w:bookmarkStart w:id="2766" w:name="_Toc267952939"/>
        <w:bookmarkStart w:id="2767" w:name="_Toc268299678"/>
        <w:bookmarkStart w:id="2768" w:name="_Toc268299963"/>
        <w:bookmarkStart w:id="2769" w:name="_Toc268300247"/>
        <w:bookmarkStart w:id="2770" w:name="_Toc268300533"/>
        <w:bookmarkStart w:id="2771" w:name="_Toc268300818"/>
        <w:bookmarkEnd w:id="2766"/>
        <w:bookmarkEnd w:id="2767"/>
        <w:bookmarkEnd w:id="2768"/>
        <w:bookmarkEnd w:id="2769"/>
        <w:bookmarkEnd w:id="2770"/>
        <w:bookmarkEnd w:id="2771"/>
      </w:del>
    </w:p>
    <w:p w:rsidR="00935B5B" w:rsidDel="001A153B" w:rsidRDefault="001368CD">
      <w:pPr>
        <w:pStyle w:val="GuidelinePositive"/>
        <w:numPr>
          <w:ilvl w:val="0"/>
          <w:numId w:val="0"/>
        </w:numPr>
        <w:ind w:left="360"/>
        <w:rPr>
          <w:del w:id="2772" w:author="Author"/>
          <w:rFonts w:ascii="Calibri" w:hAnsi="Calibri" w:cs="Calibri"/>
        </w:rPr>
      </w:pPr>
      <w:del w:id="2773" w:author="Author">
        <w:r w:rsidRPr="001368CD" w:rsidDel="001A153B">
          <w:rPr>
            <w:rFonts w:ascii="Calibri" w:hAnsi="Calibri" w:cs="Calibri"/>
          </w:rPr>
          <w:delText xml:space="preserve">Unions types rely on F# pattern-matching forms for a succinct programming model.  As mentioned </w:delText>
        </w:r>
        <w:r w:rsidDel="001A153B">
          <w:rPr>
            <w:rFonts w:ascii="Calibri" w:hAnsi="Calibri" w:cs="Calibri"/>
          </w:rPr>
          <w:delText>by previous guidelines</w:delText>
        </w:r>
        <w:r w:rsidRPr="001368CD" w:rsidDel="001A153B">
          <w:rPr>
            <w:rFonts w:ascii="Calibri" w:hAnsi="Calibri" w:cs="Calibri"/>
          </w:rPr>
          <w:delText xml:space="preserve"> you should avoid revealing concrete data representations such as records and unions in type design if the design of these types is likely to evolve.</w:delText>
        </w:r>
        <w:bookmarkStart w:id="2774" w:name="_Toc267952940"/>
        <w:bookmarkStart w:id="2775" w:name="_Toc268299679"/>
        <w:bookmarkStart w:id="2776" w:name="_Toc268299964"/>
        <w:bookmarkStart w:id="2777" w:name="_Toc268300248"/>
        <w:bookmarkStart w:id="2778" w:name="_Toc268300534"/>
        <w:bookmarkStart w:id="2779" w:name="_Toc268300819"/>
        <w:bookmarkEnd w:id="2774"/>
        <w:bookmarkEnd w:id="2775"/>
        <w:bookmarkEnd w:id="2776"/>
        <w:bookmarkEnd w:id="2777"/>
        <w:bookmarkEnd w:id="2778"/>
        <w:bookmarkEnd w:id="2779"/>
      </w:del>
    </w:p>
    <w:p w:rsidR="00935B5B" w:rsidDel="001A153B" w:rsidRDefault="001201F5">
      <w:pPr>
        <w:pStyle w:val="GuidelinePositive"/>
        <w:numPr>
          <w:ilvl w:val="0"/>
          <w:numId w:val="0"/>
        </w:numPr>
        <w:ind w:left="360"/>
        <w:rPr>
          <w:del w:id="2780" w:author="Author"/>
          <w:rFonts w:ascii="Calibri" w:hAnsi="Calibri" w:cs="Calibri"/>
          <w:bCs/>
        </w:rPr>
      </w:pPr>
      <w:del w:id="2781" w:author="Author">
        <w:r w:rsidDel="001A153B">
          <w:rPr>
            <w:rFonts w:ascii="Calibri" w:hAnsi="Calibri" w:cs="Calibri"/>
            <w:bCs/>
          </w:rPr>
          <w:delText xml:space="preserve">For example, the representation of a discriminated union can be hidden using a </w:delText>
        </w:r>
        <w:r w:rsidR="00862FAD" w:rsidRPr="001A153B" w:rsidDel="001A153B">
          <w:rPr>
            <w:rStyle w:val="CodeInline"/>
          </w:rPr>
          <w:delText>private</w:delText>
        </w:r>
        <w:r w:rsidDel="001A153B">
          <w:rPr>
            <w:rFonts w:ascii="Calibri" w:hAnsi="Calibri" w:cs="Calibri"/>
            <w:bCs/>
          </w:rPr>
          <w:delText xml:space="preserve"> or </w:delText>
        </w:r>
        <w:r w:rsidR="00862FAD" w:rsidRPr="001A153B" w:rsidDel="001A153B">
          <w:rPr>
            <w:rStyle w:val="CodeInline"/>
          </w:rPr>
          <w:delText>internal</w:delText>
        </w:r>
        <w:r w:rsidDel="001A153B">
          <w:rPr>
            <w:rFonts w:ascii="Calibri" w:hAnsi="Calibri" w:cs="Calibri"/>
            <w:bCs/>
          </w:rPr>
          <w:delText xml:space="preserve"> declaration, or by using a signature file.</w:delText>
        </w:r>
        <w:bookmarkStart w:id="2782" w:name="_Toc267952941"/>
        <w:bookmarkStart w:id="2783" w:name="_Toc268299680"/>
        <w:bookmarkStart w:id="2784" w:name="_Toc268299965"/>
        <w:bookmarkStart w:id="2785" w:name="_Toc268300249"/>
        <w:bookmarkStart w:id="2786" w:name="_Toc268300535"/>
        <w:bookmarkStart w:id="2787" w:name="_Toc268300820"/>
        <w:bookmarkEnd w:id="2782"/>
        <w:bookmarkEnd w:id="2783"/>
        <w:bookmarkEnd w:id="2784"/>
        <w:bookmarkEnd w:id="2785"/>
        <w:bookmarkEnd w:id="2786"/>
        <w:bookmarkEnd w:id="2787"/>
      </w:del>
    </w:p>
    <w:p w:rsidR="00935B5B" w:rsidDel="001A153B" w:rsidRDefault="00862FAD">
      <w:pPr>
        <w:pStyle w:val="Code"/>
        <w:rPr>
          <w:del w:id="2788" w:author="Author"/>
        </w:rPr>
      </w:pPr>
      <w:del w:id="2789" w:author="Author">
        <w:r w:rsidRPr="00862FAD" w:rsidDel="001A153B">
          <w:delText xml:space="preserve">type Union = </w:delText>
        </w:r>
        <w:bookmarkStart w:id="2790" w:name="_Toc267952942"/>
        <w:bookmarkStart w:id="2791" w:name="_Toc268299681"/>
        <w:bookmarkStart w:id="2792" w:name="_Toc268299966"/>
        <w:bookmarkStart w:id="2793" w:name="_Toc268300250"/>
        <w:bookmarkStart w:id="2794" w:name="_Toc268300536"/>
        <w:bookmarkStart w:id="2795" w:name="_Toc268300821"/>
        <w:bookmarkEnd w:id="2790"/>
        <w:bookmarkEnd w:id="2791"/>
        <w:bookmarkEnd w:id="2792"/>
        <w:bookmarkEnd w:id="2793"/>
        <w:bookmarkEnd w:id="2794"/>
        <w:bookmarkEnd w:id="2795"/>
      </w:del>
    </w:p>
    <w:p w:rsidR="00935B5B" w:rsidDel="001A153B" w:rsidRDefault="00862FAD">
      <w:pPr>
        <w:pStyle w:val="Code"/>
        <w:rPr>
          <w:del w:id="2796" w:author="Author"/>
        </w:rPr>
      </w:pPr>
      <w:del w:id="2797" w:author="Author">
        <w:r w:rsidRPr="00862FAD" w:rsidDel="001A153B">
          <w:delText xml:space="preserve">   private</w:delText>
        </w:r>
        <w:bookmarkStart w:id="2798" w:name="_Toc267952943"/>
        <w:bookmarkStart w:id="2799" w:name="_Toc268299682"/>
        <w:bookmarkStart w:id="2800" w:name="_Toc268299967"/>
        <w:bookmarkStart w:id="2801" w:name="_Toc268300251"/>
        <w:bookmarkStart w:id="2802" w:name="_Toc268300537"/>
        <w:bookmarkStart w:id="2803" w:name="_Toc268300822"/>
        <w:bookmarkEnd w:id="2798"/>
        <w:bookmarkEnd w:id="2799"/>
        <w:bookmarkEnd w:id="2800"/>
        <w:bookmarkEnd w:id="2801"/>
        <w:bookmarkEnd w:id="2802"/>
        <w:bookmarkEnd w:id="2803"/>
      </w:del>
    </w:p>
    <w:p w:rsidR="00935B5B" w:rsidDel="001A153B" w:rsidRDefault="00862FAD">
      <w:pPr>
        <w:pStyle w:val="Code"/>
        <w:rPr>
          <w:del w:id="2804" w:author="Author"/>
        </w:rPr>
      </w:pPr>
      <w:del w:id="2805" w:author="Author">
        <w:r w:rsidRPr="00862FAD" w:rsidDel="001A153B">
          <w:delText xml:space="preserve">      | CaseA of int</w:delText>
        </w:r>
        <w:bookmarkStart w:id="2806" w:name="_Toc267952944"/>
        <w:bookmarkStart w:id="2807" w:name="_Toc268299683"/>
        <w:bookmarkStart w:id="2808" w:name="_Toc268299968"/>
        <w:bookmarkStart w:id="2809" w:name="_Toc268300252"/>
        <w:bookmarkStart w:id="2810" w:name="_Toc268300538"/>
        <w:bookmarkStart w:id="2811" w:name="_Toc268300823"/>
        <w:bookmarkEnd w:id="2806"/>
        <w:bookmarkEnd w:id="2807"/>
        <w:bookmarkEnd w:id="2808"/>
        <w:bookmarkEnd w:id="2809"/>
        <w:bookmarkEnd w:id="2810"/>
        <w:bookmarkEnd w:id="2811"/>
      </w:del>
    </w:p>
    <w:p w:rsidR="00935B5B" w:rsidDel="001A153B" w:rsidRDefault="00862FAD">
      <w:pPr>
        <w:pStyle w:val="Code"/>
        <w:rPr>
          <w:del w:id="2812" w:author="Author"/>
        </w:rPr>
      </w:pPr>
      <w:del w:id="2813" w:author="Author">
        <w:r w:rsidRPr="00862FAD" w:rsidDel="001A153B">
          <w:delText xml:space="preserve">      | C</w:delText>
        </w:r>
        <w:r w:rsidR="001201F5" w:rsidDel="001A153B">
          <w:delText>a</w:delText>
        </w:r>
        <w:r w:rsidRPr="00862FAD" w:rsidDel="001A153B">
          <w:delText>seB of string</w:delText>
        </w:r>
        <w:bookmarkStart w:id="2814" w:name="_Toc267952945"/>
        <w:bookmarkStart w:id="2815" w:name="_Toc268299684"/>
        <w:bookmarkStart w:id="2816" w:name="_Toc268299969"/>
        <w:bookmarkStart w:id="2817" w:name="_Toc268300253"/>
        <w:bookmarkStart w:id="2818" w:name="_Toc268300539"/>
        <w:bookmarkStart w:id="2819" w:name="_Toc268300824"/>
        <w:bookmarkEnd w:id="2814"/>
        <w:bookmarkEnd w:id="2815"/>
        <w:bookmarkEnd w:id="2816"/>
        <w:bookmarkEnd w:id="2817"/>
        <w:bookmarkEnd w:id="2818"/>
        <w:bookmarkEnd w:id="2819"/>
      </w:del>
    </w:p>
    <w:p w:rsidR="004735C7" w:rsidDel="001A153B" w:rsidRDefault="001201F5">
      <w:pPr>
        <w:pStyle w:val="GuidelineDescription"/>
        <w:rPr>
          <w:del w:id="2820" w:author="Author"/>
        </w:rPr>
      </w:pPr>
      <w:del w:id="2821" w:author="Author">
        <w:r w:rsidDel="001A153B">
          <w:delText>I</w:delText>
        </w:r>
        <w:r w:rsidR="00106737" w:rsidDel="001A153B">
          <w:delText xml:space="preserve">f you reveal discriminated unions indiscriminately, you may find it </w:delText>
        </w:r>
        <w:r w:rsidR="008E0806" w:rsidDel="001A153B">
          <w:fldChar w:fldCharType="begin"/>
        </w:r>
        <w:r w:rsidR="00106737" w:rsidDel="001A153B">
          <w:delInstrText xml:space="preserve"> XE "discriminated unions:hiding" </w:delInstrText>
        </w:r>
        <w:r w:rsidR="008E0806" w:rsidDel="001A153B">
          <w:fldChar w:fldCharType="end"/>
        </w:r>
        <w:r w:rsidR="008E0806" w:rsidDel="001A153B">
          <w:fldChar w:fldCharType="begin"/>
        </w:r>
        <w:r w:rsidR="00106737" w:rsidDel="001A153B">
          <w:delInstrText xml:space="preserve"> XE "active patterns:hiding discriminated unions" </w:delInstrText>
        </w:r>
        <w:r w:rsidR="008E0806" w:rsidDel="001A153B">
          <w:fldChar w:fldCharType="end"/>
        </w:r>
        <w:r w:rsidR="008E0806" w:rsidDel="001A153B">
          <w:fldChar w:fldCharType="begin"/>
        </w:r>
        <w:r w:rsidR="00106737" w:rsidDel="001A153B">
          <w:delInstrText xml:space="preserve"> XE "patterns:active patterns:hiding discriminated unions" </w:delInstrText>
        </w:r>
        <w:r w:rsidR="008E0806" w:rsidDel="001A153B">
          <w:fldChar w:fldCharType="end"/>
        </w:r>
        <w:r w:rsidR="008E0806" w:rsidDel="001A153B">
          <w:fldChar w:fldCharType="begin"/>
        </w:r>
        <w:r w:rsidR="00106737" w:rsidDel="001A153B">
          <w:delInstrText xml:space="preserve"> XE "hiding:discriminated unions" </w:delInstrText>
        </w:r>
        <w:r w:rsidR="008E0806" w:rsidDel="001A153B">
          <w:fldChar w:fldCharType="end"/>
        </w:r>
        <w:r w:rsidR="00106737" w:rsidDel="001A153B">
          <w:delText>hard to version your library without breaking user code.</w:delText>
        </w:r>
        <w:r w:rsidR="001368CD" w:rsidDel="001A153B">
          <w:delText xml:space="preserve"> You may consider revealing one or more active patterns to permit pattern matching over values of your type.</w:delText>
        </w:r>
        <w:bookmarkStart w:id="2822" w:name="_Toc267952946"/>
        <w:bookmarkStart w:id="2823" w:name="_Toc268299685"/>
        <w:bookmarkStart w:id="2824" w:name="_Toc268299970"/>
        <w:bookmarkStart w:id="2825" w:name="_Toc268300254"/>
        <w:bookmarkStart w:id="2826" w:name="_Toc268300540"/>
        <w:bookmarkStart w:id="2827" w:name="_Toc268300825"/>
        <w:bookmarkEnd w:id="2822"/>
        <w:bookmarkEnd w:id="2823"/>
        <w:bookmarkEnd w:id="2824"/>
        <w:bookmarkEnd w:id="2825"/>
        <w:bookmarkEnd w:id="2826"/>
        <w:bookmarkEnd w:id="2827"/>
      </w:del>
    </w:p>
    <w:p w:rsidR="00C24E64" w:rsidDel="001A153B" w:rsidRDefault="00C24E64">
      <w:pPr>
        <w:pStyle w:val="GuidelineDescription"/>
        <w:rPr>
          <w:del w:id="2828" w:author="Author"/>
        </w:rPr>
      </w:pPr>
      <w:del w:id="2829" w:author="Author">
        <w:r w:rsidDel="001A153B">
          <w:delText xml:space="preserve">Active patterns provide an alternate way to </w:delText>
        </w:r>
        <w:r w:rsidR="00E64DDF" w:rsidDel="001A153B">
          <w:delText>provide F# consumers with pattern matching while avoiding exposing F# Union Types directly.</w:delText>
        </w:r>
        <w:bookmarkStart w:id="2830" w:name="_Toc267952947"/>
        <w:bookmarkStart w:id="2831" w:name="_Toc268299686"/>
        <w:bookmarkStart w:id="2832" w:name="_Toc268299971"/>
        <w:bookmarkStart w:id="2833" w:name="_Toc268300255"/>
        <w:bookmarkStart w:id="2834" w:name="_Toc268300541"/>
        <w:bookmarkStart w:id="2835" w:name="_Toc268300826"/>
        <w:bookmarkEnd w:id="2830"/>
        <w:bookmarkEnd w:id="2831"/>
        <w:bookmarkEnd w:id="2832"/>
        <w:bookmarkEnd w:id="2833"/>
        <w:bookmarkEnd w:id="2834"/>
        <w:bookmarkEnd w:id="2835"/>
      </w:del>
    </w:p>
    <w:p w:rsidR="00935B5B" w:rsidDel="001A153B" w:rsidRDefault="0070709A">
      <w:pPr>
        <w:pStyle w:val="Heading2"/>
        <w:rPr>
          <w:del w:id="2836" w:author="Author"/>
        </w:rPr>
      </w:pPr>
      <w:bookmarkStart w:id="2837" w:name="_Toc254598054"/>
      <w:bookmarkEnd w:id="2837"/>
      <w:del w:id="2838" w:author="Author">
        <w:r w:rsidDel="001A153B">
          <w:delText xml:space="preserve">F# </w:delText>
        </w:r>
        <w:r w:rsidR="008800CA" w:rsidDel="001A153B">
          <w:delText>Inline Functions and Member Constraints</w:delText>
        </w:r>
        <w:bookmarkStart w:id="2839" w:name="_Toc267952948"/>
        <w:bookmarkStart w:id="2840" w:name="_Toc268299687"/>
        <w:bookmarkStart w:id="2841" w:name="_Toc268299972"/>
        <w:bookmarkStart w:id="2842" w:name="_Toc268300256"/>
        <w:bookmarkStart w:id="2843" w:name="_Toc268300542"/>
        <w:bookmarkStart w:id="2844" w:name="_Toc268300827"/>
        <w:bookmarkEnd w:id="2839"/>
        <w:bookmarkEnd w:id="2840"/>
        <w:bookmarkEnd w:id="2841"/>
        <w:bookmarkEnd w:id="2842"/>
        <w:bookmarkEnd w:id="2843"/>
        <w:bookmarkEnd w:id="2844"/>
      </w:del>
    </w:p>
    <w:p w:rsidR="00935B5B" w:rsidDel="001A153B" w:rsidRDefault="005856D2">
      <w:pPr>
        <w:pStyle w:val="GuidelinePositive"/>
        <w:numPr>
          <w:ilvl w:val="0"/>
          <w:numId w:val="2"/>
        </w:numPr>
        <w:ind w:left="360"/>
        <w:rPr>
          <w:del w:id="2845" w:author="Author"/>
        </w:rPr>
      </w:pPr>
      <w:del w:id="2846" w:author="Author">
        <w:r w:rsidRPr="00F6637A" w:rsidDel="001A153B">
          <w:rPr>
            <w:rFonts w:ascii="Calibri" w:hAnsi="Calibri" w:cs="Calibri"/>
            <w:b/>
            <w:bCs/>
            <w:u w:val="single"/>
          </w:rPr>
          <w:delText>Consider</w:delText>
        </w:r>
        <w:r w:rsidRPr="00F6637A" w:rsidDel="001A153B">
          <w:rPr>
            <w:rFonts w:ascii="Calibri" w:hAnsi="Calibri" w:cs="Calibri"/>
          </w:rPr>
          <w:delText xml:space="preserve"> defining generic numeric algorithms using inline functions with implied member constraints</w:delText>
        </w:r>
        <w:r w:rsidR="00BB37E8" w:rsidDel="001A153B">
          <w:rPr>
            <w:rFonts w:ascii="Calibri" w:hAnsi="Calibri" w:cs="Calibri"/>
          </w:rPr>
          <w:delText xml:space="preserve"> and statically resolved generic types</w:delText>
        </w:r>
        <w:r w:rsidR="00CA2B07" w:rsidRPr="00F6637A" w:rsidDel="001A153B">
          <w:rPr>
            <w:rFonts w:ascii="Calibri" w:hAnsi="Calibri" w:cs="Calibri"/>
          </w:rPr>
          <w:delText xml:space="preserve">, </w:delText>
        </w:r>
        <w:r w:rsidR="009C4CA7" w:rsidRPr="00F6637A" w:rsidDel="001A153B">
          <w:rPr>
            <w:rFonts w:ascii="Calibri" w:hAnsi="Calibri" w:cs="Calibri"/>
          </w:rPr>
          <w:delText>for F#-facing code</w:delText>
        </w:r>
        <w:r w:rsidR="003A5A0B" w:rsidRPr="00F6637A" w:rsidDel="001A153B">
          <w:rPr>
            <w:rFonts w:ascii="Calibri" w:hAnsi="Calibri" w:cs="Calibri"/>
          </w:rPr>
          <w:delText>.</w:delText>
        </w:r>
        <w:bookmarkStart w:id="2847" w:name="_Toc267952949"/>
        <w:bookmarkStart w:id="2848" w:name="_Toc268299688"/>
        <w:bookmarkStart w:id="2849" w:name="_Toc268299973"/>
        <w:bookmarkStart w:id="2850" w:name="_Toc268300257"/>
        <w:bookmarkStart w:id="2851" w:name="_Toc268300543"/>
        <w:bookmarkStart w:id="2852" w:name="_Toc268300828"/>
        <w:bookmarkEnd w:id="2847"/>
        <w:bookmarkEnd w:id="2848"/>
        <w:bookmarkEnd w:id="2849"/>
        <w:bookmarkEnd w:id="2850"/>
        <w:bookmarkEnd w:id="2851"/>
        <w:bookmarkEnd w:id="2852"/>
      </w:del>
    </w:p>
    <w:p w:rsidR="00935B5B" w:rsidDel="001A153B" w:rsidRDefault="00E601D8">
      <w:pPr>
        <w:pStyle w:val="GuidelinePositive"/>
        <w:numPr>
          <w:ilvl w:val="0"/>
          <w:numId w:val="0"/>
        </w:numPr>
        <w:ind w:left="360"/>
        <w:rPr>
          <w:del w:id="2853" w:author="Author"/>
          <w:rFonts w:ascii="Calibri" w:hAnsi="Calibri" w:cs="Calibri"/>
        </w:rPr>
      </w:pPr>
      <w:del w:id="2854" w:author="Author">
        <w:r w:rsidDel="001A153B">
          <w:rPr>
            <w:rFonts w:ascii="Calibri" w:hAnsi="Calibri" w:cs="Calibri"/>
          </w:rPr>
          <w:delText xml:space="preserve">Arithmetic member constraints and F# comparison constraints are a highly regular standard for F# programming. </w:delText>
        </w:r>
        <w:r w:rsidR="00862FAD" w:rsidRPr="00862FAD" w:rsidDel="001A153B">
          <w:rPr>
            <w:rFonts w:ascii="Calibri" w:hAnsi="Calibri" w:cs="Calibri"/>
          </w:rPr>
          <w:delText xml:space="preserve">For example, consider the </w:delText>
        </w:r>
        <w:r w:rsidR="00622BF5" w:rsidDel="001A153B">
          <w:rPr>
            <w:rFonts w:ascii="Calibri" w:hAnsi="Calibri" w:cs="Calibri"/>
          </w:rPr>
          <w:delText xml:space="preserve">following </w:delText>
        </w:r>
        <w:bookmarkStart w:id="2855" w:name="_Toc267952950"/>
        <w:bookmarkStart w:id="2856" w:name="_Toc268299689"/>
        <w:bookmarkStart w:id="2857" w:name="_Toc268299974"/>
        <w:bookmarkStart w:id="2858" w:name="_Toc268300258"/>
        <w:bookmarkStart w:id="2859" w:name="_Toc268300544"/>
        <w:bookmarkStart w:id="2860" w:name="_Toc268300829"/>
        <w:bookmarkEnd w:id="2855"/>
        <w:bookmarkEnd w:id="2856"/>
        <w:bookmarkEnd w:id="2857"/>
        <w:bookmarkEnd w:id="2858"/>
        <w:bookmarkEnd w:id="2859"/>
        <w:bookmarkEnd w:id="2860"/>
      </w:del>
    </w:p>
    <w:p w:rsidR="00622BF5" w:rsidDel="001A153B" w:rsidRDefault="00622BF5" w:rsidP="00622BF5">
      <w:pPr>
        <w:pStyle w:val="Code"/>
        <w:rPr>
          <w:del w:id="2861" w:author="Author"/>
        </w:rPr>
      </w:pPr>
      <w:del w:id="2862" w:author="Author">
        <w:r w:rsidDel="001A153B">
          <w:delText>let inline highestCommonFactor a b =</w:delText>
        </w:r>
        <w:bookmarkStart w:id="2863" w:name="_Toc267952951"/>
        <w:bookmarkStart w:id="2864" w:name="_Toc268299690"/>
        <w:bookmarkStart w:id="2865" w:name="_Toc268299975"/>
        <w:bookmarkStart w:id="2866" w:name="_Toc268300259"/>
        <w:bookmarkStart w:id="2867" w:name="_Toc268300545"/>
        <w:bookmarkStart w:id="2868" w:name="_Toc268300830"/>
        <w:bookmarkEnd w:id="2863"/>
        <w:bookmarkEnd w:id="2864"/>
        <w:bookmarkEnd w:id="2865"/>
        <w:bookmarkEnd w:id="2866"/>
        <w:bookmarkEnd w:id="2867"/>
        <w:bookmarkEnd w:id="2868"/>
      </w:del>
    </w:p>
    <w:p w:rsidR="00622BF5" w:rsidDel="001A153B" w:rsidRDefault="00622BF5" w:rsidP="00622BF5">
      <w:pPr>
        <w:pStyle w:val="Code"/>
        <w:rPr>
          <w:del w:id="2869" w:author="Author"/>
        </w:rPr>
      </w:pPr>
      <w:del w:id="2870" w:author="Author">
        <w:r w:rsidDel="001A153B">
          <w:delText xml:space="preserve">    let rec loop a b = </w:delText>
        </w:r>
        <w:bookmarkStart w:id="2871" w:name="_Toc267952952"/>
        <w:bookmarkStart w:id="2872" w:name="_Toc268299691"/>
        <w:bookmarkStart w:id="2873" w:name="_Toc268299976"/>
        <w:bookmarkStart w:id="2874" w:name="_Toc268300260"/>
        <w:bookmarkStart w:id="2875" w:name="_Toc268300546"/>
        <w:bookmarkStart w:id="2876" w:name="_Toc268300831"/>
        <w:bookmarkEnd w:id="2871"/>
        <w:bookmarkEnd w:id="2872"/>
        <w:bookmarkEnd w:id="2873"/>
        <w:bookmarkEnd w:id="2874"/>
        <w:bookmarkEnd w:id="2875"/>
        <w:bookmarkEnd w:id="2876"/>
      </w:del>
    </w:p>
    <w:p w:rsidR="00622BF5" w:rsidDel="001A153B" w:rsidRDefault="00622BF5" w:rsidP="00622BF5">
      <w:pPr>
        <w:pStyle w:val="Code"/>
        <w:rPr>
          <w:del w:id="2877" w:author="Author"/>
        </w:rPr>
      </w:pPr>
      <w:del w:id="2878" w:author="Author">
        <w:r w:rsidDel="001A153B">
          <w:delText xml:space="preserve">        if a = LanguagePrimitives.GenericZero&lt;_&gt; then b</w:delText>
        </w:r>
        <w:bookmarkStart w:id="2879" w:name="_Toc267952953"/>
        <w:bookmarkStart w:id="2880" w:name="_Toc268299692"/>
        <w:bookmarkStart w:id="2881" w:name="_Toc268299977"/>
        <w:bookmarkStart w:id="2882" w:name="_Toc268300261"/>
        <w:bookmarkStart w:id="2883" w:name="_Toc268300547"/>
        <w:bookmarkStart w:id="2884" w:name="_Toc268300832"/>
        <w:bookmarkEnd w:id="2879"/>
        <w:bookmarkEnd w:id="2880"/>
        <w:bookmarkEnd w:id="2881"/>
        <w:bookmarkEnd w:id="2882"/>
        <w:bookmarkEnd w:id="2883"/>
        <w:bookmarkEnd w:id="2884"/>
      </w:del>
    </w:p>
    <w:p w:rsidR="00622BF5" w:rsidDel="001A153B" w:rsidRDefault="00622BF5" w:rsidP="00622BF5">
      <w:pPr>
        <w:pStyle w:val="Code"/>
        <w:rPr>
          <w:del w:id="2885" w:author="Author"/>
        </w:rPr>
      </w:pPr>
      <w:del w:id="2886" w:author="Author">
        <w:r w:rsidDel="001A153B">
          <w:delText xml:space="preserve">        elif a &lt; b then loop a (b - a)</w:delText>
        </w:r>
        <w:bookmarkStart w:id="2887" w:name="_Toc267952954"/>
        <w:bookmarkStart w:id="2888" w:name="_Toc268299693"/>
        <w:bookmarkStart w:id="2889" w:name="_Toc268299978"/>
        <w:bookmarkStart w:id="2890" w:name="_Toc268300262"/>
        <w:bookmarkStart w:id="2891" w:name="_Toc268300548"/>
        <w:bookmarkStart w:id="2892" w:name="_Toc268300833"/>
        <w:bookmarkEnd w:id="2887"/>
        <w:bookmarkEnd w:id="2888"/>
        <w:bookmarkEnd w:id="2889"/>
        <w:bookmarkEnd w:id="2890"/>
        <w:bookmarkEnd w:id="2891"/>
        <w:bookmarkEnd w:id="2892"/>
      </w:del>
    </w:p>
    <w:p w:rsidR="00622BF5" w:rsidDel="001A153B" w:rsidRDefault="00622BF5" w:rsidP="00622BF5">
      <w:pPr>
        <w:pStyle w:val="Code"/>
        <w:rPr>
          <w:del w:id="2893" w:author="Author"/>
        </w:rPr>
      </w:pPr>
      <w:del w:id="2894" w:author="Author">
        <w:r w:rsidDel="001A153B">
          <w:delText xml:space="preserve">        else loop (a - b) b</w:delText>
        </w:r>
        <w:bookmarkStart w:id="2895" w:name="_Toc267952955"/>
        <w:bookmarkStart w:id="2896" w:name="_Toc268299694"/>
        <w:bookmarkStart w:id="2897" w:name="_Toc268299979"/>
        <w:bookmarkStart w:id="2898" w:name="_Toc268300263"/>
        <w:bookmarkStart w:id="2899" w:name="_Toc268300549"/>
        <w:bookmarkStart w:id="2900" w:name="_Toc268300834"/>
        <w:bookmarkEnd w:id="2895"/>
        <w:bookmarkEnd w:id="2896"/>
        <w:bookmarkEnd w:id="2897"/>
        <w:bookmarkEnd w:id="2898"/>
        <w:bookmarkEnd w:id="2899"/>
        <w:bookmarkEnd w:id="2900"/>
      </w:del>
    </w:p>
    <w:p w:rsidR="00935B5B" w:rsidDel="001A153B" w:rsidRDefault="00622BF5">
      <w:pPr>
        <w:pStyle w:val="Code"/>
        <w:rPr>
          <w:del w:id="2901" w:author="Author"/>
        </w:rPr>
      </w:pPr>
      <w:del w:id="2902" w:author="Author">
        <w:r w:rsidDel="001A153B">
          <w:delText xml:space="preserve">    loop a b</w:delText>
        </w:r>
        <w:bookmarkStart w:id="2903" w:name="_Toc267952956"/>
        <w:bookmarkStart w:id="2904" w:name="_Toc268299695"/>
        <w:bookmarkStart w:id="2905" w:name="_Toc268299980"/>
        <w:bookmarkStart w:id="2906" w:name="_Toc268300264"/>
        <w:bookmarkStart w:id="2907" w:name="_Toc268300550"/>
        <w:bookmarkStart w:id="2908" w:name="_Toc268300835"/>
        <w:bookmarkEnd w:id="2903"/>
        <w:bookmarkEnd w:id="2904"/>
        <w:bookmarkEnd w:id="2905"/>
        <w:bookmarkEnd w:id="2906"/>
        <w:bookmarkEnd w:id="2907"/>
        <w:bookmarkEnd w:id="2908"/>
      </w:del>
    </w:p>
    <w:p w:rsidR="00935B5B" w:rsidDel="001A153B" w:rsidRDefault="00622BF5">
      <w:pPr>
        <w:pStyle w:val="BodyText"/>
        <w:widowControl w:val="0"/>
        <w:rPr>
          <w:del w:id="2909" w:author="Author"/>
        </w:rPr>
      </w:pPr>
      <w:del w:id="2910" w:author="Author">
        <w:r w:rsidDel="001A153B">
          <w:delText>The type of this function is as follows:</w:delText>
        </w:r>
        <w:bookmarkStart w:id="2911" w:name="_Toc267952957"/>
        <w:bookmarkStart w:id="2912" w:name="_Toc268299696"/>
        <w:bookmarkStart w:id="2913" w:name="_Toc268299981"/>
        <w:bookmarkStart w:id="2914" w:name="_Toc268300265"/>
        <w:bookmarkStart w:id="2915" w:name="_Toc268300551"/>
        <w:bookmarkStart w:id="2916" w:name="_Toc268300836"/>
        <w:bookmarkEnd w:id="2911"/>
        <w:bookmarkEnd w:id="2912"/>
        <w:bookmarkEnd w:id="2913"/>
        <w:bookmarkEnd w:id="2914"/>
        <w:bookmarkEnd w:id="2915"/>
        <w:bookmarkEnd w:id="2916"/>
      </w:del>
    </w:p>
    <w:p w:rsidR="00622BF5" w:rsidDel="001A153B" w:rsidRDefault="00622BF5" w:rsidP="00622BF5">
      <w:pPr>
        <w:pStyle w:val="Code"/>
        <w:rPr>
          <w:del w:id="2917" w:author="Author"/>
        </w:rPr>
      </w:pPr>
      <w:del w:id="2918" w:author="Author">
        <w:r w:rsidDel="001A153B">
          <w:delText>val inline highestCommonFactor :</w:delText>
        </w:r>
        <w:bookmarkStart w:id="2919" w:name="_Toc267952958"/>
        <w:bookmarkStart w:id="2920" w:name="_Toc268299697"/>
        <w:bookmarkStart w:id="2921" w:name="_Toc268299982"/>
        <w:bookmarkStart w:id="2922" w:name="_Toc268300266"/>
        <w:bookmarkStart w:id="2923" w:name="_Toc268300552"/>
        <w:bookmarkStart w:id="2924" w:name="_Toc268300837"/>
        <w:bookmarkEnd w:id="2919"/>
        <w:bookmarkEnd w:id="2920"/>
        <w:bookmarkEnd w:id="2921"/>
        <w:bookmarkEnd w:id="2922"/>
        <w:bookmarkEnd w:id="2923"/>
        <w:bookmarkEnd w:id="2924"/>
      </w:del>
    </w:p>
    <w:p w:rsidR="00622BF5" w:rsidDel="001A153B" w:rsidRDefault="00622BF5" w:rsidP="00622BF5">
      <w:pPr>
        <w:pStyle w:val="Code"/>
        <w:rPr>
          <w:del w:id="2925" w:author="Author"/>
        </w:rPr>
      </w:pPr>
      <w:del w:id="2926" w:author="Author">
        <w:r w:rsidDel="001A153B">
          <w:delText xml:space="preserve">    ^T -&gt;  ^T -&gt;  ^T</w:delText>
        </w:r>
        <w:bookmarkStart w:id="2927" w:name="_Toc267952959"/>
        <w:bookmarkStart w:id="2928" w:name="_Toc268299698"/>
        <w:bookmarkStart w:id="2929" w:name="_Toc268299983"/>
        <w:bookmarkStart w:id="2930" w:name="_Toc268300267"/>
        <w:bookmarkStart w:id="2931" w:name="_Toc268300553"/>
        <w:bookmarkStart w:id="2932" w:name="_Toc268300838"/>
        <w:bookmarkEnd w:id="2927"/>
        <w:bookmarkEnd w:id="2928"/>
        <w:bookmarkEnd w:id="2929"/>
        <w:bookmarkEnd w:id="2930"/>
        <w:bookmarkEnd w:id="2931"/>
        <w:bookmarkEnd w:id="2932"/>
      </w:del>
    </w:p>
    <w:p w:rsidR="00622BF5" w:rsidRPr="00090567" w:rsidDel="001A153B" w:rsidRDefault="00622BF5" w:rsidP="00622BF5">
      <w:pPr>
        <w:pStyle w:val="Code"/>
        <w:rPr>
          <w:del w:id="2933" w:author="Author"/>
          <w:lang w:val="de-DE"/>
          <w:rPrChange w:id="2934" w:author="Author">
            <w:rPr>
              <w:del w:id="2935" w:author="Author"/>
            </w:rPr>
          </w:rPrChange>
        </w:rPr>
      </w:pPr>
      <w:del w:id="2936" w:author="Author">
        <w:r w:rsidDel="001A153B">
          <w:delText xml:space="preserve">    </w:delText>
        </w:r>
        <w:r w:rsidR="008E0806" w:rsidRPr="008E0806">
          <w:rPr>
            <w:lang w:val="de-DE"/>
            <w:rPrChange w:id="2937" w:author="Author">
              <w:rPr/>
            </w:rPrChange>
          </w:rPr>
          <w:delText xml:space="preserve">when ^T : (static member Zero : ^T) </w:delText>
        </w:r>
        <w:bookmarkStart w:id="2938" w:name="_Toc267952960"/>
        <w:bookmarkStart w:id="2939" w:name="_Toc268299699"/>
        <w:bookmarkStart w:id="2940" w:name="_Toc268299984"/>
        <w:bookmarkStart w:id="2941" w:name="_Toc268300268"/>
        <w:bookmarkStart w:id="2942" w:name="_Toc268300554"/>
        <w:bookmarkStart w:id="2943" w:name="_Toc268300839"/>
        <w:bookmarkEnd w:id="2938"/>
        <w:bookmarkEnd w:id="2939"/>
        <w:bookmarkEnd w:id="2940"/>
        <w:bookmarkEnd w:id="2941"/>
        <w:bookmarkEnd w:id="2942"/>
        <w:bookmarkEnd w:id="2943"/>
      </w:del>
    </w:p>
    <w:p w:rsidR="00622BF5" w:rsidRPr="00090567" w:rsidDel="001A153B" w:rsidRDefault="008E0806" w:rsidP="00622BF5">
      <w:pPr>
        <w:pStyle w:val="Code"/>
        <w:rPr>
          <w:del w:id="2944" w:author="Author"/>
          <w:lang w:val="de-DE"/>
          <w:rPrChange w:id="2945" w:author="Author">
            <w:rPr>
              <w:del w:id="2946" w:author="Author"/>
            </w:rPr>
          </w:rPrChange>
        </w:rPr>
      </w:pPr>
      <w:del w:id="2947" w:author="Author">
        <w:r w:rsidRPr="008E0806">
          <w:rPr>
            <w:lang w:val="de-DE"/>
            <w:rPrChange w:id="2948" w:author="Author">
              <w:rPr/>
            </w:rPrChange>
          </w:rPr>
          <w:delText xml:space="preserve">    and  ^T : (static member ( - ) :  ^T *  ^T -&gt;  ^T)</w:delText>
        </w:r>
        <w:bookmarkStart w:id="2949" w:name="_Toc267952961"/>
        <w:bookmarkStart w:id="2950" w:name="_Toc268299700"/>
        <w:bookmarkStart w:id="2951" w:name="_Toc268299985"/>
        <w:bookmarkStart w:id="2952" w:name="_Toc268300269"/>
        <w:bookmarkStart w:id="2953" w:name="_Toc268300555"/>
        <w:bookmarkStart w:id="2954" w:name="_Toc268300840"/>
        <w:bookmarkEnd w:id="2949"/>
        <w:bookmarkEnd w:id="2950"/>
        <w:bookmarkEnd w:id="2951"/>
        <w:bookmarkEnd w:id="2952"/>
        <w:bookmarkEnd w:id="2953"/>
        <w:bookmarkEnd w:id="2954"/>
      </w:del>
    </w:p>
    <w:p w:rsidR="00622BF5" w:rsidDel="001A153B" w:rsidRDefault="008E0806" w:rsidP="00622BF5">
      <w:pPr>
        <w:pStyle w:val="Code"/>
        <w:rPr>
          <w:del w:id="2955" w:author="Author"/>
        </w:rPr>
      </w:pPr>
      <w:del w:id="2956" w:author="Author">
        <w:r w:rsidRPr="008E0806">
          <w:rPr>
            <w:lang w:val="de-DE"/>
            <w:rPrChange w:id="2957" w:author="Author">
              <w:rPr/>
            </w:rPrChange>
          </w:rPr>
          <w:delText xml:space="preserve">    </w:delText>
        </w:r>
        <w:r w:rsidR="00622BF5" w:rsidDel="001A153B">
          <w:delText>and   ^T : equality</w:delText>
        </w:r>
        <w:bookmarkStart w:id="2958" w:name="_Toc267952962"/>
        <w:bookmarkStart w:id="2959" w:name="_Toc268299701"/>
        <w:bookmarkStart w:id="2960" w:name="_Toc268299986"/>
        <w:bookmarkStart w:id="2961" w:name="_Toc268300270"/>
        <w:bookmarkStart w:id="2962" w:name="_Toc268300556"/>
        <w:bookmarkStart w:id="2963" w:name="_Toc268300841"/>
        <w:bookmarkEnd w:id="2958"/>
        <w:bookmarkEnd w:id="2959"/>
        <w:bookmarkEnd w:id="2960"/>
        <w:bookmarkEnd w:id="2961"/>
        <w:bookmarkEnd w:id="2962"/>
        <w:bookmarkEnd w:id="2963"/>
      </w:del>
    </w:p>
    <w:p w:rsidR="00935B5B" w:rsidDel="001A153B" w:rsidRDefault="00622BF5">
      <w:pPr>
        <w:pStyle w:val="Code"/>
        <w:rPr>
          <w:del w:id="2964" w:author="Author"/>
        </w:rPr>
      </w:pPr>
      <w:del w:id="2965" w:author="Author">
        <w:r w:rsidDel="001A153B">
          <w:delText xml:space="preserve">    and   ^T : comparison</w:delText>
        </w:r>
        <w:bookmarkStart w:id="2966" w:name="_Toc267952963"/>
        <w:bookmarkStart w:id="2967" w:name="_Toc268299702"/>
        <w:bookmarkStart w:id="2968" w:name="_Toc268299987"/>
        <w:bookmarkStart w:id="2969" w:name="_Toc268300271"/>
        <w:bookmarkStart w:id="2970" w:name="_Toc268300557"/>
        <w:bookmarkStart w:id="2971" w:name="_Toc268300842"/>
        <w:bookmarkEnd w:id="2966"/>
        <w:bookmarkEnd w:id="2967"/>
        <w:bookmarkEnd w:id="2968"/>
        <w:bookmarkEnd w:id="2969"/>
        <w:bookmarkEnd w:id="2970"/>
        <w:bookmarkEnd w:id="2971"/>
      </w:del>
    </w:p>
    <w:p w:rsidR="00935B5B" w:rsidDel="001A153B" w:rsidRDefault="00E601D8">
      <w:pPr>
        <w:pStyle w:val="BodyText"/>
        <w:widowControl w:val="0"/>
        <w:rPr>
          <w:del w:id="2972" w:author="Author"/>
        </w:rPr>
      </w:pPr>
      <w:del w:id="2973" w:author="Author">
        <w:r w:rsidDel="001A153B">
          <w:delText>This is a suitable function for a public API in a mathematical library.</w:delText>
        </w:r>
        <w:bookmarkStart w:id="2974" w:name="_Toc267952964"/>
        <w:bookmarkStart w:id="2975" w:name="_Toc268299703"/>
        <w:bookmarkStart w:id="2976" w:name="_Toc268299988"/>
        <w:bookmarkStart w:id="2977" w:name="_Toc268300272"/>
        <w:bookmarkStart w:id="2978" w:name="_Toc268300558"/>
        <w:bookmarkStart w:id="2979" w:name="_Toc268300843"/>
        <w:bookmarkEnd w:id="2974"/>
        <w:bookmarkEnd w:id="2975"/>
        <w:bookmarkEnd w:id="2976"/>
        <w:bookmarkEnd w:id="2977"/>
        <w:bookmarkEnd w:id="2978"/>
        <w:bookmarkEnd w:id="2979"/>
      </w:del>
    </w:p>
    <w:p w:rsidR="00387030" w:rsidRPr="00387030" w:rsidDel="001A153B" w:rsidRDefault="00387030" w:rsidP="00387030">
      <w:pPr>
        <w:pStyle w:val="GuidelineNegative"/>
        <w:numPr>
          <w:ilvl w:val="0"/>
          <w:numId w:val="1"/>
        </w:numPr>
        <w:ind w:left="360"/>
        <w:rPr>
          <w:del w:id="2980" w:author="Author"/>
          <w:rFonts w:ascii="Calibri" w:hAnsi="Calibri" w:cs="Calibri"/>
        </w:rPr>
      </w:pPr>
      <w:del w:id="2981" w:author="Author">
        <w:r w:rsidDel="001A153B">
          <w:rPr>
            <w:rFonts w:ascii="Calibri" w:hAnsi="Calibri" w:cs="Calibri"/>
            <w:b/>
            <w:bCs/>
            <w:u w:val="single"/>
          </w:rPr>
          <w:delText>Avoid</w:delText>
        </w:r>
        <w:r w:rsidRPr="00387030" w:rsidDel="001A153B">
          <w:rPr>
            <w:rFonts w:ascii="Calibri" w:hAnsi="Calibri" w:cs="Calibri"/>
            <w:bCs/>
          </w:rPr>
          <w:delText xml:space="preserve"> the </w:delText>
        </w:r>
        <w:r w:rsidR="00622BF5" w:rsidDel="001A153B">
          <w:rPr>
            <w:rFonts w:ascii="Calibri" w:hAnsi="Calibri" w:cs="Calibri"/>
            <w:bCs/>
          </w:rPr>
          <w:delText xml:space="preserve">over-using </w:delText>
        </w:r>
        <w:r w:rsidDel="001A153B">
          <w:rPr>
            <w:rFonts w:ascii="Calibri" w:hAnsi="Calibri" w:cs="Calibri"/>
          </w:rPr>
          <w:delText>member constraints for other ad</w:delText>
        </w:r>
        <w:r w:rsidR="00A6737F" w:rsidDel="001A153B">
          <w:rPr>
            <w:rFonts w:ascii="Calibri" w:hAnsi="Calibri" w:cs="Calibri"/>
          </w:rPr>
          <w:delText>-</w:delText>
        </w:r>
        <w:r w:rsidDel="001A153B">
          <w:rPr>
            <w:rFonts w:ascii="Calibri" w:hAnsi="Calibri" w:cs="Calibri"/>
          </w:rPr>
          <w:delText>hoc coding purposes in F# library designs</w:delText>
        </w:r>
        <w:r w:rsidR="004D5A7C" w:rsidDel="001A153B">
          <w:rPr>
            <w:rFonts w:ascii="Calibri" w:hAnsi="Calibri" w:cs="Calibri"/>
          </w:rPr>
          <w:delText>.</w:delText>
        </w:r>
        <w:bookmarkStart w:id="2982" w:name="_Toc267952965"/>
        <w:bookmarkStart w:id="2983" w:name="_Toc268299704"/>
        <w:bookmarkStart w:id="2984" w:name="_Toc268299989"/>
        <w:bookmarkStart w:id="2985" w:name="_Toc268300273"/>
        <w:bookmarkStart w:id="2986" w:name="_Toc268300559"/>
        <w:bookmarkStart w:id="2987" w:name="_Toc268300844"/>
        <w:bookmarkEnd w:id="2982"/>
        <w:bookmarkEnd w:id="2983"/>
        <w:bookmarkEnd w:id="2984"/>
        <w:bookmarkEnd w:id="2985"/>
        <w:bookmarkEnd w:id="2986"/>
        <w:bookmarkEnd w:id="2987"/>
      </w:del>
    </w:p>
    <w:p w:rsidR="00387030" w:rsidDel="001A153B" w:rsidRDefault="00387030" w:rsidP="00B81F94">
      <w:pPr>
        <w:pStyle w:val="GuidelineDescription"/>
        <w:rPr>
          <w:del w:id="2988" w:author="Author"/>
        </w:rPr>
      </w:pPr>
      <w:del w:id="2989" w:author="Author">
        <w:r w:rsidDel="001A153B">
          <w:delText>It is possible to simulate “duck typing” using F# member constraints. However, members that make use of this should not in general be used in F#-to-F# library designs.</w:delText>
        </w:r>
        <w:r w:rsidR="00E601D8" w:rsidDel="001A153B">
          <w:delText xml:space="preserve"> This is because library designs based on unfamiliar or non-standard implicit constraints tend to cause user code to become inflexible and strongly tied to one particular framework pattern.</w:delText>
        </w:r>
        <w:bookmarkStart w:id="2990" w:name="_Toc267952966"/>
        <w:bookmarkStart w:id="2991" w:name="_Toc268299705"/>
        <w:bookmarkStart w:id="2992" w:name="_Toc268299990"/>
        <w:bookmarkStart w:id="2993" w:name="_Toc268300274"/>
        <w:bookmarkStart w:id="2994" w:name="_Toc268300560"/>
        <w:bookmarkStart w:id="2995" w:name="_Toc268300845"/>
        <w:bookmarkEnd w:id="2990"/>
        <w:bookmarkEnd w:id="2991"/>
        <w:bookmarkEnd w:id="2992"/>
        <w:bookmarkEnd w:id="2993"/>
        <w:bookmarkEnd w:id="2994"/>
        <w:bookmarkEnd w:id="2995"/>
      </w:del>
    </w:p>
    <w:p w:rsidR="00935B5B" w:rsidDel="001A153B" w:rsidRDefault="00715F5D">
      <w:pPr>
        <w:pStyle w:val="Heading2"/>
        <w:rPr>
          <w:del w:id="2996" w:author="Author"/>
        </w:rPr>
      </w:pPr>
      <w:del w:id="2997" w:author="Author">
        <w:r w:rsidDel="001A153B">
          <w:delText>F# Operator Definitions</w:delText>
        </w:r>
        <w:bookmarkStart w:id="2998" w:name="_Toc267952967"/>
        <w:bookmarkStart w:id="2999" w:name="_Toc268299706"/>
        <w:bookmarkStart w:id="3000" w:name="_Toc268299991"/>
        <w:bookmarkStart w:id="3001" w:name="_Toc268300275"/>
        <w:bookmarkStart w:id="3002" w:name="_Toc268300561"/>
        <w:bookmarkStart w:id="3003" w:name="_Toc268300846"/>
        <w:bookmarkEnd w:id="2998"/>
        <w:bookmarkEnd w:id="2999"/>
        <w:bookmarkEnd w:id="3000"/>
        <w:bookmarkEnd w:id="3001"/>
        <w:bookmarkEnd w:id="3002"/>
        <w:bookmarkEnd w:id="3003"/>
      </w:del>
    </w:p>
    <w:p w:rsidR="00715F5D" w:rsidDel="001A153B" w:rsidRDefault="005856D2" w:rsidP="00715F5D">
      <w:pPr>
        <w:pStyle w:val="GuidelineNegative"/>
        <w:numPr>
          <w:ilvl w:val="0"/>
          <w:numId w:val="1"/>
        </w:numPr>
        <w:ind w:left="360"/>
        <w:rPr>
          <w:del w:id="3004" w:author="Author"/>
          <w:rFonts w:ascii="Calibri" w:hAnsi="Calibri" w:cs="Calibri"/>
        </w:rPr>
      </w:pPr>
      <w:del w:id="3005" w:author="Author">
        <w:r w:rsidDel="001A153B">
          <w:rPr>
            <w:rFonts w:ascii="Calibri" w:hAnsi="Calibri" w:cs="Calibri"/>
            <w:b/>
            <w:bCs/>
            <w:u w:val="single"/>
          </w:rPr>
          <w:delText>Avoid</w:delText>
        </w:r>
        <w:r w:rsidR="00715F5D" w:rsidDel="001A153B">
          <w:rPr>
            <w:rFonts w:ascii="Calibri" w:hAnsi="Calibri" w:cs="Calibri"/>
          </w:rPr>
          <w:delText xml:space="preserve"> defining custom </w:delText>
        </w:r>
        <w:r w:rsidR="007B2923" w:rsidDel="001A153B">
          <w:rPr>
            <w:rFonts w:ascii="Calibri" w:hAnsi="Calibri" w:cs="Calibri"/>
          </w:rPr>
          <w:delText xml:space="preserve">symbolic </w:delText>
        </w:r>
        <w:r w:rsidR="00715F5D" w:rsidDel="001A153B">
          <w:rPr>
            <w:rFonts w:ascii="Calibri" w:hAnsi="Calibri" w:cs="Calibri"/>
          </w:rPr>
          <w:delText>operators in F#-</w:delText>
        </w:r>
        <w:r w:rsidR="00210EAE" w:rsidDel="001A153B">
          <w:rPr>
            <w:rFonts w:ascii="Calibri" w:hAnsi="Calibri" w:cs="Calibri"/>
          </w:rPr>
          <w:delText>facing</w:delText>
        </w:r>
        <w:r w:rsidR="00715F5D" w:rsidDel="001A153B">
          <w:rPr>
            <w:rFonts w:ascii="Calibri" w:hAnsi="Calibri" w:cs="Calibri"/>
          </w:rPr>
          <w:delText xml:space="preserve"> library designs. </w:delText>
        </w:r>
        <w:bookmarkStart w:id="3006" w:name="_Toc267952968"/>
        <w:bookmarkStart w:id="3007" w:name="_Toc268299707"/>
        <w:bookmarkStart w:id="3008" w:name="_Toc268299992"/>
        <w:bookmarkStart w:id="3009" w:name="_Toc268300276"/>
        <w:bookmarkStart w:id="3010" w:name="_Toc268300562"/>
        <w:bookmarkStart w:id="3011" w:name="_Toc268300847"/>
        <w:bookmarkEnd w:id="3006"/>
        <w:bookmarkEnd w:id="3007"/>
        <w:bookmarkEnd w:id="3008"/>
        <w:bookmarkEnd w:id="3009"/>
        <w:bookmarkEnd w:id="3010"/>
        <w:bookmarkEnd w:id="3011"/>
      </w:del>
    </w:p>
    <w:p w:rsidR="00715F5D" w:rsidDel="001A153B" w:rsidRDefault="00715F5D" w:rsidP="00715F5D">
      <w:pPr>
        <w:pStyle w:val="GuidelineDescription"/>
        <w:rPr>
          <w:del w:id="3012" w:author="Author"/>
        </w:rPr>
      </w:pPr>
      <w:del w:id="3013" w:author="Author">
        <w:r w:rsidDel="001A153B">
          <w:delText xml:space="preserve">Custom operators are essential in some situations and are highly useful notational devices within a large body of implementation code. </w:delText>
        </w:r>
        <w:r w:rsidR="009F2BD0" w:rsidDel="001A153B">
          <w:delText xml:space="preserve">For new users of a library, named functions are often easier to use.  In addition custom symbolic operators can be </w:delText>
        </w:r>
        <w:r w:rsidDel="001A153B">
          <w:delText xml:space="preserve">hard to document, </w:delText>
        </w:r>
        <w:r w:rsidR="009F2BD0" w:rsidDel="001A153B">
          <w:delText>and users find it more difficult to lookup help on operators, due to existing limitations in IDE and search engines.</w:delText>
        </w:r>
        <w:bookmarkStart w:id="3014" w:name="_Toc267952969"/>
        <w:bookmarkStart w:id="3015" w:name="_Toc268299708"/>
        <w:bookmarkStart w:id="3016" w:name="_Toc268299993"/>
        <w:bookmarkStart w:id="3017" w:name="_Toc268300277"/>
        <w:bookmarkStart w:id="3018" w:name="_Toc268300563"/>
        <w:bookmarkStart w:id="3019" w:name="_Toc268300848"/>
        <w:bookmarkEnd w:id="3014"/>
        <w:bookmarkEnd w:id="3015"/>
        <w:bookmarkEnd w:id="3016"/>
        <w:bookmarkEnd w:id="3017"/>
        <w:bookmarkEnd w:id="3018"/>
        <w:bookmarkEnd w:id="3019"/>
      </w:del>
    </w:p>
    <w:p w:rsidR="009D5C9C" w:rsidDel="001A153B" w:rsidRDefault="00715F5D" w:rsidP="00715F5D">
      <w:pPr>
        <w:pStyle w:val="GuidelineDescription"/>
        <w:rPr>
          <w:del w:id="3020" w:author="Author"/>
        </w:rPr>
      </w:pPr>
      <w:del w:id="3021" w:author="Author">
        <w:r w:rsidDel="001A153B">
          <w:delText xml:space="preserve">As a result, it is generally best to publish your functionality as </w:delText>
        </w:r>
        <w:r w:rsidR="007B2923" w:rsidDel="001A153B">
          <w:delText xml:space="preserve">named </w:delText>
        </w:r>
        <w:r w:rsidR="005856D2" w:rsidDel="001A153B">
          <w:delText>functions and members</w:delText>
        </w:r>
        <w:r w:rsidR="009D5C9C" w:rsidDel="001A153B">
          <w:delText xml:space="preserve">. </w:delText>
        </w:r>
        <w:bookmarkStart w:id="3022" w:name="_Toc267952970"/>
        <w:bookmarkStart w:id="3023" w:name="_Toc268299709"/>
        <w:bookmarkStart w:id="3024" w:name="_Toc268299994"/>
        <w:bookmarkStart w:id="3025" w:name="_Toc268300278"/>
        <w:bookmarkStart w:id="3026" w:name="_Toc268300564"/>
        <w:bookmarkStart w:id="3027" w:name="_Toc268300849"/>
        <w:bookmarkEnd w:id="3022"/>
        <w:bookmarkEnd w:id="3023"/>
        <w:bookmarkEnd w:id="3024"/>
        <w:bookmarkEnd w:id="3025"/>
        <w:bookmarkEnd w:id="3026"/>
        <w:bookmarkEnd w:id="3027"/>
      </w:del>
    </w:p>
    <w:p w:rsidR="008800CA" w:rsidDel="001A153B" w:rsidRDefault="0070709A" w:rsidP="00E437A7">
      <w:pPr>
        <w:pStyle w:val="Heading2"/>
        <w:rPr>
          <w:del w:id="3028" w:author="Author"/>
        </w:rPr>
      </w:pPr>
      <w:bookmarkStart w:id="3029" w:name="_Toc257811143"/>
      <w:bookmarkStart w:id="3030" w:name="_Toc257811144"/>
      <w:bookmarkEnd w:id="3029"/>
      <w:bookmarkEnd w:id="3030"/>
      <w:del w:id="3031" w:author="Author">
        <w:r w:rsidDel="001A153B">
          <w:delText xml:space="preserve">F# </w:delText>
        </w:r>
        <w:r w:rsidR="008800CA" w:rsidDel="001A153B">
          <w:delText>Units of Measure</w:delText>
        </w:r>
        <w:bookmarkStart w:id="3032" w:name="_Toc267952971"/>
        <w:bookmarkStart w:id="3033" w:name="_Toc268299710"/>
        <w:bookmarkStart w:id="3034" w:name="_Toc268299995"/>
        <w:bookmarkStart w:id="3035" w:name="_Toc268300279"/>
        <w:bookmarkStart w:id="3036" w:name="_Toc268300565"/>
        <w:bookmarkStart w:id="3037" w:name="_Toc268300850"/>
        <w:bookmarkEnd w:id="3032"/>
        <w:bookmarkEnd w:id="3033"/>
        <w:bookmarkEnd w:id="3034"/>
        <w:bookmarkEnd w:id="3035"/>
        <w:bookmarkEnd w:id="3036"/>
        <w:bookmarkEnd w:id="3037"/>
      </w:del>
    </w:p>
    <w:p w:rsidR="004735C7" w:rsidDel="001A153B" w:rsidRDefault="008800CA">
      <w:pPr>
        <w:pStyle w:val="GuidelinePositive"/>
        <w:numPr>
          <w:ilvl w:val="0"/>
          <w:numId w:val="2"/>
        </w:numPr>
        <w:ind w:left="360"/>
        <w:rPr>
          <w:del w:id="3038" w:author="Author"/>
          <w:rFonts w:ascii="Calibri" w:hAnsi="Calibri" w:cs="Calibri"/>
        </w:rPr>
      </w:pPr>
      <w:del w:id="3039" w:author="Author">
        <w:r w:rsidDel="001A153B">
          <w:rPr>
            <w:rFonts w:ascii="Calibri" w:hAnsi="Calibri" w:cs="Calibri"/>
            <w:b/>
            <w:bCs/>
            <w:u w:val="single"/>
          </w:rPr>
          <w:delText>Do</w:delText>
        </w:r>
        <w:r w:rsidDel="001A153B">
          <w:rPr>
            <w:rFonts w:ascii="Calibri" w:hAnsi="Calibri" w:cs="Calibri"/>
          </w:rPr>
          <w:delText xml:space="preserve"> use </w:delText>
        </w:r>
        <w:r w:rsidR="008C6C0C" w:rsidRPr="008C6C0C" w:rsidDel="001A153B">
          <w:rPr>
            <w:rFonts w:ascii="Calibri" w:hAnsi="Calibri" w:cs="Calibri"/>
            <w:bCs/>
          </w:rPr>
          <w:delText>units of measure</w:delText>
        </w:r>
        <w:r w:rsidDel="001A153B">
          <w:rPr>
            <w:rFonts w:ascii="Calibri" w:hAnsi="Calibri" w:cs="Calibri"/>
          </w:rPr>
          <w:delText xml:space="preserve"> for added type safety in F# code</w:delText>
        </w:r>
        <w:r w:rsidR="00EF0BF2" w:rsidDel="001A153B">
          <w:rPr>
            <w:rFonts w:ascii="Calibri" w:hAnsi="Calibri" w:cs="Calibri"/>
          </w:rPr>
          <w:delText>, including in F#-facing libraries.</w:delText>
        </w:r>
        <w:bookmarkStart w:id="3040" w:name="_Toc267952972"/>
        <w:bookmarkStart w:id="3041" w:name="_Toc268299711"/>
        <w:bookmarkStart w:id="3042" w:name="_Toc268299996"/>
        <w:bookmarkStart w:id="3043" w:name="_Toc268300280"/>
        <w:bookmarkStart w:id="3044" w:name="_Toc268300566"/>
        <w:bookmarkStart w:id="3045" w:name="_Toc268300851"/>
        <w:bookmarkEnd w:id="3040"/>
        <w:bookmarkEnd w:id="3041"/>
        <w:bookmarkEnd w:id="3042"/>
        <w:bookmarkEnd w:id="3043"/>
        <w:bookmarkEnd w:id="3044"/>
        <w:bookmarkEnd w:id="3045"/>
      </w:del>
    </w:p>
    <w:p w:rsidR="004735C7" w:rsidDel="001A153B" w:rsidRDefault="001C3E79">
      <w:pPr>
        <w:pStyle w:val="GuidelineDescription"/>
        <w:rPr>
          <w:del w:id="3046" w:author="Author"/>
        </w:rPr>
      </w:pPr>
      <w:del w:id="3047" w:author="Author">
        <w:r w:rsidDel="001A153B">
          <w:rPr>
            <w:bCs/>
          </w:rPr>
          <w:delText xml:space="preserve">This type information </w:delText>
        </w:r>
        <w:r w:rsidDel="001A153B">
          <w:rPr>
            <w:rFonts w:ascii="Calibri" w:hAnsi="Calibri" w:cs="Calibri"/>
          </w:rPr>
          <w:delText>is erased when viewed by other .Net languages, so</w:delText>
        </w:r>
        <w:r w:rsidDel="001A153B">
          <w:rPr>
            <w:bCs/>
          </w:rPr>
          <w:delText xml:space="preserve"> b</w:delText>
        </w:r>
        <w:r w:rsidR="007558C2" w:rsidDel="001A153B">
          <w:delText>e</w:delText>
        </w:r>
        <w:r w:rsidR="008C4B02" w:rsidDel="001A153B">
          <w:delText xml:space="preserve"> a</w:delText>
        </w:r>
        <w:r w:rsidR="007558C2" w:rsidDel="001A153B">
          <w:delText>ware that .NET components, tools and reflection will just see types</w:delText>
        </w:r>
        <w:r w:rsidR="004C56F0" w:rsidDel="001A153B">
          <w:delText xml:space="preserve">-sans-units (e.g. </w:delText>
        </w:r>
        <w:r w:rsidR="00141372" w:rsidRPr="00141372" w:rsidDel="001A153B">
          <w:rPr>
            <w:rStyle w:val="CodeChar"/>
          </w:rPr>
          <w:delText>float</w:delText>
        </w:r>
        <w:r w:rsidR="004C56F0" w:rsidDel="001A153B">
          <w:delText xml:space="preserve"> rather than </w:delText>
        </w:r>
        <w:r w:rsidR="00141372" w:rsidRPr="00141372" w:rsidDel="001A153B">
          <w:rPr>
            <w:rStyle w:val="CodeChar"/>
          </w:rPr>
          <w:delText>float&lt;kg&gt;</w:delText>
        </w:r>
        <w:r w:rsidR="004C56F0" w:rsidDel="001A153B">
          <w:delText>)</w:delText>
        </w:r>
        <w:r w:rsidR="007558C2" w:rsidDel="001A153B">
          <w:delText xml:space="preserve"> after this information has been erased.</w:delText>
        </w:r>
        <w:bookmarkStart w:id="3048" w:name="_Toc267952973"/>
        <w:bookmarkStart w:id="3049" w:name="_Toc268299712"/>
        <w:bookmarkStart w:id="3050" w:name="_Toc268299997"/>
        <w:bookmarkStart w:id="3051" w:name="_Toc268300281"/>
        <w:bookmarkStart w:id="3052" w:name="_Toc268300567"/>
        <w:bookmarkStart w:id="3053" w:name="_Toc268300852"/>
        <w:bookmarkEnd w:id="3048"/>
        <w:bookmarkEnd w:id="3049"/>
        <w:bookmarkEnd w:id="3050"/>
        <w:bookmarkEnd w:id="3051"/>
        <w:bookmarkEnd w:id="3052"/>
        <w:bookmarkEnd w:id="3053"/>
      </w:del>
    </w:p>
    <w:p w:rsidR="008800CA" w:rsidRPr="007A6541" w:rsidDel="001A153B" w:rsidRDefault="0070709A" w:rsidP="00E437A7">
      <w:pPr>
        <w:pStyle w:val="Heading2"/>
        <w:rPr>
          <w:del w:id="3054" w:author="Author"/>
        </w:rPr>
      </w:pPr>
      <w:del w:id="3055" w:author="Author">
        <w:r w:rsidDel="001A153B">
          <w:delText xml:space="preserve">F# </w:delText>
        </w:r>
        <w:r w:rsidR="008800CA" w:rsidRPr="007A6541" w:rsidDel="001A153B">
          <w:delText>Type Abbreviations</w:delText>
        </w:r>
        <w:bookmarkStart w:id="3056" w:name="_Toc267952974"/>
        <w:bookmarkStart w:id="3057" w:name="_Toc268299713"/>
        <w:bookmarkStart w:id="3058" w:name="_Toc268299998"/>
        <w:bookmarkStart w:id="3059" w:name="_Toc268300282"/>
        <w:bookmarkStart w:id="3060" w:name="_Toc268300568"/>
        <w:bookmarkStart w:id="3061" w:name="_Toc268300853"/>
        <w:bookmarkEnd w:id="3056"/>
        <w:bookmarkEnd w:id="3057"/>
        <w:bookmarkEnd w:id="3058"/>
        <w:bookmarkEnd w:id="3059"/>
        <w:bookmarkEnd w:id="3060"/>
        <w:bookmarkEnd w:id="3061"/>
      </w:del>
    </w:p>
    <w:p w:rsidR="00106737" w:rsidDel="001A153B" w:rsidRDefault="008800CA" w:rsidP="008800CA">
      <w:pPr>
        <w:pStyle w:val="GuidelinePositive"/>
        <w:numPr>
          <w:ilvl w:val="0"/>
          <w:numId w:val="2"/>
        </w:numPr>
        <w:ind w:left="360"/>
        <w:rPr>
          <w:del w:id="3062" w:author="Author"/>
          <w:rFonts w:ascii="Calibri" w:hAnsi="Calibri" w:cs="Calibri"/>
        </w:rPr>
      </w:pPr>
      <w:del w:id="3063" w:author="Author">
        <w:r w:rsidDel="001A153B">
          <w:rPr>
            <w:rFonts w:ascii="Calibri" w:hAnsi="Calibri" w:cs="Calibri"/>
            <w:b/>
            <w:bCs/>
            <w:u w:val="single"/>
          </w:rPr>
          <w:delText>Consider</w:delText>
        </w:r>
        <w:r w:rsidDel="001A153B">
          <w:rPr>
            <w:rFonts w:ascii="Calibri" w:hAnsi="Calibri" w:cs="Calibri"/>
          </w:rPr>
          <w:delText xml:space="preserve"> using </w:delText>
        </w:r>
        <w:r w:rsidR="008C6C0C" w:rsidRPr="008C6C0C" w:rsidDel="001A153B">
          <w:rPr>
            <w:rFonts w:ascii="Calibri" w:hAnsi="Calibri" w:cs="Calibri"/>
            <w:bCs/>
          </w:rPr>
          <w:delText>type abbreviations</w:delText>
        </w:r>
        <w:r w:rsidR="00106737" w:rsidDel="001A153B">
          <w:rPr>
            <w:rFonts w:ascii="Calibri" w:hAnsi="Calibri" w:cs="Calibri"/>
          </w:rPr>
          <w:delText xml:space="preserve"> to simplify F# code</w:delText>
        </w:r>
        <w:r w:rsidR="007558C2" w:rsidDel="001A153B">
          <w:rPr>
            <w:rFonts w:ascii="Calibri" w:hAnsi="Calibri" w:cs="Calibri"/>
          </w:rPr>
          <w:delText>, including in F#-facing libraries.</w:delText>
        </w:r>
        <w:bookmarkStart w:id="3064" w:name="_Toc267952975"/>
        <w:bookmarkStart w:id="3065" w:name="_Toc268299714"/>
        <w:bookmarkStart w:id="3066" w:name="_Toc268299999"/>
        <w:bookmarkStart w:id="3067" w:name="_Toc268300283"/>
        <w:bookmarkStart w:id="3068" w:name="_Toc268300569"/>
        <w:bookmarkStart w:id="3069" w:name="_Toc268300854"/>
        <w:bookmarkEnd w:id="3064"/>
        <w:bookmarkEnd w:id="3065"/>
        <w:bookmarkEnd w:id="3066"/>
        <w:bookmarkEnd w:id="3067"/>
        <w:bookmarkEnd w:id="3068"/>
        <w:bookmarkEnd w:id="3069"/>
      </w:del>
    </w:p>
    <w:p w:rsidR="008800CA" w:rsidDel="001A153B" w:rsidRDefault="00106737" w:rsidP="00715F5D">
      <w:pPr>
        <w:pStyle w:val="GuidelineDescription"/>
        <w:rPr>
          <w:del w:id="3070" w:author="Author"/>
        </w:rPr>
      </w:pPr>
      <w:del w:id="3071" w:author="Author">
        <w:r w:rsidRPr="00106737" w:rsidDel="001A153B">
          <w:rPr>
            <w:bCs/>
          </w:rPr>
          <w:delText>B</w:delText>
        </w:r>
        <w:r w:rsidR="008800CA" w:rsidDel="001A153B">
          <w:delText>e</w:delText>
        </w:r>
        <w:r w:rsidR="008C4B02" w:rsidDel="001A153B">
          <w:delText xml:space="preserve"> a</w:delText>
        </w:r>
        <w:r w:rsidR="008800CA" w:rsidDel="001A153B">
          <w:delText>ware that .N</w:delText>
        </w:r>
        <w:r w:rsidR="00DD4461" w:rsidDel="001A153B">
          <w:delText>ET</w:delText>
        </w:r>
        <w:r w:rsidR="008800CA" w:rsidDel="001A153B">
          <w:delText xml:space="preserve"> </w:delText>
        </w:r>
        <w:r w:rsidR="007558C2" w:rsidDel="001A153B">
          <w:delText xml:space="preserve">components, tools and reflection </w:delText>
        </w:r>
        <w:r w:rsidR="008800CA" w:rsidDel="001A153B">
          <w:delText>will just see the types-being-abbreviated.</w:delText>
        </w:r>
        <w:bookmarkStart w:id="3072" w:name="_Toc267952976"/>
        <w:bookmarkStart w:id="3073" w:name="_Toc268299715"/>
        <w:bookmarkStart w:id="3074" w:name="_Toc268300000"/>
        <w:bookmarkStart w:id="3075" w:name="_Toc268300284"/>
        <w:bookmarkStart w:id="3076" w:name="_Toc268300570"/>
        <w:bookmarkStart w:id="3077" w:name="_Toc268300855"/>
        <w:bookmarkEnd w:id="3072"/>
        <w:bookmarkEnd w:id="3073"/>
        <w:bookmarkEnd w:id="3074"/>
        <w:bookmarkEnd w:id="3075"/>
        <w:bookmarkEnd w:id="3076"/>
        <w:bookmarkEnd w:id="3077"/>
      </w:del>
    </w:p>
    <w:p w:rsidR="005856D2" w:rsidDel="001A153B" w:rsidRDefault="005856D2" w:rsidP="005856D2">
      <w:pPr>
        <w:pStyle w:val="GuidelineNegative"/>
        <w:numPr>
          <w:ilvl w:val="0"/>
          <w:numId w:val="1"/>
        </w:numPr>
        <w:ind w:left="360"/>
        <w:rPr>
          <w:del w:id="3078" w:author="Author"/>
          <w:rFonts w:ascii="Calibri" w:hAnsi="Calibri" w:cs="Calibri"/>
        </w:rPr>
      </w:pPr>
      <w:del w:id="3079" w:author="Author">
        <w:r w:rsidDel="001A153B">
          <w:rPr>
            <w:rFonts w:ascii="Calibri" w:hAnsi="Calibri" w:cs="Calibri"/>
            <w:b/>
            <w:bCs/>
            <w:u w:val="single"/>
          </w:rPr>
          <w:delText>Avoid</w:delText>
        </w:r>
        <w:r w:rsidDel="001A153B">
          <w:rPr>
            <w:rFonts w:ascii="Calibri" w:hAnsi="Calibri" w:cs="Calibri"/>
          </w:rPr>
          <w:delText xml:space="preserve"> using type abbreviations for public types whose members and properties should, logically speaking, be intrinsically different to those available on the type being abbreviated</w:delText>
        </w:r>
        <w:r w:rsidR="001C3E79" w:rsidDel="001A153B">
          <w:rPr>
            <w:rFonts w:ascii="Calibri" w:hAnsi="Calibri" w:cs="Calibri"/>
          </w:rPr>
          <w:delText>.</w:delText>
        </w:r>
        <w:bookmarkStart w:id="3080" w:name="_Toc267952977"/>
        <w:bookmarkStart w:id="3081" w:name="_Toc268299716"/>
        <w:bookmarkStart w:id="3082" w:name="_Toc268300001"/>
        <w:bookmarkStart w:id="3083" w:name="_Toc268300285"/>
        <w:bookmarkStart w:id="3084" w:name="_Toc268300571"/>
        <w:bookmarkStart w:id="3085" w:name="_Toc268300856"/>
        <w:bookmarkEnd w:id="3080"/>
        <w:bookmarkEnd w:id="3081"/>
        <w:bookmarkEnd w:id="3082"/>
        <w:bookmarkEnd w:id="3083"/>
        <w:bookmarkEnd w:id="3084"/>
        <w:bookmarkEnd w:id="3085"/>
      </w:del>
    </w:p>
    <w:p w:rsidR="004735C7" w:rsidDel="001A153B" w:rsidRDefault="005856D2">
      <w:pPr>
        <w:pStyle w:val="GuidelineDescription"/>
        <w:rPr>
          <w:del w:id="3086" w:author="Author"/>
        </w:rPr>
      </w:pPr>
      <w:del w:id="3087" w:author="Author">
        <w:r w:rsidDel="001A153B">
          <w:delText>In this case, the type being abbreviated reveals too much about the representation of the actual type being defined.</w:delText>
        </w:r>
        <w:r w:rsidR="00D90B2B" w:rsidDel="001A153B">
          <w:delText xml:space="preserve"> Instead, </w:delText>
        </w:r>
        <w:r w:rsidR="00826477" w:rsidDel="001A153B">
          <w:delText xml:space="preserve">consider </w:delText>
        </w:r>
        <w:r w:rsidR="00D90B2B" w:rsidDel="001A153B">
          <w:delText>wrapping the abbreviation</w:delText>
        </w:r>
        <w:r w:rsidR="00826477" w:rsidDel="001A153B">
          <w:delText xml:space="preserve"> in a class type or a single-case discriminated union (or, when performance is absolutely essential, consider </w:delText>
        </w:r>
        <w:r w:rsidR="00D90B2B" w:rsidDel="001A153B">
          <w:delText>us</w:delText>
        </w:r>
        <w:r w:rsidR="00826477" w:rsidDel="001A153B">
          <w:delText>ing</w:delText>
        </w:r>
        <w:r w:rsidR="00D90B2B" w:rsidDel="001A153B">
          <w:delText xml:space="preserve"> a struct type to wrap the abbreviation</w:delText>
        </w:r>
        <w:r w:rsidR="00826477" w:rsidDel="001A153B">
          <w:delText>)</w:delText>
        </w:r>
        <w:r w:rsidR="00D90B2B" w:rsidDel="001A153B">
          <w:delText>.</w:delText>
        </w:r>
        <w:bookmarkStart w:id="3088" w:name="_Toc267952978"/>
        <w:bookmarkStart w:id="3089" w:name="_Toc268299717"/>
        <w:bookmarkStart w:id="3090" w:name="_Toc268300002"/>
        <w:bookmarkStart w:id="3091" w:name="_Toc268300286"/>
        <w:bookmarkStart w:id="3092" w:name="_Toc268300572"/>
        <w:bookmarkStart w:id="3093" w:name="_Toc268300857"/>
        <w:bookmarkEnd w:id="3088"/>
        <w:bookmarkEnd w:id="3089"/>
        <w:bookmarkEnd w:id="3090"/>
        <w:bookmarkEnd w:id="3091"/>
        <w:bookmarkEnd w:id="3092"/>
        <w:bookmarkEnd w:id="3093"/>
      </w:del>
    </w:p>
    <w:p w:rsidR="00935B5B" w:rsidRDefault="00862FAD">
      <w:pPr>
        <w:pStyle w:val="Heading1"/>
      </w:pPr>
      <w:bookmarkStart w:id="3094" w:name="_Toc268300858"/>
      <w:r w:rsidRPr="00862FAD">
        <w:t>Recommendations for Implementation Code</w:t>
      </w:r>
      <w:bookmarkEnd w:id="3094"/>
    </w:p>
    <w:p w:rsidR="00866402" w:rsidRDefault="00866402" w:rsidP="00B42658">
      <w:pPr>
        <w:pStyle w:val="BodyText"/>
      </w:pPr>
      <w:r>
        <w:t>In this section, we look at a small number of recommendations when writing implementation code</w:t>
      </w:r>
      <w:r w:rsidR="00986BD0">
        <w:t xml:space="preserve"> (</w:t>
      </w:r>
      <w:r w:rsidR="008E0806">
        <w:fldChar w:fldCharType="begin"/>
      </w:r>
      <w:r>
        <w:instrText xml:space="preserve"> XE "coding:writing implementation code" </w:instrText>
      </w:r>
      <w:r w:rsidR="008E0806">
        <w:fldChar w:fldCharType="end"/>
      </w:r>
      <w:r w:rsidR="008E0806">
        <w:fldChar w:fldCharType="begin"/>
      </w:r>
      <w:r>
        <w:instrText xml:space="preserve"> XE "implementation code" </w:instrText>
      </w:r>
      <w:r w:rsidR="008E0806">
        <w:fldChar w:fldCharType="end"/>
      </w:r>
      <w:r w:rsidR="00986BD0">
        <w:t>as opposed to library designs)</w:t>
      </w:r>
      <w:r w:rsidR="008C4B02">
        <w:t xml:space="preserve">.  These apply to all </w:t>
      </w:r>
      <w:r w:rsidR="00141372" w:rsidRPr="00141372">
        <w:rPr>
          <w:rStyle w:val="CodeChar"/>
        </w:rPr>
        <w:t>internal</w:t>
      </w:r>
      <w:r w:rsidR="008C4B02">
        <w:t xml:space="preserve"> and </w:t>
      </w:r>
      <w:r w:rsidR="00141372" w:rsidRPr="00141372">
        <w:rPr>
          <w:rStyle w:val="CodeChar"/>
        </w:rPr>
        <w:t>private</w:t>
      </w:r>
      <w:r w:rsidR="008C4B02">
        <w:t xml:space="preserve"> aspects of </w:t>
      </w:r>
      <w:r w:rsidR="00540932">
        <w:t>F# coding.</w:t>
      </w:r>
    </w:p>
    <w:p w:rsidR="00210EAE" w:rsidRDefault="00210EAE" w:rsidP="00E437A7">
      <w:pPr>
        <w:pStyle w:val="Heading2"/>
      </w:pPr>
      <w:bookmarkStart w:id="3095" w:name="_Toc268300859"/>
      <w:r>
        <w:t>Suggested Naming Conventions in F# Implementation Code</w:t>
      </w:r>
      <w:bookmarkEnd w:id="3095"/>
    </w:p>
    <w:p w:rsidR="00210EAE" w:rsidRPr="00D67015"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class-bound, expression-bound and pattern-bound values</w:t>
      </w:r>
      <w:r w:rsidR="00B45A2E">
        <w:rPr>
          <w:rFonts w:ascii="Calibri" w:hAnsi="Calibri" w:cs="Calibri"/>
        </w:rPr>
        <w:t xml:space="preserve"> and functions</w:t>
      </w:r>
    </w:p>
    <w:p w:rsidR="00210EAE" w:rsidRDefault="001368CD" w:rsidP="00B42658">
      <w:pPr>
        <w:pStyle w:val="GuidelineDescription"/>
      </w:pPr>
      <w:r>
        <w:t>It is common and accepted F# style to use</w:t>
      </w:r>
      <w:r w:rsidR="00210EAE">
        <w:t xml:space="preserve"> camelCase for all names bound as local variables or in pattern matches and function definitions. </w:t>
      </w:r>
    </w:p>
    <w:p w:rsidR="00210EAE" w:rsidRDefault="00210EAE" w:rsidP="00210EAE">
      <w:pPr>
        <w:pStyle w:val="Code"/>
      </w:pPr>
      <w:r>
        <w:sym w:font="Wingdings" w:char="F0FB"/>
      </w:r>
      <w:r>
        <w:t xml:space="preserve"> let add I J = I+J</w:t>
      </w:r>
    </w:p>
    <w:p w:rsidR="00210EAE" w:rsidRDefault="00210EAE" w:rsidP="00210EAE">
      <w:pPr>
        <w:pStyle w:val="Code"/>
      </w:pPr>
      <w:r>
        <w:sym w:font="Wingdings" w:char="F0FC"/>
      </w:r>
      <w:r>
        <w:t xml:space="preserve"> let add i j = i + j</w:t>
      </w:r>
    </w:p>
    <w:p w:rsidR="00210EAE" w:rsidRDefault="001368CD" w:rsidP="00B42658">
      <w:pPr>
        <w:pStyle w:val="GuidelineDescription"/>
      </w:pPr>
      <w:r>
        <w:t xml:space="preserve">It is </w:t>
      </w:r>
      <w:r w:rsidR="00B45A2E">
        <w:t xml:space="preserve">also </w:t>
      </w:r>
      <w:r>
        <w:t>common and accepted F# style to use</w:t>
      </w:r>
      <w:r w:rsidR="00210EAE">
        <w:t xml:space="preserve"> camelCase for locally bound functions, e.g.</w:t>
      </w:r>
    </w:p>
    <w:p w:rsidR="00B45A2E" w:rsidRDefault="00210EAE" w:rsidP="00210EAE">
      <w:pPr>
        <w:pStyle w:val="Code"/>
      </w:pPr>
      <w:r w:rsidRPr="00034179">
        <w:sym w:font="Wingdings" w:char="F0FC"/>
      </w:r>
      <w:r w:rsidRPr="00034179">
        <w:t xml:space="preserve"> </w:t>
      </w:r>
      <w:r w:rsidR="00B45A2E">
        <w:t xml:space="preserve">type MyClass() = </w:t>
      </w:r>
    </w:p>
    <w:p w:rsidR="00210EAE" w:rsidRPr="00034179" w:rsidRDefault="00B45A2E" w:rsidP="00210EAE">
      <w:pPr>
        <w:pStyle w:val="Code"/>
      </w:pPr>
      <w:r>
        <w:t xml:space="preserve">       </w:t>
      </w:r>
      <w:r w:rsidR="00210EAE" w:rsidRPr="00034179">
        <w:t xml:space="preserve">let doSomething () = </w:t>
      </w:r>
    </w:p>
    <w:p w:rsidR="00210EAE" w:rsidRDefault="00210EAE" w:rsidP="00210EAE">
      <w:pPr>
        <w:pStyle w:val="Code"/>
      </w:pPr>
      <w:r w:rsidRPr="00034179">
        <w:t xml:space="preserve">       </w:t>
      </w:r>
      <w:r w:rsidR="00B45A2E">
        <w:t xml:space="preserve">    </w:t>
      </w:r>
      <w:r w:rsidRPr="00034179">
        <w:t xml:space="preserve">let firstResult = ... </w:t>
      </w:r>
    </w:p>
    <w:p w:rsidR="00210EAE" w:rsidRDefault="00B45A2E" w:rsidP="00210EAE">
      <w:pPr>
        <w:pStyle w:val="Code"/>
      </w:pPr>
      <w:r>
        <w:t xml:space="preserve">    </w:t>
      </w:r>
      <w:r w:rsidR="00210EAE">
        <w:t xml:space="preserve">       let secondResult = ...</w:t>
      </w:r>
    </w:p>
    <w:p w:rsidR="00B45A2E" w:rsidRDefault="00B45A2E" w:rsidP="00210EAE">
      <w:pPr>
        <w:pStyle w:val="Code"/>
      </w:pPr>
    </w:p>
    <w:p w:rsidR="00B45A2E" w:rsidRDefault="00B45A2E" w:rsidP="00210EAE">
      <w:pPr>
        <w:pStyle w:val="Code"/>
        <w:rPr>
          <w:ins w:id="3096" w:author="Author"/>
        </w:rPr>
      </w:pPr>
      <w:r>
        <w:t xml:space="preserve">       member x.Result = doSomething()</w:t>
      </w:r>
    </w:p>
    <w:p w:rsidR="009046D7" w:rsidRDefault="009046D7">
      <w:pPr>
        <w:pStyle w:val="Code"/>
        <w:ind w:left="0"/>
        <w:pPrChange w:id="3097" w:author="Author">
          <w:pPr>
            <w:pStyle w:val="Code"/>
          </w:pPr>
        </w:pPrChange>
      </w:pPr>
    </w:p>
    <w:p w:rsidR="00210EAE" w:rsidRDefault="00210EAE" w:rsidP="00210EAE">
      <w:pPr>
        <w:pStyle w:val="GuidelinePositive"/>
        <w:numPr>
          <w:ilvl w:val="0"/>
          <w:numId w:val="2"/>
        </w:numPr>
        <w:ind w:left="360"/>
        <w:rPr>
          <w:rFonts w:ascii="Calibri" w:hAnsi="Calibri" w:cs="Calibri"/>
        </w:rPr>
      </w:pPr>
      <w:r>
        <w:rPr>
          <w:rFonts w:ascii="Calibri" w:hAnsi="Calibri" w:cs="Calibri"/>
          <w:b/>
          <w:bCs/>
          <w:u w:val="single"/>
        </w:rPr>
        <w:t>Suggest</w:t>
      </w:r>
      <w:r>
        <w:rPr>
          <w:rFonts w:ascii="Calibri" w:hAnsi="Calibri" w:cs="Calibri"/>
        </w:rPr>
        <w:t xml:space="preserve"> using</w:t>
      </w:r>
      <w:r w:rsidRPr="00D67015">
        <w:rPr>
          <w:rFonts w:ascii="Calibri" w:hAnsi="Calibri" w:cs="Calibri"/>
        </w:rPr>
        <w:t xml:space="preserve"> </w:t>
      </w:r>
      <w:r>
        <w:rPr>
          <w:rFonts w:ascii="Calibri" w:hAnsi="Calibri" w:cs="Calibri"/>
        </w:rPr>
        <w:t>camelCase for internal and private module-bound values and functions</w:t>
      </w:r>
    </w:p>
    <w:p w:rsidR="00210EAE" w:rsidRDefault="001368CD" w:rsidP="00B42658">
      <w:pPr>
        <w:pStyle w:val="GuidelineDescription"/>
      </w:pPr>
      <w:r>
        <w:t xml:space="preserve">It is common and accepted F# style to use </w:t>
      </w:r>
      <w:r w:rsidR="00210EAE">
        <w:t>camelCase for private module-bound values, including the following:</w:t>
      </w:r>
    </w:p>
    <w:p w:rsidR="00210EAE" w:rsidRPr="00866402" w:rsidRDefault="00210EAE" w:rsidP="00210EAE">
      <w:pPr>
        <w:pStyle w:val="Bullet"/>
      </w:pPr>
      <w:r w:rsidRPr="00866402">
        <w:t xml:space="preserve">Ad hoc functions in scripts </w:t>
      </w:r>
    </w:p>
    <w:p w:rsidR="00210EAE" w:rsidRDefault="00210EAE" w:rsidP="00210EAE">
      <w:pPr>
        <w:pStyle w:val="Bullet"/>
      </w:pPr>
      <w:r>
        <w:t>Values making up the internal implementation of a module</w:t>
      </w:r>
      <w:r w:rsidR="00E64DDF">
        <w:t xml:space="preserve"> or type</w:t>
      </w:r>
    </w:p>
    <w:p w:rsidR="00210EAE" w:rsidRPr="00D67015" w:rsidRDefault="00210EAE" w:rsidP="00210EAE">
      <w:pPr>
        <w:pStyle w:val="Code"/>
      </w:pPr>
      <w:r>
        <w:sym w:font="Wingdings" w:char="F0FC"/>
      </w:r>
      <w:r>
        <w:t xml:space="preserve"> let emailMyBossTheLatestResults = ...</w:t>
      </w:r>
    </w:p>
    <w:p w:rsidR="00210EAE" w:rsidRDefault="00210EAE" w:rsidP="00B42658">
      <w:pPr>
        <w:pStyle w:val="GuidelineDescription"/>
        <w:rPr>
          <w:ins w:id="3098" w:author="Author"/>
        </w:rPr>
      </w:pPr>
      <w:r>
        <w:t>In large assemblies and implementation files, PascalCase is sometimes used to indicate major internal routines.</w:t>
      </w:r>
    </w:p>
    <w:p w:rsidR="009046D7" w:rsidRDefault="009046D7" w:rsidP="00B42658">
      <w:pPr>
        <w:pStyle w:val="GuidelineDescription"/>
      </w:pPr>
    </w:p>
    <w:p w:rsidR="00210EAE" w:rsidRPr="00805547" w:rsidRDefault="00210EAE" w:rsidP="00210EAE">
      <w:pPr>
        <w:pStyle w:val="GuidelineNegative"/>
        <w:numPr>
          <w:ilvl w:val="0"/>
          <w:numId w:val="1"/>
        </w:numPr>
        <w:ind w:left="360"/>
        <w:rPr>
          <w:rFonts w:ascii="Calibri" w:hAnsi="Calibri" w:cs="Calibri"/>
        </w:rPr>
      </w:pPr>
      <w:r w:rsidRPr="00805547">
        <w:rPr>
          <w:rFonts w:ascii="Calibri" w:hAnsi="Calibri" w:cs="Calibri"/>
          <w:b/>
          <w:bCs/>
          <w:u w:val="single"/>
        </w:rPr>
        <w:t>Avoid</w:t>
      </w:r>
      <w:r w:rsidRPr="00805547">
        <w:rPr>
          <w:rFonts w:ascii="Calibri" w:hAnsi="Calibri" w:cs="Calibri"/>
        </w:rPr>
        <w:t xml:space="preserve"> using underscores in names. </w:t>
      </w:r>
    </w:p>
    <w:p w:rsidR="00935B5B" w:rsidRDefault="00210EAE" w:rsidP="00B42658">
      <w:pPr>
        <w:pStyle w:val="GuidelineDescription"/>
      </w:pPr>
      <w:r>
        <w:lastRenderedPageBreak/>
        <w:t xml:space="preserve">Historically, some F# libraries have used underscores in names. However, </w:t>
      </w:r>
      <w:r w:rsidR="00B45A2E">
        <w:t>this is no longer widely accepted</w:t>
      </w:r>
      <w:r>
        <w:t>, partly because it clashes with .NET naming conventions. That said, some F# programmers use underscores heavily, partly for historical reasons, and tolerance and respect is important</w:t>
      </w:r>
      <w:r w:rsidR="008E0806">
        <w:fldChar w:fldCharType="begin"/>
      </w:r>
      <w:r>
        <w:instrText xml:space="preserve"> XE "underscores (_):naming conventions" </w:instrText>
      </w:r>
      <w:r w:rsidR="008E0806">
        <w:fldChar w:fldCharType="end"/>
      </w:r>
      <w:r w:rsidR="008E0806">
        <w:fldChar w:fldCharType="begin"/>
      </w:r>
      <w:r>
        <w:instrText xml:space="preserve"> XE "_ (underscores):naming conventions" </w:instrText>
      </w:r>
      <w:r w:rsidR="008E0806">
        <w:fldChar w:fldCharType="end"/>
      </w:r>
      <w:r>
        <w:t xml:space="preserve">. However, be aware that the style is often disliked by others who have a choice about whether to use it. </w:t>
      </w:r>
    </w:p>
    <w:p w:rsidR="00210EAE" w:rsidRDefault="00210EAE" w:rsidP="00210EAE">
      <w:pPr>
        <w:pStyle w:val="NoteTipCaution"/>
      </w:pPr>
      <w:r w:rsidRPr="001E67FA">
        <w:t>Note</w:t>
      </w:r>
      <w:r w:rsidRPr="001E67FA">
        <w:tab/>
      </w:r>
      <w:r>
        <w:t xml:space="preserve">Some F# programmers choose to use naming conventions much more closely associated with OCaml, Python, or with a particular application domain such as hardware verification. </w:t>
      </w:r>
    </w:p>
    <w:p w:rsidR="00935B5B" w:rsidRDefault="00210EAE">
      <w:pPr>
        <w:pStyle w:val="Heading2"/>
      </w:pPr>
      <w:bookmarkStart w:id="3099" w:name="_Toc268300860"/>
      <w:r>
        <w:t>Suggested Coding Conventions in F# Implementation Code</w:t>
      </w:r>
      <w:bookmarkEnd w:id="3099"/>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Pr>
          <w:rFonts w:ascii="Calibri" w:hAnsi="Calibri" w:cs="Calibri"/>
        </w:rPr>
        <w:t xml:space="preserve"> u</w:t>
      </w:r>
      <w:r w:rsidRPr="008800CA">
        <w:rPr>
          <w:rFonts w:ascii="Calibri" w:hAnsi="Calibri" w:cs="Calibri"/>
        </w:rPr>
        <w:t xml:space="preserve">se </w:t>
      </w:r>
      <w:r>
        <w:rPr>
          <w:rFonts w:ascii="Calibri" w:hAnsi="Calibri" w:cs="Calibri"/>
        </w:rPr>
        <w:t xml:space="preserve">standard F# operators </w:t>
      </w:r>
    </w:p>
    <w:p w:rsidR="00866402" w:rsidRDefault="00866402" w:rsidP="00B42658">
      <w:pPr>
        <w:pStyle w:val="GuidelineDescription"/>
      </w:pPr>
      <w:r>
        <w:t>The following operators</w:t>
      </w:r>
      <w:r w:rsidR="008E0806">
        <w:fldChar w:fldCharType="begin"/>
      </w:r>
      <w:r>
        <w:instrText xml:space="preserve"> XE "operators:using standard operators" </w:instrText>
      </w:r>
      <w:r w:rsidR="008E0806">
        <w:fldChar w:fldCharType="end"/>
      </w:r>
      <w:r>
        <w:t xml:space="preserve"> are defined in the F# standard library and should be used instead of defining equivalents. Using these operators </w:t>
      </w:r>
      <w:r w:rsidR="00826477">
        <w:t xml:space="preserve">is recommended as it </w:t>
      </w:r>
      <w:r>
        <w:t xml:space="preserve">tends to make code </w:t>
      </w:r>
      <w:r w:rsidR="00826477">
        <w:t>more readable and idiomatic.</w:t>
      </w:r>
      <w:r>
        <w:t xml:space="preserve"> </w:t>
      </w:r>
      <w:r w:rsidR="00540932">
        <w:t xml:space="preserve">Developers with a background in OCaml or other functional programming language may be accustomed to different idioms, and this </w:t>
      </w:r>
      <w:r w:rsidR="0065481D">
        <w:t>list summarizes the recommended F# operators.</w:t>
      </w:r>
      <w:r>
        <w:t xml:space="preserve"> </w:t>
      </w:r>
    </w:p>
    <w:p w:rsidR="00826477" w:rsidRPr="00034179" w:rsidRDefault="00826477" w:rsidP="00826477">
      <w:pPr>
        <w:pStyle w:val="Code"/>
      </w:pPr>
      <w:r>
        <w:t xml:space="preserve"> </w:t>
      </w:r>
      <w:r w:rsidRPr="00034179">
        <w:t xml:space="preserve">x |&gt; f   -- forward pipeline </w:t>
      </w:r>
    </w:p>
    <w:p w:rsidR="00826477" w:rsidRDefault="00826477" w:rsidP="00826477">
      <w:pPr>
        <w:pStyle w:val="Code"/>
      </w:pPr>
      <w:r w:rsidRPr="00034179">
        <w:t xml:space="preserve"> f &lt;| x   -- reverse pipeline</w:t>
      </w:r>
      <w:r w:rsidR="00866402">
        <w:t xml:space="preserve"> </w:t>
      </w:r>
    </w:p>
    <w:p w:rsidR="00866402" w:rsidRDefault="00826477" w:rsidP="00826477">
      <w:pPr>
        <w:pStyle w:val="Code"/>
      </w:pPr>
      <w:r>
        <w:t xml:space="preserve"> </w:t>
      </w:r>
      <w:r w:rsidR="00866402">
        <w:t>f &gt;&gt; g   -- forward composition</w:t>
      </w:r>
    </w:p>
    <w:p w:rsidR="00866402" w:rsidRPr="00034179" w:rsidRDefault="00866402" w:rsidP="00715F5D">
      <w:pPr>
        <w:pStyle w:val="Code"/>
      </w:pPr>
      <w:r w:rsidRPr="00034179">
        <w:t xml:space="preserve"> g &lt;&lt; f   -- reverse composition</w:t>
      </w:r>
    </w:p>
    <w:p w:rsidR="00866402" w:rsidRPr="00034179" w:rsidRDefault="00866402" w:rsidP="00715F5D">
      <w:pPr>
        <w:pStyle w:val="Code"/>
      </w:pPr>
      <w:r w:rsidRPr="00034179">
        <w:t xml:space="preserve"> </w:t>
      </w:r>
    </w:p>
    <w:p w:rsidR="00866402" w:rsidRPr="00034179" w:rsidRDefault="00866402" w:rsidP="00715F5D">
      <w:pPr>
        <w:pStyle w:val="Code"/>
      </w:pPr>
      <w:r w:rsidRPr="00034179">
        <w:t xml:space="preserve"> x |&gt; ignore   -- throwing away a value</w:t>
      </w:r>
    </w:p>
    <w:p w:rsidR="00866402" w:rsidRPr="00034179" w:rsidRDefault="00866402" w:rsidP="00715F5D">
      <w:pPr>
        <w:pStyle w:val="Code"/>
      </w:pPr>
    </w:p>
    <w:p w:rsidR="00866402" w:rsidRPr="00034179" w:rsidRDefault="00866402" w:rsidP="00715F5D">
      <w:pPr>
        <w:pStyle w:val="Code"/>
      </w:pPr>
      <w:r w:rsidRPr="00034179">
        <w:t xml:space="preserve"> x + y    -- overloaded addition (including string concatenation) </w:t>
      </w:r>
    </w:p>
    <w:p w:rsidR="00866402" w:rsidRPr="00034179" w:rsidRDefault="00866402" w:rsidP="00715F5D">
      <w:pPr>
        <w:pStyle w:val="Code"/>
      </w:pPr>
      <w:r w:rsidRPr="00034179">
        <w:t xml:space="preserve"> x - y    -- overloaded subtraction </w:t>
      </w:r>
    </w:p>
    <w:p w:rsidR="00866402" w:rsidRPr="00034179" w:rsidRDefault="00866402" w:rsidP="00715F5D">
      <w:pPr>
        <w:pStyle w:val="Code"/>
      </w:pPr>
      <w:r w:rsidRPr="00034179">
        <w:t xml:space="preserve"> x * y    -- overloaded multiplication </w:t>
      </w:r>
    </w:p>
    <w:p w:rsidR="00866402" w:rsidRPr="00034179" w:rsidRDefault="00866402" w:rsidP="00715F5D">
      <w:pPr>
        <w:pStyle w:val="Code"/>
      </w:pPr>
      <w:r w:rsidRPr="00034179">
        <w:t xml:space="preserve"> x / y    -- overloaded division </w:t>
      </w:r>
    </w:p>
    <w:p w:rsidR="00866402" w:rsidRPr="00034179" w:rsidRDefault="00866402" w:rsidP="00715F5D">
      <w:pPr>
        <w:pStyle w:val="Code"/>
      </w:pPr>
      <w:r w:rsidRPr="00034179">
        <w:t xml:space="preserve"> x % y    -- overloaded modulus </w:t>
      </w:r>
    </w:p>
    <w:p w:rsidR="00826477" w:rsidRPr="00034179" w:rsidRDefault="00826477" w:rsidP="00826477">
      <w:pPr>
        <w:pStyle w:val="Code"/>
      </w:pPr>
    </w:p>
    <w:p w:rsidR="00826477" w:rsidRPr="00034179" w:rsidRDefault="00826477" w:rsidP="00826477">
      <w:pPr>
        <w:pStyle w:val="Code"/>
      </w:pPr>
      <w:r w:rsidRPr="00034179">
        <w:t xml:space="preserve"> x &amp;&amp; y   -- lazy/short-cut "and" </w:t>
      </w:r>
    </w:p>
    <w:p w:rsidR="00826477" w:rsidRDefault="00826477" w:rsidP="00826477">
      <w:pPr>
        <w:pStyle w:val="Code"/>
      </w:pPr>
      <w:r>
        <w:t xml:space="preserve"> x || y   -- lazy/short-cut "or" </w:t>
      </w:r>
      <w:r w:rsidR="008E0806">
        <w:fldChar w:fldCharType="begin"/>
      </w:r>
      <w:r>
        <w:instrText xml:space="preserve"> XE "operators:using standard operators" </w:instrText>
      </w:r>
      <w:r w:rsidR="008E0806">
        <w:fldChar w:fldCharType="end"/>
      </w:r>
    </w:p>
    <w:p w:rsidR="00866402" w:rsidRPr="00034179" w:rsidRDefault="00866402" w:rsidP="00715F5D">
      <w:pPr>
        <w:pStyle w:val="Code"/>
      </w:pPr>
    </w:p>
    <w:p w:rsidR="00866402" w:rsidRPr="00034179" w:rsidRDefault="00866402" w:rsidP="00715F5D">
      <w:pPr>
        <w:pStyle w:val="Code"/>
      </w:pPr>
      <w:r w:rsidRPr="00034179">
        <w:t xml:space="preserve"> x &lt;&lt;&lt; y  -- bitwise left shift </w:t>
      </w:r>
    </w:p>
    <w:p w:rsidR="00866402" w:rsidRPr="00034179" w:rsidRDefault="00866402" w:rsidP="00715F5D">
      <w:pPr>
        <w:pStyle w:val="Code"/>
      </w:pPr>
      <w:r w:rsidRPr="00034179">
        <w:t xml:space="preserve"> x &gt;&gt;&gt; y  -- bitwise right shift </w:t>
      </w:r>
    </w:p>
    <w:p w:rsidR="00866402" w:rsidRPr="00034179" w:rsidRDefault="00866402" w:rsidP="00715F5D">
      <w:pPr>
        <w:pStyle w:val="Code"/>
      </w:pPr>
      <w:r w:rsidRPr="00034179">
        <w:t xml:space="preserve"> x ||| y  -- bitwise </w:t>
      </w:r>
      <w:r w:rsidR="00826477">
        <w:t>or</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&amp;&amp;&amp; y  -- bitwise </w:t>
      </w:r>
      <w:r w:rsidR="00826477">
        <w:t>and</w:t>
      </w:r>
      <w:r w:rsidRPr="00034179">
        <w:t xml:space="preserve">, also for working with </w:t>
      </w:r>
      <w:r w:rsidR="00826477">
        <w:t xml:space="preserve">“flags” </w:t>
      </w:r>
      <w:r w:rsidRPr="00034179">
        <w:t xml:space="preserve">enumeration </w:t>
      </w:r>
    </w:p>
    <w:p w:rsidR="00866402" w:rsidRPr="00034179" w:rsidRDefault="00866402" w:rsidP="00715F5D">
      <w:pPr>
        <w:pStyle w:val="Code"/>
      </w:pPr>
      <w:r w:rsidRPr="00034179">
        <w:t xml:space="preserve"> x ^^^ y  -- bitwise </w:t>
      </w:r>
      <w:r w:rsidR="00826477">
        <w:t>xor</w:t>
      </w:r>
      <w:r w:rsidRPr="00034179">
        <w:t xml:space="preserve">, also for working with </w:t>
      </w:r>
      <w:r w:rsidR="00826477">
        <w:t xml:space="preserve">“flags” </w:t>
      </w:r>
      <w:r w:rsidRPr="00034179">
        <w:t xml:space="preserve">enumeration </w:t>
      </w:r>
    </w:p>
    <w:p w:rsidR="009046D7" w:rsidRDefault="009046D7">
      <w:pPr>
        <w:pStyle w:val="GuidelinePositive"/>
        <w:numPr>
          <w:ilvl w:val="0"/>
          <w:numId w:val="0"/>
        </w:numPr>
        <w:ind w:left="360"/>
        <w:rPr>
          <w:ins w:id="3100" w:author="Author"/>
          <w:rFonts w:ascii="Calibri" w:hAnsi="Calibri" w:cs="Calibri"/>
          <w:rPrChange w:id="3101" w:author="Author">
            <w:rPr>
              <w:ins w:id="3102" w:author="Author"/>
              <w:rFonts w:ascii="Calibri" w:hAnsi="Calibri" w:cs="Calibri"/>
              <w:b/>
              <w:u w:val="single"/>
            </w:rPr>
          </w:rPrChange>
        </w:rPr>
        <w:pPrChange w:id="3103" w:author="Author">
          <w:pPr>
            <w:pStyle w:val="GuidelinePositive"/>
            <w:numPr>
              <w:numId w:val="2"/>
            </w:numPr>
            <w:tabs>
              <w:tab w:val="clear" w:pos="960"/>
              <w:tab w:val="num" w:pos="720"/>
            </w:tabs>
            <w:ind w:left="360"/>
          </w:pPr>
        </w:pPrChange>
      </w:pPr>
    </w:p>
    <w:p w:rsidR="00034179" w:rsidRDefault="00034179" w:rsidP="00034179">
      <w:pPr>
        <w:pStyle w:val="GuidelinePositive"/>
        <w:numPr>
          <w:ilvl w:val="0"/>
          <w:numId w:val="2"/>
        </w:numPr>
        <w:ind w:left="360"/>
        <w:rPr>
          <w:rFonts w:ascii="Calibri" w:hAnsi="Calibri" w:cs="Calibri"/>
        </w:rPr>
      </w:pPr>
      <w:r w:rsidRPr="008800CA">
        <w:rPr>
          <w:rFonts w:ascii="Calibri" w:hAnsi="Calibri" w:cs="Calibri"/>
          <w:b/>
          <w:u w:val="single"/>
        </w:rPr>
        <w:t>Do</w:t>
      </w:r>
      <w:r w:rsidRPr="00034179">
        <w:t xml:space="preserve"> </w:t>
      </w:r>
      <w:r>
        <w:rPr>
          <w:rFonts w:ascii="Calibri" w:hAnsi="Calibri" w:cs="Calibri"/>
        </w:rPr>
        <w:t>p</w:t>
      </w:r>
      <w:r w:rsidRPr="00034179">
        <w:rPr>
          <w:rFonts w:ascii="Calibri" w:hAnsi="Calibri" w:cs="Calibri"/>
        </w:rPr>
        <w:t xml:space="preserve">lace pipeline operator </w:t>
      </w:r>
      <w:r w:rsidR="00141372" w:rsidRPr="00141372">
        <w:rPr>
          <w:rStyle w:val="CodeChar"/>
        </w:rPr>
        <w:t>|&gt;</w:t>
      </w:r>
      <w:r w:rsidRPr="00034179">
        <w:rPr>
          <w:rFonts w:ascii="Calibri" w:hAnsi="Calibri" w:cs="Calibri"/>
        </w:rPr>
        <w:t xml:space="preserve"> at the start of a line</w:t>
      </w:r>
      <w:r w:rsidR="00D70723">
        <w:rPr>
          <w:rFonts w:ascii="Calibri" w:hAnsi="Calibri" w:cs="Calibri"/>
        </w:rPr>
        <w:t xml:space="preserve"> when writing </w:t>
      </w:r>
      <w:r w:rsidR="00312604">
        <w:rPr>
          <w:rFonts w:ascii="Calibri" w:hAnsi="Calibri" w:cs="Calibri"/>
        </w:rPr>
        <w:t xml:space="preserve">multi-line </w:t>
      </w:r>
      <w:r w:rsidR="00D70723">
        <w:rPr>
          <w:rFonts w:ascii="Calibri" w:hAnsi="Calibri" w:cs="Calibri"/>
        </w:rPr>
        <w:t>pipeline series</w:t>
      </w:r>
      <w:r w:rsidRPr="00034179">
        <w:rPr>
          <w:rFonts w:ascii="Calibri" w:hAnsi="Calibri" w:cs="Calibri"/>
        </w:rPr>
        <w:t>.</w:t>
      </w:r>
      <w:r>
        <w:rPr>
          <w:rFonts w:ascii="Calibri" w:hAnsi="Calibri" w:cs="Calibri"/>
        </w:rPr>
        <w:t xml:space="preserve"> </w:t>
      </w:r>
    </w:p>
    <w:p w:rsidR="00866402" w:rsidRDefault="00866402" w:rsidP="00B42658">
      <w:pPr>
        <w:pStyle w:val="GuidelineDescription"/>
      </w:pPr>
      <w:r>
        <w:t xml:space="preserve">People often ask </w:t>
      </w:r>
      <w:r w:rsidR="008E0806">
        <w:fldChar w:fldCharType="begin"/>
      </w:r>
      <w:r>
        <w:instrText xml:space="preserve"> XE "pipeline formatting" </w:instrText>
      </w:r>
      <w:r w:rsidR="008E0806">
        <w:fldChar w:fldCharType="end"/>
      </w:r>
      <w:r w:rsidR="008E0806">
        <w:fldChar w:fldCharType="begin"/>
      </w:r>
      <w:r>
        <w:instrText xml:space="preserve"> XE "|&gt; (pipeline operator)" </w:instrText>
      </w:r>
      <w:r w:rsidR="008E0806">
        <w:fldChar w:fldCharType="end"/>
      </w:r>
      <w:r>
        <w:t>how to format pipelines. We recommend this style:</w:t>
      </w:r>
    </w:p>
    <w:p w:rsidR="00866402" w:rsidRPr="00715F5D" w:rsidRDefault="00866402" w:rsidP="00715F5D">
      <w:pPr>
        <w:pStyle w:val="Code"/>
      </w:pPr>
      <w:r w:rsidRPr="00715F5D">
        <w:lastRenderedPageBreak/>
        <w:t xml:space="preserve">let </w:t>
      </w:r>
      <w:r w:rsidR="00826477">
        <w:t>allTypes</w:t>
      </w:r>
      <w:r w:rsidR="00826477" w:rsidRPr="00715F5D">
        <w:t xml:space="preserve"> </w:t>
      </w:r>
      <w:r w:rsidRPr="00715F5D">
        <w:t xml:space="preserve">= </w:t>
      </w:r>
    </w:p>
    <w:p w:rsidR="00866402" w:rsidRPr="00715F5D" w:rsidRDefault="00866402" w:rsidP="00715F5D">
      <w:pPr>
        <w:pStyle w:val="Code"/>
      </w:pPr>
      <w:r w:rsidRPr="00715F5D">
        <w:t xml:space="preserve">    System.AppDomain.CurrentDomain.GetAssemblies</w:t>
      </w:r>
      <w:r w:rsidR="00826477">
        <w:t>()</w:t>
      </w:r>
    </w:p>
    <w:p w:rsidR="00866402" w:rsidRPr="00715F5D" w:rsidRDefault="00866402" w:rsidP="00715F5D">
      <w:pPr>
        <w:pStyle w:val="Code"/>
      </w:pPr>
      <w:r w:rsidRPr="00715F5D">
        <w:t xml:space="preserve">    |&gt; </w:t>
      </w:r>
      <w:r w:rsidR="00826477">
        <w:t>Array</w:t>
      </w:r>
      <w:r w:rsidRPr="00715F5D">
        <w:t xml:space="preserve">.map (fun assem -&gt; assem.GetTypes()) </w:t>
      </w:r>
    </w:p>
    <w:p w:rsidR="00866402" w:rsidRPr="00715F5D" w:rsidRDefault="00866402" w:rsidP="00715F5D">
      <w:pPr>
        <w:pStyle w:val="Code"/>
      </w:pPr>
      <w:r w:rsidRPr="00715F5D">
        <w:t xml:space="preserve">    |&gt; Array.concat</w:t>
      </w:r>
      <w:r w:rsidR="008E0806" w:rsidRPr="00715F5D">
        <w:fldChar w:fldCharType="begin"/>
      </w:r>
      <w:r w:rsidRPr="00715F5D">
        <w:instrText xml:space="preserve"> XE "pipeline formatting" </w:instrText>
      </w:r>
      <w:r w:rsidR="008E0806" w:rsidRPr="00715F5D">
        <w:fldChar w:fldCharType="end"/>
      </w:r>
      <w:r w:rsidR="008E0806" w:rsidRPr="00715F5D">
        <w:fldChar w:fldCharType="begin"/>
      </w:r>
      <w:r w:rsidRPr="00715F5D">
        <w:instrText xml:space="preserve"> XE "|&gt; (pipeline operator)" </w:instrText>
      </w:r>
      <w:r w:rsidR="008E0806" w:rsidRPr="00715F5D">
        <w:fldChar w:fldCharType="end"/>
      </w:r>
    </w:p>
    <w:p w:rsidR="004735C7" w:rsidRDefault="00D70723" w:rsidP="00B42658">
      <w:pPr>
        <w:pStyle w:val="GuidelineDescription"/>
      </w:pPr>
      <w:r>
        <w:t xml:space="preserve">Note that this does not apply when piping </w:t>
      </w:r>
      <w:r w:rsidR="003A5A0B">
        <w:t xml:space="preserve">on a single line </w:t>
      </w:r>
      <w:r>
        <w:t>(e.g. “</w:t>
      </w:r>
      <w:r w:rsidR="00141372" w:rsidRPr="00141372">
        <w:rPr>
          <w:rStyle w:val="CodeChar"/>
        </w:rPr>
        <w:t>expr |&gt; ignore</w:t>
      </w:r>
      <w:r>
        <w:t>”, “</w:t>
      </w:r>
      <w:r w:rsidR="00141372" w:rsidRPr="00141372">
        <w:rPr>
          <w:rStyle w:val="CodeChar"/>
        </w:rPr>
        <w:t>expr |&gt; box</w:t>
      </w:r>
      <w:r>
        <w:t>”)</w:t>
      </w:r>
    </w:p>
    <w:p w:rsidR="009046D7" w:rsidRDefault="009046D7">
      <w:pPr>
        <w:pStyle w:val="GuidelinePositive"/>
        <w:numPr>
          <w:ilvl w:val="0"/>
          <w:numId w:val="0"/>
        </w:numPr>
        <w:ind w:left="360"/>
        <w:rPr>
          <w:ins w:id="3104" w:author="Author"/>
          <w:rFonts w:ascii="Calibri" w:hAnsi="Calibri" w:cs="Calibri"/>
          <w:rPrChange w:id="3105" w:author="Author">
            <w:rPr>
              <w:ins w:id="3106" w:author="Author"/>
              <w:rFonts w:ascii="Calibri" w:hAnsi="Calibri" w:cs="Calibri"/>
              <w:b/>
              <w:u w:val="single"/>
            </w:rPr>
          </w:rPrChange>
        </w:rPr>
        <w:pPrChange w:id="3107" w:author="Author">
          <w:pPr>
            <w:pStyle w:val="GuidelinePositive"/>
            <w:numPr>
              <w:numId w:val="2"/>
            </w:numPr>
            <w:tabs>
              <w:tab w:val="clear" w:pos="960"/>
              <w:tab w:val="num" w:pos="720"/>
            </w:tabs>
            <w:ind w:left="360"/>
          </w:pPr>
        </w:pPrChange>
      </w:pPr>
    </w:p>
    <w:p w:rsidR="00340CA2" w:rsidRDefault="002044D2" w:rsidP="00340CA2">
      <w:pPr>
        <w:pStyle w:val="GuidelinePositive"/>
        <w:numPr>
          <w:ilvl w:val="0"/>
          <w:numId w:val="2"/>
        </w:numPr>
        <w:ind w:left="360"/>
        <w:rPr>
          <w:rFonts w:ascii="Calibri" w:hAnsi="Calibri" w:cs="Calibri"/>
        </w:rPr>
      </w:pPr>
      <w:r>
        <w:rPr>
          <w:rFonts w:ascii="Calibri" w:hAnsi="Calibri" w:cs="Calibri"/>
          <w:b/>
          <w:u w:val="single"/>
        </w:rPr>
        <w:t>Consider</w:t>
      </w:r>
      <w:r w:rsidR="00340CA2" w:rsidRPr="00034179">
        <w:t xml:space="preserve"> </w:t>
      </w:r>
      <w:r w:rsidR="00340CA2">
        <w:rPr>
          <w:rFonts w:ascii="Calibri" w:hAnsi="Calibri" w:cs="Calibri"/>
        </w:rPr>
        <w:t>us</w:t>
      </w:r>
      <w:r>
        <w:rPr>
          <w:rFonts w:ascii="Calibri" w:hAnsi="Calibri" w:cs="Calibri"/>
        </w:rPr>
        <w:t>ing</w:t>
      </w:r>
      <w:r w:rsidR="00340CA2">
        <w:rPr>
          <w:rFonts w:ascii="Calibri" w:hAnsi="Calibri" w:cs="Calibri"/>
        </w:rPr>
        <w:t xml:space="preserve"> the prefix syntax for generics (</w:t>
      </w:r>
      <w:r w:rsidR="00141372" w:rsidRPr="00141372">
        <w:rPr>
          <w:rStyle w:val="CodeChar"/>
        </w:rPr>
        <w:t>Foo&lt;T&gt;</w:t>
      </w:r>
      <w:r w:rsidR="00340CA2">
        <w:rPr>
          <w:rFonts w:ascii="Calibri" w:hAnsi="Calibri" w:cs="Calibri"/>
        </w:rPr>
        <w:t>) in preference to postfix syntax (</w:t>
      </w:r>
      <w:r w:rsidR="00141372" w:rsidRPr="00141372">
        <w:rPr>
          <w:rStyle w:val="CodeChar"/>
        </w:rPr>
        <w:t>T Foo</w:t>
      </w:r>
      <w:r w:rsidR="00340CA2">
        <w:rPr>
          <w:rFonts w:ascii="Calibri" w:hAnsi="Calibri" w:cs="Calibri"/>
        </w:rPr>
        <w:t xml:space="preserve">), with </w:t>
      </w:r>
      <w:r w:rsidR="00B45A2E">
        <w:rPr>
          <w:rFonts w:ascii="Calibri" w:hAnsi="Calibri" w:cs="Calibri"/>
        </w:rPr>
        <w:t xml:space="preserve">four </w:t>
      </w:r>
      <w:r w:rsidR="00340CA2">
        <w:rPr>
          <w:rFonts w:ascii="Calibri" w:hAnsi="Calibri" w:cs="Calibri"/>
        </w:rPr>
        <w:t>notable exceptions (</w:t>
      </w:r>
      <w:r w:rsidR="00141372" w:rsidRPr="00141372">
        <w:rPr>
          <w:rStyle w:val="CodeChar"/>
        </w:rPr>
        <w:t>list</w:t>
      </w:r>
      <w:r w:rsidR="00340CA2">
        <w:rPr>
          <w:rFonts w:ascii="Calibri" w:hAnsi="Calibri" w:cs="Calibri"/>
        </w:rPr>
        <w:t xml:space="preserve">, </w:t>
      </w:r>
      <w:r w:rsidR="00141372" w:rsidRPr="00141372">
        <w:rPr>
          <w:rStyle w:val="CodeChar"/>
        </w:rPr>
        <w:t>option</w:t>
      </w:r>
      <w:r w:rsidR="00340CA2">
        <w:rPr>
          <w:rFonts w:ascii="Calibri" w:hAnsi="Calibri" w:cs="Calibri"/>
        </w:rPr>
        <w:t xml:space="preserve">, </w:t>
      </w:r>
      <w:r w:rsidR="00141372" w:rsidRPr="00141372">
        <w:rPr>
          <w:rStyle w:val="CodeChar"/>
        </w:rPr>
        <w:t>array</w:t>
      </w:r>
      <w:r w:rsidR="00B45A2E">
        <w:rPr>
          <w:rFonts w:ascii="Calibri" w:hAnsi="Calibri" w:cs="Calibri"/>
        </w:rPr>
        <w:t xml:space="preserve">, </w:t>
      </w:r>
      <w:r w:rsidR="00141372" w:rsidRPr="00141372">
        <w:rPr>
          <w:rStyle w:val="CodeChar"/>
        </w:rPr>
        <w:t>ref</w:t>
      </w:r>
      <w:r w:rsidR="00340CA2">
        <w:rPr>
          <w:rFonts w:ascii="Calibri" w:hAnsi="Calibri" w:cs="Calibri"/>
        </w:rPr>
        <w:t xml:space="preserve">). </w:t>
      </w:r>
    </w:p>
    <w:p w:rsidR="00340CA2" w:rsidRDefault="00340CA2" w:rsidP="00B42658">
      <w:pPr>
        <w:pStyle w:val="GuidelineDescription"/>
      </w:pPr>
      <w:r>
        <w:t>F# inherits both the postfix ML style of naming generic types, e.g. “</w:t>
      </w:r>
      <w:r w:rsidR="00141372" w:rsidRPr="00141372">
        <w:rPr>
          <w:rStyle w:val="CodeChar"/>
        </w:rPr>
        <w:t>int list</w:t>
      </w:r>
      <w:r>
        <w:t>” as well as the prefix .NET style, e.g. “</w:t>
      </w:r>
      <w:r w:rsidR="00141372" w:rsidRPr="00141372">
        <w:rPr>
          <w:rStyle w:val="CodeChar"/>
        </w:rPr>
        <w:t>list&lt;int&gt;</w:t>
      </w:r>
      <w:r>
        <w:t xml:space="preserve">”.  You should </w:t>
      </w:r>
      <w:r w:rsidR="002044D2">
        <w:t xml:space="preserve">prefer </w:t>
      </w:r>
      <w:r>
        <w:t xml:space="preserve">the .NET style, except for </w:t>
      </w:r>
      <w:r w:rsidR="00B81F94">
        <w:t xml:space="preserve">four </w:t>
      </w:r>
      <w:r>
        <w:t>specific types.  For F# lists, use the postfix form: “</w:t>
      </w:r>
      <w:r w:rsidR="00141372" w:rsidRPr="00141372">
        <w:rPr>
          <w:rStyle w:val="CodeChar"/>
        </w:rPr>
        <w:t>int list</w:t>
      </w:r>
      <w:r>
        <w:t>” rather than “</w:t>
      </w:r>
      <w:r w:rsidR="00141372" w:rsidRPr="00141372">
        <w:rPr>
          <w:rStyle w:val="CodeChar"/>
        </w:rPr>
        <w:t>list&lt;int&gt;</w:t>
      </w:r>
      <w:r>
        <w:t>”.  For options, use the postfix form: “</w:t>
      </w:r>
      <w:r w:rsidR="00141372" w:rsidRPr="00141372">
        <w:rPr>
          <w:rStyle w:val="CodeChar"/>
        </w:rPr>
        <w:t>int option</w:t>
      </w:r>
      <w:r>
        <w:t>” rather than “</w:t>
      </w:r>
      <w:r w:rsidR="00141372" w:rsidRPr="00141372">
        <w:rPr>
          <w:rStyle w:val="CodeChar"/>
        </w:rPr>
        <w:t>option&lt;int&gt;</w:t>
      </w:r>
      <w:r>
        <w:t>”.  For arrays, use the syntactic name “</w:t>
      </w:r>
      <w:r w:rsidR="00141372" w:rsidRPr="00141372">
        <w:rPr>
          <w:rStyle w:val="CodeChar"/>
        </w:rPr>
        <w:t>int[]</w:t>
      </w:r>
      <w:r>
        <w:t>” rather than either “</w:t>
      </w:r>
      <w:r w:rsidR="00141372" w:rsidRPr="00141372">
        <w:rPr>
          <w:rStyle w:val="CodeChar"/>
        </w:rPr>
        <w:t>int array</w:t>
      </w:r>
      <w:r>
        <w:t>” or “</w:t>
      </w:r>
      <w:r w:rsidR="00141372" w:rsidRPr="00141372">
        <w:rPr>
          <w:rStyle w:val="CodeChar"/>
        </w:rPr>
        <w:t>array&lt;int&gt;</w:t>
      </w:r>
      <w:r>
        <w:t xml:space="preserve">”.  </w:t>
      </w:r>
      <w:r w:rsidR="00FA5749">
        <w:t>For refs, use “</w:t>
      </w:r>
      <w:r w:rsidR="00141372" w:rsidRPr="00141372">
        <w:rPr>
          <w:rStyle w:val="CodeChar"/>
        </w:rPr>
        <w:t>int ref</w:t>
      </w:r>
      <w:r w:rsidR="00FA5749">
        <w:t>” rather than “</w:t>
      </w:r>
      <w:r w:rsidR="00141372" w:rsidRPr="00141372">
        <w:rPr>
          <w:rStyle w:val="CodeChar"/>
        </w:rPr>
        <w:t>ref&lt;int&gt;</w:t>
      </w:r>
      <w:r w:rsidR="00FA5749">
        <w:t>” or “</w:t>
      </w:r>
      <w:r w:rsidR="00141372" w:rsidRPr="00141372">
        <w:rPr>
          <w:rStyle w:val="CodeChar"/>
        </w:rPr>
        <w:t>Ref&lt;int&gt;</w:t>
      </w:r>
      <w:r w:rsidR="00FA5749">
        <w:t xml:space="preserve">”. </w:t>
      </w:r>
      <w:r>
        <w:t>For all other types, use the prefix form: “</w:t>
      </w:r>
      <w:r w:rsidR="00141372" w:rsidRPr="00141372">
        <w:rPr>
          <w:rStyle w:val="CodeChar"/>
        </w:rPr>
        <w:t>HashSet&lt;int&gt;</w:t>
      </w:r>
      <w:r>
        <w:t>”, “</w:t>
      </w:r>
      <w:r w:rsidR="00141372" w:rsidRPr="00141372">
        <w:rPr>
          <w:rStyle w:val="CodeChar"/>
        </w:rPr>
        <w:t>Dictionary&lt;string,int&gt;</w:t>
      </w:r>
      <w:r>
        <w:t>”</w:t>
      </w:r>
      <w:r w:rsidR="00B45A2E">
        <w:t>, since this conforms to .NET standards.</w:t>
      </w:r>
    </w:p>
    <w:p w:rsidR="009046D7" w:rsidRDefault="009046D7">
      <w:pPr>
        <w:pStyle w:val="GuidelinePositive"/>
        <w:numPr>
          <w:ilvl w:val="0"/>
          <w:numId w:val="0"/>
        </w:numPr>
        <w:ind w:left="360"/>
        <w:rPr>
          <w:ins w:id="3108" w:author="Author"/>
          <w:rFonts w:ascii="Calibri" w:hAnsi="Calibri" w:cs="Calibri"/>
          <w:rPrChange w:id="3109" w:author="Author">
            <w:rPr>
              <w:ins w:id="3110" w:author="Author"/>
              <w:rFonts w:ascii="Calibri" w:hAnsi="Calibri" w:cs="Calibri"/>
              <w:b/>
              <w:u w:val="single"/>
            </w:rPr>
          </w:rPrChange>
        </w:rPr>
        <w:pPrChange w:id="3111" w:author="Author">
          <w:pPr>
            <w:pStyle w:val="GuidelinePositive"/>
            <w:numPr>
              <w:numId w:val="2"/>
            </w:numPr>
            <w:tabs>
              <w:tab w:val="clear" w:pos="960"/>
              <w:tab w:val="num" w:pos="720"/>
            </w:tabs>
            <w:ind w:left="360"/>
          </w:pPr>
        </w:pPrChange>
      </w:pPr>
    </w:p>
    <w:p w:rsidR="00B254BB" w:rsidRDefault="00B254BB" w:rsidP="00B254BB">
      <w:pPr>
        <w:pStyle w:val="GuidelinePositive"/>
        <w:numPr>
          <w:ilvl w:val="0"/>
          <w:numId w:val="2"/>
        </w:numPr>
        <w:ind w:left="360"/>
        <w:rPr>
          <w:rFonts w:ascii="Calibri" w:hAnsi="Calibri" w:cs="Calibri"/>
        </w:rPr>
      </w:pPr>
      <w:r>
        <w:rPr>
          <w:rFonts w:ascii="Calibri" w:hAnsi="Calibri" w:cs="Calibri"/>
          <w:b/>
          <w:u w:val="single"/>
        </w:rPr>
        <w:t>Consider</w:t>
      </w:r>
      <w:r w:rsidRPr="00034179">
        <w:t xml:space="preserve"> </w:t>
      </w:r>
      <w:r w:rsidR="00AA2744">
        <w:rPr>
          <w:rFonts w:ascii="Calibri" w:hAnsi="Calibri" w:cs="Calibri"/>
        </w:rPr>
        <w:t xml:space="preserve">using </w:t>
      </w:r>
      <w:r w:rsidR="00AA2744" w:rsidRPr="00AA2744">
        <w:rPr>
          <w:rStyle w:val="CodeInline"/>
        </w:rPr>
        <w:t>//</w:t>
      </w:r>
      <w:r w:rsidR="00AA2744">
        <w:rPr>
          <w:rFonts w:ascii="Calibri" w:hAnsi="Calibri" w:cs="Calibri"/>
        </w:rPr>
        <w:t xml:space="preserve"> comments in preference to </w:t>
      </w:r>
      <w:r w:rsidRPr="00AA2744">
        <w:rPr>
          <w:rStyle w:val="CodeInline"/>
        </w:rPr>
        <w:t>(*</w:t>
      </w:r>
      <w:r>
        <w:rPr>
          <w:rFonts w:ascii="Calibri" w:hAnsi="Calibri" w:cs="Calibri"/>
        </w:rPr>
        <w:t>…</w:t>
      </w:r>
      <w:r w:rsidRPr="00AA2744">
        <w:rPr>
          <w:rStyle w:val="CodeInline"/>
        </w:rPr>
        <w:t>*)</w:t>
      </w:r>
      <w:r>
        <w:rPr>
          <w:rFonts w:ascii="Calibri" w:hAnsi="Calibri" w:cs="Calibri"/>
        </w:rPr>
        <w:t xml:space="preserve"> comments. </w:t>
      </w:r>
    </w:p>
    <w:p w:rsidR="00340CA2" w:rsidRDefault="00534263" w:rsidP="00B42658">
      <w:pPr>
        <w:pStyle w:val="GuidelineDescription"/>
      </w:pPr>
      <w:r>
        <w:t xml:space="preserve">Line </w:t>
      </w:r>
      <w:r w:rsidR="00AA2744">
        <w:t xml:space="preserve">comments </w:t>
      </w:r>
      <w:r w:rsidR="00AA2744" w:rsidRPr="00AA2744">
        <w:rPr>
          <w:rStyle w:val="CodeChar"/>
        </w:rPr>
        <w:t>//</w:t>
      </w:r>
      <w:r>
        <w:t xml:space="preserve"> are easier to see in code because they appear consistently at the beginning of lines.  They are also typically more predictable when reading code line by line.  Tools </w:t>
      </w:r>
      <w:r w:rsidR="00B254BB">
        <w:t xml:space="preserve">like Visual Studio </w:t>
      </w:r>
      <w:r>
        <w:t xml:space="preserve">also </w:t>
      </w:r>
      <w:r w:rsidR="00B254BB">
        <w:t xml:space="preserve">make it </w:t>
      </w:r>
      <w:r>
        <w:t xml:space="preserve">particularly easy </w:t>
      </w:r>
      <w:r w:rsidR="00B254BB">
        <w:t>to comment/uncomment wh</w:t>
      </w:r>
      <w:r w:rsidR="00AA2744">
        <w:t xml:space="preserve">ole blocks with </w:t>
      </w:r>
      <w:r w:rsidR="00AA2744" w:rsidRPr="00AA2744">
        <w:rPr>
          <w:rStyle w:val="CodeChar"/>
        </w:rPr>
        <w:t>//</w:t>
      </w:r>
      <w:r w:rsidR="00B254BB">
        <w:t>.</w:t>
      </w:r>
    </w:p>
    <w:p w:rsidR="00935B5B" w:rsidRDefault="00370732">
      <w:pPr>
        <w:pStyle w:val="Heading1"/>
      </w:pPr>
      <w:bookmarkStart w:id="3112" w:name="_Toc256413199"/>
      <w:bookmarkStart w:id="3113" w:name="_Toc257811151"/>
      <w:bookmarkStart w:id="3114" w:name="_Toc259444898"/>
      <w:bookmarkStart w:id="3115" w:name="_Toc259536037"/>
      <w:bookmarkStart w:id="3116" w:name="_Toc259537178"/>
      <w:bookmarkStart w:id="3117" w:name="_Toc268300861"/>
      <w:bookmarkEnd w:id="3112"/>
      <w:bookmarkEnd w:id="3113"/>
      <w:bookmarkEnd w:id="3114"/>
      <w:bookmarkEnd w:id="3115"/>
      <w:bookmarkEnd w:id="3116"/>
      <w:r>
        <w:t>Appendix</w:t>
      </w:r>
      <w:bookmarkEnd w:id="3117"/>
    </w:p>
    <w:p w:rsidR="00CB284D" w:rsidRDefault="00CB284D"/>
    <w:p w:rsidR="00CB284D" w:rsidRDefault="00370732">
      <w:pPr>
        <w:pStyle w:val="Heading2"/>
      </w:pPr>
      <w:bookmarkStart w:id="3118" w:name="_Toc268300862"/>
      <w:r>
        <w:t>End-to-end example of designing F# code for use by other .NET languages</w:t>
      </w:r>
      <w:bookmarkEnd w:id="3118"/>
    </w:p>
    <w:p w:rsidR="00370732" w:rsidRDefault="00370732" w:rsidP="00B42658">
      <w:pPr>
        <w:pStyle w:val="BodyText"/>
      </w:pPr>
      <w:r>
        <w:t xml:space="preserve">For example, consider the code in Listing 1, which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shows some F# code that we intend to adjust to be suitable for use as part of a .NET API.</w:t>
      </w:r>
    </w:p>
    <w:p w:rsidR="00370732" w:rsidRDefault="00370732" w:rsidP="00370732">
      <w:pPr>
        <w:pStyle w:val="CodeCaption"/>
      </w:pPr>
      <w:r w:rsidRPr="008D4CCE">
        <w:t xml:space="preserve">Listing 1. </w:t>
      </w:r>
      <w:r>
        <w:t>An F# Type Prior to Adjustment for Use as Part of a Vanilla .NET API</w:t>
      </w:r>
    </w:p>
    <w:p w:rsidR="00370732" w:rsidRDefault="00370732" w:rsidP="00370732">
      <w:pPr>
        <w:pStyle w:val="Code"/>
      </w:pPr>
      <w:r>
        <w:t>open System</w:t>
      </w:r>
    </w:p>
    <w:p w:rsidR="00370732" w:rsidRPr="00034179" w:rsidRDefault="00370732" w:rsidP="00370732">
      <w:pPr>
        <w:pStyle w:val="Code"/>
      </w:pPr>
      <w:r w:rsidRPr="00034179">
        <w:t xml:space="preserve">type </w:t>
      </w:r>
      <w:r>
        <w:t>Point1</w:t>
      </w:r>
      <w:r w:rsidRPr="00034179">
        <w:t xml:space="preserve">(angle,radius) = </w:t>
      </w:r>
    </w:p>
    <w:p w:rsidR="00370732" w:rsidRPr="00034179" w:rsidRDefault="00370732" w:rsidP="00370732">
      <w:pPr>
        <w:pStyle w:val="Code"/>
      </w:pPr>
      <w:r w:rsidRPr="00034179">
        <w:t xml:space="preserve">    member x.Angle = angle</w:t>
      </w:r>
    </w:p>
    <w:p w:rsidR="00370732" w:rsidRPr="00034179" w:rsidRDefault="00370732" w:rsidP="00370732">
      <w:pPr>
        <w:pStyle w:val="Code"/>
      </w:pPr>
      <w:r w:rsidRPr="00034179">
        <w:t xml:space="preserve">    member x.Radius = radius</w:t>
      </w:r>
    </w:p>
    <w:p w:rsidR="00370732" w:rsidRPr="00034179" w:rsidRDefault="00370732" w:rsidP="00370732">
      <w:pPr>
        <w:pStyle w:val="Code"/>
      </w:pPr>
      <w:r w:rsidRPr="00034179">
        <w:t xml:space="preserve">    member x.Stretch(l) = </w:t>
      </w:r>
      <w:r>
        <w:t>Point1</w:t>
      </w:r>
      <w:r w:rsidRPr="00034179">
        <w:t>(angle=x.Angle, radius=x.Radius * l)</w:t>
      </w:r>
    </w:p>
    <w:p w:rsidR="00370732" w:rsidRPr="00034179" w:rsidRDefault="00370732" w:rsidP="00370732">
      <w:pPr>
        <w:pStyle w:val="Code"/>
      </w:pPr>
      <w:r w:rsidRPr="00034179">
        <w:t xml:space="preserve">    member x.Warp(f) = </w:t>
      </w:r>
      <w:r>
        <w:t>Point1</w:t>
      </w:r>
      <w:r w:rsidRPr="00034179">
        <w:t>(angle=f(x.Angle), radius=x.Radius)</w:t>
      </w:r>
    </w:p>
    <w:p w:rsidR="00370732" w:rsidRPr="00034179" w:rsidRDefault="00370732" w:rsidP="00370732">
      <w:pPr>
        <w:pStyle w:val="Code"/>
      </w:pPr>
      <w:r w:rsidRPr="00034179">
        <w:t xml:space="preserve">    static member Circle(n) = </w:t>
      </w:r>
    </w:p>
    <w:p w:rsidR="00370732" w:rsidRPr="00034179" w:rsidRDefault="00370732" w:rsidP="00370732">
      <w:pPr>
        <w:pStyle w:val="Code"/>
      </w:pPr>
      <w:r w:rsidRPr="00034179">
        <w:t xml:space="preserve">        [ for i in 1..n -&gt; </w:t>
      </w:r>
      <w:r>
        <w:t>Point1</w:t>
      </w:r>
      <w:r w:rsidRPr="00034179">
        <w:t>(angle=2.0*Math.PI/float(n), radius=1.0) ]</w:t>
      </w:r>
    </w:p>
    <w:p w:rsidR="00370732" w:rsidRDefault="00370732" w:rsidP="00370732">
      <w:pPr>
        <w:pStyle w:val="Code"/>
      </w:pPr>
      <w:r>
        <w:t xml:space="preserve">    new() = Point1(angle=0.0, radius=0.0)</w:t>
      </w:r>
    </w:p>
    <w:p w:rsidR="00370732" w:rsidRDefault="00370732" w:rsidP="00B42658">
      <w:pPr>
        <w:pStyle w:val="BodyText"/>
      </w:pPr>
      <w:r>
        <w:t xml:space="preserve">The inferred F# type of this class is as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follows:</w:t>
      </w:r>
    </w:p>
    <w:p w:rsidR="00370732" w:rsidRDefault="00370732" w:rsidP="00370732">
      <w:pPr>
        <w:pStyle w:val="Code"/>
      </w:pPr>
      <w:r>
        <w:lastRenderedPageBreak/>
        <w:t xml:space="preserve">type Point1 = </w:t>
      </w:r>
    </w:p>
    <w:p w:rsidR="00370732" w:rsidRDefault="00370732" w:rsidP="00370732">
      <w:pPr>
        <w:pStyle w:val="Code"/>
      </w:pPr>
      <w:r>
        <w:t xml:space="preserve">     new : unit -&gt; Point1</w:t>
      </w:r>
    </w:p>
    <w:p w:rsidR="00370732" w:rsidRDefault="00370732" w:rsidP="00370732">
      <w:pPr>
        <w:pStyle w:val="Code"/>
      </w:pPr>
      <w:r>
        <w:t xml:space="preserve">     new : angle:double * radius:double -&gt; Point1</w:t>
      </w:r>
    </w:p>
    <w:p w:rsidR="00370732" w:rsidRDefault="00370732" w:rsidP="00370732">
      <w:pPr>
        <w:pStyle w:val="Code"/>
      </w:pPr>
      <w:r>
        <w:t xml:space="preserve">     static member Circle : n:int -&gt; Point1 list</w:t>
      </w:r>
    </w:p>
    <w:p w:rsidR="00370732" w:rsidRDefault="00370732" w:rsidP="00370732">
      <w:pPr>
        <w:pStyle w:val="Code"/>
      </w:pPr>
      <w:r>
        <w:t xml:space="preserve">     member Stretch : l:double -&gt; Point1</w:t>
      </w:r>
    </w:p>
    <w:p w:rsidR="00370732" w:rsidRDefault="00370732" w:rsidP="00370732">
      <w:pPr>
        <w:pStyle w:val="Code"/>
      </w:pPr>
      <w:r>
        <w:t xml:space="preserve">     member Warp : f:(double -&gt; double) -&gt; Point1</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Let’s take a look at how this F# type will appear to a programmer using another .NET language. For example, the approximate C# “signature” is as follows:</w:t>
      </w:r>
    </w:p>
    <w:p w:rsidR="00370732" w:rsidRDefault="00370732" w:rsidP="00370732">
      <w:pPr>
        <w:pStyle w:val="Code"/>
      </w:pPr>
      <w:r>
        <w:t xml:space="preserve">// C# signature for the unadjusted Point1 class </w:t>
      </w:r>
    </w:p>
    <w:p w:rsidR="00370732" w:rsidRDefault="00370732" w:rsidP="00370732">
      <w:pPr>
        <w:pStyle w:val="Code"/>
      </w:pPr>
    </w:p>
    <w:p w:rsidR="00370732" w:rsidRDefault="00370732" w:rsidP="00370732">
      <w:pPr>
        <w:pStyle w:val="Code"/>
      </w:pPr>
      <w:r>
        <w:t>public class Point1 {</w:t>
      </w:r>
    </w:p>
    <w:p w:rsidR="00370732" w:rsidRDefault="00370732" w:rsidP="00370732">
      <w:pPr>
        <w:pStyle w:val="Code"/>
      </w:pPr>
      <w:r>
        <w:t xml:space="preserve">     public Point1();</w:t>
      </w:r>
    </w:p>
    <w:p w:rsidR="00370732" w:rsidRDefault="00370732" w:rsidP="00370732">
      <w:pPr>
        <w:pStyle w:val="Code"/>
      </w:pPr>
      <w:r>
        <w:t xml:space="preserve">     public Point1(double angle, double radius);</w:t>
      </w:r>
    </w:p>
    <w:p w:rsidR="00370732" w:rsidRDefault="00370732" w:rsidP="00370732">
      <w:pPr>
        <w:pStyle w:val="Code"/>
      </w:pPr>
      <w:r>
        <w:t xml:space="preserve">     public static Microsoft.FSharp.Collections.List&lt;Point1&gt; Circle(int count);</w:t>
      </w:r>
    </w:p>
    <w:p w:rsidR="00370732" w:rsidRDefault="00370732" w:rsidP="00370732">
      <w:pPr>
        <w:pStyle w:val="Code"/>
      </w:pPr>
      <w:r>
        <w:t xml:space="preserve">     public Point1 Stretch(double factor);</w:t>
      </w:r>
    </w:p>
    <w:p w:rsidR="00370732" w:rsidRDefault="00370732" w:rsidP="00370732">
      <w:pPr>
        <w:pStyle w:val="Code"/>
      </w:pPr>
      <w:r>
        <w:t xml:space="preserve">     public Point1 Warp(Microsoft.FSharp.Core.FastFunc&lt;double,double&gt; transform);</w:t>
      </w:r>
    </w:p>
    <w:p w:rsidR="00370732" w:rsidRDefault="00370732" w:rsidP="00370732">
      <w:pPr>
        <w:pStyle w:val="Code"/>
      </w:pPr>
      <w:r>
        <w:t xml:space="preserve">     public double Angle { get; }</w:t>
      </w:r>
    </w:p>
    <w:p w:rsidR="00370732" w:rsidRDefault="00370732" w:rsidP="00370732">
      <w:pPr>
        <w:pStyle w:val="Code"/>
      </w:pPr>
      <w:r>
        <w:t xml:space="preserve">     public double Radius  { get; }</w:t>
      </w:r>
    </w:p>
    <w:p w:rsidR="00370732" w:rsidRDefault="00370732" w:rsidP="00370732">
      <w:pPr>
        <w:pStyle w:val="Code"/>
      </w:pPr>
      <w:r>
        <w:t>}</w:t>
      </w:r>
    </w:p>
    <w:p w:rsidR="00370732" w:rsidRDefault="00370732" w:rsidP="00B42658">
      <w:pPr>
        <w:pStyle w:val="BodyText"/>
      </w:pPr>
      <w:r>
        <w:t xml:space="preserve">There are some important points to notice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about how F# represents constructs here. For example:</w:t>
      </w:r>
    </w:p>
    <w:p w:rsidR="00370732" w:rsidRPr="00866402" w:rsidRDefault="00370732" w:rsidP="00370732">
      <w:pPr>
        <w:pStyle w:val="Bullet"/>
        <w:numPr>
          <w:ilvl w:val="0"/>
          <w:numId w:val="43"/>
        </w:numPr>
      </w:pPr>
      <w:r w:rsidRPr="00866402">
        <w:t>Metadata such as argument names has been preserved.</w:t>
      </w:r>
    </w:p>
    <w:p w:rsidR="00370732" w:rsidRDefault="00370732" w:rsidP="00370732">
      <w:pPr>
        <w:pStyle w:val="Bullet"/>
        <w:numPr>
          <w:ilvl w:val="0"/>
          <w:numId w:val="43"/>
        </w:numPr>
      </w:pPr>
      <w:r>
        <w:t xml:space="preserve">F# methods that take two arguments become C# methods that take two arguments. </w:t>
      </w:r>
    </w:p>
    <w:p w:rsidR="00370732" w:rsidRDefault="00370732" w:rsidP="00370732">
      <w:pPr>
        <w:pStyle w:val="Bullet"/>
        <w:numPr>
          <w:ilvl w:val="0"/>
          <w:numId w:val="43"/>
        </w:numPr>
      </w:pPr>
      <w:r>
        <w:t>Functions and lists become references to corresponding types in the F# library.</w:t>
      </w:r>
    </w:p>
    <w:p w:rsidR="00370732" w:rsidRDefault="00370732" w:rsidP="00B42658">
      <w:pPr>
        <w:pStyle w:val="BodyText"/>
      </w:pPr>
      <w:r>
        <w:t>The full rules for how F# types, modules, and members are represented in the .NET Common Intermediary Language</w:t>
      </w:r>
      <w:r w:rsidR="008E0806">
        <w:fldChar w:fldCharType="begin"/>
      </w:r>
      <w:r>
        <w:instrText xml:space="preserve"> XE ".NET Common Intermediary Language rules" </w:instrText>
      </w:r>
      <w:r w:rsidR="008E0806">
        <w:fldChar w:fldCharType="end"/>
      </w:r>
      <w:r>
        <w:t xml:space="preserve"> are explained in the F# language reference on the F# website.</w:t>
      </w:r>
    </w:p>
    <w:p w:rsidR="00370732" w:rsidRDefault="00370732" w:rsidP="00B42658">
      <w:pPr>
        <w:pStyle w:val="BodyText"/>
      </w:pPr>
      <w:r>
        <w:t>The code below shows how to adjust this code to take these things into account.</w:t>
      </w:r>
    </w:p>
    <w:p w:rsidR="00370732" w:rsidRPr="00034179" w:rsidRDefault="00370732" w:rsidP="00370732">
      <w:pPr>
        <w:pStyle w:val="Code"/>
      </w:pPr>
    </w:p>
    <w:p w:rsidR="00370732" w:rsidRPr="00034179" w:rsidRDefault="00370732" w:rsidP="00370732">
      <w:pPr>
        <w:pStyle w:val="Code"/>
      </w:pPr>
      <w:r w:rsidRPr="00034179">
        <w:t>namespace ExpertFSharp.Types</w:t>
      </w:r>
    </w:p>
    <w:p w:rsidR="00370732" w:rsidRPr="00034179" w:rsidRDefault="00370732" w:rsidP="00370732">
      <w:pPr>
        <w:pStyle w:val="Code"/>
      </w:pPr>
    </w:p>
    <w:p w:rsidR="00370732" w:rsidRPr="00034179" w:rsidRDefault="00370732" w:rsidP="00370732">
      <w:pPr>
        <w:pStyle w:val="Code"/>
      </w:pPr>
      <w:r w:rsidRPr="00034179">
        <w:t>type RadialPoint(angle</w:t>
      </w:r>
      <w:r>
        <w:t>:double</w:t>
      </w:r>
      <w:r w:rsidRPr="00034179">
        <w:t>,</w:t>
      </w:r>
      <w:r>
        <w:t xml:space="preserve"> </w:t>
      </w:r>
      <w:r w:rsidRPr="00034179">
        <w:t>radius</w:t>
      </w:r>
      <w:r>
        <w:t>:double</w:t>
      </w:r>
      <w:r w:rsidRPr="00034179">
        <w:t xml:space="preserve">) = </w:t>
      </w:r>
    </w:p>
    <w:p w:rsidR="00370732" w:rsidRDefault="00370732" w:rsidP="00370732">
      <w:pPr>
        <w:pStyle w:val="Code"/>
      </w:pPr>
    </w:p>
    <w:p w:rsidR="00370732" w:rsidRDefault="00370732" w:rsidP="00370732">
      <w:pPr>
        <w:pStyle w:val="Code"/>
      </w:pPr>
      <w:r w:rsidRPr="00034179">
        <w:t xml:space="preserve">    </w:t>
      </w:r>
      <w:r>
        <w:t xml:space="preserve">/// The angle to the point, from the x-axis </w:t>
      </w:r>
    </w:p>
    <w:p w:rsidR="00370732" w:rsidRPr="00034179" w:rsidRDefault="00370732" w:rsidP="00370732">
      <w:pPr>
        <w:pStyle w:val="Code"/>
      </w:pPr>
      <w:r>
        <w:t xml:space="preserve">    </w:t>
      </w:r>
      <w:r w:rsidRPr="00034179">
        <w:t>member x.Angle = angle</w:t>
      </w:r>
    </w:p>
    <w:p w:rsidR="00370732" w:rsidRDefault="00370732" w:rsidP="00370732">
      <w:pPr>
        <w:pStyle w:val="Code"/>
      </w:pPr>
    </w:p>
    <w:p w:rsidR="00370732" w:rsidRDefault="00370732" w:rsidP="00370732">
      <w:pPr>
        <w:pStyle w:val="Code"/>
      </w:pPr>
      <w:r w:rsidRPr="00034179">
        <w:t xml:space="preserve">    </w:t>
      </w:r>
      <w:r>
        <w:t xml:space="preserve">/// The distance to the point, from the origin </w:t>
      </w:r>
    </w:p>
    <w:p w:rsidR="00370732" w:rsidRPr="00034179" w:rsidRDefault="00370732" w:rsidP="00370732">
      <w:pPr>
        <w:pStyle w:val="Code"/>
      </w:pPr>
      <w:r w:rsidRPr="00034179">
        <w:t xml:space="preserve">    member x.Radius = radius</w:t>
      </w:r>
    </w:p>
    <w:p w:rsidR="00370732" w:rsidRDefault="00370732" w:rsidP="00370732">
      <w:pPr>
        <w:pStyle w:val="Code"/>
      </w:pPr>
    </w:p>
    <w:p w:rsidR="00370732" w:rsidRDefault="00370732" w:rsidP="00370732">
      <w:pPr>
        <w:pStyle w:val="Code"/>
      </w:pPr>
      <w:r w:rsidRPr="00034179">
        <w:t xml:space="preserve">    </w:t>
      </w:r>
      <w:r>
        <w:t xml:space="preserve">/// Return a new point, with radius multiplied by the given factor </w:t>
      </w:r>
    </w:p>
    <w:p w:rsidR="00370732" w:rsidRDefault="00370732" w:rsidP="00370732">
      <w:pPr>
        <w:pStyle w:val="Code"/>
      </w:pPr>
      <w:r w:rsidRPr="00034179">
        <w:t xml:space="preserve">    member x.Stretch(factor) = </w:t>
      </w:r>
    </w:p>
    <w:p w:rsidR="00370732" w:rsidRPr="00034179" w:rsidRDefault="00370732" w:rsidP="00370732">
      <w:pPr>
        <w:pStyle w:val="Code"/>
      </w:pPr>
      <w:r>
        <w:t xml:space="preserve">        RadialPoint(angle=angle, radius=r</w:t>
      </w:r>
      <w:r w:rsidRPr="00034179">
        <w:t>adius * factor)</w:t>
      </w:r>
    </w:p>
    <w:p w:rsidR="00370732" w:rsidRDefault="00370732" w:rsidP="00370732">
      <w:pPr>
        <w:pStyle w:val="Code"/>
      </w:pPr>
    </w:p>
    <w:p w:rsidR="00370732" w:rsidRDefault="00370732" w:rsidP="00370732">
      <w:pPr>
        <w:pStyle w:val="Code"/>
      </w:pPr>
      <w:r w:rsidRPr="00034179">
        <w:t xml:space="preserve">    </w:t>
      </w:r>
      <w:r>
        <w:t>/// Return a new point, with angle transformed by the function</w:t>
      </w:r>
    </w:p>
    <w:p w:rsidR="00370732" w:rsidRPr="00034179" w:rsidRDefault="00370732" w:rsidP="00370732">
      <w:pPr>
        <w:pStyle w:val="Code"/>
      </w:pPr>
      <w:r w:rsidRPr="00034179">
        <w:t xml:space="preserve">    member x.Warp(transform:</w:t>
      </w:r>
      <w:r>
        <w:t>Func</w:t>
      </w:r>
      <w:r w:rsidRPr="00034179">
        <w:t xml:space="preserve">&lt;_,_&gt;) = </w:t>
      </w:r>
    </w:p>
    <w:p w:rsidR="00370732" w:rsidRPr="00034179" w:rsidRDefault="00370732" w:rsidP="00370732">
      <w:pPr>
        <w:pStyle w:val="Code"/>
      </w:pPr>
      <w:r w:rsidRPr="00034179">
        <w:t xml:space="preserve">        Rad</w:t>
      </w:r>
      <w:r>
        <w:t>ialPoint(angle=transform.Invoke angle</w:t>
      </w:r>
      <w:r w:rsidRPr="00034179">
        <w:t>, radius=</w:t>
      </w:r>
      <w:r>
        <w:t>radius</w:t>
      </w:r>
      <w:r w:rsidRPr="00034179">
        <w:t>)</w:t>
      </w:r>
    </w:p>
    <w:p w:rsidR="00370732" w:rsidRDefault="00370732" w:rsidP="00370732">
      <w:pPr>
        <w:pStyle w:val="Code"/>
      </w:pPr>
    </w:p>
    <w:p w:rsidR="00370732" w:rsidRDefault="00370732" w:rsidP="00370732">
      <w:pPr>
        <w:pStyle w:val="Code"/>
      </w:pPr>
      <w:r w:rsidRPr="00034179">
        <w:t xml:space="preserve">    </w:t>
      </w:r>
      <w:r>
        <w:t>/// Return a sequence of points describing an approximate circle using</w:t>
      </w:r>
    </w:p>
    <w:p w:rsidR="00370732" w:rsidRDefault="00370732" w:rsidP="00370732">
      <w:pPr>
        <w:pStyle w:val="Code"/>
      </w:pPr>
      <w:r>
        <w:t xml:space="preserve">    /// the given count of points</w:t>
      </w:r>
    </w:p>
    <w:p w:rsidR="00370732" w:rsidRPr="00034179" w:rsidRDefault="00370732" w:rsidP="00370732">
      <w:pPr>
        <w:pStyle w:val="Code"/>
      </w:pPr>
      <w:r w:rsidRPr="00034179">
        <w:t xml:space="preserve">    static member Circle(count) = </w:t>
      </w:r>
    </w:p>
    <w:p w:rsidR="00370732" w:rsidRPr="00034179" w:rsidRDefault="00370732" w:rsidP="00370732">
      <w:pPr>
        <w:pStyle w:val="Code"/>
      </w:pPr>
      <w:r w:rsidRPr="00034179">
        <w:t xml:space="preserve">        seq { for i in 1..count -&gt;</w:t>
      </w:r>
    </w:p>
    <w:p w:rsidR="00370732" w:rsidRPr="00034179" w:rsidRDefault="00370732" w:rsidP="00370732">
      <w:pPr>
        <w:pStyle w:val="Code"/>
      </w:pPr>
      <w:r w:rsidRPr="00034179">
        <w:t xml:space="preserve">                  RadialPoint(angle=2.0*Math.PI/float(count), radius=1.0) }</w:t>
      </w:r>
    </w:p>
    <w:p w:rsidR="00370732" w:rsidRDefault="00370732" w:rsidP="00370732">
      <w:pPr>
        <w:pStyle w:val="Code"/>
      </w:pPr>
    </w:p>
    <w:p w:rsidR="00370732" w:rsidRDefault="00370732" w:rsidP="00370732">
      <w:pPr>
        <w:pStyle w:val="Code"/>
      </w:pPr>
      <w:r w:rsidRPr="00034179">
        <w:t xml:space="preserve">    </w:t>
      </w:r>
      <w:r>
        <w:t>/// Return a point at the origin</w:t>
      </w:r>
    </w:p>
    <w:p w:rsidR="00370732" w:rsidRDefault="00370732" w:rsidP="00370732">
      <w:pPr>
        <w:pStyle w:val="Code"/>
      </w:pPr>
      <w:r>
        <w:t xml:space="preserve">    new() = RadialPoint(angle=0.0, radius=0.0)</w:t>
      </w:r>
    </w:p>
    <w:p w:rsidR="00370732" w:rsidRDefault="00370732" w:rsidP="00B42658">
      <w:pPr>
        <w:pStyle w:val="BodyText"/>
      </w:pPr>
      <w:r>
        <w:t xml:space="preserve">The inferred F# type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of the code is as follows</w:t>
      </w:r>
      <w:r w:rsidR="008E0806">
        <w:fldChar w:fldCharType="begin"/>
      </w:r>
      <w:r>
        <w:instrText xml:space="preserve"> XE "types:.NET Framework Design Guidelines"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Code"/>
      </w:pPr>
      <w:r>
        <w:t xml:space="preserve">type RadialPoint = </w:t>
      </w:r>
    </w:p>
    <w:p w:rsidR="00370732" w:rsidRDefault="00370732" w:rsidP="00370732">
      <w:pPr>
        <w:pStyle w:val="Code"/>
      </w:pPr>
      <w:r>
        <w:t xml:space="preserve">     new : unit -&gt; RadialPoint</w:t>
      </w:r>
    </w:p>
    <w:p w:rsidR="00370732" w:rsidRDefault="00370732" w:rsidP="00370732">
      <w:pPr>
        <w:pStyle w:val="Code"/>
      </w:pPr>
      <w:r>
        <w:t xml:space="preserve">     new : angle:double * radius:double -&gt; RadialPoint</w:t>
      </w:r>
    </w:p>
    <w:p w:rsidR="00370732" w:rsidRDefault="00370732" w:rsidP="00370732">
      <w:pPr>
        <w:pStyle w:val="Code"/>
      </w:pPr>
      <w:r>
        <w:t xml:space="preserve">     static member Circle : count:int -&gt; seq&lt;RadialPoint&gt;</w:t>
      </w:r>
    </w:p>
    <w:p w:rsidR="00370732" w:rsidRDefault="00370732" w:rsidP="00370732">
      <w:pPr>
        <w:pStyle w:val="Code"/>
      </w:pPr>
      <w:r>
        <w:t xml:space="preserve">     member Stretch : factor:double -&gt; RadialPoint</w:t>
      </w:r>
    </w:p>
    <w:p w:rsidR="00370732" w:rsidRDefault="00370732" w:rsidP="00370732">
      <w:pPr>
        <w:pStyle w:val="Code"/>
      </w:pPr>
      <w:r>
        <w:t xml:space="preserve">     member Warp : transform:System.Func&lt;double,double&gt; -&gt; RadialPoint</w:t>
      </w:r>
    </w:p>
    <w:p w:rsidR="00370732" w:rsidRDefault="00370732" w:rsidP="00370732">
      <w:pPr>
        <w:pStyle w:val="Code"/>
      </w:pPr>
      <w:r>
        <w:t xml:space="preserve">     member Angle : double</w:t>
      </w:r>
    </w:p>
    <w:p w:rsidR="00370732" w:rsidRDefault="00370732" w:rsidP="00370732">
      <w:pPr>
        <w:pStyle w:val="Code"/>
      </w:pPr>
      <w:r>
        <w:t xml:space="preserve">     member Radius : double</w:t>
      </w:r>
    </w:p>
    <w:p w:rsidR="00370732" w:rsidRDefault="00370732" w:rsidP="00B42658">
      <w:pPr>
        <w:pStyle w:val="BodyText"/>
      </w:pPr>
      <w:r>
        <w:t>The C# signature is now as follows:</w:t>
      </w:r>
    </w:p>
    <w:p w:rsidR="00370732" w:rsidRDefault="00370732" w:rsidP="00370732">
      <w:pPr>
        <w:pStyle w:val="Code"/>
      </w:pPr>
      <w:r>
        <w:lastRenderedPageBreak/>
        <w:t>public class RadialPoint {</w:t>
      </w:r>
    </w:p>
    <w:p w:rsidR="00370732" w:rsidRDefault="00370732" w:rsidP="00370732">
      <w:pPr>
        <w:pStyle w:val="Code"/>
      </w:pPr>
      <w:r>
        <w:t xml:space="preserve">   public RadialPoint();</w:t>
      </w:r>
    </w:p>
    <w:p w:rsidR="00370732" w:rsidRDefault="00370732" w:rsidP="00370732">
      <w:pPr>
        <w:pStyle w:val="Code"/>
      </w:pPr>
      <w:r>
        <w:t xml:space="preserve">   public RadialPoint(double angle, double radius);</w:t>
      </w:r>
    </w:p>
    <w:p w:rsidR="00370732" w:rsidRDefault="00370732" w:rsidP="00370732">
      <w:pPr>
        <w:pStyle w:val="Code"/>
      </w:pPr>
      <w:r>
        <w:t xml:space="preserve">   public static System.Collections.Generic.IEnumerable&lt;RadialPoint&gt; </w:t>
      </w:r>
    </w:p>
    <w:p w:rsidR="00370732" w:rsidRDefault="00370732" w:rsidP="00370732">
      <w:pPr>
        <w:pStyle w:val="Code"/>
      </w:pPr>
      <w:r>
        <w:t xml:space="preserve">                   Circle(int count);</w:t>
      </w:r>
    </w:p>
    <w:p w:rsidR="00370732" w:rsidRDefault="00370732" w:rsidP="00370732">
      <w:pPr>
        <w:pStyle w:val="Code"/>
      </w:pPr>
      <w:r>
        <w:t xml:space="preserve">   public RadialPoint Stretch(double factor);</w:t>
      </w:r>
    </w:p>
    <w:p w:rsidR="00370732" w:rsidRDefault="00370732" w:rsidP="00370732">
      <w:pPr>
        <w:pStyle w:val="Code"/>
      </w:pPr>
      <w:r>
        <w:t xml:space="preserve">   public RadialPoint Warp(System.Func&lt;double,double&gt; transform);</w:t>
      </w:r>
    </w:p>
    <w:p w:rsidR="00370732" w:rsidRDefault="00370732" w:rsidP="00370732">
      <w:pPr>
        <w:pStyle w:val="Code"/>
      </w:pPr>
      <w:r>
        <w:t xml:space="preserve">   public double Angle { get; }</w:t>
      </w:r>
    </w:p>
    <w:p w:rsidR="00370732" w:rsidRPr="0050516F" w:rsidRDefault="00370732" w:rsidP="00370732">
      <w:pPr>
        <w:pStyle w:val="Code"/>
      </w:pPr>
      <w:r w:rsidRPr="0050516F">
        <w:t xml:space="preserve">   public double Radius  { get; }</w:t>
      </w:r>
    </w:p>
    <w:p w:rsidR="00370732" w:rsidRDefault="00370732" w:rsidP="00370732">
      <w:pPr>
        <w:pStyle w:val="Code"/>
      </w:pPr>
      <w:r>
        <w:t>}</w:t>
      </w:r>
    </w:p>
    <w:p w:rsidR="00370732" w:rsidRDefault="00370732" w:rsidP="00B42658">
      <w:pPr>
        <w:pStyle w:val="BodyText"/>
      </w:pPr>
      <w:r>
        <w:t xml:space="preserve">The fixes we have made to prepare this type for </w:t>
      </w:r>
      <w:r w:rsidR="008E0806">
        <w:fldChar w:fldCharType="begin"/>
      </w:r>
      <w:r>
        <w:instrText xml:space="preserve"> XE "types:.NET Framework Design Guidelines" </w:instrText>
      </w:r>
      <w:r w:rsidR="008E0806">
        <w:fldChar w:fldCharType="end"/>
      </w:r>
      <w:r>
        <w:t xml:space="preserve">use as part of </w:t>
      </w:r>
      <w:r w:rsidR="008E0806">
        <w:fldChar w:fldCharType="begin"/>
      </w:r>
      <w:r>
        <w:instrText xml:space="preserve"> XE "F# library design:vanilla libraries" </w:instrText>
      </w:r>
      <w:r w:rsidR="008E0806">
        <w:fldChar w:fldCharType="end"/>
      </w:r>
      <w:r w:rsidR="008E0806">
        <w:fldChar w:fldCharType="begin"/>
      </w:r>
      <w:r>
        <w:instrText xml:space="preserve"> XE "libraries:F# library design:vanilla libraries" </w:instrText>
      </w:r>
      <w:r w:rsidR="008E0806">
        <w:fldChar w:fldCharType="end"/>
      </w:r>
      <w:r w:rsidR="008E0806">
        <w:fldChar w:fldCharType="begin"/>
      </w:r>
      <w:r>
        <w:instrText xml:space="preserve"> XE "designing:F# libraries:vanilla libraries" </w:instrText>
      </w:r>
      <w:r w:rsidR="008E0806">
        <w:fldChar w:fldCharType="end"/>
      </w:r>
      <w:r w:rsidR="008E0806">
        <w:fldChar w:fldCharType="begin"/>
      </w:r>
      <w:r>
        <w:instrText xml:space="preserve"> XE ".NET libraries:vanilla libraries" </w:instrText>
      </w:r>
      <w:r w:rsidR="008E0806">
        <w:fldChar w:fldCharType="end"/>
      </w:r>
      <w:r w:rsidR="008E0806">
        <w:fldChar w:fldCharType="begin"/>
      </w:r>
      <w:r>
        <w:instrText xml:space="preserve"> XE "vanilla .NET libraries" </w:instrText>
      </w:r>
      <w:r w:rsidR="008E0806">
        <w:fldChar w:fldCharType="end"/>
      </w:r>
      <w:r>
        <w:t>a vanilla .NET library are as follows</w:t>
      </w:r>
      <w:r w:rsidR="008E0806">
        <w:fldChar w:fldCharType="begin"/>
      </w:r>
      <w:r>
        <w:instrText xml:space="preserve"> XE ".NET Framework Design Guidelines:types" </w:instrText>
      </w:r>
      <w:r w:rsidR="008E0806">
        <w:fldChar w:fldCharType="end"/>
      </w:r>
      <w:r w:rsidR="008E0806">
        <w:fldChar w:fldCharType="begin"/>
      </w:r>
      <w:r>
        <w:instrText xml:space="preserve"> XE ".NET Framework Design Guidelines:types" </w:instrText>
      </w:r>
      <w:r w:rsidR="008E0806">
        <w:fldChar w:fldCharType="end"/>
      </w:r>
      <w:r>
        <w:t>:</w:t>
      </w:r>
    </w:p>
    <w:p w:rsidR="00370732" w:rsidRDefault="00370732" w:rsidP="00370732">
      <w:pPr>
        <w:pStyle w:val="Bullet"/>
        <w:numPr>
          <w:ilvl w:val="0"/>
          <w:numId w:val="43"/>
        </w:numPr>
      </w:pPr>
      <w:r>
        <w:t xml:space="preserve">We adjusted several names; </w:t>
      </w:r>
      <w:r w:rsidRPr="001A153B">
        <w:rPr>
          <w:rStyle w:val="CodeInline"/>
        </w:rPr>
        <w:t>Point1</w:t>
      </w:r>
      <w:r>
        <w:t xml:space="preserve"> , </w:t>
      </w:r>
      <w:r w:rsidRPr="001A153B">
        <w:rPr>
          <w:rStyle w:val="CodeInline"/>
        </w:rPr>
        <w:t>n</w:t>
      </w:r>
      <w:r>
        <w:t xml:space="preserve">, </w:t>
      </w:r>
      <w:r w:rsidRPr="001A153B">
        <w:rPr>
          <w:rStyle w:val="CodeInline"/>
        </w:rPr>
        <w:t>l</w:t>
      </w:r>
      <w:r>
        <w:t xml:space="preserve">, and </w:t>
      </w:r>
      <w:r w:rsidRPr="001A153B">
        <w:rPr>
          <w:rStyle w:val="CodeInline"/>
        </w:rPr>
        <w:t>f</w:t>
      </w:r>
      <w:r>
        <w:t xml:space="preserve"> became </w:t>
      </w:r>
      <w:r w:rsidRPr="001A153B">
        <w:rPr>
          <w:rStyle w:val="CodeInline"/>
        </w:rPr>
        <w:t>RadialPoint</w:t>
      </w:r>
      <w:r>
        <w:t xml:space="preserve">, </w:t>
      </w:r>
      <w:r w:rsidRPr="001A153B">
        <w:rPr>
          <w:rStyle w:val="CodeInline"/>
        </w:rPr>
        <w:t>count</w:t>
      </w:r>
      <w:r>
        <w:t xml:space="preserve">, </w:t>
      </w:r>
      <w:r w:rsidRPr="001A153B">
        <w:rPr>
          <w:rStyle w:val="CodeInline"/>
        </w:rPr>
        <w:t>factor</w:t>
      </w:r>
      <w:r>
        <w:t xml:space="preserve">, and </w:t>
      </w:r>
      <w:r w:rsidRPr="001A153B">
        <w:rPr>
          <w:rStyle w:val="CodeInline"/>
        </w:rPr>
        <w:t>transform</w:t>
      </w:r>
      <w:r>
        <w:t>, respectively.</w:t>
      </w:r>
    </w:p>
    <w:p w:rsidR="00370732" w:rsidRDefault="00370732" w:rsidP="00370732">
      <w:pPr>
        <w:pStyle w:val="Bullet"/>
        <w:numPr>
          <w:ilvl w:val="0"/>
          <w:numId w:val="43"/>
        </w:numPr>
      </w:pPr>
      <w:r>
        <w:t xml:space="preserve">We used a return type of </w:t>
      </w:r>
      <w:r w:rsidRPr="001A153B">
        <w:rPr>
          <w:rStyle w:val="CodeInline"/>
        </w:rPr>
        <w:t>seq&lt;RadialPoint&gt;</w:t>
      </w:r>
      <w:r>
        <w:t xml:space="preserve"> instead of </w:t>
      </w:r>
      <w:r w:rsidRPr="001A153B">
        <w:rPr>
          <w:rStyle w:val="CodeInline"/>
        </w:rPr>
        <w:t>RadialPoint list</w:t>
      </w:r>
      <w:r>
        <w:t xml:space="preserve"> by changing a list construction using </w:t>
      </w:r>
      <w:r w:rsidRPr="001A153B">
        <w:rPr>
          <w:rStyle w:val="CodeInline"/>
        </w:rPr>
        <w:t>[ ... ]</w:t>
      </w:r>
      <w:r>
        <w:t xml:space="preserve"> to a sequence construction using </w:t>
      </w:r>
      <w:r w:rsidRPr="001A153B">
        <w:rPr>
          <w:rStyle w:val="CodeInline"/>
        </w:rPr>
        <w:t>seq { ... }</w:t>
      </w:r>
      <w:r>
        <w:t xml:space="preserve">. </w:t>
      </w:r>
    </w:p>
    <w:p w:rsidR="00935B5B" w:rsidRDefault="00370732" w:rsidP="00AA2744">
      <w:pPr>
        <w:pStyle w:val="Bullet"/>
        <w:numPr>
          <w:ilvl w:val="0"/>
          <w:numId w:val="43"/>
        </w:numPr>
      </w:pPr>
      <w:r>
        <w:t xml:space="preserve">We </w:t>
      </w:r>
      <w:r w:rsidR="008E0806">
        <w:fldChar w:fldCharType="begin"/>
      </w:r>
      <w:r>
        <w:instrText xml:space="preserve"> XE "types:.NET Framework Design Guidelines" </w:instrText>
      </w:r>
      <w:r w:rsidR="008E0806">
        <w:fldChar w:fldCharType="end"/>
      </w:r>
      <w:r>
        <w:t xml:space="preserve">used the .NET delegate type </w:t>
      </w:r>
      <w:r w:rsidRPr="001A153B">
        <w:rPr>
          <w:rStyle w:val="CodeInline"/>
        </w:rPr>
        <w:t>System.Func</w:t>
      </w:r>
      <w:r>
        <w:t xml:space="preserve"> instead of an F# function type. </w:t>
      </w:r>
    </w:p>
    <w:sectPr w:rsidR="00935B5B" w:rsidSect="00EC3BD2">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F5E" w:rsidRDefault="00374F5E" w:rsidP="00DE2BBE">
      <w:r>
        <w:separator/>
      </w:r>
    </w:p>
  </w:endnote>
  <w:endnote w:type="continuationSeparator" w:id="0">
    <w:p w:rsidR="00374F5E" w:rsidRDefault="00374F5E" w:rsidP="00DE2B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
    <w:panose1 w:val="00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mmonBullets">
    <w:altName w:val="Symbol"/>
    <w:charset w:val="02"/>
    <w:family w:val="swiss"/>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heSansMonoConNormal">
    <w:altName w:val="Times New Roman"/>
    <w:panose1 w:val="00000000000000000000"/>
    <w:charset w:val="00"/>
    <w:family w:val="roman"/>
    <w:notTrueType/>
    <w:pitch w:val="variable"/>
    <w:sig w:usb0="00000083"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2346932"/>
      <w:docPartObj>
        <w:docPartGallery w:val="Page Numbers (Bottom of Page)"/>
        <w:docPartUnique/>
      </w:docPartObj>
    </w:sdtPr>
    <w:sdtEndPr>
      <w:rPr>
        <w:noProof/>
      </w:rPr>
    </w:sdtEndPr>
    <w:sdtContent>
      <w:p w:rsidR="009046D7" w:rsidRDefault="009046D7">
        <w:pPr>
          <w:pStyle w:val="Footer"/>
          <w:jc w:val="center"/>
        </w:pPr>
        <w:fldSimple w:instr=" PAGE   \* MERGEFORMAT ">
          <w:r w:rsidR="00DE0CA3">
            <w:rPr>
              <w:noProof/>
            </w:rPr>
            <w:t>20</w:t>
          </w:r>
        </w:fldSimple>
      </w:p>
    </w:sdtContent>
  </w:sdt>
  <w:p w:rsidR="009046D7" w:rsidRDefault="009046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F5E" w:rsidRDefault="00374F5E" w:rsidP="00DE2BBE">
      <w:r>
        <w:separator/>
      </w:r>
    </w:p>
  </w:footnote>
  <w:footnote w:type="continuationSeparator" w:id="0">
    <w:p w:rsidR="00374F5E" w:rsidRDefault="00374F5E" w:rsidP="00DE2B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7E0E95"/>
    <w:multiLevelType w:val="hybridMultilevel"/>
    <w:tmpl w:val="7AC0966A"/>
    <w:lvl w:ilvl="0" w:tplc="239455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2E87442"/>
    <w:multiLevelType w:val="hybridMultilevel"/>
    <w:tmpl w:val="D10A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247979B8"/>
    <w:multiLevelType w:val="hybridMultilevel"/>
    <w:tmpl w:val="D03C10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7">
    <w:nsid w:val="2CF9796D"/>
    <w:multiLevelType w:val="hybridMultilevel"/>
    <w:tmpl w:val="D5C80E56"/>
    <w:lvl w:ilvl="0" w:tplc="77C05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9">
    <w:nsid w:val="342B1244"/>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0">
    <w:nsid w:val="36D66AEA"/>
    <w:multiLevelType w:val="hybridMultilevel"/>
    <w:tmpl w:val="D88886C8"/>
    <w:lvl w:ilvl="0" w:tplc="F5BCDCCA">
      <w:start w:val="1"/>
      <w:numFmt w:val="bullet"/>
      <w:lvlText w:val=""/>
      <w:lvlJc w:val="left"/>
      <w:pPr>
        <w:tabs>
          <w:tab w:val="num" w:pos="720"/>
        </w:tabs>
        <w:ind w:left="720" w:hanging="360"/>
      </w:pPr>
      <w:rPr>
        <w:rFonts w:ascii="Wingdings" w:hAnsi="Wingdings" w:hint="default"/>
        <w:b/>
        <w:i w:val="0"/>
        <w:color w:val="008000"/>
        <w:sz w:val="24"/>
        <w:szCs w:val="24"/>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F364D86"/>
    <w:multiLevelType w:val="multilevel"/>
    <w:tmpl w:val="E7FAFFDA"/>
    <w:lvl w:ilvl="0">
      <w:start w:val="1"/>
      <w:numFmt w:val="decimal"/>
      <w:pStyle w:val="Heading1"/>
      <w:lvlText w:val="%1"/>
      <w:lvlJc w:val="left"/>
      <w:pPr>
        <w:ind w:left="432" w:hanging="432"/>
      </w:pPr>
      <w:rPr>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nsid w:val="48FD480D"/>
    <w:multiLevelType w:val="singleLevel"/>
    <w:tmpl w:val="B260857C"/>
    <w:lvl w:ilvl="0">
      <w:start w:val="1"/>
      <w:numFmt w:val="decimal"/>
      <w:lvlText w:val=" %1. "/>
      <w:legacy w:legacy="1" w:legacySpace="0" w:legacyIndent="360"/>
      <w:lvlJc w:val="left"/>
      <w:pPr>
        <w:ind w:left="360" w:hanging="360"/>
      </w:pPr>
      <w:rPr>
        <w:rFonts w:ascii="Utopia" w:hAnsi="Utopia" w:hint="default"/>
      </w:rPr>
    </w:lvl>
  </w:abstractNum>
  <w:abstractNum w:abstractNumId="24">
    <w:nsid w:val="4CBB7741"/>
    <w:multiLevelType w:val="hybridMultilevel"/>
    <w:tmpl w:val="A7AAD20C"/>
    <w:lvl w:ilvl="0" w:tplc="08090001">
      <w:start w:val="1"/>
      <w:numFmt w:val="bullet"/>
      <w:lvlText w:val=""/>
      <w:lvlJc w:val="left"/>
      <w:pPr>
        <w:ind w:left="717" w:hanging="360"/>
      </w:pPr>
      <w:rPr>
        <w:rFonts w:ascii="Symbol" w:hAnsi="Symbol" w:hint="default"/>
      </w:rPr>
    </w:lvl>
    <w:lvl w:ilvl="1" w:tplc="08090003">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5">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7">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8">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9">
    <w:nsid w:val="5B8E21F5"/>
    <w:multiLevelType w:val="hybridMultilevel"/>
    <w:tmpl w:val="E460D4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65732FA4"/>
    <w:multiLevelType w:val="hybridMultilevel"/>
    <w:tmpl w:val="AC0A98E2"/>
    <w:lvl w:ilvl="0" w:tplc="03B48CA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3">
    <w:nsid w:val="6B381FFB"/>
    <w:multiLevelType w:val="hybridMultilevel"/>
    <w:tmpl w:val="4B7C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277E3D"/>
    <w:multiLevelType w:val="hybridMultilevel"/>
    <w:tmpl w:val="1D801344"/>
    <w:lvl w:ilvl="0" w:tplc="B0227A3C">
      <w:numFmt w:val="bullet"/>
      <w:lvlText w:val=""/>
      <w:lvlJc w:val="left"/>
      <w:pPr>
        <w:ind w:left="570" w:hanging="360"/>
      </w:pPr>
      <w:rPr>
        <w:rFonts w:ascii="Symbol" w:eastAsia="Times New Roman" w:hAnsi="Symbol" w:cstheme="minorHAnsi" w:hint="default"/>
      </w:rPr>
    </w:lvl>
    <w:lvl w:ilvl="1" w:tplc="8C4E0076">
      <w:start w:val="1"/>
      <w:numFmt w:val="bullet"/>
      <w:pStyle w:val="Bullet"/>
      <w:lvlText w:val="o"/>
      <w:lvlJc w:val="left"/>
      <w:pPr>
        <w:ind w:left="1290" w:hanging="360"/>
      </w:pPr>
      <w:rPr>
        <w:rFonts w:ascii="Courier New" w:hAnsi="Courier New" w:cs="Courier New" w:hint="default"/>
      </w:rPr>
    </w:lvl>
    <w:lvl w:ilvl="2" w:tplc="08090005" w:tentative="1">
      <w:start w:val="1"/>
      <w:numFmt w:val="bullet"/>
      <w:lvlText w:val=""/>
      <w:lvlJc w:val="left"/>
      <w:pPr>
        <w:ind w:left="2010" w:hanging="360"/>
      </w:pPr>
      <w:rPr>
        <w:rFonts w:ascii="Wingdings" w:hAnsi="Wingdings" w:hint="default"/>
      </w:rPr>
    </w:lvl>
    <w:lvl w:ilvl="3" w:tplc="08090001" w:tentative="1">
      <w:start w:val="1"/>
      <w:numFmt w:val="bullet"/>
      <w:lvlText w:val=""/>
      <w:lvlJc w:val="left"/>
      <w:pPr>
        <w:ind w:left="2730" w:hanging="360"/>
      </w:pPr>
      <w:rPr>
        <w:rFonts w:ascii="Symbol" w:hAnsi="Symbol" w:hint="default"/>
      </w:rPr>
    </w:lvl>
    <w:lvl w:ilvl="4" w:tplc="08090003" w:tentative="1">
      <w:start w:val="1"/>
      <w:numFmt w:val="bullet"/>
      <w:lvlText w:val="o"/>
      <w:lvlJc w:val="left"/>
      <w:pPr>
        <w:ind w:left="3450" w:hanging="360"/>
      </w:pPr>
      <w:rPr>
        <w:rFonts w:ascii="Courier New" w:hAnsi="Courier New" w:cs="Courier New" w:hint="default"/>
      </w:rPr>
    </w:lvl>
    <w:lvl w:ilvl="5" w:tplc="08090005" w:tentative="1">
      <w:start w:val="1"/>
      <w:numFmt w:val="bullet"/>
      <w:lvlText w:val=""/>
      <w:lvlJc w:val="left"/>
      <w:pPr>
        <w:ind w:left="4170" w:hanging="360"/>
      </w:pPr>
      <w:rPr>
        <w:rFonts w:ascii="Wingdings" w:hAnsi="Wingdings" w:hint="default"/>
      </w:rPr>
    </w:lvl>
    <w:lvl w:ilvl="6" w:tplc="08090001" w:tentative="1">
      <w:start w:val="1"/>
      <w:numFmt w:val="bullet"/>
      <w:lvlText w:val=""/>
      <w:lvlJc w:val="left"/>
      <w:pPr>
        <w:ind w:left="4890" w:hanging="360"/>
      </w:pPr>
      <w:rPr>
        <w:rFonts w:ascii="Symbol" w:hAnsi="Symbol" w:hint="default"/>
      </w:rPr>
    </w:lvl>
    <w:lvl w:ilvl="7" w:tplc="08090003" w:tentative="1">
      <w:start w:val="1"/>
      <w:numFmt w:val="bullet"/>
      <w:lvlText w:val="o"/>
      <w:lvlJc w:val="left"/>
      <w:pPr>
        <w:ind w:left="5610" w:hanging="360"/>
      </w:pPr>
      <w:rPr>
        <w:rFonts w:ascii="Courier New" w:hAnsi="Courier New" w:cs="Courier New" w:hint="default"/>
      </w:rPr>
    </w:lvl>
    <w:lvl w:ilvl="8" w:tplc="08090005" w:tentative="1">
      <w:start w:val="1"/>
      <w:numFmt w:val="bullet"/>
      <w:lvlText w:val=""/>
      <w:lvlJc w:val="left"/>
      <w:pPr>
        <w:ind w:left="6330" w:hanging="360"/>
      </w:pPr>
      <w:rPr>
        <w:rFonts w:ascii="Wingdings" w:hAnsi="Wingdings" w:hint="default"/>
      </w:rPr>
    </w:lvl>
  </w:abstractNum>
  <w:abstractNum w:abstractNumId="35">
    <w:nsid w:val="73485F54"/>
    <w:multiLevelType w:val="hybridMultilevel"/>
    <w:tmpl w:val="91F6FEB0"/>
    <w:lvl w:ilvl="0" w:tplc="F7D2F5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B1052"/>
    <w:multiLevelType w:val="hybridMultilevel"/>
    <w:tmpl w:val="A9049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7F36DB"/>
    <w:multiLevelType w:val="hybridMultilevel"/>
    <w:tmpl w:val="FBA20A2C"/>
    <w:lvl w:ilvl="0" w:tplc="FFFFFFFF">
      <w:start w:val="1"/>
      <w:numFmt w:val="bullet"/>
      <w:pStyle w:val="GuidelinePositive"/>
      <w:lvlText w:val=""/>
      <w:lvlJc w:val="left"/>
      <w:pPr>
        <w:tabs>
          <w:tab w:val="num" w:pos="960"/>
        </w:tabs>
        <w:ind w:left="960" w:hanging="360"/>
      </w:pPr>
      <w:rPr>
        <w:rFonts w:ascii="Wingdings" w:hAnsi="Wingdings" w:hint="default"/>
        <w:b/>
        <w:i w:val="0"/>
        <w:color w:val="FF0000"/>
        <w:sz w:val="24"/>
        <w:szCs w:val="24"/>
      </w:rPr>
    </w:lvl>
    <w:lvl w:ilvl="1" w:tplc="FFFFFFFF">
      <w:start w:val="1"/>
      <w:numFmt w:val="bullet"/>
      <w:lvlText w:val=""/>
      <w:lvlJc w:val="left"/>
      <w:pPr>
        <w:tabs>
          <w:tab w:val="num" w:pos="1680"/>
        </w:tabs>
        <w:ind w:left="1680" w:hanging="360"/>
      </w:pPr>
      <w:rPr>
        <w:rFonts w:ascii="Symbol" w:hAnsi="Symbol" w:hint="default"/>
        <w:b/>
        <w:i w:val="0"/>
        <w:color w:val="FF0000"/>
        <w:sz w:val="24"/>
        <w:szCs w:val="24"/>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7"/>
  </w:num>
  <w:num w:numId="2">
    <w:abstractNumId w:val="2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lvlOverride w:ilvl="0">
      <w:lvl w:ilvl="0">
        <w:start w:val="1"/>
        <w:numFmt w:val="bullet"/>
        <w:lvlText w:val=""/>
        <w:lvlJc w:val="left"/>
        <w:pPr>
          <w:tabs>
            <w:tab w:val="num" w:pos="960"/>
          </w:tabs>
          <w:ind w:left="960" w:hanging="360"/>
        </w:pPr>
        <w:rPr>
          <w:rFonts w:ascii="Wingdings" w:hAnsi="Wingdings" w:hint="default"/>
          <w:b/>
          <w:i w:val="0"/>
          <w:color w:val="FF0000"/>
          <w:sz w:val="24"/>
          <w:szCs w:val="24"/>
        </w:rPr>
      </w:lvl>
    </w:lvlOverride>
  </w:num>
  <w:num w:numId="16">
    <w:abstractNumId w:val="10"/>
    <w:lvlOverride w:ilvl="0">
      <w:lvl w:ilvl="0">
        <w:start w:val="1"/>
        <w:numFmt w:val="bullet"/>
        <w:lvlText w:val="n"/>
        <w:legacy w:legacy="1" w:legacySpace="0" w:legacyIndent="360"/>
        <w:lvlJc w:val="left"/>
        <w:pPr>
          <w:ind w:left="360" w:hanging="360"/>
        </w:pPr>
        <w:rPr>
          <w:rFonts w:ascii="Utopia" w:hAnsi="Utopia" w:hint="default"/>
        </w:rPr>
      </w:lvl>
    </w:lvlOverride>
  </w:num>
  <w:num w:numId="17">
    <w:abstractNumId w:val="23"/>
  </w:num>
  <w:num w:numId="18">
    <w:abstractNumId w:val="19"/>
  </w:num>
  <w:num w:numId="19">
    <w:abstractNumId w:val="10"/>
    <w:lvlOverride w:ilvl="0">
      <w:lvl w:ilvl="0">
        <w:start w:val="1"/>
        <w:numFmt w:val="bullet"/>
        <w:lvlText w:val="?"/>
        <w:legacy w:legacy="1" w:legacySpace="0" w:legacyIndent="360"/>
        <w:lvlJc w:val="left"/>
        <w:pPr>
          <w:ind w:left="360" w:hanging="360"/>
        </w:pPr>
      </w:lvl>
    </w:lvlOverride>
  </w:num>
  <w:num w:numId="20">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21">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2">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23">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24">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25">
    <w:abstractNumId w:val="27"/>
  </w:num>
  <w:num w:numId="26">
    <w:abstractNumId w:val="26"/>
  </w:num>
  <w:num w:numId="27">
    <w:abstractNumId w:val="28"/>
  </w:num>
  <w:num w:numId="28">
    <w:abstractNumId w:val="16"/>
  </w:num>
  <w:num w:numId="29">
    <w:abstractNumId w:val="25"/>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4"/>
  </w:num>
  <w:num w:numId="33">
    <w:abstractNumId w:val="30"/>
  </w:num>
  <w:num w:numId="34">
    <w:abstractNumId w:val="32"/>
  </w:num>
  <w:num w:numId="35">
    <w:abstractNumId w:val="12"/>
  </w:num>
  <w:num w:numId="36">
    <w:abstractNumId w:val="18"/>
  </w:num>
  <w:num w:numId="37">
    <w:abstractNumId w:val="21"/>
  </w:num>
  <w:num w:numId="38">
    <w:abstractNumId w:val="21"/>
  </w:num>
  <w:num w:numId="39">
    <w:abstractNumId w:val="21"/>
  </w:num>
  <w:num w:numId="40">
    <w:abstractNumId w:val="21"/>
  </w:num>
  <w:num w:numId="41">
    <w:abstractNumId w:val="15"/>
  </w:num>
  <w:num w:numId="42">
    <w:abstractNumId w:val="13"/>
  </w:num>
  <w:num w:numId="43">
    <w:abstractNumId w:val="34"/>
  </w:num>
  <w:num w:numId="44">
    <w:abstractNumId w:val="36"/>
  </w:num>
  <w:num w:numId="45">
    <w:abstractNumId w:val="33"/>
  </w:num>
  <w:num w:numId="46">
    <w:abstractNumId w:val="24"/>
  </w:num>
  <w:num w:numId="47">
    <w:abstractNumId w:val="11"/>
  </w:num>
  <w:num w:numId="48">
    <w:abstractNumId w:val="17"/>
  </w:num>
  <w:num w:numId="49">
    <w:abstractNumId w:val="35"/>
  </w:num>
  <w:num w:numId="50">
    <w:abstractNumId w:val="31"/>
  </w:num>
  <w:num w:numId="51">
    <w:abstractNumId w:val="37"/>
  </w:num>
  <w:num w:numId="52">
    <w:abstractNumId w:val="37"/>
  </w:num>
  <w:num w:numId="53">
    <w:abstractNumId w:val="37"/>
  </w:num>
  <w:num w:numId="54">
    <w:abstractNumId w:val="37"/>
  </w:num>
  <w:num w:numId="55">
    <w:abstractNumId w:val="37"/>
  </w:num>
  <w:num w:numId="56">
    <w:abstractNumId w:val="37"/>
  </w:num>
  <w:num w:numId="57">
    <w:abstractNumId w:val="37"/>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stylePaneFormatFilter w:val="1028"/>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A87730"/>
    <w:rsid w:val="00013266"/>
    <w:rsid w:val="00013BF0"/>
    <w:rsid w:val="00013EF4"/>
    <w:rsid w:val="000145C1"/>
    <w:rsid w:val="000263E4"/>
    <w:rsid w:val="0003058E"/>
    <w:rsid w:val="0003168B"/>
    <w:rsid w:val="00031FB8"/>
    <w:rsid w:val="00034179"/>
    <w:rsid w:val="00037CEF"/>
    <w:rsid w:val="0004312D"/>
    <w:rsid w:val="00060C53"/>
    <w:rsid w:val="000747A6"/>
    <w:rsid w:val="000813D7"/>
    <w:rsid w:val="00083434"/>
    <w:rsid w:val="00083F85"/>
    <w:rsid w:val="00090567"/>
    <w:rsid w:val="00097848"/>
    <w:rsid w:val="000A0A33"/>
    <w:rsid w:val="000A60C8"/>
    <w:rsid w:val="000B47D7"/>
    <w:rsid w:val="000B6C3D"/>
    <w:rsid w:val="000C5F45"/>
    <w:rsid w:val="000D5B1C"/>
    <w:rsid w:val="000F1F52"/>
    <w:rsid w:val="00106737"/>
    <w:rsid w:val="001201F5"/>
    <w:rsid w:val="00121762"/>
    <w:rsid w:val="00133DC7"/>
    <w:rsid w:val="001340ED"/>
    <w:rsid w:val="001368CD"/>
    <w:rsid w:val="0014020A"/>
    <w:rsid w:val="00141372"/>
    <w:rsid w:val="00147389"/>
    <w:rsid w:val="00155AB2"/>
    <w:rsid w:val="001614AA"/>
    <w:rsid w:val="001701DB"/>
    <w:rsid w:val="00173C3D"/>
    <w:rsid w:val="001A153B"/>
    <w:rsid w:val="001A28A9"/>
    <w:rsid w:val="001A5BD0"/>
    <w:rsid w:val="001B18AA"/>
    <w:rsid w:val="001C3E79"/>
    <w:rsid w:val="001C4652"/>
    <w:rsid w:val="001D2457"/>
    <w:rsid w:val="001E4485"/>
    <w:rsid w:val="002044D2"/>
    <w:rsid w:val="00204AF5"/>
    <w:rsid w:val="00205ED8"/>
    <w:rsid w:val="00210EAE"/>
    <w:rsid w:val="0022678B"/>
    <w:rsid w:val="00232B5E"/>
    <w:rsid w:val="002507AE"/>
    <w:rsid w:val="002558E5"/>
    <w:rsid w:val="00283D29"/>
    <w:rsid w:val="00285918"/>
    <w:rsid w:val="002877C5"/>
    <w:rsid w:val="00293479"/>
    <w:rsid w:val="00297B81"/>
    <w:rsid w:val="002A2524"/>
    <w:rsid w:val="002A623F"/>
    <w:rsid w:val="002A73E5"/>
    <w:rsid w:val="002B6728"/>
    <w:rsid w:val="002C75A3"/>
    <w:rsid w:val="002D194B"/>
    <w:rsid w:val="002D4517"/>
    <w:rsid w:val="002E3EEA"/>
    <w:rsid w:val="002E3F7D"/>
    <w:rsid w:val="00303F01"/>
    <w:rsid w:val="003121A8"/>
    <w:rsid w:val="00312604"/>
    <w:rsid w:val="00320673"/>
    <w:rsid w:val="00327699"/>
    <w:rsid w:val="0033441F"/>
    <w:rsid w:val="00340CA2"/>
    <w:rsid w:val="00344DB7"/>
    <w:rsid w:val="003577DC"/>
    <w:rsid w:val="00357C0D"/>
    <w:rsid w:val="00357E60"/>
    <w:rsid w:val="0036275E"/>
    <w:rsid w:val="00370732"/>
    <w:rsid w:val="00370843"/>
    <w:rsid w:val="00374F5E"/>
    <w:rsid w:val="00380BD5"/>
    <w:rsid w:val="00384B23"/>
    <w:rsid w:val="00385D78"/>
    <w:rsid w:val="00386594"/>
    <w:rsid w:val="00387030"/>
    <w:rsid w:val="003A2882"/>
    <w:rsid w:val="003A5A0B"/>
    <w:rsid w:val="003B6B7F"/>
    <w:rsid w:val="003C6012"/>
    <w:rsid w:val="003D4DAD"/>
    <w:rsid w:val="003E2B80"/>
    <w:rsid w:val="003E3186"/>
    <w:rsid w:val="003E5EEF"/>
    <w:rsid w:val="003F0A08"/>
    <w:rsid w:val="003F5908"/>
    <w:rsid w:val="004020B8"/>
    <w:rsid w:val="00406FA8"/>
    <w:rsid w:val="00407123"/>
    <w:rsid w:val="00421515"/>
    <w:rsid w:val="00432610"/>
    <w:rsid w:val="00457594"/>
    <w:rsid w:val="00461044"/>
    <w:rsid w:val="004672E0"/>
    <w:rsid w:val="004735C7"/>
    <w:rsid w:val="00477B61"/>
    <w:rsid w:val="00486508"/>
    <w:rsid w:val="00494144"/>
    <w:rsid w:val="00497AB3"/>
    <w:rsid w:val="004B27EE"/>
    <w:rsid w:val="004B6D51"/>
    <w:rsid w:val="004C56F0"/>
    <w:rsid w:val="004D0A36"/>
    <w:rsid w:val="004D1662"/>
    <w:rsid w:val="004D5A7C"/>
    <w:rsid w:val="004E213B"/>
    <w:rsid w:val="004E71FE"/>
    <w:rsid w:val="004E7E45"/>
    <w:rsid w:val="004F660C"/>
    <w:rsid w:val="0050516F"/>
    <w:rsid w:val="00505902"/>
    <w:rsid w:val="00517C32"/>
    <w:rsid w:val="00523569"/>
    <w:rsid w:val="00534263"/>
    <w:rsid w:val="00540932"/>
    <w:rsid w:val="005460BC"/>
    <w:rsid w:val="00551040"/>
    <w:rsid w:val="005556CA"/>
    <w:rsid w:val="00555C82"/>
    <w:rsid w:val="005666CA"/>
    <w:rsid w:val="00567A51"/>
    <w:rsid w:val="00574BF2"/>
    <w:rsid w:val="005777E9"/>
    <w:rsid w:val="005856D2"/>
    <w:rsid w:val="005B31D6"/>
    <w:rsid w:val="005C7788"/>
    <w:rsid w:val="005F0305"/>
    <w:rsid w:val="00601FDD"/>
    <w:rsid w:val="00603E0F"/>
    <w:rsid w:val="00622BF5"/>
    <w:rsid w:val="0063197F"/>
    <w:rsid w:val="00643CB7"/>
    <w:rsid w:val="0065481D"/>
    <w:rsid w:val="006614C7"/>
    <w:rsid w:val="00662DA7"/>
    <w:rsid w:val="00664CEB"/>
    <w:rsid w:val="006831A3"/>
    <w:rsid w:val="00692FCF"/>
    <w:rsid w:val="006A378B"/>
    <w:rsid w:val="006B23A8"/>
    <w:rsid w:val="006B3A91"/>
    <w:rsid w:val="006B71C9"/>
    <w:rsid w:val="006C090C"/>
    <w:rsid w:val="006C2FDE"/>
    <w:rsid w:val="006C3AE7"/>
    <w:rsid w:val="006C3BC2"/>
    <w:rsid w:val="006E36D2"/>
    <w:rsid w:val="006E4D64"/>
    <w:rsid w:val="006F0746"/>
    <w:rsid w:val="00702EB6"/>
    <w:rsid w:val="0070709A"/>
    <w:rsid w:val="00710FB3"/>
    <w:rsid w:val="007145C1"/>
    <w:rsid w:val="00715F5D"/>
    <w:rsid w:val="0072119D"/>
    <w:rsid w:val="00723419"/>
    <w:rsid w:val="00726B6C"/>
    <w:rsid w:val="00732479"/>
    <w:rsid w:val="0073686F"/>
    <w:rsid w:val="00740F0C"/>
    <w:rsid w:val="0074355A"/>
    <w:rsid w:val="007436FB"/>
    <w:rsid w:val="00743F33"/>
    <w:rsid w:val="007558C2"/>
    <w:rsid w:val="00780A89"/>
    <w:rsid w:val="007964FC"/>
    <w:rsid w:val="007A354B"/>
    <w:rsid w:val="007A6541"/>
    <w:rsid w:val="007B2923"/>
    <w:rsid w:val="007B7AD6"/>
    <w:rsid w:val="007C2C14"/>
    <w:rsid w:val="007C5D51"/>
    <w:rsid w:val="007E2BD3"/>
    <w:rsid w:val="007E3AB6"/>
    <w:rsid w:val="007F5049"/>
    <w:rsid w:val="00805547"/>
    <w:rsid w:val="0081150F"/>
    <w:rsid w:val="008155A2"/>
    <w:rsid w:val="00824DBE"/>
    <w:rsid w:val="00826477"/>
    <w:rsid w:val="00833DA0"/>
    <w:rsid w:val="0084619B"/>
    <w:rsid w:val="00847B57"/>
    <w:rsid w:val="0085120C"/>
    <w:rsid w:val="00862FAD"/>
    <w:rsid w:val="00866402"/>
    <w:rsid w:val="00867600"/>
    <w:rsid w:val="0087787D"/>
    <w:rsid w:val="008800CA"/>
    <w:rsid w:val="008900EA"/>
    <w:rsid w:val="00893EA8"/>
    <w:rsid w:val="00896D58"/>
    <w:rsid w:val="008A0302"/>
    <w:rsid w:val="008B0556"/>
    <w:rsid w:val="008C101A"/>
    <w:rsid w:val="008C21B0"/>
    <w:rsid w:val="008C2B3E"/>
    <w:rsid w:val="008C447B"/>
    <w:rsid w:val="008C4B02"/>
    <w:rsid w:val="008C6C0C"/>
    <w:rsid w:val="008E0806"/>
    <w:rsid w:val="008E752E"/>
    <w:rsid w:val="008F68E7"/>
    <w:rsid w:val="009046D7"/>
    <w:rsid w:val="00904B1F"/>
    <w:rsid w:val="00915CF3"/>
    <w:rsid w:val="00922EF3"/>
    <w:rsid w:val="00935B5B"/>
    <w:rsid w:val="00963B3D"/>
    <w:rsid w:val="00967007"/>
    <w:rsid w:val="00974937"/>
    <w:rsid w:val="00975F66"/>
    <w:rsid w:val="0098283B"/>
    <w:rsid w:val="009831FD"/>
    <w:rsid w:val="00986BD0"/>
    <w:rsid w:val="00990C66"/>
    <w:rsid w:val="009948E8"/>
    <w:rsid w:val="00997BAD"/>
    <w:rsid w:val="009A62B7"/>
    <w:rsid w:val="009B2618"/>
    <w:rsid w:val="009B5241"/>
    <w:rsid w:val="009B6C22"/>
    <w:rsid w:val="009B6DF8"/>
    <w:rsid w:val="009B6F4F"/>
    <w:rsid w:val="009C4CA7"/>
    <w:rsid w:val="009C7046"/>
    <w:rsid w:val="009C7385"/>
    <w:rsid w:val="009C77E8"/>
    <w:rsid w:val="009D1D35"/>
    <w:rsid w:val="009D5C9C"/>
    <w:rsid w:val="009D61E0"/>
    <w:rsid w:val="009E6CF5"/>
    <w:rsid w:val="009F10F3"/>
    <w:rsid w:val="009F2BD0"/>
    <w:rsid w:val="00A06757"/>
    <w:rsid w:val="00A10093"/>
    <w:rsid w:val="00A106D1"/>
    <w:rsid w:val="00A12A2B"/>
    <w:rsid w:val="00A258EC"/>
    <w:rsid w:val="00A44C9E"/>
    <w:rsid w:val="00A57176"/>
    <w:rsid w:val="00A64194"/>
    <w:rsid w:val="00A650C4"/>
    <w:rsid w:val="00A6737F"/>
    <w:rsid w:val="00A735BA"/>
    <w:rsid w:val="00A87730"/>
    <w:rsid w:val="00A95864"/>
    <w:rsid w:val="00AA01BC"/>
    <w:rsid w:val="00AA2744"/>
    <w:rsid w:val="00AA72E0"/>
    <w:rsid w:val="00AB0EAF"/>
    <w:rsid w:val="00AB1CA9"/>
    <w:rsid w:val="00AC0FE4"/>
    <w:rsid w:val="00AD23DB"/>
    <w:rsid w:val="00AD6E5E"/>
    <w:rsid w:val="00B01489"/>
    <w:rsid w:val="00B01C6E"/>
    <w:rsid w:val="00B16693"/>
    <w:rsid w:val="00B254BB"/>
    <w:rsid w:val="00B26A6D"/>
    <w:rsid w:val="00B3123A"/>
    <w:rsid w:val="00B351B1"/>
    <w:rsid w:val="00B368CB"/>
    <w:rsid w:val="00B42658"/>
    <w:rsid w:val="00B45A2E"/>
    <w:rsid w:val="00B47535"/>
    <w:rsid w:val="00B63143"/>
    <w:rsid w:val="00B646C9"/>
    <w:rsid w:val="00B81F94"/>
    <w:rsid w:val="00B97A65"/>
    <w:rsid w:val="00B97AC0"/>
    <w:rsid w:val="00BB36F0"/>
    <w:rsid w:val="00BB37E8"/>
    <w:rsid w:val="00BB4066"/>
    <w:rsid w:val="00BC1F92"/>
    <w:rsid w:val="00BC4262"/>
    <w:rsid w:val="00BD13DB"/>
    <w:rsid w:val="00BD6BFD"/>
    <w:rsid w:val="00BF7726"/>
    <w:rsid w:val="00BF7EA6"/>
    <w:rsid w:val="00C116AB"/>
    <w:rsid w:val="00C117C8"/>
    <w:rsid w:val="00C15B0F"/>
    <w:rsid w:val="00C17407"/>
    <w:rsid w:val="00C24E64"/>
    <w:rsid w:val="00C25436"/>
    <w:rsid w:val="00C3458A"/>
    <w:rsid w:val="00C36C3F"/>
    <w:rsid w:val="00C7576E"/>
    <w:rsid w:val="00C8280B"/>
    <w:rsid w:val="00C87775"/>
    <w:rsid w:val="00CA2B07"/>
    <w:rsid w:val="00CB284D"/>
    <w:rsid w:val="00CE0CA8"/>
    <w:rsid w:val="00CE26E0"/>
    <w:rsid w:val="00CF0759"/>
    <w:rsid w:val="00CF08D1"/>
    <w:rsid w:val="00CF19C6"/>
    <w:rsid w:val="00D0746E"/>
    <w:rsid w:val="00D07496"/>
    <w:rsid w:val="00D25F51"/>
    <w:rsid w:val="00D26383"/>
    <w:rsid w:val="00D35228"/>
    <w:rsid w:val="00D44FCB"/>
    <w:rsid w:val="00D630B7"/>
    <w:rsid w:val="00D67015"/>
    <w:rsid w:val="00D67F10"/>
    <w:rsid w:val="00D70723"/>
    <w:rsid w:val="00D839F9"/>
    <w:rsid w:val="00D875C3"/>
    <w:rsid w:val="00D90B2B"/>
    <w:rsid w:val="00DB5B68"/>
    <w:rsid w:val="00DD4461"/>
    <w:rsid w:val="00DE0CA3"/>
    <w:rsid w:val="00DE2BBE"/>
    <w:rsid w:val="00DE49A2"/>
    <w:rsid w:val="00DF37C2"/>
    <w:rsid w:val="00E01284"/>
    <w:rsid w:val="00E02634"/>
    <w:rsid w:val="00E13E5F"/>
    <w:rsid w:val="00E1544B"/>
    <w:rsid w:val="00E24BBD"/>
    <w:rsid w:val="00E24F68"/>
    <w:rsid w:val="00E25B0B"/>
    <w:rsid w:val="00E25B23"/>
    <w:rsid w:val="00E31521"/>
    <w:rsid w:val="00E437A7"/>
    <w:rsid w:val="00E51175"/>
    <w:rsid w:val="00E5474E"/>
    <w:rsid w:val="00E601D8"/>
    <w:rsid w:val="00E63F16"/>
    <w:rsid w:val="00E64DDF"/>
    <w:rsid w:val="00E67B70"/>
    <w:rsid w:val="00E71419"/>
    <w:rsid w:val="00E7716B"/>
    <w:rsid w:val="00E85019"/>
    <w:rsid w:val="00E9479B"/>
    <w:rsid w:val="00EB0CE2"/>
    <w:rsid w:val="00EC3BD2"/>
    <w:rsid w:val="00EC7C15"/>
    <w:rsid w:val="00EC7F56"/>
    <w:rsid w:val="00EF0BF2"/>
    <w:rsid w:val="00F07322"/>
    <w:rsid w:val="00F07E74"/>
    <w:rsid w:val="00F14813"/>
    <w:rsid w:val="00F337D8"/>
    <w:rsid w:val="00F352C5"/>
    <w:rsid w:val="00F43B8B"/>
    <w:rsid w:val="00F51A8A"/>
    <w:rsid w:val="00F54C10"/>
    <w:rsid w:val="00F57EA5"/>
    <w:rsid w:val="00F60954"/>
    <w:rsid w:val="00F6637A"/>
    <w:rsid w:val="00F76AF9"/>
    <w:rsid w:val="00F80741"/>
    <w:rsid w:val="00F84423"/>
    <w:rsid w:val="00F9226A"/>
    <w:rsid w:val="00F947AE"/>
    <w:rsid w:val="00F966F8"/>
    <w:rsid w:val="00F971C3"/>
    <w:rsid w:val="00FA5749"/>
    <w:rsid w:val="00FB7BFF"/>
    <w:rsid w:val="00FD3980"/>
    <w:rsid w:val="00FE17B5"/>
    <w:rsid w:val="00FF13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034179"/>
    <w:pPr>
      <w:spacing w:after="0" w:line="240" w:lineRule="auto"/>
    </w:pPr>
    <w:rPr>
      <w:rFonts w:ascii="Calibri" w:hAnsi="Calibri" w:cs="Calibri"/>
    </w:rPr>
  </w:style>
  <w:style w:type="paragraph" w:styleId="Heading1">
    <w:name w:val="heading 1"/>
    <w:basedOn w:val="Normal"/>
    <w:next w:val="Normal"/>
    <w:link w:val="Heading1Char"/>
    <w:autoRedefine/>
    <w:qFormat/>
    <w:rsid w:val="009D5C9C"/>
    <w:pPr>
      <w:keepNext/>
      <w:keepLines/>
      <w:numPr>
        <w:numId w:val="37"/>
      </w:numPr>
      <w:spacing w:before="48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2558E5"/>
    <w:pPr>
      <w:keepNext/>
      <w:keepLines/>
      <w:numPr>
        <w:ilvl w:val="1"/>
        <w:numId w:val="37"/>
      </w:numPr>
      <w:spacing w:before="360" w:after="120"/>
      <w:ind w:left="578" w:hanging="578"/>
      <w:outlineLvl w:val="1"/>
      <w:pPrChange w:id="0" w:author="Author">
        <w:pPr>
          <w:keepNext/>
          <w:keepLines/>
          <w:numPr>
            <w:ilvl w:val="1"/>
            <w:numId w:val="37"/>
          </w:numPr>
          <w:spacing w:before="200" w:after="120"/>
          <w:ind w:left="578" w:hanging="578"/>
          <w:outlineLvl w:val="1"/>
        </w:pPr>
      </w:pPrChange>
    </w:pPr>
    <w:rPr>
      <w:rFonts w:asciiTheme="majorHAnsi" w:eastAsiaTheme="majorEastAsia" w:hAnsiTheme="majorHAnsi" w:cstheme="majorBidi"/>
      <w:b/>
      <w:bCs/>
      <w:sz w:val="32"/>
      <w:szCs w:val="26"/>
      <w:rPrChange w:id="0" w:author="Author">
        <w:rPr>
          <w:rFonts w:asciiTheme="majorHAnsi" w:eastAsiaTheme="majorEastAsia" w:hAnsiTheme="majorHAnsi" w:cstheme="majorBidi"/>
          <w:b/>
          <w:bCs/>
          <w:sz w:val="32"/>
          <w:szCs w:val="26"/>
          <w:lang w:val="en-US" w:eastAsia="en-US" w:bidi="ar-SA"/>
        </w:rPr>
      </w:rPrChange>
    </w:rPr>
  </w:style>
  <w:style w:type="paragraph" w:styleId="Heading3">
    <w:name w:val="heading 3"/>
    <w:basedOn w:val="Normal"/>
    <w:next w:val="Normal"/>
    <w:link w:val="Heading3Char"/>
    <w:uiPriority w:val="9"/>
    <w:qFormat/>
    <w:rsid w:val="00866402"/>
    <w:pPr>
      <w:keepNext/>
      <w:numPr>
        <w:ilvl w:val="2"/>
        <w:numId w:val="37"/>
      </w:numPr>
      <w:spacing w:before="360" w:after="120"/>
      <w:contextualSpacing/>
      <w:outlineLvl w:val="2"/>
    </w:pPr>
    <w:rPr>
      <w:rFonts w:ascii="Arial Narrow" w:eastAsia="Times New Roman" w:hAnsi="Arial Narrow" w:cs="Times New Roman"/>
      <w:b/>
      <w:sz w:val="25"/>
      <w:szCs w:val="28"/>
    </w:rPr>
  </w:style>
  <w:style w:type="paragraph" w:styleId="Heading4">
    <w:name w:val="heading 4"/>
    <w:basedOn w:val="Normal"/>
    <w:next w:val="Normal"/>
    <w:link w:val="Heading4Char"/>
    <w:qFormat/>
    <w:rsid w:val="00866402"/>
    <w:pPr>
      <w:keepNext/>
      <w:numPr>
        <w:ilvl w:val="3"/>
        <w:numId w:val="37"/>
      </w:numPr>
      <w:spacing w:before="360" w:after="120"/>
      <w:contextualSpacing/>
      <w:outlineLvl w:val="3"/>
    </w:pPr>
    <w:rPr>
      <w:rFonts w:ascii="Times New Roman" w:eastAsia="Times New Roman" w:hAnsi="Times New Roman" w:cs="Times New Roman"/>
      <w:b/>
      <w:spacing w:val="-6"/>
      <w:sz w:val="24"/>
      <w:szCs w:val="24"/>
    </w:rPr>
  </w:style>
  <w:style w:type="paragraph" w:styleId="Heading5">
    <w:name w:val="heading 5"/>
    <w:basedOn w:val="Normal"/>
    <w:next w:val="Normal"/>
    <w:link w:val="Heading5Char"/>
    <w:qFormat/>
    <w:rsid w:val="00866402"/>
    <w:pPr>
      <w:numPr>
        <w:ilvl w:val="4"/>
        <w:numId w:val="37"/>
      </w:numPr>
      <w:spacing w:before="240" w:after="60"/>
      <w:outlineLvl w:val="4"/>
    </w:pPr>
    <w:rPr>
      <w:rFonts w:ascii="Arial Narrow" w:eastAsia="Times New Roman" w:hAnsi="Arial Narrow"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delinePositiveCharChar">
    <w:name w:val="Guideline Positive Char Char"/>
    <w:basedOn w:val="DefaultParagraphFont"/>
    <w:link w:val="GuidelinePositive"/>
    <w:locked/>
    <w:rsid w:val="00A87730"/>
    <w:rPr>
      <w:rFonts w:ascii="Verdana" w:hAnsi="Verdana"/>
    </w:rPr>
  </w:style>
  <w:style w:type="paragraph" w:customStyle="1" w:styleId="GuidelinePositive">
    <w:name w:val="Guideline Positive"/>
    <w:basedOn w:val="Normal"/>
    <w:link w:val="GuidelinePositiveCharChar"/>
    <w:rsid w:val="00A87730"/>
    <w:pPr>
      <w:numPr>
        <w:numId w:val="1"/>
      </w:numPr>
      <w:spacing w:before="60" w:after="60" w:line="260" w:lineRule="exact"/>
    </w:pPr>
    <w:rPr>
      <w:rFonts w:ascii="Verdana" w:hAnsi="Verdana" w:cstheme="minorBidi"/>
    </w:rPr>
  </w:style>
  <w:style w:type="character" w:customStyle="1" w:styleId="GuidelineNegativeCharChar">
    <w:name w:val="Guideline Negative Char Char"/>
    <w:basedOn w:val="DefaultParagraphFont"/>
    <w:link w:val="GuidelineNegative"/>
    <w:locked/>
    <w:rsid w:val="00A87730"/>
    <w:rPr>
      <w:rFonts w:ascii="Verdana" w:hAnsi="Verdana"/>
    </w:rPr>
  </w:style>
  <w:style w:type="paragraph" w:customStyle="1" w:styleId="GuidelineNegative">
    <w:name w:val="Guideline Negative"/>
    <w:basedOn w:val="Normal"/>
    <w:link w:val="GuidelineNegativeCharChar"/>
    <w:rsid w:val="00A87730"/>
    <w:pPr>
      <w:tabs>
        <w:tab w:val="num" w:pos="720"/>
      </w:tabs>
      <w:spacing w:before="120" w:after="60" w:line="260" w:lineRule="atLeast"/>
      <w:ind w:left="360" w:hanging="360"/>
    </w:pPr>
    <w:rPr>
      <w:rFonts w:ascii="Verdana" w:hAnsi="Verdana" w:cstheme="minorBidi"/>
    </w:rPr>
  </w:style>
  <w:style w:type="character" w:customStyle="1" w:styleId="GuidelineCodeCharChar">
    <w:name w:val="Guideline Code Char Char"/>
    <w:basedOn w:val="DefaultParagraphFont"/>
    <w:rsid w:val="00A87730"/>
    <w:rPr>
      <w:rFonts w:ascii="Courier New" w:hAnsi="Courier New" w:cs="Courier New" w:hint="default"/>
    </w:rPr>
  </w:style>
  <w:style w:type="character" w:customStyle="1" w:styleId="Heading2Char">
    <w:name w:val="Heading 2 Char"/>
    <w:basedOn w:val="DefaultParagraphFont"/>
    <w:link w:val="Heading2"/>
    <w:uiPriority w:val="9"/>
    <w:rsid w:val="002558E5"/>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8E75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D5C9C"/>
    <w:rPr>
      <w:rFonts w:asciiTheme="majorHAnsi" w:eastAsiaTheme="majorEastAsia" w:hAnsiTheme="majorHAnsi" w:cstheme="majorBidi"/>
      <w:b/>
      <w:bCs/>
      <w:color w:val="365F91" w:themeColor="accent1" w:themeShade="BF"/>
      <w:sz w:val="48"/>
      <w:szCs w:val="28"/>
    </w:rPr>
  </w:style>
  <w:style w:type="paragraph" w:styleId="TOCHeading">
    <w:name w:val="TOC Heading"/>
    <w:basedOn w:val="Heading1"/>
    <w:next w:val="Normal"/>
    <w:uiPriority w:val="39"/>
    <w:unhideWhenUsed/>
    <w:qFormat/>
    <w:rsid w:val="008E752E"/>
    <w:pPr>
      <w:spacing w:line="276" w:lineRule="auto"/>
      <w:outlineLvl w:val="9"/>
    </w:pPr>
  </w:style>
  <w:style w:type="paragraph" w:styleId="TOC1">
    <w:name w:val="toc 1"/>
    <w:basedOn w:val="Normal"/>
    <w:next w:val="Normal"/>
    <w:autoRedefine/>
    <w:uiPriority w:val="39"/>
    <w:unhideWhenUsed/>
    <w:rsid w:val="008E752E"/>
    <w:pPr>
      <w:spacing w:after="100"/>
    </w:pPr>
  </w:style>
  <w:style w:type="character" w:styleId="Hyperlink">
    <w:name w:val="Hyperlink"/>
    <w:basedOn w:val="DefaultParagraphFont"/>
    <w:uiPriority w:val="99"/>
    <w:unhideWhenUsed/>
    <w:rsid w:val="008E752E"/>
    <w:rPr>
      <w:color w:val="0000FF" w:themeColor="hyperlink"/>
      <w:u w:val="single"/>
    </w:rPr>
  </w:style>
  <w:style w:type="paragraph" w:styleId="BalloonText">
    <w:name w:val="Balloon Text"/>
    <w:basedOn w:val="Normal"/>
    <w:link w:val="BalloonTextChar"/>
    <w:unhideWhenUsed/>
    <w:rsid w:val="008E752E"/>
    <w:rPr>
      <w:rFonts w:ascii="Tahoma" w:hAnsi="Tahoma" w:cs="Tahoma"/>
      <w:sz w:val="16"/>
      <w:szCs w:val="16"/>
    </w:rPr>
  </w:style>
  <w:style w:type="character" w:customStyle="1" w:styleId="BalloonTextChar">
    <w:name w:val="Balloon Text Char"/>
    <w:basedOn w:val="DefaultParagraphFont"/>
    <w:link w:val="BalloonText"/>
    <w:rsid w:val="008E752E"/>
    <w:rPr>
      <w:rFonts w:ascii="Tahoma" w:hAnsi="Tahoma" w:cs="Tahoma"/>
      <w:sz w:val="16"/>
      <w:szCs w:val="16"/>
    </w:rPr>
  </w:style>
  <w:style w:type="paragraph" w:styleId="TOC2">
    <w:name w:val="toc 2"/>
    <w:basedOn w:val="Normal"/>
    <w:next w:val="Normal"/>
    <w:autoRedefine/>
    <w:uiPriority w:val="39"/>
    <w:unhideWhenUsed/>
    <w:rsid w:val="008E752E"/>
    <w:pPr>
      <w:spacing w:after="100"/>
      <w:ind w:left="220"/>
    </w:pPr>
  </w:style>
  <w:style w:type="paragraph" w:styleId="NoSpacing">
    <w:name w:val="No Spacing"/>
    <w:uiPriority w:val="1"/>
    <w:qFormat/>
    <w:rsid w:val="008E752E"/>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866402"/>
    <w:rPr>
      <w:rFonts w:ascii="Arial Narrow" w:eastAsia="Times New Roman" w:hAnsi="Arial Narrow" w:cs="Times New Roman"/>
      <w:b/>
      <w:sz w:val="25"/>
      <w:szCs w:val="28"/>
    </w:rPr>
  </w:style>
  <w:style w:type="character" w:customStyle="1" w:styleId="Heading4Char">
    <w:name w:val="Heading 4 Char"/>
    <w:basedOn w:val="DefaultParagraphFont"/>
    <w:link w:val="Heading4"/>
    <w:rsid w:val="00866402"/>
    <w:rPr>
      <w:rFonts w:ascii="Times New Roman" w:eastAsia="Times New Roman" w:hAnsi="Times New Roman" w:cs="Times New Roman"/>
      <w:b/>
      <w:spacing w:val="-6"/>
      <w:sz w:val="24"/>
      <w:szCs w:val="24"/>
    </w:rPr>
  </w:style>
  <w:style w:type="character" w:customStyle="1" w:styleId="Heading5Char">
    <w:name w:val="Heading 5 Char"/>
    <w:basedOn w:val="DefaultParagraphFont"/>
    <w:link w:val="Heading5"/>
    <w:rsid w:val="00866402"/>
    <w:rPr>
      <w:rFonts w:ascii="Arial Narrow" w:eastAsia="Times New Roman" w:hAnsi="Arial Narrow" w:cs="Times New Roman"/>
      <w:b/>
      <w:szCs w:val="20"/>
    </w:rPr>
  </w:style>
  <w:style w:type="paragraph" w:styleId="BodyText">
    <w:name w:val="Body Text"/>
    <w:link w:val="BodyTextChar"/>
    <w:rsid w:val="00B42658"/>
    <w:pPr>
      <w:spacing w:after="120" w:line="288" w:lineRule="auto"/>
    </w:pPr>
    <w:rPr>
      <w:rFonts w:eastAsia="Times New Roman" w:cstheme="minorHAnsi"/>
    </w:rPr>
  </w:style>
  <w:style w:type="character" w:customStyle="1" w:styleId="BodyTextChar">
    <w:name w:val="Body Text Char"/>
    <w:basedOn w:val="DefaultParagraphFont"/>
    <w:link w:val="BodyText"/>
    <w:rsid w:val="00B42658"/>
    <w:rPr>
      <w:rFonts w:eastAsia="Times New Roman" w:cstheme="minorHAnsi"/>
    </w:rPr>
  </w:style>
  <w:style w:type="paragraph" w:customStyle="1" w:styleId="BodyTextFirst">
    <w:name w:val="Body Text First"/>
    <w:basedOn w:val="BodyText"/>
    <w:rsid w:val="00866402"/>
    <w:pPr>
      <w:spacing w:before="120"/>
    </w:pPr>
  </w:style>
  <w:style w:type="paragraph" w:customStyle="1" w:styleId="Bullet">
    <w:name w:val="Bullet"/>
    <w:basedOn w:val="Normal"/>
    <w:rsid w:val="0085120C"/>
    <w:pPr>
      <w:keepLines/>
      <w:numPr>
        <w:ilvl w:val="1"/>
        <w:numId w:val="43"/>
      </w:numPr>
      <w:tabs>
        <w:tab w:val="left" w:pos="216"/>
        <w:tab w:val="left" w:pos="576"/>
      </w:tabs>
      <w:spacing w:before="120" w:after="120" w:line="260" w:lineRule="exact"/>
    </w:pPr>
    <w:rPr>
      <w:rFonts w:asciiTheme="minorHAnsi" w:eastAsia="Times New Roman" w:hAnsiTheme="minorHAnsi" w:cstheme="minorHAnsi"/>
    </w:rPr>
  </w:style>
  <w:style w:type="paragraph" w:customStyle="1" w:styleId="BulletFirst">
    <w:name w:val="Bullet First"/>
    <w:basedOn w:val="Bullet"/>
    <w:next w:val="Bullet"/>
    <w:rsid w:val="00866402"/>
    <w:pPr>
      <w:spacing w:before="240"/>
    </w:pPr>
  </w:style>
  <w:style w:type="paragraph" w:customStyle="1" w:styleId="BulletLast">
    <w:name w:val="Bullet Last"/>
    <w:basedOn w:val="Bullet"/>
    <w:next w:val="BodyText"/>
    <w:rsid w:val="00866402"/>
    <w:pPr>
      <w:spacing w:after="240"/>
    </w:pPr>
  </w:style>
  <w:style w:type="paragraph" w:customStyle="1" w:styleId="ChapterNumber">
    <w:name w:val="Chapter Number"/>
    <w:next w:val="ChapterTitle"/>
    <w:rsid w:val="00866402"/>
    <w:pPr>
      <w:keepNext/>
      <w:spacing w:after="240" w:line="240" w:lineRule="auto"/>
    </w:pPr>
    <w:rPr>
      <w:rFonts w:ascii="Arial" w:eastAsia="Times New Roman" w:hAnsi="Arial" w:cs="Times New Roman"/>
      <w:b/>
      <w:caps/>
      <w:sz w:val="28"/>
      <w:szCs w:val="28"/>
    </w:rPr>
  </w:style>
  <w:style w:type="paragraph" w:customStyle="1" w:styleId="ChapterTitle">
    <w:name w:val="Chapter Title"/>
    <w:next w:val="Normal"/>
    <w:rsid w:val="00866402"/>
    <w:pPr>
      <w:spacing w:before="480" w:after="480" w:line="240" w:lineRule="auto"/>
    </w:pPr>
    <w:rPr>
      <w:rFonts w:ascii="Arial" w:eastAsia="Times New Roman" w:hAnsi="Arial" w:cs="Times New Roman"/>
      <w:b/>
      <w:sz w:val="60"/>
      <w:szCs w:val="48"/>
    </w:rPr>
  </w:style>
  <w:style w:type="paragraph" w:customStyle="1" w:styleId="Code">
    <w:name w:val="Code"/>
    <w:basedOn w:val="CodeExample"/>
    <w:link w:val="CodeChar"/>
    <w:qFormat/>
    <w:rsid w:val="00715F5D"/>
    <w:pPr>
      <w:spacing w:before="120"/>
      <w:ind w:left="720"/>
    </w:pPr>
    <w:rPr>
      <w:sz w:val="20"/>
      <w:lang w:val="en-US"/>
    </w:rPr>
  </w:style>
  <w:style w:type="paragraph" w:customStyle="1" w:styleId="CodeExample">
    <w:name w:val="Code Example"/>
    <w:basedOn w:val="Normal"/>
    <w:qFormat/>
    <w:rsid w:val="0050516F"/>
    <w:pPr>
      <w:keepNext/>
      <w:keepLines/>
      <w:spacing w:after="120" w:line="264" w:lineRule="auto"/>
      <w:ind w:left="284"/>
      <w:contextualSpacing/>
    </w:pPr>
    <w:rPr>
      <w:rFonts w:ascii="Consolas" w:hAnsi="Consolas" w:cstheme="minorBidi"/>
      <w:color w:val="4F81BD" w:themeColor="accent1"/>
      <w:sz w:val="18"/>
      <w:szCs w:val="20"/>
      <w:lang w:val="en-GB" w:eastAsia="en-GB"/>
    </w:rPr>
  </w:style>
  <w:style w:type="paragraph" w:customStyle="1" w:styleId="CodeCaption">
    <w:name w:val="Code Caption"/>
    <w:basedOn w:val="FigureCaption"/>
    <w:next w:val="Normal"/>
    <w:rsid w:val="00866402"/>
    <w:pPr>
      <w:spacing w:after="120"/>
    </w:pPr>
  </w:style>
  <w:style w:type="paragraph" w:customStyle="1" w:styleId="FigureCaption">
    <w:name w:val="Figure Caption"/>
    <w:next w:val="BodyText"/>
    <w:rsid w:val="00866402"/>
    <w:pPr>
      <w:tabs>
        <w:tab w:val="left" w:pos="576"/>
      </w:tabs>
      <w:spacing w:before="240" w:after="240" w:line="280" w:lineRule="exact"/>
      <w:contextualSpacing/>
    </w:pPr>
    <w:rPr>
      <w:rFonts w:ascii="Times New Roman" w:eastAsia="Times New Roman" w:hAnsi="Times New Roman" w:cs="Times New Roman"/>
      <w:i/>
      <w:noProof/>
      <w:szCs w:val="20"/>
    </w:rPr>
  </w:style>
  <w:style w:type="paragraph" w:styleId="TOC3">
    <w:name w:val="toc 3"/>
    <w:basedOn w:val="Normal"/>
    <w:next w:val="Normal"/>
    <w:autoRedefine/>
    <w:uiPriority w:val="39"/>
    <w:unhideWhenUsed/>
    <w:rsid w:val="00A106D1"/>
    <w:pPr>
      <w:spacing w:after="100"/>
      <w:ind w:left="440"/>
    </w:pPr>
  </w:style>
  <w:style w:type="paragraph" w:customStyle="1" w:styleId="GuidelineDescription">
    <w:name w:val="Guideline Description"/>
    <w:basedOn w:val="BodyText"/>
    <w:qFormat/>
    <w:rsid w:val="009C77E8"/>
    <w:pPr>
      <w:spacing w:before="120" w:line="240" w:lineRule="auto"/>
      <w:ind w:left="357"/>
    </w:pPr>
  </w:style>
  <w:style w:type="paragraph" w:customStyle="1" w:styleId="NoteTipCaution">
    <w:name w:val="Note/Tip/Caution"/>
    <w:basedOn w:val="Normal"/>
    <w:next w:val="BodyText"/>
    <w:rsid w:val="0084619B"/>
    <w:pPr>
      <w:widowControl w:val="0"/>
      <w:pBdr>
        <w:top w:val="single" w:sz="4" w:space="10" w:color="auto"/>
        <w:bottom w:val="single" w:sz="4" w:space="10" w:color="auto"/>
      </w:pBdr>
      <w:spacing w:before="360" w:after="360" w:line="280" w:lineRule="exact"/>
      <w:ind w:left="357"/>
    </w:pPr>
    <w:rPr>
      <w:rFonts w:ascii="Arial Narrow" w:eastAsia="Times New Roman" w:hAnsi="Arial Narrow" w:cs="Times New Roman"/>
      <w:sz w:val="21"/>
      <w:szCs w:val="24"/>
    </w:rPr>
  </w:style>
  <w:style w:type="paragraph" w:customStyle="1" w:styleId="NumList">
    <w:name w:val="Num List"/>
    <w:basedOn w:val="Normal"/>
    <w:next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NumListFirst">
    <w:name w:val="Num List First"/>
    <w:basedOn w:val="Normal"/>
    <w:next w:val="NumListLast"/>
    <w:rsid w:val="00866402"/>
    <w:pPr>
      <w:keepLines/>
      <w:tabs>
        <w:tab w:val="left" w:pos="216"/>
        <w:tab w:val="left" w:pos="576"/>
      </w:tabs>
      <w:spacing w:before="240" w:after="120" w:line="260" w:lineRule="exact"/>
      <w:ind w:left="576" w:hanging="576"/>
    </w:pPr>
    <w:rPr>
      <w:rFonts w:ascii="Times New Roman" w:eastAsia="Times New Roman" w:hAnsi="Times New Roman" w:cs="Times New Roman"/>
      <w:sz w:val="23"/>
      <w:szCs w:val="20"/>
    </w:rPr>
  </w:style>
  <w:style w:type="paragraph" w:customStyle="1" w:styleId="NumListLast">
    <w:name w:val="Num List Last"/>
    <w:basedOn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Results">
    <w:name w:val="Results"/>
    <w:basedOn w:val="Normal"/>
    <w:rsid w:val="00866402"/>
    <w:pPr>
      <w:spacing w:line="240" w:lineRule="exact"/>
      <w:ind w:right="144"/>
    </w:pPr>
    <w:rPr>
      <w:rFonts w:ascii="TheSansMonoConNormal" w:eastAsia="Times New Roman" w:hAnsi="TheSansMonoConNormal" w:cs="Times New Roman"/>
      <w:noProof/>
      <w:sz w:val="20"/>
      <w:szCs w:val="20"/>
    </w:rPr>
  </w:style>
  <w:style w:type="paragraph" w:customStyle="1" w:styleId="ResultsFirst">
    <w:name w:val="Results First"/>
    <w:basedOn w:val="Normal"/>
    <w:rsid w:val="00034179"/>
    <w:pPr>
      <w:pBdr>
        <w:top w:val="single" w:sz="18" w:space="5" w:color="999999"/>
      </w:pBdr>
      <w:spacing w:before="240" w:line="240" w:lineRule="exact"/>
      <w:ind w:right="144"/>
    </w:pPr>
    <w:rPr>
      <w:rFonts w:ascii="TheSansMonoConNormal" w:eastAsia="Times New Roman" w:hAnsi="TheSansMonoConNormal" w:cs="Times New Roman"/>
      <w:noProof/>
      <w:sz w:val="20"/>
      <w:szCs w:val="20"/>
    </w:rPr>
  </w:style>
  <w:style w:type="paragraph" w:customStyle="1" w:styleId="ResultsLast">
    <w:name w:val="Results Last"/>
    <w:basedOn w:val="Normal"/>
    <w:rsid w:val="00034179"/>
    <w:pPr>
      <w:pBdr>
        <w:bottom w:val="single" w:sz="18" w:space="5" w:color="999999"/>
      </w:pBdr>
      <w:spacing w:after="160" w:line="240" w:lineRule="exact"/>
      <w:ind w:right="144"/>
    </w:pPr>
    <w:rPr>
      <w:rFonts w:ascii="TheSansMonoConNormal" w:eastAsia="Times New Roman" w:hAnsi="TheSansMonoConNormal" w:cs="Times New Roman"/>
      <w:noProof/>
      <w:sz w:val="20"/>
      <w:szCs w:val="20"/>
    </w:rPr>
  </w:style>
  <w:style w:type="paragraph" w:customStyle="1" w:styleId="TableCaption">
    <w:name w:val="Table Caption"/>
    <w:basedOn w:val="FigureCaption"/>
    <w:next w:val="TableHead"/>
    <w:rsid w:val="00866402"/>
    <w:pPr>
      <w:spacing w:after="120"/>
    </w:pPr>
  </w:style>
  <w:style w:type="paragraph" w:customStyle="1" w:styleId="TableHead">
    <w:name w:val="Table Head"/>
    <w:next w:val="TableText"/>
    <w:rsid w:val="00866402"/>
    <w:pPr>
      <w:keepNext/>
      <w:pBdr>
        <w:top w:val="dotted" w:sz="4" w:space="3" w:color="auto"/>
      </w:pBdr>
      <w:spacing w:before="120" w:after="120" w:line="240" w:lineRule="exact"/>
      <w:ind w:left="720" w:hanging="720"/>
    </w:pPr>
    <w:rPr>
      <w:rFonts w:ascii="Arial Narrow" w:eastAsia="Times New Roman" w:hAnsi="Arial Narrow" w:cs="Times New Roman"/>
      <w:b/>
      <w:sz w:val="21"/>
      <w:szCs w:val="20"/>
    </w:rPr>
  </w:style>
  <w:style w:type="paragraph" w:customStyle="1" w:styleId="TableText">
    <w:name w:val="Table Text"/>
    <w:rsid w:val="00866402"/>
    <w:pPr>
      <w:spacing w:after="120" w:line="240" w:lineRule="auto"/>
    </w:pPr>
    <w:rPr>
      <w:rFonts w:ascii="Times New Roman" w:eastAsia="Times New Roman" w:hAnsi="Times New Roman" w:cs="Times New Roman"/>
      <w:sz w:val="21"/>
      <w:szCs w:val="20"/>
    </w:rPr>
  </w:style>
  <w:style w:type="paragraph" w:customStyle="1" w:styleId="TableSubhead">
    <w:name w:val="Table Subhead"/>
    <w:next w:val="TableText"/>
    <w:rsid w:val="00866402"/>
    <w:pPr>
      <w:keepNext/>
      <w:keepLines/>
      <w:spacing w:before="120" w:after="120" w:line="240" w:lineRule="exact"/>
    </w:pPr>
    <w:rPr>
      <w:rFonts w:ascii="Times New Roman" w:eastAsia="Times New Roman" w:hAnsi="Times New Roman" w:cs="Times New Roman"/>
      <w:b/>
      <w:color w:val="808080"/>
      <w:sz w:val="20"/>
      <w:szCs w:val="20"/>
      <w:u w:val="single"/>
    </w:rPr>
  </w:style>
  <w:style w:type="character" w:customStyle="1" w:styleId="CodeInline">
    <w:name w:val="Code Inline"/>
    <w:basedOn w:val="CodeChar"/>
    <w:rsid w:val="001A153B"/>
  </w:style>
  <w:style w:type="paragraph" w:customStyle="1" w:styleId="BodyTextCont">
    <w:name w:val="Body Text Cont"/>
    <w:basedOn w:val="Normal"/>
    <w:next w:val="BodyText"/>
    <w:rsid w:val="00866402"/>
    <w:pPr>
      <w:spacing w:before="120" w:line="260" w:lineRule="exact"/>
      <w:contextualSpacing/>
    </w:pPr>
    <w:rPr>
      <w:rFonts w:ascii="Times New Roman" w:eastAsia="Times New Roman" w:hAnsi="Times New Roman" w:cs="Times New Roman"/>
      <w:sz w:val="23"/>
      <w:szCs w:val="20"/>
    </w:rPr>
  </w:style>
  <w:style w:type="paragraph" w:customStyle="1" w:styleId="NumSubList">
    <w:name w:val="Num Sub List"/>
    <w:basedOn w:val="BulletSubList"/>
    <w:next w:val="Normal"/>
    <w:rsid w:val="00866402"/>
  </w:style>
  <w:style w:type="paragraph" w:customStyle="1" w:styleId="BulletSubList">
    <w:name w:val="Bullet Sub List"/>
    <w:rsid w:val="00866402"/>
    <w:pPr>
      <w:tabs>
        <w:tab w:val="left" w:pos="792"/>
        <w:tab w:val="left" w:pos="1080"/>
      </w:tabs>
      <w:spacing w:before="120" w:after="120" w:line="240" w:lineRule="auto"/>
      <w:ind w:left="1152" w:hanging="1152"/>
    </w:pPr>
    <w:rPr>
      <w:rFonts w:ascii="Times New Roman" w:eastAsia="Times New Roman" w:hAnsi="Times New Roman" w:cs="Times New Roman"/>
      <w:sz w:val="23"/>
      <w:szCs w:val="20"/>
    </w:rPr>
  </w:style>
  <w:style w:type="paragraph" w:styleId="Bibliography">
    <w:name w:val="Bibliography"/>
    <w:basedOn w:val="BulletFirst"/>
    <w:rsid w:val="00866402"/>
    <w:pPr>
      <w:spacing w:before="120" w:after="0"/>
      <w:ind w:left="360"/>
    </w:pPr>
  </w:style>
  <w:style w:type="paragraph" w:styleId="Index1">
    <w:name w:val="index 1"/>
    <w:basedOn w:val="Normal"/>
    <w:next w:val="Normal"/>
    <w:rsid w:val="00866402"/>
    <w:pPr>
      <w:spacing w:after="120"/>
      <w:ind w:left="720" w:hanging="720"/>
    </w:pPr>
    <w:rPr>
      <w:rFonts w:ascii="Times New Roman" w:eastAsia="Times New Roman" w:hAnsi="Times New Roman" w:cs="Times New Roman"/>
      <w:sz w:val="24"/>
      <w:szCs w:val="20"/>
    </w:rPr>
  </w:style>
  <w:style w:type="paragraph" w:styleId="Index2">
    <w:name w:val="index 2"/>
    <w:basedOn w:val="Normal"/>
    <w:next w:val="Normal"/>
    <w:rsid w:val="00866402"/>
    <w:pPr>
      <w:spacing w:after="120"/>
      <w:ind w:left="720" w:hanging="432"/>
    </w:pPr>
    <w:rPr>
      <w:rFonts w:ascii="Times New Roman" w:eastAsia="Times New Roman" w:hAnsi="Times New Roman" w:cs="Times New Roman"/>
      <w:sz w:val="24"/>
      <w:szCs w:val="20"/>
    </w:rPr>
  </w:style>
  <w:style w:type="paragraph" w:styleId="Index3">
    <w:name w:val="index 3"/>
    <w:basedOn w:val="Normal"/>
    <w:next w:val="Normal"/>
    <w:rsid w:val="00866402"/>
    <w:pPr>
      <w:spacing w:after="120"/>
      <w:ind w:left="720" w:hanging="144"/>
    </w:pPr>
    <w:rPr>
      <w:rFonts w:ascii="Times New Roman" w:eastAsia="Times New Roman" w:hAnsi="Times New Roman" w:cs="Times New Roman"/>
      <w:sz w:val="24"/>
      <w:szCs w:val="20"/>
    </w:rPr>
  </w:style>
  <w:style w:type="paragraph" w:customStyle="1" w:styleId="IndexLetter">
    <w:name w:val="Index Letter"/>
    <w:basedOn w:val="Normal"/>
    <w:next w:val="Index1"/>
    <w:rsid w:val="00866402"/>
    <w:pPr>
      <w:spacing w:before="240"/>
    </w:pPr>
    <w:rPr>
      <w:rFonts w:ascii="Arial" w:eastAsia="Times New Roman" w:hAnsi="Arial" w:cs="Times New Roman"/>
      <w:b/>
      <w:sz w:val="28"/>
      <w:szCs w:val="20"/>
    </w:rPr>
  </w:style>
  <w:style w:type="paragraph" w:customStyle="1" w:styleId="PartOpenerText">
    <w:name w:val="Part Opener Text"/>
    <w:basedOn w:val="Normal"/>
    <w:next w:val="BodyText"/>
    <w:rsid w:val="00866402"/>
    <w:pPr>
      <w:spacing w:before="120" w:line="360" w:lineRule="auto"/>
      <w:contextualSpacing/>
    </w:pPr>
    <w:rPr>
      <w:rFonts w:ascii="Trebuchet MS" w:eastAsia="Times New Roman" w:hAnsi="Trebuchet MS" w:cs="Times New Roman"/>
      <w:b/>
      <w:spacing w:val="-6"/>
    </w:rPr>
  </w:style>
  <w:style w:type="paragraph" w:customStyle="1" w:styleId="SBCodeFirst">
    <w:name w:val="SB Code First"/>
    <w:rsid w:val="00866402"/>
    <w:pPr>
      <w:spacing w:before="240" w:after="0" w:line="240" w:lineRule="auto"/>
      <w:ind w:left="288" w:right="288"/>
    </w:pPr>
    <w:rPr>
      <w:rFonts w:ascii="TheSansMonoConNormal" w:eastAsia="Times New Roman" w:hAnsi="TheSansMonoConNormal" w:cs="Times New Roman"/>
      <w:noProof/>
      <w:sz w:val="20"/>
      <w:szCs w:val="20"/>
    </w:rPr>
  </w:style>
  <w:style w:type="paragraph" w:customStyle="1" w:styleId="PartNumber">
    <w:name w:val="Part Number"/>
    <w:basedOn w:val="ChapterNumber"/>
    <w:next w:val="PartTitle"/>
    <w:rsid w:val="00866402"/>
    <w:pPr>
      <w:keepNext w:val="0"/>
    </w:pPr>
  </w:style>
  <w:style w:type="paragraph" w:customStyle="1" w:styleId="PartTitle">
    <w:name w:val="Part Title"/>
    <w:basedOn w:val="ChapterTitle"/>
    <w:next w:val="Normal"/>
    <w:rsid w:val="00866402"/>
    <w:pPr>
      <w:spacing w:before="0"/>
    </w:pPr>
  </w:style>
  <w:style w:type="paragraph" w:customStyle="1" w:styleId="Production">
    <w:name w:val="Production"/>
    <w:next w:val="BodyText"/>
    <w:autoRedefine/>
    <w:rsid w:val="00866402"/>
    <w:pPr>
      <w:keepNext/>
      <w:keepLines/>
      <w:spacing w:before="240" w:after="240" w:line="240" w:lineRule="auto"/>
    </w:pPr>
    <w:rPr>
      <w:rFonts w:ascii="Times New Roman" w:eastAsia="Times New Roman" w:hAnsi="Times New Roman" w:cs="Times New Roman"/>
      <w:b/>
      <w:i/>
      <w:color w:val="0000FF"/>
      <w:sz w:val="24"/>
      <w:szCs w:val="20"/>
    </w:rPr>
  </w:style>
  <w:style w:type="paragraph" w:styleId="Quote">
    <w:name w:val="Quote"/>
    <w:basedOn w:val="BodyText"/>
    <w:next w:val="BodyText"/>
    <w:link w:val="QuoteChar"/>
    <w:qFormat/>
    <w:rsid w:val="00866402"/>
    <w:pPr>
      <w:spacing w:before="320" w:after="240"/>
      <w:ind w:left="432" w:right="432"/>
      <w:jc w:val="both"/>
    </w:pPr>
    <w:rPr>
      <w:i/>
      <w:sz w:val="24"/>
    </w:rPr>
  </w:style>
  <w:style w:type="character" w:customStyle="1" w:styleId="QuoteChar">
    <w:name w:val="Quote Char"/>
    <w:basedOn w:val="DefaultParagraphFont"/>
    <w:link w:val="Quote"/>
    <w:rsid w:val="00866402"/>
    <w:rPr>
      <w:rFonts w:ascii="Times New Roman" w:eastAsia="Times New Roman" w:hAnsi="Times New Roman" w:cs="Times New Roman"/>
      <w:i/>
      <w:sz w:val="24"/>
      <w:szCs w:val="20"/>
    </w:rPr>
  </w:style>
  <w:style w:type="paragraph" w:customStyle="1" w:styleId="ResultsSingle">
    <w:name w:val="Results Single"/>
    <w:basedOn w:val="Normal"/>
    <w:rsid w:val="00866402"/>
    <w:pPr>
      <w:pBdr>
        <w:top w:val="single" w:sz="18" w:space="5" w:color="999999"/>
        <w:bottom w:val="single" w:sz="18" w:space="5" w:color="999999"/>
      </w:pBdr>
      <w:spacing w:before="240" w:after="240"/>
      <w:ind w:right="144"/>
    </w:pPr>
    <w:rPr>
      <w:rFonts w:ascii="TheSansMonoConNormal" w:eastAsia="Times New Roman" w:hAnsi="TheSansMonoConNormal" w:cs="Times New Roman"/>
      <w:noProof/>
      <w:sz w:val="20"/>
      <w:szCs w:val="20"/>
    </w:rPr>
  </w:style>
  <w:style w:type="paragraph" w:customStyle="1" w:styleId="SBBodyFirst">
    <w:name w:val="SB Body First"/>
    <w:basedOn w:val="Normal"/>
    <w:rsid w:val="00866402"/>
    <w:pPr>
      <w:spacing w:before="120" w:after="120"/>
      <w:ind w:left="288" w:right="288"/>
    </w:pPr>
    <w:rPr>
      <w:rFonts w:ascii="Arial Narrow" w:eastAsia="Times New Roman" w:hAnsi="Arial Narrow" w:cs="Times New Roman"/>
      <w:sz w:val="20"/>
      <w:szCs w:val="20"/>
    </w:rPr>
  </w:style>
  <w:style w:type="paragraph" w:customStyle="1" w:styleId="SBBulletFirst">
    <w:name w:val="SB Bullet First"/>
    <w:basedOn w:val="SBNumListFirst"/>
    <w:next w:val="SBBullet"/>
    <w:rsid w:val="00866402"/>
    <w:pPr>
      <w:spacing w:after="120"/>
      <w:ind w:right="0" w:hanging="432"/>
    </w:pPr>
  </w:style>
  <w:style w:type="paragraph" w:customStyle="1" w:styleId="SBNumListFirst">
    <w:name w:val="SB Num List First"/>
    <w:basedOn w:val="SBNumList"/>
    <w:next w:val="SBNumList"/>
    <w:rsid w:val="00866402"/>
  </w:style>
  <w:style w:type="paragraph" w:customStyle="1" w:styleId="SBNumList">
    <w:name w:val="SB Num List"/>
    <w:rsid w:val="00866402"/>
    <w:pPr>
      <w:tabs>
        <w:tab w:val="left" w:pos="216"/>
        <w:tab w:val="left" w:pos="475"/>
      </w:tabs>
      <w:spacing w:before="240" w:after="240" w:line="240" w:lineRule="auto"/>
      <w:ind w:left="763" w:right="288" w:hanging="475"/>
    </w:pPr>
    <w:rPr>
      <w:rFonts w:ascii="Arial Narrow" w:eastAsia="Times New Roman" w:hAnsi="Arial Narrow" w:cs="Times New Roman"/>
      <w:sz w:val="20"/>
      <w:szCs w:val="20"/>
    </w:rPr>
  </w:style>
  <w:style w:type="paragraph" w:customStyle="1" w:styleId="SBBullet">
    <w:name w:val="SB Bullet"/>
    <w:basedOn w:val="SBBulletFirst"/>
    <w:rsid w:val="00866402"/>
    <w:pPr>
      <w:spacing w:before="120"/>
      <w:ind w:left="720" w:right="288"/>
    </w:pPr>
  </w:style>
  <w:style w:type="paragraph" w:customStyle="1" w:styleId="SBBulletLast">
    <w:name w:val="SB Bullet Last"/>
    <w:basedOn w:val="SBBullet"/>
    <w:next w:val="SBBodyFirst"/>
    <w:rsid w:val="00866402"/>
    <w:pPr>
      <w:spacing w:after="240"/>
    </w:pPr>
  </w:style>
  <w:style w:type="paragraph" w:customStyle="1" w:styleId="SBHead">
    <w:name w:val="SB Head"/>
    <w:next w:val="SBBodyFirst"/>
    <w:rsid w:val="00866402"/>
    <w:pPr>
      <w:pBdr>
        <w:top w:val="single" w:sz="18" w:space="1" w:color="C0C0C0"/>
        <w:left w:val="single" w:sz="18" w:space="4" w:color="C0C0C0"/>
        <w:bottom w:val="single" w:sz="18" w:space="1" w:color="C0C0C0"/>
        <w:right w:val="single" w:sz="18" w:space="4" w:color="C0C0C0"/>
      </w:pBdr>
      <w:shd w:val="clear" w:color="auto" w:fill="C0C0C0"/>
      <w:spacing w:before="360" w:after="240" w:line="240" w:lineRule="auto"/>
      <w:ind w:left="288" w:right="288"/>
      <w:contextualSpacing/>
      <w:jc w:val="center"/>
    </w:pPr>
    <w:rPr>
      <w:rFonts w:ascii="Arial" w:eastAsia="Times New Roman" w:hAnsi="Arial" w:cs="Times New Roman"/>
      <w:b/>
      <w:caps/>
      <w:szCs w:val="28"/>
    </w:rPr>
  </w:style>
  <w:style w:type="paragraph" w:customStyle="1" w:styleId="SBBody">
    <w:name w:val="SB Body"/>
    <w:basedOn w:val="SBBodyFirst"/>
    <w:rsid w:val="00866402"/>
    <w:pPr>
      <w:ind w:firstLine="504"/>
    </w:pPr>
  </w:style>
  <w:style w:type="paragraph" w:customStyle="1" w:styleId="SBNumListLast">
    <w:name w:val="SB Num List Last"/>
    <w:basedOn w:val="SBNumList"/>
    <w:next w:val="SBBodyFirst"/>
    <w:rsid w:val="00866402"/>
  </w:style>
  <w:style w:type="paragraph" w:customStyle="1" w:styleId="SBSubhead">
    <w:name w:val="SB Subhead"/>
    <w:rsid w:val="00866402"/>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SBCodeSingle">
    <w:name w:val="SB Code Single"/>
    <w:basedOn w:val="SBCode"/>
    <w:rsid w:val="00866402"/>
    <w:pPr>
      <w:spacing w:before="240" w:after="240"/>
    </w:pPr>
  </w:style>
  <w:style w:type="paragraph" w:customStyle="1" w:styleId="SBCode">
    <w:name w:val="SB Code"/>
    <w:rsid w:val="00866402"/>
    <w:pPr>
      <w:spacing w:after="0" w:line="240" w:lineRule="auto"/>
      <w:ind w:left="288" w:right="288"/>
    </w:pPr>
    <w:rPr>
      <w:rFonts w:ascii="TheSansMonoConNormal" w:eastAsia="Times New Roman" w:hAnsi="TheSansMonoConNormal" w:cs="Times New Roman"/>
      <w:noProof/>
      <w:sz w:val="20"/>
      <w:szCs w:val="20"/>
    </w:rPr>
  </w:style>
  <w:style w:type="paragraph" w:customStyle="1" w:styleId="TableFootnote">
    <w:name w:val="Table Footnote"/>
    <w:basedOn w:val="TableText"/>
    <w:next w:val="BodyText"/>
    <w:rsid w:val="00866402"/>
    <w:pPr>
      <w:spacing w:before="60" w:after="240"/>
    </w:pPr>
    <w:rPr>
      <w:i/>
      <w:sz w:val="18"/>
    </w:rPr>
  </w:style>
  <w:style w:type="paragraph" w:customStyle="1" w:styleId="TableTextLast">
    <w:name w:val="Table Text Last"/>
    <w:basedOn w:val="TableText"/>
    <w:next w:val="BodyText"/>
    <w:rsid w:val="00866402"/>
    <w:pPr>
      <w:pBdr>
        <w:bottom w:val="dotted" w:sz="4" w:space="3" w:color="auto"/>
      </w:pBdr>
      <w:spacing w:after="240"/>
    </w:pPr>
  </w:style>
  <w:style w:type="paragraph" w:customStyle="1" w:styleId="UnnumberedFirst">
    <w:name w:val="Unnumbered First"/>
    <w:basedOn w:val="Unnumbered"/>
    <w:next w:val="Unnumbered"/>
    <w:rsid w:val="00866402"/>
    <w:pPr>
      <w:spacing w:before="240" w:after="120"/>
    </w:pPr>
  </w:style>
  <w:style w:type="paragraph" w:customStyle="1" w:styleId="Unnumbered">
    <w:name w:val="Unnumbered"/>
    <w:rsid w:val="00866402"/>
    <w:pPr>
      <w:overflowPunct w:val="0"/>
      <w:autoSpaceDE w:val="0"/>
      <w:autoSpaceDN w:val="0"/>
      <w:adjustRightInd w:val="0"/>
      <w:spacing w:before="120" w:after="0" w:line="240" w:lineRule="auto"/>
      <w:ind w:left="360"/>
      <w:textAlignment w:val="baseline"/>
    </w:pPr>
    <w:rPr>
      <w:rFonts w:ascii="Times New Roman" w:eastAsia="Times New Roman" w:hAnsi="Times New Roman" w:cs="Times New Roman"/>
      <w:sz w:val="23"/>
      <w:szCs w:val="23"/>
    </w:rPr>
  </w:style>
  <w:style w:type="paragraph" w:customStyle="1" w:styleId="UnnumberedLast">
    <w:name w:val="Unnumbered Last"/>
    <w:basedOn w:val="Unnumbered"/>
    <w:next w:val="BodyText"/>
    <w:rsid w:val="00866402"/>
    <w:pPr>
      <w:spacing w:after="240"/>
    </w:pPr>
  </w:style>
  <w:style w:type="paragraph" w:customStyle="1" w:styleId="ChapterSubtitle">
    <w:name w:val="Chapter Subtitle"/>
    <w:basedOn w:val="ChapterTitle"/>
    <w:rsid w:val="00866402"/>
    <w:pPr>
      <w:keepNext/>
      <w:spacing w:before="240" w:after="0" w:line="360" w:lineRule="auto"/>
    </w:pPr>
    <w:rPr>
      <w:rFonts w:ascii="Verdana" w:hAnsi="Verdana"/>
      <w:sz w:val="18"/>
      <w:szCs w:val="20"/>
    </w:rPr>
  </w:style>
  <w:style w:type="paragraph" w:customStyle="1" w:styleId="Equation">
    <w:name w:val="Equation"/>
    <w:basedOn w:val="BodyText"/>
    <w:rsid w:val="00866402"/>
    <w:pPr>
      <w:spacing w:before="120" w:line="240" w:lineRule="atLeast"/>
    </w:pPr>
  </w:style>
  <w:style w:type="paragraph" w:customStyle="1" w:styleId="QuoteSource">
    <w:name w:val="Quote Source"/>
    <w:basedOn w:val="Quote"/>
    <w:next w:val="BodyText"/>
    <w:autoRedefine/>
    <w:rsid w:val="00866402"/>
    <w:pPr>
      <w:spacing w:before="0"/>
      <w:ind w:left="0" w:right="0"/>
      <w:jc w:val="right"/>
    </w:pPr>
    <w:rPr>
      <w:i w:val="0"/>
    </w:rPr>
  </w:style>
  <w:style w:type="paragraph" w:customStyle="1" w:styleId="SBSubList">
    <w:name w:val="SB Sub List"/>
    <w:basedOn w:val="SBBullet"/>
    <w:rsid w:val="00866402"/>
    <w:pPr>
      <w:tabs>
        <w:tab w:val="clear" w:pos="216"/>
        <w:tab w:val="left" w:pos="763"/>
      </w:tabs>
      <w:ind w:left="1152" w:hanging="576"/>
    </w:pPr>
  </w:style>
  <w:style w:type="paragraph" w:customStyle="1" w:styleId="SBCodeLast">
    <w:name w:val="SB Code Last"/>
    <w:basedOn w:val="SBCode"/>
    <w:rsid w:val="00866402"/>
    <w:pPr>
      <w:spacing w:after="240"/>
    </w:pPr>
  </w:style>
  <w:style w:type="paragraph" w:customStyle="1" w:styleId="ExerciseHead">
    <w:name w:val="Exercise Head"/>
    <w:basedOn w:val="SBHead"/>
    <w:next w:val="Normal"/>
    <w:rsid w:val="00866402"/>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866402"/>
    <w:pPr>
      <w:spacing w:before="120" w:after="120" w:line="240" w:lineRule="auto"/>
    </w:pPr>
    <w:rPr>
      <w:rFonts w:ascii="Arial Narrow" w:eastAsia="Times New Roman" w:hAnsi="Arial Narrow" w:cs="Times New Roman"/>
      <w:sz w:val="20"/>
      <w:szCs w:val="20"/>
    </w:rPr>
  </w:style>
  <w:style w:type="paragraph" w:customStyle="1" w:styleId="ExerciseBodyLast">
    <w:name w:val="Exercise Body Last"/>
    <w:basedOn w:val="SBBodyFirst"/>
    <w:rsid w:val="00866402"/>
    <w:pPr>
      <w:pBdr>
        <w:bottom w:val="single" w:sz="18" w:space="12" w:color="auto"/>
      </w:pBdr>
      <w:spacing w:after="240"/>
      <w:ind w:left="0" w:right="0"/>
    </w:pPr>
  </w:style>
  <w:style w:type="paragraph" w:customStyle="1" w:styleId="GlossaryHead">
    <w:name w:val="Glossary Head"/>
    <w:basedOn w:val="Normal"/>
    <w:rsid w:val="00866402"/>
    <w:pPr>
      <w:spacing w:before="120"/>
    </w:pPr>
    <w:rPr>
      <w:rFonts w:ascii="Arial" w:eastAsia="Times New Roman" w:hAnsi="Arial" w:cs="Times New Roman"/>
      <w:b/>
      <w:sz w:val="24"/>
      <w:szCs w:val="24"/>
    </w:rPr>
  </w:style>
  <w:style w:type="paragraph" w:customStyle="1" w:styleId="GlossaryText">
    <w:name w:val="Glossary Text"/>
    <w:basedOn w:val="Normal"/>
    <w:rsid w:val="00866402"/>
    <w:pPr>
      <w:spacing w:before="60" w:after="240"/>
      <w:ind w:left="360"/>
    </w:pPr>
    <w:rPr>
      <w:rFonts w:ascii="Times New Roman" w:eastAsia="Times New Roman" w:hAnsi="Times New Roman" w:cs="Times New Roman"/>
      <w:sz w:val="23"/>
      <w:szCs w:val="20"/>
    </w:rPr>
  </w:style>
  <w:style w:type="paragraph" w:customStyle="1" w:styleId="FMTitle">
    <w:name w:val="FM Title"/>
    <w:basedOn w:val="Normal"/>
    <w:rsid w:val="00866402"/>
    <w:pPr>
      <w:spacing w:after="120"/>
      <w:jc w:val="center"/>
      <w:outlineLvl w:val="0"/>
    </w:pPr>
    <w:rPr>
      <w:rFonts w:ascii="Trebuchet MS" w:eastAsia="Times New Roman" w:hAnsi="Trebuchet MS" w:cs="Times New Roman"/>
      <w:sz w:val="48"/>
      <w:szCs w:val="20"/>
    </w:rPr>
  </w:style>
  <w:style w:type="paragraph" w:customStyle="1" w:styleId="FMSubtitle">
    <w:name w:val="FM Subtitle"/>
    <w:basedOn w:val="FMTitle"/>
    <w:rsid w:val="00866402"/>
    <w:rPr>
      <w:b/>
      <w:color w:val="808080"/>
      <w:sz w:val="24"/>
    </w:rPr>
  </w:style>
  <w:style w:type="paragraph" w:customStyle="1" w:styleId="FMAuthor">
    <w:name w:val="FM Author"/>
    <w:basedOn w:val="Normal"/>
    <w:rsid w:val="00866402"/>
    <w:pPr>
      <w:spacing w:before="360" w:after="120"/>
      <w:jc w:val="center"/>
    </w:pPr>
    <w:rPr>
      <w:rFonts w:ascii="Arial" w:eastAsia="Times New Roman" w:hAnsi="Arial" w:cs="Times New Roman"/>
      <w:b/>
      <w:caps/>
      <w:szCs w:val="24"/>
    </w:rPr>
  </w:style>
  <w:style w:type="paragraph" w:customStyle="1" w:styleId="FMCopyright">
    <w:name w:val="FM Copyright"/>
    <w:rsid w:val="00866402"/>
    <w:pPr>
      <w:spacing w:before="120" w:after="120" w:line="240" w:lineRule="auto"/>
    </w:pPr>
    <w:rPr>
      <w:rFonts w:ascii="Times New Roman" w:eastAsia="Times New Roman" w:hAnsi="Times New Roman" w:cs="Times New Roman"/>
      <w:sz w:val="21"/>
      <w:szCs w:val="20"/>
    </w:rPr>
  </w:style>
  <w:style w:type="paragraph" w:customStyle="1" w:styleId="FMCopyrightCredits">
    <w:name w:val="FM Copyright Credits"/>
    <w:basedOn w:val="Normal"/>
    <w:rsid w:val="00866402"/>
    <w:pPr>
      <w:spacing w:before="240"/>
      <w:ind w:left="648" w:hanging="288"/>
      <w:contextualSpacing/>
    </w:pPr>
    <w:rPr>
      <w:rFonts w:ascii="Times New Roman" w:eastAsia="Times New Roman" w:hAnsi="Times New Roman" w:cs="Times New Roman"/>
      <w:sz w:val="21"/>
      <w:szCs w:val="20"/>
    </w:rPr>
  </w:style>
  <w:style w:type="paragraph" w:customStyle="1" w:styleId="FMDedication">
    <w:name w:val="FM Dedication"/>
    <w:basedOn w:val="Normal"/>
    <w:rsid w:val="00866402"/>
    <w:pPr>
      <w:spacing w:after="120"/>
      <w:jc w:val="center"/>
    </w:pPr>
    <w:rPr>
      <w:rFonts w:ascii="Times New Roman" w:eastAsia="Times New Roman" w:hAnsi="Times New Roman" w:cs="Times New Roman"/>
      <w:i/>
      <w:sz w:val="24"/>
      <w:szCs w:val="20"/>
    </w:rPr>
  </w:style>
  <w:style w:type="paragraph" w:customStyle="1" w:styleId="FMHead">
    <w:name w:val="FM Head"/>
    <w:basedOn w:val="ChapterTitle"/>
    <w:rsid w:val="00866402"/>
    <w:rPr>
      <w:rFonts w:ascii="Trebuchet MS" w:hAnsi="Trebuchet MS"/>
      <w:spacing w:val="-20"/>
      <w:szCs w:val="60"/>
    </w:rPr>
  </w:style>
  <w:style w:type="paragraph" w:customStyle="1" w:styleId="FMCopyrightCreditsLast">
    <w:name w:val="FM Copyright Credits Last"/>
    <w:basedOn w:val="FMCopyrightCredits"/>
    <w:next w:val="FMCopyright"/>
    <w:rsid w:val="00866402"/>
    <w:pPr>
      <w:spacing w:before="0" w:after="240"/>
    </w:pPr>
  </w:style>
  <w:style w:type="paragraph" w:customStyle="1" w:styleId="Footnote">
    <w:name w:val="Footnote"/>
    <w:basedOn w:val="Normal"/>
    <w:rsid w:val="00866402"/>
    <w:pPr>
      <w:spacing w:after="120"/>
    </w:pPr>
    <w:rPr>
      <w:rFonts w:ascii="Times New Roman" w:eastAsia="Times New Roman" w:hAnsi="Times New Roman" w:cs="Times New Roman"/>
      <w:sz w:val="19"/>
      <w:szCs w:val="20"/>
    </w:rPr>
  </w:style>
  <w:style w:type="paragraph" w:customStyle="1" w:styleId="Query">
    <w:name w:val="Query"/>
    <w:basedOn w:val="Production"/>
    <w:rsid w:val="00866402"/>
    <w:rPr>
      <w:color w:val="FF0000"/>
    </w:rPr>
  </w:style>
  <w:style w:type="paragraph" w:customStyle="1" w:styleId="Figure">
    <w:name w:val="Figure"/>
    <w:next w:val="Normal"/>
    <w:autoRedefine/>
    <w:rsid w:val="00866402"/>
    <w:pPr>
      <w:spacing w:before="120" w:after="20" w:line="240" w:lineRule="auto"/>
      <w:jc w:val="center"/>
    </w:pPr>
    <w:rPr>
      <w:rFonts w:ascii="Arial" w:eastAsia="Times New Roman" w:hAnsi="Arial" w:cs="Times New Roman"/>
      <w:sz w:val="18"/>
      <w:szCs w:val="20"/>
    </w:rPr>
  </w:style>
  <w:style w:type="paragraph" w:customStyle="1" w:styleId="EndOfChapter">
    <w:name w:val="EndOfChapter"/>
    <w:basedOn w:val="BodyText"/>
    <w:rsid w:val="00866402"/>
  </w:style>
  <w:style w:type="paragraph" w:styleId="FootnoteText">
    <w:name w:val="footnote text"/>
    <w:basedOn w:val="Normal"/>
    <w:link w:val="FootnoteTextChar"/>
    <w:rsid w:val="00866402"/>
    <w:pPr>
      <w:spacing w:after="1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66402"/>
    <w:rPr>
      <w:rFonts w:ascii="Times New Roman" w:eastAsia="Times New Roman" w:hAnsi="Times New Roman" w:cs="Times New Roman"/>
      <w:sz w:val="20"/>
      <w:szCs w:val="20"/>
    </w:rPr>
  </w:style>
  <w:style w:type="character" w:styleId="FootnoteReference">
    <w:name w:val="footnote reference"/>
    <w:basedOn w:val="DefaultParagraphFont"/>
    <w:rsid w:val="00866402"/>
    <w:rPr>
      <w:vertAlign w:val="superscript"/>
    </w:rPr>
  </w:style>
  <w:style w:type="paragraph" w:customStyle="1" w:styleId="BulletSingle">
    <w:name w:val="Bullet Single"/>
    <w:basedOn w:val="Bullet"/>
    <w:rsid w:val="00866402"/>
    <w:pPr>
      <w:spacing w:before="240" w:after="240"/>
    </w:pPr>
  </w:style>
  <w:style w:type="paragraph" w:customStyle="1" w:styleId="ExerciseNumListFirst">
    <w:name w:val="Exercise Num List First"/>
    <w:basedOn w:val="SBNumListFirst"/>
    <w:rsid w:val="00866402"/>
  </w:style>
  <w:style w:type="paragraph" w:customStyle="1" w:styleId="ExerciseNumList">
    <w:name w:val="Exercise Num List"/>
    <w:basedOn w:val="ExerciseNumListFirst"/>
    <w:rsid w:val="00866402"/>
  </w:style>
  <w:style w:type="paragraph" w:customStyle="1" w:styleId="ExerciseNumListLast">
    <w:name w:val="Exercise Num List Last"/>
    <w:basedOn w:val="SBNumListLast"/>
    <w:rsid w:val="00866402"/>
  </w:style>
  <w:style w:type="paragraph" w:customStyle="1" w:styleId="ExerciseBulletFirst">
    <w:name w:val="Exercise Bullet First"/>
    <w:basedOn w:val="SBBulletFirst"/>
    <w:rsid w:val="00866402"/>
  </w:style>
  <w:style w:type="paragraph" w:customStyle="1" w:styleId="ExerciseBullet">
    <w:name w:val="Exercise Bullet"/>
    <w:basedOn w:val="SBBullet"/>
    <w:rsid w:val="00866402"/>
  </w:style>
  <w:style w:type="paragraph" w:customStyle="1" w:styleId="ExerciseBulletLast">
    <w:name w:val="Exercise Bullet Last"/>
    <w:basedOn w:val="SBBulletLast"/>
    <w:rsid w:val="00866402"/>
  </w:style>
  <w:style w:type="paragraph" w:customStyle="1" w:styleId="ExerciseCodeFirst">
    <w:name w:val="Exercise Code First"/>
    <w:basedOn w:val="SBCodeFirst"/>
    <w:rsid w:val="00866402"/>
  </w:style>
  <w:style w:type="paragraph" w:customStyle="1" w:styleId="ExerciseCode">
    <w:name w:val="Exercise Code"/>
    <w:basedOn w:val="SBCode"/>
    <w:rsid w:val="00866402"/>
  </w:style>
  <w:style w:type="paragraph" w:customStyle="1" w:styleId="ExerciseCodeLast">
    <w:name w:val="Exercise Code Last"/>
    <w:basedOn w:val="SBCodeLast"/>
    <w:rsid w:val="00866402"/>
  </w:style>
  <w:style w:type="paragraph" w:customStyle="1" w:styleId="ExerciseCodeSingle">
    <w:name w:val="Exercise Code Single"/>
    <w:basedOn w:val="SBCodeSingle"/>
    <w:rsid w:val="00866402"/>
  </w:style>
  <w:style w:type="paragraph" w:customStyle="1" w:styleId="ExerciseSubList">
    <w:name w:val="Exercise Sub List"/>
    <w:basedOn w:val="SBSubList"/>
    <w:rsid w:val="00866402"/>
  </w:style>
  <w:style w:type="paragraph" w:customStyle="1" w:styleId="SBBodyLast">
    <w:name w:val="SB Body Last"/>
    <w:basedOn w:val="ExerciseBodyLast"/>
    <w:rsid w:val="00866402"/>
    <w:pPr>
      <w:pBdr>
        <w:bottom w:val="single" w:sz="8" w:space="12" w:color="auto"/>
      </w:pBdr>
      <w:ind w:firstLine="504"/>
    </w:pPr>
  </w:style>
  <w:style w:type="paragraph" w:customStyle="1" w:styleId="ExerciseSubhead">
    <w:name w:val="Exercise Subhead"/>
    <w:basedOn w:val="SBSubhead"/>
    <w:rsid w:val="00866402"/>
  </w:style>
  <w:style w:type="character" w:styleId="CommentReference">
    <w:name w:val="annotation reference"/>
    <w:basedOn w:val="DefaultParagraphFont"/>
    <w:rsid w:val="00866402"/>
    <w:rPr>
      <w:sz w:val="16"/>
      <w:szCs w:val="16"/>
    </w:rPr>
  </w:style>
  <w:style w:type="paragraph" w:styleId="CommentText">
    <w:name w:val="annotation text"/>
    <w:basedOn w:val="Normal"/>
    <w:link w:val="CommentTextChar"/>
    <w:rsid w:val="00866402"/>
    <w:pPr>
      <w:spacing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664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66402"/>
    <w:rPr>
      <w:b/>
      <w:bCs/>
    </w:rPr>
  </w:style>
  <w:style w:type="character" w:customStyle="1" w:styleId="CommentSubjectChar">
    <w:name w:val="Comment Subject Char"/>
    <w:basedOn w:val="CommentTextChar"/>
    <w:link w:val="CommentSubject"/>
    <w:rsid w:val="00866402"/>
    <w:rPr>
      <w:rFonts w:ascii="Times New Roman" w:eastAsia="Times New Roman" w:hAnsi="Times New Roman" w:cs="Times New Roman"/>
      <w:b/>
      <w:bCs/>
      <w:sz w:val="20"/>
      <w:szCs w:val="20"/>
    </w:rPr>
  </w:style>
  <w:style w:type="paragraph" w:styleId="Revision">
    <w:name w:val="Revision"/>
    <w:hidden/>
    <w:uiPriority w:val="99"/>
    <w:semiHidden/>
    <w:rsid w:val="00866402"/>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E31521"/>
    <w:pPr>
      <w:ind w:left="720"/>
      <w:contextualSpacing/>
    </w:pPr>
  </w:style>
  <w:style w:type="table" w:styleId="TableGrid">
    <w:name w:val="Table Grid"/>
    <w:basedOn w:val="TableNormal"/>
    <w:uiPriority w:val="59"/>
    <w:rsid w:val="004E7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Header"/>
    <w:basedOn w:val="Normal"/>
    <w:link w:val="TableHeaderChar"/>
    <w:autoRedefine/>
    <w:qFormat/>
    <w:rsid w:val="009E6CF5"/>
    <w:rPr>
      <w:rFonts w:cstheme="minorBidi"/>
      <w:b/>
      <w:bCs/>
      <w:color w:val="FFFFFF" w:themeColor="background1"/>
      <w:sz w:val="18"/>
      <w:szCs w:val="18"/>
      <w:lang w:val="en-GB"/>
    </w:rPr>
  </w:style>
  <w:style w:type="character" w:customStyle="1" w:styleId="TableHeaderChar">
    <w:name w:val="Table Header Char"/>
    <w:basedOn w:val="DefaultParagraphFont"/>
    <w:link w:val="TableHeader"/>
    <w:rsid w:val="009E6CF5"/>
    <w:rPr>
      <w:rFonts w:ascii="Calibri" w:hAnsi="Calibri"/>
      <w:b/>
      <w:bCs/>
      <w:color w:val="FFFFFF" w:themeColor="background1"/>
      <w:sz w:val="18"/>
      <w:szCs w:val="18"/>
      <w:lang w:val="en-GB"/>
    </w:rPr>
  </w:style>
  <w:style w:type="table" w:customStyle="1" w:styleId="LightList-Accent11">
    <w:name w:val="Light List - Accent 11"/>
    <w:basedOn w:val="TableNormal"/>
    <w:uiPriority w:val="61"/>
    <w:rsid w:val="009E6CF5"/>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MiniHeading">
    <w:name w:val="Mini Heading"/>
    <w:basedOn w:val="BodyText"/>
    <w:rsid w:val="009E6CF5"/>
    <w:pPr>
      <w:spacing w:before="60" w:after="60" w:line="240" w:lineRule="auto"/>
    </w:pPr>
    <w:rPr>
      <w:rFonts w:ascii="Calibri" w:eastAsiaTheme="minorHAnsi" w:hAnsi="Calibri" w:cs="Times New Roman"/>
      <w:b/>
      <w:bCs/>
      <w:lang w:val="en-GB" w:eastAsia="en-GB"/>
    </w:rPr>
  </w:style>
  <w:style w:type="character" w:customStyle="1" w:styleId="CodeChar">
    <w:name w:val="Code Char"/>
    <w:basedOn w:val="DefaultParagraphFont"/>
    <w:link w:val="Code"/>
    <w:rsid w:val="00622BF5"/>
    <w:rPr>
      <w:rFonts w:ascii="Consolas" w:hAnsi="Consolas"/>
      <w:color w:val="4F81BD" w:themeColor="accent1"/>
      <w:sz w:val="20"/>
      <w:szCs w:val="20"/>
      <w:lang w:eastAsia="en-GB"/>
    </w:rPr>
  </w:style>
  <w:style w:type="paragraph" w:styleId="Header">
    <w:name w:val="header"/>
    <w:basedOn w:val="Normal"/>
    <w:link w:val="HeaderChar"/>
    <w:uiPriority w:val="99"/>
    <w:unhideWhenUsed/>
    <w:rsid w:val="00DE2BBE"/>
    <w:pPr>
      <w:tabs>
        <w:tab w:val="center" w:pos="4680"/>
        <w:tab w:val="right" w:pos="9360"/>
      </w:tabs>
    </w:pPr>
  </w:style>
  <w:style w:type="character" w:customStyle="1" w:styleId="HeaderChar">
    <w:name w:val="Header Char"/>
    <w:basedOn w:val="DefaultParagraphFont"/>
    <w:link w:val="Header"/>
    <w:uiPriority w:val="99"/>
    <w:rsid w:val="00DE2BBE"/>
    <w:rPr>
      <w:rFonts w:ascii="Calibri" w:hAnsi="Calibri" w:cs="Calibri"/>
    </w:rPr>
  </w:style>
  <w:style w:type="paragraph" w:styleId="Footer">
    <w:name w:val="footer"/>
    <w:basedOn w:val="Normal"/>
    <w:link w:val="FooterChar"/>
    <w:uiPriority w:val="99"/>
    <w:unhideWhenUsed/>
    <w:rsid w:val="00DE2BBE"/>
    <w:pPr>
      <w:tabs>
        <w:tab w:val="center" w:pos="4680"/>
        <w:tab w:val="right" w:pos="9360"/>
      </w:tabs>
    </w:pPr>
  </w:style>
  <w:style w:type="character" w:customStyle="1" w:styleId="FooterChar">
    <w:name w:val="Footer Char"/>
    <w:basedOn w:val="DefaultParagraphFont"/>
    <w:link w:val="Footer"/>
    <w:uiPriority w:val="99"/>
    <w:rsid w:val="00DE2BBE"/>
    <w:rPr>
      <w:rFonts w:ascii="Calibri" w:hAnsi="Calibri" w:cs="Calibri"/>
    </w:rPr>
  </w:style>
  <w:style w:type="paragraph" w:styleId="HTMLPreformatted">
    <w:name w:val="HTML Preformatted"/>
    <w:basedOn w:val="Normal"/>
    <w:link w:val="HTMLPreformattedChar"/>
    <w:uiPriority w:val="99"/>
    <w:unhideWhenUsed/>
    <w:rsid w:val="00BD13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val="cs-CZ" w:eastAsia="cs-CZ"/>
    </w:rPr>
  </w:style>
  <w:style w:type="character" w:customStyle="1" w:styleId="HTMLPreformattedChar">
    <w:name w:val="HTML Preformatted Char"/>
    <w:basedOn w:val="DefaultParagraphFont"/>
    <w:link w:val="HTMLPreformatted"/>
    <w:uiPriority w:val="99"/>
    <w:rsid w:val="00BD13DB"/>
    <w:rPr>
      <w:rFonts w:ascii="Consolas" w:eastAsia="Times New Roman" w:hAnsi="Consolas" w:cs="Consolas"/>
      <w:sz w:val="20"/>
      <w:szCs w:val="20"/>
      <w:shd w:val="clear" w:color="auto" w:fill="EEEEEE"/>
      <w:lang w:val="cs-CZ" w:eastAsia="cs-CZ"/>
    </w:rPr>
  </w:style>
  <w:style w:type="character" w:customStyle="1" w:styleId="typ1">
    <w:name w:val="typ1"/>
    <w:basedOn w:val="DefaultParagraphFont"/>
    <w:rsid w:val="00BD13DB"/>
    <w:rPr>
      <w:color w:val="2B91AF"/>
    </w:rPr>
  </w:style>
  <w:style w:type="character" w:customStyle="1" w:styleId="str1">
    <w:name w:val="str1"/>
    <w:basedOn w:val="DefaultParagraphFont"/>
    <w:rsid w:val="00BD13DB"/>
    <w:rPr>
      <w:color w:val="800000"/>
    </w:rPr>
  </w:style>
  <w:style w:type="character" w:customStyle="1" w:styleId="pln1">
    <w:name w:val="pln1"/>
    <w:basedOn w:val="DefaultParagraphFont"/>
    <w:rsid w:val="00BD13DB"/>
    <w:rPr>
      <w:color w:val="000000"/>
    </w:rPr>
  </w:style>
  <w:style w:type="character" w:customStyle="1" w:styleId="pun1">
    <w:name w:val="pun1"/>
    <w:basedOn w:val="DefaultParagraphFont"/>
    <w:rsid w:val="00BD13DB"/>
    <w:rPr>
      <w:color w:val="000000"/>
    </w:rPr>
  </w:style>
  <w:style w:type="character" w:customStyle="1" w:styleId="kwd1">
    <w:name w:val="kwd1"/>
    <w:basedOn w:val="DefaultParagraphFont"/>
    <w:rsid w:val="00BD13DB"/>
    <w:rPr>
      <w:color w:val="00008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034179"/>
    <w:pPr>
      <w:spacing w:after="0" w:line="240" w:lineRule="auto"/>
    </w:pPr>
    <w:rPr>
      <w:rFonts w:ascii="Calibri" w:hAnsi="Calibri" w:cs="Calibri"/>
    </w:rPr>
  </w:style>
  <w:style w:type="paragraph" w:styleId="Heading1">
    <w:name w:val="heading 1"/>
    <w:basedOn w:val="Normal"/>
    <w:next w:val="Normal"/>
    <w:link w:val="Heading1Char"/>
    <w:autoRedefine/>
    <w:qFormat/>
    <w:rsid w:val="009D5C9C"/>
    <w:pPr>
      <w:keepNext/>
      <w:keepLines/>
      <w:numPr>
        <w:numId w:val="37"/>
      </w:numPr>
      <w:spacing w:before="48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7B7AD6"/>
    <w:pPr>
      <w:keepNext/>
      <w:keepLines/>
      <w:numPr>
        <w:ilvl w:val="1"/>
        <w:numId w:val="37"/>
      </w:numPr>
      <w:spacing w:before="200" w:after="120"/>
      <w:ind w:left="578" w:hanging="578"/>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qFormat/>
    <w:rsid w:val="00866402"/>
    <w:pPr>
      <w:keepNext/>
      <w:numPr>
        <w:ilvl w:val="2"/>
        <w:numId w:val="37"/>
      </w:numPr>
      <w:spacing w:before="360" w:after="120"/>
      <w:contextualSpacing/>
      <w:outlineLvl w:val="2"/>
    </w:pPr>
    <w:rPr>
      <w:rFonts w:ascii="Arial Narrow" w:eastAsia="Times New Roman" w:hAnsi="Arial Narrow" w:cs="Times New Roman"/>
      <w:b/>
      <w:sz w:val="25"/>
      <w:szCs w:val="28"/>
    </w:rPr>
  </w:style>
  <w:style w:type="paragraph" w:styleId="Heading4">
    <w:name w:val="heading 4"/>
    <w:basedOn w:val="Normal"/>
    <w:next w:val="Normal"/>
    <w:link w:val="Heading4Char"/>
    <w:qFormat/>
    <w:rsid w:val="00866402"/>
    <w:pPr>
      <w:keepNext/>
      <w:numPr>
        <w:ilvl w:val="3"/>
        <w:numId w:val="37"/>
      </w:numPr>
      <w:spacing w:before="360" w:after="120"/>
      <w:contextualSpacing/>
      <w:outlineLvl w:val="3"/>
    </w:pPr>
    <w:rPr>
      <w:rFonts w:ascii="Times New Roman" w:eastAsia="Times New Roman" w:hAnsi="Times New Roman" w:cs="Times New Roman"/>
      <w:b/>
      <w:spacing w:val="-6"/>
      <w:sz w:val="24"/>
      <w:szCs w:val="24"/>
    </w:rPr>
  </w:style>
  <w:style w:type="paragraph" w:styleId="Heading5">
    <w:name w:val="heading 5"/>
    <w:basedOn w:val="Normal"/>
    <w:next w:val="Normal"/>
    <w:link w:val="Heading5Char"/>
    <w:qFormat/>
    <w:rsid w:val="00866402"/>
    <w:pPr>
      <w:numPr>
        <w:ilvl w:val="4"/>
        <w:numId w:val="37"/>
      </w:numPr>
      <w:spacing w:before="240" w:after="60"/>
      <w:outlineLvl w:val="4"/>
    </w:pPr>
    <w:rPr>
      <w:rFonts w:ascii="Arial Narrow" w:eastAsia="Times New Roman" w:hAnsi="Arial Narrow"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delinePositiveCharChar">
    <w:name w:val="Guideline Positive Char Char"/>
    <w:basedOn w:val="DefaultParagraphFont"/>
    <w:link w:val="GuidelinePositive"/>
    <w:locked/>
    <w:rsid w:val="00A87730"/>
    <w:rPr>
      <w:rFonts w:ascii="Verdana" w:hAnsi="Verdana"/>
    </w:rPr>
  </w:style>
  <w:style w:type="paragraph" w:customStyle="1" w:styleId="GuidelinePositive">
    <w:name w:val="Guideline Positive"/>
    <w:basedOn w:val="Normal"/>
    <w:link w:val="GuidelinePositiveCharChar"/>
    <w:rsid w:val="00A87730"/>
    <w:pPr>
      <w:numPr>
        <w:numId w:val="1"/>
      </w:numPr>
      <w:spacing w:before="60" w:after="60" w:line="260" w:lineRule="exact"/>
    </w:pPr>
    <w:rPr>
      <w:rFonts w:ascii="Verdana" w:hAnsi="Verdana" w:cstheme="minorBidi"/>
    </w:rPr>
  </w:style>
  <w:style w:type="character" w:customStyle="1" w:styleId="GuidelineNegativeCharChar">
    <w:name w:val="Guideline Negative Char Char"/>
    <w:basedOn w:val="DefaultParagraphFont"/>
    <w:link w:val="GuidelineNegative"/>
    <w:locked/>
    <w:rsid w:val="00A87730"/>
    <w:rPr>
      <w:rFonts w:ascii="Verdana" w:hAnsi="Verdana"/>
    </w:rPr>
  </w:style>
  <w:style w:type="paragraph" w:customStyle="1" w:styleId="GuidelineNegative">
    <w:name w:val="Guideline Negative"/>
    <w:basedOn w:val="Normal"/>
    <w:link w:val="GuidelineNegativeCharChar"/>
    <w:rsid w:val="00A87730"/>
    <w:pPr>
      <w:tabs>
        <w:tab w:val="num" w:pos="720"/>
      </w:tabs>
      <w:spacing w:before="120" w:after="60" w:line="260" w:lineRule="atLeast"/>
      <w:ind w:left="360" w:hanging="360"/>
    </w:pPr>
    <w:rPr>
      <w:rFonts w:ascii="Verdana" w:hAnsi="Verdana" w:cstheme="minorBidi"/>
    </w:rPr>
  </w:style>
  <w:style w:type="character" w:customStyle="1" w:styleId="GuidelineCodeCharChar">
    <w:name w:val="Guideline Code Char Char"/>
    <w:basedOn w:val="DefaultParagraphFont"/>
    <w:rsid w:val="00A87730"/>
    <w:rPr>
      <w:rFonts w:ascii="Courier New" w:hAnsi="Courier New" w:cs="Courier New" w:hint="default"/>
    </w:rPr>
  </w:style>
  <w:style w:type="character" w:customStyle="1" w:styleId="Heading2Char">
    <w:name w:val="Heading 2 Char"/>
    <w:basedOn w:val="DefaultParagraphFont"/>
    <w:link w:val="Heading2"/>
    <w:uiPriority w:val="9"/>
    <w:rsid w:val="007B7AD6"/>
    <w:rPr>
      <w:rFonts w:asciiTheme="majorHAnsi" w:eastAsiaTheme="majorEastAsia" w:hAnsiTheme="majorHAnsi" w:cstheme="majorBidi"/>
      <w:b/>
      <w:bCs/>
      <w:sz w:val="32"/>
      <w:szCs w:val="26"/>
    </w:rPr>
  </w:style>
  <w:style w:type="paragraph" w:styleId="Title">
    <w:name w:val="Title"/>
    <w:basedOn w:val="Normal"/>
    <w:next w:val="Normal"/>
    <w:link w:val="TitleChar"/>
    <w:uiPriority w:val="10"/>
    <w:qFormat/>
    <w:rsid w:val="008E75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D5C9C"/>
    <w:rPr>
      <w:rFonts w:asciiTheme="majorHAnsi" w:eastAsiaTheme="majorEastAsia" w:hAnsiTheme="majorHAnsi" w:cstheme="majorBidi"/>
      <w:b/>
      <w:bCs/>
      <w:color w:val="365F91" w:themeColor="accent1" w:themeShade="BF"/>
      <w:sz w:val="48"/>
      <w:szCs w:val="28"/>
    </w:rPr>
  </w:style>
  <w:style w:type="paragraph" w:styleId="TOCHeading">
    <w:name w:val="TOC Heading"/>
    <w:basedOn w:val="Heading1"/>
    <w:next w:val="Normal"/>
    <w:uiPriority w:val="39"/>
    <w:unhideWhenUsed/>
    <w:qFormat/>
    <w:rsid w:val="008E752E"/>
    <w:pPr>
      <w:spacing w:line="276" w:lineRule="auto"/>
      <w:outlineLvl w:val="9"/>
    </w:pPr>
  </w:style>
  <w:style w:type="paragraph" w:styleId="TOC1">
    <w:name w:val="toc 1"/>
    <w:basedOn w:val="Normal"/>
    <w:next w:val="Normal"/>
    <w:autoRedefine/>
    <w:uiPriority w:val="39"/>
    <w:unhideWhenUsed/>
    <w:rsid w:val="008E752E"/>
    <w:pPr>
      <w:spacing w:after="100"/>
    </w:pPr>
  </w:style>
  <w:style w:type="character" w:styleId="Hyperlink">
    <w:name w:val="Hyperlink"/>
    <w:basedOn w:val="DefaultParagraphFont"/>
    <w:uiPriority w:val="99"/>
    <w:unhideWhenUsed/>
    <w:rsid w:val="008E752E"/>
    <w:rPr>
      <w:color w:val="0000FF" w:themeColor="hyperlink"/>
      <w:u w:val="single"/>
    </w:rPr>
  </w:style>
  <w:style w:type="paragraph" w:styleId="BalloonText">
    <w:name w:val="Balloon Text"/>
    <w:basedOn w:val="Normal"/>
    <w:link w:val="BalloonTextChar"/>
    <w:unhideWhenUsed/>
    <w:rsid w:val="008E752E"/>
    <w:rPr>
      <w:rFonts w:ascii="Tahoma" w:hAnsi="Tahoma" w:cs="Tahoma"/>
      <w:sz w:val="16"/>
      <w:szCs w:val="16"/>
    </w:rPr>
  </w:style>
  <w:style w:type="character" w:customStyle="1" w:styleId="BalloonTextChar">
    <w:name w:val="Balloon Text Char"/>
    <w:basedOn w:val="DefaultParagraphFont"/>
    <w:link w:val="BalloonText"/>
    <w:rsid w:val="008E752E"/>
    <w:rPr>
      <w:rFonts w:ascii="Tahoma" w:hAnsi="Tahoma" w:cs="Tahoma"/>
      <w:sz w:val="16"/>
      <w:szCs w:val="16"/>
    </w:rPr>
  </w:style>
  <w:style w:type="paragraph" w:styleId="TOC2">
    <w:name w:val="toc 2"/>
    <w:basedOn w:val="Normal"/>
    <w:next w:val="Normal"/>
    <w:autoRedefine/>
    <w:uiPriority w:val="39"/>
    <w:unhideWhenUsed/>
    <w:rsid w:val="008E752E"/>
    <w:pPr>
      <w:spacing w:after="100"/>
      <w:ind w:left="220"/>
    </w:pPr>
  </w:style>
  <w:style w:type="paragraph" w:styleId="NoSpacing">
    <w:name w:val="No Spacing"/>
    <w:uiPriority w:val="1"/>
    <w:qFormat/>
    <w:rsid w:val="008E752E"/>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866402"/>
    <w:rPr>
      <w:rFonts w:ascii="Arial Narrow" w:eastAsia="Times New Roman" w:hAnsi="Arial Narrow" w:cs="Times New Roman"/>
      <w:b/>
      <w:sz w:val="25"/>
      <w:szCs w:val="28"/>
    </w:rPr>
  </w:style>
  <w:style w:type="character" w:customStyle="1" w:styleId="Heading4Char">
    <w:name w:val="Heading 4 Char"/>
    <w:basedOn w:val="DefaultParagraphFont"/>
    <w:link w:val="Heading4"/>
    <w:rsid w:val="00866402"/>
    <w:rPr>
      <w:rFonts w:ascii="Times New Roman" w:eastAsia="Times New Roman" w:hAnsi="Times New Roman" w:cs="Times New Roman"/>
      <w:b/>
      <w:spacing w:val="-6"/>
      <w:sz w:val="24"/>
      <w:szCs w:val="24"/>
    </w:rPr>
  </w:style>
  <w:style w:type="character" w:customStyle="1" w:styleId="Heading5Char">
    <w:name w:val="Heading 5 Char"/>
    <w:basedOn w:val="DefaultParagraphFont"/>
    <w:link w:val="Heading5"/>
    <w:rsid w:val="00866402"/>
    <w:rPr>
      <w:rFonts w:ascii="Arial Narrow" w:eastAsia="Times New Roman" w:hAnsi="Arial Narrow" w:cs="Times New Roman"/>
      <w:b/>
      <w:szCs w:val="20"/>
    </w:rPr>
  </w:style>
  <w:style w:type="paragraph" w:styleId="BodyText">
    <w:name w:val="Body Text"/>
    <w:link w:val="BodyTextChar"/>
    <w:rsid w:val="007B7AD6"/>
    <w:pPr>
      <w:spacing w:after="120" w:line="288" w:lineRule="auto"/>
      <w:ind w:firstLine="357"/>
    </w:pPr>
    <w:rPr>
      <w:rFonts w:eastAsia="Times New Roman" w:cstheme="minorHAnsi"/>
    </w:rPr>
  </w:style>
  <w:style w:type="character" w:customStyle="1" w:styleId="BodyTextChar">
    <w:name w:val="Body Text Char"/>
    <w:basedOn w:val="DefaultParagraphFont"/>
    <w:link w:val="BodyText"/>
    <w:rsid w:val="007B7AD6"/>
    <w:rPr>
      <w:rFonts w:eastAsia="Times New Roman" w:cstheme="minorHAnsi"/>
    </w:rPr>
  </w:style>
  <w:style w:type="paragraph" w:customStyle="1" w:styleId="BodyTextFirst">
    <w:name w:val="Body Text First"/>
    <w:basedOn w:val="BodyText"/>
    <w:rsid w:val="00866402"/>
    <w:pPr>
      <w:spacing w:before="120"/>
      <w:ind w:firstLine="0"/>
    </w:pPr>
  </w:style>
  <w:style w:type="paragraph" w:customStyle="1" w:styleId="Bullet">
    <w:name w:val="Bullet"/>
    <w:basedOn w:val="Normal"/>
    <w:rsid w:val="0085120C"/>
    <w:pPr>
      <w:keepLines/>
      <w:numPr>
        <w:ilvl w:val="1"/>
        <w:numId w:val="43"/>
      </w:numPr>
      <w:tabs>
        <w:tab w:val="left" w:pos="216"/>
        <w:tab w:val="left" w:pos="576"/>
      </w:tabs>
      <w:spacing w:before="120" w:after="120" w:line="260" w:lineRule="exact"/>
    </w:pPr>
    <w:rPr>
      <w:rFonts w:asciiTheme="minorHAnsi" w:eastAsia="Times New Roman" w:hAnsiTheme="minorHAnsi" w:cstheme="minorHAnsi"/>
    </w:rPr>
  </w:style>
  <w:style w:type="paragraph" w:customStyle="1" w:styleId="BulletFirst">
    <w:name w:val="Bullet First"/>
    <w:basedOn w:val="Bullet"/>
    <w:next w:val="Bullet"/>
    <w:rsid w:val="00866402"/>
    <w:pPr>
      <w:spacing w:before="240"/>
    </w:pPr>
  </w:style>
  <w:style w:type="paragraph" w:customStyle="1" w:styleId="BulletLast">
    <w:name w:val="Bullet Last"/>
    <w:basedOn w:val="Bullet"/>
    <w:next w:val="BodyText"/>
    <w:rsid w:val="00866402"/>
    <w:pPr>
      <w:spacing w:after="240"/>
    </w:pPr>
  </w:style>
  <w:style w:type="paragraph" w:customStyle="1" w:styleId="ChapterNumber">
    <w:name w:val="Chapter Number"/>
    <w:next w:val="ChapterTitle"/>
    <w:rsid w:val="00866402"/>
    <w:pPr>
      <w:keepNext/>
      <w:spacing w:after="240" w:line="240" w:lineRule="auto"/>
    </w:pPr>
    <w:rPr>
      <w:rFonts w:ascii="Arial" w:eastAsia="Times New Roman" w:hAnsi="Arial" w:cs="Times New Roman"/>
      <w:b/>
      <w:caps/>
      <w:sz w:val="28"/>
      <w:szCs w:val="28"/>
    </w:rPr>
  </w:style>
  <w:style w:type="paragraph" w:customStyle="1" w:styleId="ChapterTitle">
    <w:name w:val="Chapter Title"/>
    <w:next w:val="Normal"/>
    <w:rsid w:val="00866402"/>
    <w:pPr>
      <w:spacing w:before="480" w:after="480" w:line="240" w:lineRule="auto"/>
    </w:pPr>
    <w:rPr>
      <w:rFonts w:ascii="Arial" w:eastAsia="Times New Roman" w:hAnsi="Arial" w:cs="Times New Roman"/>
      <w:b/>
      <w:sz w:val="60"/>
      <w:szCs w:val="48"/>
    </w:rPr>
  </w:style>
  <w:style w:type="paragraph" w:customStyle="1" w:styleId="Code">
    <w:name w:val="Code"/>
    <w:basedOn w:val="CodeExample"/>
    <w:link w:val="CodeChar"/>
    <w:qFormat/>
    <w:rsid w:val="00715F5D"/>
    <w:pPr>
      <w:spacing w:before="120"/>
      <w:ind w:left="720"/>
    </w:pPr>
    <w:rPr>
      <w:sz w:val="20"/>
      <w:lang w:val="en-US"/>
    </w:rPr>
  </w:style>
  <w:style w:type="paragraph" w:customStyle="1" w:styleId="CodeExample">
    <w:name w:val="Code Example"/>
    <w:basedOn w:val="Normal"/>
    <w:qFormat/>
    <w:rsid w:val="0050516F"/>
    <w:pPr>
      <w:keepNext/>
      <w:keepLines/>
      <w:spacing w:after="120" w:line="264" w:lineRule="auto"/>
      <w:ind w:left="284"/>
      <w:contextualSpacing/>
    </w:pPr>
    <w:rPr>
      <w:rFonts w:ascii="Consolas" w:hAnsi="Consolas" w:cstheme="minorBidi"/>
      <w:color w:val="4F81BD" w:themeColor="accent1"/>
      <w:sz w:val="18"/>
      <w:szCs w:val="20"/>
      <w:lang w:val="en-GB" w:eastAsia="en-GB"/>
    </w:rPr>
  </w:style>
  <w:style w:type="paragraph" w:customStyle="1" w:styleId="CodeCaption">
    <w:name w:val="Code Caption"/>
    <w:basedOn w:val="FigureCaption"/>
    <w:next w:val="Normal"/>
    <w:rsid w:val="00866402"/>
    <w:pPr>
      <w:spacing w:after="120"/>
    </w:pPr>
  </w:style>
  <w:style w:type="paragraph" w:customStyle="1" w:styleId="FigureCaption">
    <w:name w:val="Figure Caption"/>
    <w:next w:val="BodyText"/>
    <w:rsid w:val="00866402"/>
    <w:pPr>
      <w:tabs>
        <w:tab w:val="left" w:pos="576"/>
      </w:tabs>
      <w:spacing w:before="240" w:after="240" w:line="280" w:lineRule="exact"/>
      <w:contextualSpacing/>
    </w:pPr>
    <w:rPr>
      <w:rFonts w:ascii="Times New Roman" w:eastAsia="Times New Roman" w:hAnsi="Times New Roman" w:cs="Times New Roman"/>
      <w:i/>
      <w:noProof/>
      <w:szCs w:val="20"/>
    </w:rPr>
  </w:style>
  <w:style w:type="paragraph" w:styleId="TOC3">
    <w:name w:val="toc 3"/>
    <w:basedOn w:val="Normal"/>
    <w:next w:val="Normal"/>
    <w:autoRedefine/>
    <w:uiPriority w:val="39"/>
    <w:unhideWhenUsed/>
    <w:rsid w:val="00A106D1"/>
    <w:pPr>
      <w:spacing w:after="100"/>
      <w:ind w:left="440"/>
    </w:pPr>
  </w:style>
  <w:style w:type="paragraph" w:customStyle="1" w:styleId="GuidelineDescription">
    <w:name w:val="Guideline Description"/>
    <w:basedOn w:val="BodyText"/>
    <w:qFormat/>
    <w:rsid w:val="009C77E8"/>
    <w:pPr>
      <w:spacing w:before="120" w:line="240" w:lineRule="auto"/>
      <w:ind w:left="357" w:firstLine="0"/>
    </w:pPr>
  </w:style>
  <w:style w:type="paragraph" w:customStyle="1" w:styleId="NoteTipCaution">
    <w:name w:val="Note/Tip/Caution"/>
    <w:basedOn w:val="Normal"/>
    <w:next w:val="BodyText"/>
    <w:rsid w:val="0084619B"/>
    <w:pPr>
      <w:widowControl w:val="0"/>
      <w:pBdr>
        <w:top w:val="single" w:sz="4" w:space="10" w:color="auto"/>
        <w:bottom w:val="single" w:sz="4" w:space="10" w:color="auto"/>
      </w:pBdr>
      <w:spacing w:before="360" w:after="360" w:line="280" w:lineRule="exact"/>
      <w:ind w:left="357"/>
    </w:pPr>
    <w:rPr>
      <w:rFonts w:ascii="Arial Narrow" w:eastAsia="Times New Roman" w:hAnsi="Arial Narrow" w:cs="Times New Roman"/>
      <w:sz w:val="21"/>
      <w:szCs w:val="24"/>
    </w:rPr>
  </w:style>
  <w:style w:type="paragraph" w:customStyle="1" w:styleId="NumList">
    <w:name w:val="Num List"/>
    <w:basedOn w:val="Normal"/>
    <w:next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NumListFirst">
    <w:name w:val="Num List First"/>
    <w:basedOn w:val="Normal"/>
    <w:next w:val="NumListLast"/>
    <w:rsid w:val="00866402"/>
    <w:pPr>
      <w:keepLines/>
      <w:tabs>
        <w:tab w:val="left" w:pos="216"/>
        <w:tab w:val="left" w:pos="576"/>
      </w:tabs>
      <w:spacing w:before="240" w:after="120" w:line="260" w:lineRule="exact"/>
      <w:ind w:left="576" w:hanging="576"/>
    </w:pPr>
    <w:rPr>
      <w:rFonts w:ascii="Times New Roman" w:eastAsia="Times New Roman" w:hAnsi="Times New Roman" w:cs="Times New Roman"/>
      <w:sz w:val="23"/>
      <w:szCs w:val="20"/>
    </w:rPr>
  </w:style>
  <w:style w:type="paragraph" w:customStyle="1" w:styleId="NumListLast">
    <w:name w:val="Num List Last"/>
    <w:basedOn w:val="Normal"/>
    <w:rsid w:val="00866402"/>
    <w:pPr>
      <w:keepLines/>
      <w:tabs>
        <w:tab w:val="left" w:pos="216"/>
        <w:tab w:val="left" w:pos="576"/>
      </w:tabs>
      <w:spacing w:before="120" w:after="240" w:line="260" w:lineRule="exact"/>
      <w:ind w:left="576" w:hanging="576"/>
    </w:pPr>
    <w:rPr>
      <w:rFonts w:ascii="Times New Roman" w:eastAsia="Times New Roman" w:hAnsi="Times New Roman" w:cs="Times New Roman"/>
      <w:sz w:val="23"/>
      <w:szCs w:val="20"/>
    </w:rPr>
  </w:style>
  <w:style w:type="paragraph" w:customStyle="1" w:styleId="Results">
    <w:name w:val="Results"/>
    <w:basedOn w:val="Normal"/>
    <w:rsid w:val="00866402"/>
    <w:pPr>
      <w:spacing w:line="240" w:lineRule="exact"/>
      <w:ind w:right="144"/>
    </w:pPr>
    <w:rPr>
      <w:rFonts w:ascii="TheSansMonoConNormal" w:eastAsia="Times New Roman" w:hAnsi="TheSansMonoConNormal" w:cs="Times New Roman"/>
      <w:noProof/>
      <w:sz w:val="20"/>
      <w:szCs w:val="20"/>
    </w:rPr>
  </w:style>
  <w:style w:type="paragraph" w:customStyle="1" w:styleId="ResultsFirst">
    <w:name w:val="Results First"/>
    <w:basedOn w:val="Normal"/>
    <w:rsid w:val="00034179"/>
    <w:pPr>
      <w:pBdr>
        <w:top w:val="single" w:sz="18" w:space="5" w:color="999999"/>
      </w:pBdr>
      <w:spacing w:before="240" w:line="240" w:lineRule="exact"/>
      <w:ind w:right="144"/>
    </w:pPr>
    <w:rPr>
      <w:rFonts w:ascii="TheSansMonoConNormal" w:eastAsia="Times New Roman" w:hAnsi="TheSansMonoConNormal" w:cs="Times New Roman"/>
      <w:noProof/>
      <w:sz w:val="20"/>
      <w:szCs w:val="20"/>
    </w:rPr>
  </w:style>
  <w:style w:type="paragraph" w:customStyle="1" w:styleId="ResultsLast">
    <w:name w:val="Results Last"/>
    <w:basedOn w:val="Normal"/>
    <w:rsid w:val="00034179"/>
    <w:pPr>
      <w:pBdr>
        <w:bottom w:val="single" w:sz="18" w:space="5" w:color="999999"/>
      </w:pBdr>
      <w:spacing w:after="160" w:line="240" w:lineRule="exact"/>
      <w:ind w:right="144"/>
    </w:pPr>
    <w:rPr>
      <w:rFonts w:ascii="TheSansMonoConNormal" w:eastAsia="Times New Roman" w:hAnsi="TheSansMonoConNormal" w:cs="Times New Roman"/>
      <w:noProof/>
      <w:sz w:val="20"/>
      <w:szCs w:val="20"/>
    </w:rPr>
  </w:style>
  <w:style w:type="paragraph" w:customStyle="1" w:styleId="TableCaption">
    <w:name w:val="Table Caption"/>
    <w:basedOn w:val="FigureCaption"/>
    <w:next w:val="TableHead"/>
    <w:rsid w:val="00866402"/>
    <w:pPr>
      <w:spacing w:after="120"/>
    </w:pPr>
  </w:style>
  <w:style w:type="paragraph" w:customStyle="1" w:styleId="TableHead">
    <w:name w:val="Table Head"/>
    <w:next w:val="TableText"/>
    <w:rsid w:val="00866402"/>
    <w:pPr>
      <w:keepNext/>
      <w:pBdr>
        <w:top w:val="dotted" w:sz="4" w:space="3" w:color="auto"/>
      </w:pBdr>
      <w:spacing w:before="120" w:after="120" w:line="240" w:lineRule="exact"/>
      <w:ind w:left="720" w:hanging="720"/>
    </w:pPr>
    <w:rPr>
      <w:rFonts w:ascii="Arial Narrow" w:eastAsia="Times New Roman" w:hAnsi="Arial Narrow" w:cs="Times New Roman"/>
      <w:b/>
      <w:sz w:val="21"/>
      <w:szCs w:val="20"/>
    </w:rPr>
  </w:style>
  <w:style w:type="paragraph" w:customStyle="1" w:styleId="TableText">
    <w:name w:val="Table Text"/>
    <w:rsid w:val="00866402"/>
    <w:pPr>
      <w:spacing w:after="120" w:line="240" w:lineRule="auto"/>
    </w:pPr>
    <w:rPr>
      <w:rFonts w:ascii="Times New Roman" w:eastAsia="Times New Roman" w:hAnsi="Times New Roman" w:cs="Times New Roman"/>
      <w:sz w:val="21"/>
      <w:szCs w:val="20"/>
    </w:rPr>
  </w:style>
  <w:style w:type="paragraph" w:customStyle="1" w:styleId="TableSubhead">
    <w:name w:val="Table Subhead"/>
    <w:next w:val="TableText"/>
    <w:rsid w:val="00866402"/>
    <w:pPr>
      <w:keepNext/>
      <w:keepLines/>
      <w:spacing w:before="120" w:after="120" w:line="240" w:lineRule="exact"/>
    </w:pPr>
    <w:rPr>
      <w:rFonts w:ascii="Times New Roman" w:eastAsia="Times New Roman" w:hAnsi="Times New Roman" w:cs="Times New Roman"/>
      <w:b/>
      <w:color w:val="808080"/>
      <w:sz w:val="20"/>
      <w:szCs w:val="20"/>
      <w:u w:val="single"/>
    </w:rPr>
  </w:style>
  <w:style w:type="character" w:customStyle="1" w:styleId="CodeInline">
    <w:name w:val="Code Inline"/>
    <w:basedOn w:val="DefaultParagraphFont"/>
    <w:rsid w:val="0084619B"/>
    <w:rPr>
      <w:rFonts w:ascii="Consolas" w:hAnsi="Consolas" w:cs="Consolas"/>
      <w:color w:val="215868" w:themeColor="accent5" w:themeShade="80"/>
      <w:sz w:val="20"/>
    </w:rPr>
  </w:style>
  <w:style w:type="paragraph" w:customStyle="1" w:styleId="BodyTextCont">
    <w:name w:val="Body Text Cont"/>
    <w:basedOn w:val="Normal"/>
    <w:next w:val="BodyText"/>
    <w:rsid w:val="00866402"/>
    <w:pPr>
      <w:spacing w:before="120" w:line="260" w:lineRule="exact"/>
      <w:contextualSpacing/>
    </w:pPr>
    <w:rPr>
      <w:rFonts w:ascii="Times New Roman" w:eastAsia="Times New Roman" w:hAnsi="Times New Roman" w:cs="Times New Roman"/>
      <w:sz w:val="23"/>
      <w:szCs w:val="20"/>
    </w:rPr>
  </w:style>
  <w:style w:type="paragraph" w:customStyle="1" w:styleId="NumSubList">
    <w:name w:val="Num Sub List"/>
    <w:basedOn w:val="BulletSubList"/>
    <w:next w:val="Normal"/>
    <w:rsid w:val="00866402"/>
  </w:style>
  <w:style w:type="paragraph" w:customStyle="1" w:styleId="BulletSubList">
    <w:name w:val="Bullet Sub List"/>
    <w:rsid w:val="00866402"/>
    <w:pPr>
      <w:tabs>
        <w:tab w:val="left" w:pos="792"/>
        <w:tab w:val="left" w:pos="1080"/>
      </w:tabs>
      <w:spacing w:before="120" w:after="120" w:line="240" w:lineRule="auto"/>
      <w:ind w:left="1152" w:hanging="1152"/>
    </w:pPr>
    <w:rPr>
      <w:rFonts w:ascii="Times New Roman" w:eastAsia="Times New Roman" w:hAnsi="Times New Roman" w:cs="Times New Roman"/>
      <w:sz w:val="23"/>
      <w:szCs w:val="20"/>
    </w:rPr>
  </w:style>
  <w:style w:type="paragraph" w:styleId="Bibliography">
    <w:name w:val="Bibliography"/>
    <w:basedOn w:val="BulletFirst"/>
    <w:rsid w:val="00866402"/>
    <w:pPr>
      <w:spacing w:before="120" w:after="0"/>
      <w:ind w:left="360"/>
    </w:pPr>
  </w:style>
  <w:style w:type="paragraph" w:styleId="Index1">
    <w:name w:val="index 1"/>
    <w:basedOn w:val="Normal"/>
    <w:next w:val="Normal"/>
    <w:rsid w:val="00866402"/>
    <w:pPr>
      <w:spacing w:after="120"/>
      <w:ind w:left="720" w:hanging="720"/>
    </w:pPr>
    <w:rPr>
      <w:rFonts w:ascii="Times New Roman" w:eastAsia="Times New Roman" w:hAnsi="Times New Roman" w:cs="Times New Roman"/>
      <w:sz w:val="24"/>
      <w:szCs w:val="20"/>
    </w:rPr>
  </w:style>
  <w:style w:type="paragraph" w:styleId="Index2">
    <w:name w:val="index 2"/>
    <w:basedOn w:val="Normal"/>
    <w:next w:val="Normal"/>
    <w:rsid w:val="00866402"/>
    <w:pPr>
      <w:spacing w:after="120"/>
      <w:ind w:left="720" w:hanging="432"/>
    </w:pPr>
    <w:rPr>
      <w:rFonts w:ascii="Times New Roman" w:eastAsia="Times New Roman" w:hAnsi="Times New Roman" w:cs="Times New Roman"/>
      <w:sz w:val="24"/>
      <w:szCs w:val="20"/>
    </w:rPr>
  </w:style>
  <w:style w:type="paragraph" w:styleId="Index3">
    <w:name w:val="index 3"/>
    <w:basedOn w:val="Normal"/>
    <w:next w:val="Normal"/>
    <w:rsid w:val="00866402"/>
    <w:pPr>
      <w:spacing w:after="120"/>
      <w:ind w:left="720" w:hanging="144"/>
    </w:pPr>
    <w:rPr>
      <w:rFonts w:ascii="Times New Roman" w:eastAsia="Times New Roman" w:hAnsi="Times New Roman" w:cs="Times New Roman"/>
      <w:sz w:val="24"/>
      <w:szCs w:val="20"/>
    </w:rPr>
  </w:style>
  <w:style w:type="paragraph" w:customStyle="1" w:styleId="IndexLetter">
    <w:name w:val="Index Letter"/>
    <w:basedOn w:val="Normal"/>
    <w:next w:val="Index1"/>
    <w:rsid w:val="00866402"/>
    <w:pPr>
      <w:spacing w:before="240"/>
    </w:pPr>
    <w:rPr>
      <w:rFonts w:ascii="Arial" w:eastAsia="Times New Roman" w:hAnsi="Arial" w:cs="Times New Roman"/>
      <w:b/>
      <w:sz w:val="28"/>
      <w:szCs w:val="20"/>
    </w:rPr>
  </w:style>
  <w:style w:type="paragraph" w:customStyle="1" w:styleId="PartOpenerText">
    <w:name w:val="Part Opener Text"/>
    <w:basedOn w:val="Normal"/>
    <w:next w:val="BodyText"/>
    <w:rsid w:val="00866402"/>
    <w:pPr>
      <w:spacing w:before="120" w:line="360" w:lineRule="auto"/>
      <w:contextualSpacing/>
    </w:pPr>
    <w:rPr>
      <w:rFonts w:ascii="Trebuchet MS" w:eastAsia="Times New Roman" w:hAnsi="Trebuchet MS" w:cs="Times New Roman"/>
      <w:b/>
      <w:spacing w:val="-6"/>
    </w:rPr>
  </w:style>
  <w:style w:type="paragraph" w:customStyle="1" w:styleId="SBCodeFirst">
    <w:name w:val="SB Code First"/>
    <w:rsid w:val="00866402"/>
    <w:pPr>
      <w:spacing w:before="240" w:after="0" w:line="240" w:lineRule="auto"/>
      <w:ind w:left="288" w:right="288"/>
    </w:pPr>
    <w:rPr>
      <w:rFonts w:ascii="TheSansMonoConNormal" w:eastAsia="Times New Roman" w:hAnsi="TheSansMonoConNormal" w:cs="Times New Roman"/>
      <w:noProof/>
      <w:sz w:val="20"/>
      <w:szCs w:val="20"/>
    </w:rPr>
  </w:style>
  <w:style w:type="paragraph" w:customStyle="1" w:styleId="PartNumber">
    <w:name w:val="Part Number"/>
    <w:basedOn w:val="ChapterNumber"/>
    <w:next w:val="PartTitle"/>
    <w:rsid w:val="00866402"/>
    <w:pPr>
      <w:keepNext w:val="0"/>
    </w:pPr>
  </w:style>
  <w:style w:type="paragraph" w:customStyle="1" w:styleId="PartTitle">
    <w:name w:val="Part Title"/>
    <w:basedOn w:val="ChapterTitle"/>
    <w:next w:val="Normal"/>
    <w:rsid w:val="00866402"/>
    <w:pPr>
      <w:spacing w:before="0"/>
    </w:pPr>
  </w:style>
  <w:style w:type="paragraph" w:customStyle="1" w:styleId="Production">
    <w:name w:val="Production"/>
    <w:next w:val="BodyText"/>
    <w:autoRedefine/>
    <w:rsid w:val="00866402"/>
    <w:pPr>
      <w:keepNext/>
      <w:keepLines/>
      <w:spacing w:before="240" w:after="240" w:line="240" w:lineRule="auto"/>
    </w:pPr>
    <w:rPr>
      <w:rFonts w:ascii="Times New Roman" w:eastAsia="Times New Roman" w:hAnsi="Times New Roman" w:cs="Times New Roman"/>
      <w:b/>
      <w:i/>
      <w:color w:val="0000FF"/>
      <w:sz w:val="24"/>
      <w:szCs w:val="20"/>
    </w:rPr>
  </w:style>
  <w:style w:type="paragraph" w:styleId="Quote">
    <w:name w:val="Quote"/>
    <w:basedOn w:val="BodyText"/>
    <w:next w:val="BodyText"/>
    <w:link w:val="QuoteChar"/>
    <w:qFormat/>
    <w:rsid w:val="00866402"/>
    <w:pPr>
      <w:spacing w:before="320" w:after="240"/>
      <w:ind w:left="432" w:right="432" w:firstLine="0"/>
      <w:jc w:val="both"/>
    </w:pPr>
    <w:rPr>
      <w:i/>
      <w:sz w:val="24"/>
    </w:rPr>
  </w:style>
  <w:style w:type="character" w:customStyle="1" w:styleId="QuoteChar">
    <w:name w:val="Quote Char"/>
    <w:basedOn w:val="DefaultParagraphFont"/>
    <w:link w:val="Quote"/>
    <w:rsid w:val="00866402"/>
    <w:rPr>
      <w:rFonts w:ascii="Times New Roman" w:eastAsia="Times New Roman" w:hAnsi="Times New Roman" w:cs="Times New Roman"/>
      <w:i/>
      <w:sz w:val="24"/>
      <w:szCs w:val="20"/>
    </w:rPr>
  </w:style>
  <w:style w:type="paragraph" w:customStyle="1" w:styleId="ResultsSingle">
    <w:name w:val="Results Single"/>
    <w:basedOn w:val="Normal"/>
    <w:rsid w:val="00866402"/>
    <w:pPr>
      <w:pBdr>
        <w:top w:val="single" w:sz="18" w:space="5" w:color="999999"/>
        <w:bottom w:val="single" w:sz="18" w:space="5" w:color="999999"/>
      </w:pBdr>
      <w:spacing w:before="240" w:after="240"/>
      <w:ind w:right="144"/>
    </w:pPr>
    <w:rPr>
      <w:rFonts w:ascii="TheSansMonoConNormal" w:eastAsia="Times New Roman" w:hAnsi="TheSansMonoConNormal" w:cs="Times New Roman"/>
      <w:noProof/>
      <w:sz w:val="20"/>
      <w:szCs w:val="20"/>
    </w:rPr>
  </w:style>
  <w:style w:type="paragraph" w:customStyle="1" w:styleId="SBBodyFirst">
    <w:name w:val="SB Body First"/>
    <w:basedOn w:val="Normal"/>
    <w:rsid w:val="00866402"/>
    <w:pPr>
      <w:spacing w:before="120" w:after="120"/>
      <w:ind w:left="288" w:right="288"/>
    </w:pPr>
    <w:rPr>
      <w:rFonts w:ascii="Arial Narrow" w:eastAsia="Times New Roman" w:hAnsi="Arial Narrow" w:cs="Times New Roman"/>
      <w:sz w:val="20"/>
      <w:szCs w:val="20"/>
    </w:rPr>
  </w:style>
  <w:style w:type="paragraph" w:customStyle="1" w:styleId="SBBulletFirst">
    <w:name w:val="SB Bullet First"/>
    <w:basedOn w:val="SBNumListFirst"/>
    <w:next w:val="SBBullet"/>
    <w:rsid w:val="00866402"/>
    <w:pPr>
      <w:spacing w:after="120"/>
      <w:ind w:right="0" w:hanging="432"/>
    </w:pPr>
  </w:style>
  <w:style w:type="paragraph" w:customStyle="1" w:styleId="SBNumListFirst">
    <w:name w:val="SB Num List First"/>
    <w:basedOn w:val="SBNumList"/>
    <w:next w:val="SBNumList"/>
    <w:rsid w:val="00866402"/>
  </w:style>
  <w:style w:type="paragraph" w:customStyle="1" w:styleId="SBNumList">
    <w:name w:val="SB Num List"/>
    <w:rsid w:val="00866402"/>
    <w:pPr>
      <w:tabs>
        <w:tab w:val="left" w:pos="216"/>
        <w:tab w:val="left" w:pos="475"/>
      </w:tabs>
      <w:spacing w:before="240" w:after="240" w:line="240" w:lineRule="auto"/>
      <w:ind w:left="763" w:right="288" w:hanging="475"/>
    </w:pPr>
    <w:rPr>
      <w:rFonts w:ascii="Arial Narrow" w:eastAsia="Times New Roman" w:hAnsi="Arial Narrow" w:cs="Times New Roman"/>
      <w:sz w:val="20"/>
      <w:szCs w:val="20"/>
    </w:rPr>
  </w:style>
  <w:style w:type="paragraph" w:customStyle="1" w:styleId="SBBullet">
    <w:name w:val="SB Bullet"/>
    <w:basedOn w:val="SBBulletFirst"/>
    <w:rsid w:val="00866402"/>
    <w:pPr>
      <w:spacing w:before="120"/>
      <w:ind w:left="720" w:right="288"/>
    </w:pPr>
  </w:style>
  <w:style w:type="paragraph" w:customStyle="1" w:styleId="SBBulletLast">
    <w:name w:val="SB Bullet Last"/>
    <w:basedOn w:val="SBBullet"/>
    <w:next w:val="SBBodyFirst"/>
    <w:rsid w:val="00866402"/>
    <w:pPr>
      <w:spacing w:after="240"/>
    </w:pPr>
  </w:style>
  <w:style w:type="paragraph" w:customStyle="1" w:styleId="SBHead">
    <w:name w:val="SB Head"/>
    <w:next w:val="SBBodyFirst"/>
    <w:rsid w:val="00866402"/>
    <w:pPr>
      <w:pBdr>
        <w:top w:val="single" w:sz="18" w:space="1" w:color="C0C0C0"/>
        <w:left w:val="single" w:sz="18" w:space="4" w:color="C0C0C0"/>
        <w:bottom w:val="single" w:sz="18" w:space="1" w:color="C0C0C0"/>
        <w:right w:val="single" w:sz="18" w:space="4" w:color="C0C0C0"/>
      </w:pBdr>
      <w:shd w:val="clear" w:color="auto" w:fill="C0C0C0"/>
      <w:spacing w:before="360" w:after="240" w:line="240" w:lineRule="auto"/>
      <w:ind w:left="288" w:right="288"/>
      <w:contextualSpacing/>
      <w:jc w:val="center"/>
    </w:pPr>
    <w:rPr>
      <w:rFonts w:ascii="Arial" w:eastAsia="Times New Roman" w:hAnsi="Arial" w:cs="Times New Roman"/>
      <w:b/>
      <w:caps/>
      <w:szCs w:val="28"/>
    </w:rPr>
  </w:style>
  <w:style w:type="paragraph" w:customStyle="1" w:styleId="SBBody">
    <w:name w:val="SB Body"/>
    <w:basedOn w:val="SBBodyFirst"/>
    <w:rsid w:val="00866402"/>
    <w:pPr>
      <w:ind w:firstLine="504"/>
    </w:pPr>
  </w:style>
  <w:style w:type="paragraph" w:customStyle="1" w:styleId="SBNumListLast">
    <w:name w:val="SB Num List Last"/>
    <w:basedOn w:val="SBNumList"/>
    <w:next w:val="SBBodyFirst"/>
    <w:rsid w:val="00866402"/>
  </w:style>
  <w:style w:type="paragraph" w:customStyle="1" w:styleId="SBSubhead">
    <w:name w:val="SB Subhead"/>
    <w:rsid w:val="00866402"/>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SBCodeSingle">
    <w:name w:val="SB Code Single"/>
    <w:basedOn w:val="SBCode"/>
    <w:rsid w:val="00866402"/>
    <w:pPr>
      <w:spacing w:before="240" w:after="240"/>
    </w:pPr>
  </w:style>
  <w:style w:type="paragraph" w:customStyle="1" w:styleId="SBCode">
    <w:name w:val="SB Code"/>
    <w:rsid w:val="00866402"/>
    <w:pPr>
      <w:spacing w:after="0" w:line="240" w:lineRule="auto"/>
      <w:ind w:left="288" w:right="288"/>
    </w:pPr>
    <w:rPr>
      <w:rFonts w:ascii="TheSansMonoConNormal" w:eastAsia="Times New Roman" w:hAnsi="TheSansMonoConNormal" w:cs="Times New Roman"/>
      <w:noProof/>
      <w:sz w:val="20"/>
      <w:szCs w:val="20"/>
    </w:rPr>
  </w:style>
  <w:style w:type="paragraph" w:customStyle="1" w:styleId="TableFootnote">
    <w:name w:val="Table Footnote"/>
    <w:basedOn w:val="TableText"/>
    <w:next w:val="BodyText"/>
    <w:rsid w:val="00866402"/>
    <w:pPr>
      <w:spacing w:before="60" w:after="240"/>
    </w:pPr>
    <w:rPr>
      <w:i/>
      <w:sz w:val="18"/>
    </w:rPr>
  </w:style>
  <w:style w:type="paragraph" w:customStyle="1" w:styleId="TableTextLast">
    <w:name w:val="Table Text Last"/>
    <w:basedOn w:val="TableText"/>
    <w:next w:val="BodyText"/>
    <w:rsid w:val="00866402"/>
    <w:pPr>
      <w:pBdr>
        <w:bottom w:val="dotted" w:sz="4" w:space="3" w:color="auto"/>
      </w:pBdr>
      <w:spacing w:after="240"/>
    </w:pPr>
  </w:style>
  <w:style w:type="paragraph" w:customStyle="1" w:styleId="UnnumberedFirst">
    <w:name w:val="Unnumbered First"/>
    <w:basedOn w:val="Unnumbered"/>
    <w:next w:val="Unnumbered"/>
    <w:rsid w:val="00866402"/>
    <w:pPr>
      <w:spacing w:before="240" w:after="120"/>
    </w:pPr>
  </w:style>
  <w:style w:type="paragraph" w:customStyle="1" w:styleId="Unnumbered">
    <w:name w:val="Unnumbered"/>
    <w:rsid w:val="00866402"/>
    <w:pPr>
      <w:overflowPunct w:val="0"/>
      <w:autoSpaceDE w:val="0"/>
      <w:autoSpaceDN w:val="0"/>
      <w:adjustRightInd w:val="0"/>
      <w:spacing w:before="120" w:after="0" w:line="240" w:lineRule="auto"/>
      <w:ind w:left="360"/>
      <w:textAlignment w:val="baseline"/>
    </w:pPr>
    <w:rPr>
      <w:rFonts w:ascii="Times New Roman" w:eastAsia="Times New Roman" w:hAnsi="Times New Roman" w:cs="Times New Roman"/>
      <w:sz w:val="23"/>
      <w:szCs w:val="23"/>
    </w:rPr>
  </w:style>
  <w:style w:type="paragraph" w:customStyle="1" w:styleId="UnnumberedLast">
    <w:name w:val="Unnumbered Last"/>
    <w:basedOn w:val="Unnumbered"/>
    <w:next w:val="BodyText"/>
    <w:rsid w:val="00866402"/>
    <w:pPr>
      <w:spacing w:after="240"/>
    </w:pPr>
  </w:style>
  <w:style w:type="paragraph" w:customStyle="1" w:styleId="ChapterSubtitle">
    <w:name w:val="Chapter Subtitle"/>
    <w:basedOn w:val="ChapterTitle"/>
    <w:rsid w:val="00866402"/>
    <w:pPr>
      <w:keepNext/>
      <w:spacing w:before="240" w:after="0" w:line="360" w:lineRule="auto"/>
    </w:pPr>
    <w:rPr>
      <w:rFonts w:ascii="Verdana" w:hAnsi="Verdana"/>
      <w:sz w:val="18"/>
      <w:szCs w:val="20"/>
    </w:rPr>
  </w:style>
  <w:style w:type="paragraph" w:customStyle="1" w:styleId="Equation">
    <w:name w:val="Equation"/>
    <w:basedOn w:val="BodyText"/>
    <w:rsid w:val="00866402"/>
    <w:pPr>
      <w:spacing w:before="120" w:line="240" w:lineRule="atLeast"/>
    </w:pPr>
  </w:style>
  <w:style w:type="paragraph" w:customStyle="1" w:styleId="QuoteSource">
    <w:name w:val="Quote Source"/>
    <w:basedOn w:val="Quote"/>
    <w:next w:val="BodyText"/>
    <w:autoRedefine/>
    <w:rsid w:val="00866402"/>
    <w:pPr>
      <w:spacing w:before="0"/>
      <w:ind w:left="0" w:right="0"/>
      <w:jc w:val="right"/>
    </w:pPr>
    <w:rPr>
      <w:i w:val="0"/>
    </w:rPr>
  </w:style>
  <w:style w:type="paragraph" w:customStyle="1" w:styleId="SBSubList">
    <w:name w:val="SB Sub List"/>
    <w:basedOn w:val="SBBullet"/>
    <w:rsid w:val="00866402"/>
    <w:pPr>
      <w:tabs>
        <w:tab w:val="clear" w:pos="216"/>
        <w:tab w:val="left" w:pos="763"/>
      </w:tabs>
      <w:ind w:left="1152" w:hanging="576"/>
    </w:pPr>
  </w:style>
  <w:style w:type="paragraph" w:customStyle="1" w:styleId="SBCodeLast">
    <w:name w:val="SB Code Last"/>
    <w:basedOn w:val="SBCode"/>
    <w:rsid w:val="00866402"/>
    <w:pPr>
      <w:spacing w:after="240"/>
    </w:pPr>
  </w:style>
  <w:style w:type="paragraph" w:customStyle="1" w:styleId="ExerciseHead">
    <w:name w:val="Exercise Head"/>
    <w:basedOn w:val="SBHead"/>
    <w:next w:val="Normal"/>
    <w:rsid w:val="00866402"/>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866402"/>
    <w:pPr>
      <w:spacing w:before="120" w:after="120" w:line="240" w:lineRule="auto"/>
    </w:pPr>
    <w:rPr>
      <w:rFonts w:ascii="Arial Narrow" w:eastAsia="Times New Roman" w:hAnsi="Arial Narrow" w:cs="Times New Roman"/>
      <w:sz w:val="20"/>
      <w:szCs w:val="20"/>
    </w:rPr>
  </w:style>
  <w:style w:type="paragraph" w:customStyle="1" w:styleId="ExerciseBodyLast">
    <w:name w:val="Exercise Body Last"/>
    <w:basedOn w:val="SBBodyFirst"/>
    <w:rsid w:val="00866402"/>
    <w:pPr>
      <w:pBdr>
        <w:bottom w:val="single" w:sz="18" w:space="12" w:color="auto"/>
      </w:pBdr>
      <w:spacing w:after="240"/>
      <w:ind w:left="0" w:right="0"/>
    </w:pPr>
  </w:style>
  <w:style w:type="paragraph" w:customStyle="1" w:styleId="GlossaryHead">
    <w:name w:val="Glossary Head"/>
    <w:basedOn w:val="Normal"/>
    <w:rsid w:val="00866402"/>
    <w:pPr>
      <w:spacing w:before="120"/>
    </w:pPr>
    <w:rPr>
      <w:rFonts w:ascii="Arial" w:eastAsia="Times New Roman" w:hAnsi="Arial" w:cs="Times New Roman"/>
      <w:b/>
      <w:sz w:val="24"/>
      <w:szCs w:val="24"/>
    </w:rPr>
  </w:style>
  <w:style w:type="paragraph" w:customStyle="1" w:styleId="GlossaryText">
    <w:name w:val="Glossary Text"/>
    <w:basedOn w:val="Normal"/>
    <w:rsid w:val="00866402"/>
    <w:pPr>
      <w:spacing w:before="60" w:after="240"/>
      <w:ind w:left="360"/>
    </w:pPr>
    <w:rPr>
      <w:rFonts w:ascii="Times New Roman" w:eastAsia="Times New Roman" w:hAnsi="Times New Roman" w:cs="Times New Roman"/>
      <w:sz w:val="23"/>
      <w:szCs w:val="20"/>
    </w:rPr>
  </w:style>
  <w:style w:type="paragraph" w:customStyle="1" w:styleId="FMTitle">
    <w:name w:val="FM Title"/>
    <w:basedOn w:val="Normal"/>
    <w:rsid w:val="00866402"/>
    <w:pPr>
      <w:spacing w:after="120"/>
      <w:jc w:val="center"/>
      <w:outlineLvl w:val="0"/>
    </w:pPr>
    <w:rPr>
      <w:rFonts w:ascii="Trebuchet MS" w:eastAsia="Times New Roman" w:hAnsi="Trebuchet MS" w:cs="Times New Roman"/>
      <w:sz w:val="48"/>
      <w:szCs w:val="20"/>
    </w:rPr>
  </w:style>
  <w:style w:type="paragraph" w:customStyle="1" w:styleId="FMSubtitle">
    <w:name w:val="FM Subtitle"/>
    <w:basedOn w:val="FMTitle"/>
    <w:rsid w:val="00866402"/>
    <w:rPr>
      <w:b/>
      <w:color w:val="808080"/>
      <w:sz w:val="24"/>
    </w:rPr>
  </w:style>
  <w:style w:type="paragraph" w:customStyle="1" w:styleId="FMAuthor">
    <w:name w:val="FM Author"/>
    <w:basedOn w:val="Normal"/>
    <w:rsid w:val="00866402"/>
    <w:pPr>
      <w:spacing w:before="360" w:after="120"/>
      <w:jc w:val="center"/>
    </w:pPr>
    <w:rPr>
      <w:rFonts w:ascii="Arial" w:eastAsia="Times New Roman" w:hAnsi="Arial" w:cs="Times New Roman"/>
      <w:b/>
      <w:caps/>
      <w:szCs w:val="24"/>
    </w:rPr>
  </w:style>
  <w:style w:type="paragraph" w:customStyle="1" w:styleId="FMCopyright">
    <w:name w:val="FM Copyright"/>
    <w:rsid w:val="00866402"/>
    <w:pPr>
      <w:spacing w:before="120" w:after="120" w:line="240" w:lineRule="auto"/>
    </w:pPr>
    <w:rPr>
      <w:rFonts w:ascii="Times New Roman" w:eastAsia="Times New Roman" w:hAnsi="Times New Roman" w:cs="Times New Roman"/>
      <w:sz w:val="21"/>
      <w:szCs w:val="20"/>
    </w:rPr>
  </w:style>
  <w:style w:type="paragraph" w:customStyle="1" w:styleId="FMCopyrightCredits">
    <w:name w:val="FM Copyright Credits"/>
    <w:basedOn w:val="Normal"/>
    <w:rsid w:val="00866402"/>
    <w:pPr>
      <w:spacing w:before="240"/>
      <w:ind w:left="648" w:hanging="288"/>
      <w:contextualSpacing/>
    </w:pPr>
    <w:rPr>
      <w:rFonts w:ascii="Times New Roman" w:eastAsia="Times New Roman" w:hAnsi="Times New Roman" w:cs="Times New Roman"/>
      <w:sz w:val="21"/>
      <w:szCs w:val="20"/>
    </w:rPr>
  </w:style>
  <w:style w:type="paragraph" w:customStyle="1" w:styleId="FMDedication">
    <w:name w:val="FM Dedication"/>
    <w:basedOn w:val="Normal"/>
    <w:rsid w:val="00866402"/>
    <w:pPr>
      <w:spacing w:after="120"/>
      <w:jc w:val="center"/>
    </w:pPr>
    <w:rPr>
      <w:rFonts w:ascii="Times New Roman" w:eastAsia="Times New Roman" w:hAnsi="Times New Roman" w:cs="Times New Roman"/>
      <w:i/>
      <w:sz w:val="24"/>
      <w:szCs w:val="20"/>
    </w:rPr>
  </w:style>
  <w:style w:type="paragraph" w:customStyle="1" w:styleId="FMHead">
    <w:name w:val="FM Head"/>
    <w:basedOn w:val="ChapterTitle"/>
    <w:rsid w:val="00866402"/>
    <w:rPr>
      <w:rFonts w:ascii="Trebuchet MS" w:hAnsi="Trebuchet MS"/>
      <w:spacing w:val="-20"/>
      <w:szCs w:val="60"/>
    </w:rPr>
  </w:style>
  <w:style w:type="paragraph" w:customStyle="1" w:styleId="FMCopyrightCreditsLast">
    <w:name w:val="FM Copyright Credits Last"/>
    <w:basedOn w:val="FMCopyrightCredits"/>
    <w:next w:val="FMCopyright"/>
    <w:rsid w:val="00866402"/>
    <w:pPr>
      <w:spacing w:before="0" w:after="240"/>
    </w:pPr>
  </w:style>
  <w:style w:type="paragraph" w:customStyle="1" w:styleId="Footnote">
    <w:name w:val="Footnote"/>
    <w:basedOn w:val="Normal"/>
    <w:rsid w:val="00866402"/>
    <w:pPr>
      <w:spacing w:after="120"/>
    </w:pPr>
    <w:rPr>
      <w:rFonts w:ascii="Times New Roman" w:eastAsia="Times New Roman" w:hAnsi="Times New Roman" w:cs="Times New Roman"/>
      <w:sz w:val="19"/>
      <w:szCs w:val="20"/>
    </w:rPr>
  </w:style>
  <w:style w:type="paragraph" w:customStyle="1" w:styleId="Query">
    <w:name w:val="Query"/>
    <w:basedOn w:val="Production"/>
    <w:rsid w:val="00866402"/>
    <w:rPr>
      <w:color w:val="FF0000"/>
    </w:rPr>
  </w:style>
  <w:style w:type="paragraph" w:customStyle="1" w:styleId="Figure">
    <w:name w:val="Figure"/>
    <w:next w:val="Normal"/>
    <w:autoRedefine/>
    <w:rsid w:val="00866402"/>
    <w:pPr>
      <w:spacing w:before="120" w:after="20" w:line="240" w:lineRule="auto"/>
      <w:jc w:val="center"/>
    </w:pPr>
    <w:rPr>
      <w:rFonts w:ascii="Arial" w:eastAsia="Times New Roman" w:hAnsi="Arial" w:cs="Times New Roman"/>
      <w:sz w:val="18"/>
      <w:szCs w:val="20"/>
    </w:rPr>
  </w:style>
  <w:style w:type="paragraph" w:customStyle="1" w:styleId="EndOfChapter">
    <w:name w:val="EndOfChapter"/>
    <w:basedOn w:val="BodyText"/>
    <w:rsid w:val="00866402"/>
  </w:style>
  <w:style w:type="paragraph" w:styleId="FootnoteText">
    <w:name w:val="footnote text"/>
    <w:basedOn w:val="Normal"/>
    <w:link w:val="FootnoteTextChar"/>
    <w:rsid w:val="00866402"/>
    <w:pPr>
      <w:spacing w:after="1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66402"/>
    <w:rPr>
      <w:rFonts w:ascii="Times New Roman" w:eastAsia="Times New Roman" w:hAnsi="Times New Roman" w:cs="Times New Roman"/>
      <w:sz w:val="20"/>
      <w:szCs w:val="20"/>
    </w:rPr>
  </w:style>
  <w:style w:type="character" w:styleId="FootnoteReference">
    <w:name w:val="footnote reference"/>
    <w:basedOn w:val="DefaultParagraphFont"/>
    <w:rsid w:val="00866402"/>
    <w:rPr>
      <w:vertAlign w:val="superscript"/>
    </w:rPr>
  </w:style>
  <w:style w:type="paragraph" w:customStyle="1" w:styleId="BulletSingle">
    <w:name w:val="Bullet Single"/>
    <w:basedOn w:val="Bullet"/>
    <w:rsid w:val="00866402"/>
    <w:pPr>
      <w:spacing w:before="240" w:after="240"/>
    </w:pPr>
  </w:style>
  <w:style w:type="paragraph" w:customStyle="1" w:styleId="ExerciseNumListFirst">
    <w:name w:val="Exercise Num List First"/>
    <w:basedOn w:val="SBNumListFirst"/>
    <w:rsid w:val="00866402"/>
  </w:style>
  <w:style w:type="paragraph" w:customStyle="1" w:styleId="ExerciseNumList">
    <w:name w:val="Exercise Num List"/>
    <w:basedOn w:val="ExerciseNumListFirst"/>
    <w:rsid w:val="00866402"/>
  </w:style>
  <w:style w:type="paragraph" w:customStyle="1" w:styleId="ExerciseNumListLast">
    <w:name w:val="Exercise Num List Last"/>
    <w:basedOn w:val="SBNumListLast"/>
    <w:rsid w:val="00866402"/>
  </w:style>
  <w:style w:type="paragraph" w:customStyle="1" w:styleId="ExerciseBulletFirst">
    <w:name w:val="Exercise Bullet First"/>
    <w:basedOn w:val="SBBulletFirst"/>
    <w:rsid w:val="00866402"/>
  </w:style>
  <w:style w:type="paragraph" w:customStyle="1" w:styleId="ExerciseBullet">
    <w:name w:val="Exercise Bullet"/>
    <w:basedOn w:val="SBBullet"/>
    <w:rsid w:val="00866402"/>
  </w:style>
  <w:style w:type="paragraph" w:customStyle="1" w:styleId="ExerciseBulletLast">
    <w:name w:val="Exercise Bullet Last"/>
    <w:basedOn w:val="SBBulletLast"/>
    <w:rsid w:val="00866402"/>
  </w:style>
  <w:style w:type="paragraph" w:customStyle="1" w:styleId="ExerciseCodeFirst">
    <w:name w:val="Exercise Code First"/>
    <w:basedOn w:val="SBCodeFirst"/>
    <w:rsid w:val="00866402"/>
  </w:style>
  <w:style w:type="paragraph" w:customStyle="1" w:styleId="ExerciseCode">
    <w:name w:val="Exercise Code"/>
    <w:basedOn w:val="SBCode"/>
    <w:rsid w:val="00866402"/>
  </w:style>
  <w:style w:type="paragraph" w:customStyle="1" w:styleId="ExerciseCodeLast">
    <w:name w:val="Exercise Code Last"/>
    <w:basedOn w:val="SBCodeLast"/>
    <w:rsid w:val="00866402"/>
  </w:style>
  <w:style w:type="paragraph" w:customStyle="1" w:styleId="ExerciseCodeSingle">
    <w:name w:val="Exercise Code Single"/>
    <w:basedOn w:val="SBCodeSingle"/>
    <w:rsid w:val="00866402"/>
  </w:style>
  <w:style w:type="paragraph" w:customStyle="1" w:styleId="ExerciseSubList">
    <w:name w:val="Exercise Sub List"/>
    <w:basedOn w:val="SBSubList"/>
    <w:rsid w:val="00866402"/>
  </w:style>
  <w:style w:type="paragraph" w:customStyle="1" w:styleId="SBBodyLast">
    <w:name w:val="SB Body Last"/>
    <w:basedOn w:val="ExerciseBodyLast"/>
    <w:rsid w:val="00866402"/>
    <w:pPr>
      <w:pBdr>
        <w:bottom w:val="single" w:sz="8" w:space="12" w:color="auto"/>
      </w:pBdr>
      <w:ind w:firstLine="504"/>
    </w:pPr>
  </w:style>
  <w:style w:type="paragraph" w:customStyle="1" w:styleId="ExerciseSubhead">
    <w:name w:val="Exercise Subhead"/>
    <w:basedOn w:val="SBSubhead"/>
    <w:rsid w:val="00866402"/>
  </w:style>
  <w:style w:type="character" w:styleId="CommentReference">
    <w:name w:val="annotation reference"/>
    <w:basedOn w:val="DefaultParagraphFont"/>
    <w:rsid w:val="00866402"/>
    <w:rPr>
      <w:sz w:val="16"/>
      <w:szCs w:val="16"/>
    </w:rPr>
  </w:style>
  <w:style w:type="paragraph" w:styleId="CommentText">
    <w:name w:val="annotation text"/>
    <w:basedOn w:val="Normal"/>
    <w:link w:val="CommentTextChar"/>
    <w:rsid w:val="00866402"/>
    <w:pPr>
      <w:spacing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6640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66402"/>
    <w:rPr>
      <w:b/>
      <w:bCs/>
    </w:rPr>
  </w:style>
  <w:style w:type="character" w:customStyle="1" w:styleId="CommentSubjectChar">
    <w:name w:val="Comment Subject Char"/>
    <w:basedOn w:val="CommentTextChar"/>
    <w:link w:val="CommentSubject"/>
    <w:rsid w:val="00866402"/>
    <w:rPr>
      <w:rFonts w:ascii="Times New Roman" w:eastAsia="Times New Roman" w:hAnsi="Times New Roman" w:cs="Times New Roman"/>
      <w:b/>
      <w:bCs/>
      <w:sz w:val="20"/>
      <w:szCs w:val="20"/>
    </w:rPr>
  </w:style>
  <w:style w:type="paragraph" w:styleId="Revision">
    <w:name w:val="Revision"/>
    <w:hidden/>
    <w:uiPriority w:val="99"/>
    <w:semiHidden/>
    <w:rsid w:val="00866402"/>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E31521"/>
    <w:pPr>
      <w:ind w:left="720"/>
      <w:contextualSpacing/>
    </w:pPr>
  </w:style>
  <w:style w:type="table" w:styleId="TableGrid">
    <w:name w:val="Table Grid"/>
    <w:basedOn w:val="TableNormal"/>
    <w:uiPriority w:val="59"/>
    <w:rsid w:val="004E7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Header"/>
    <w:basedOn w:val="Normal"/>
    <w:link w:val="TableHeaderChar"/>
    <w:autoRedefine/>
    <w:qFormat/>
    <w:rsid w:val="009E6CF5"/>
    <w:rPr>
      <w:rFonts w:cstheme="minorBidi"/>
      <w:b/>
      <w:bCs/>
      <w:color w:val="FFFFFF" w:themeColor="background1"/>
      <w:sz w:val="18"/>
      <w:szCs w:val="18"/>
      <w:lang w:val="en-GB"/>
    </w:rPr>
  </w:style>
  <w:style w:type="character" w:customStyle="1" w:styleId="TableHeaderChar">
    <w:name w:val="Table Header Char"/>
    <w:basedOn w:val="DefaultParagraphFont"/>
    <w:link w:val="TableHeader"/>
    <w:rsid w:val="009E6CF5"/>
    <w:rPr>
      <w:rFonts w:ascii="Calibri" w:hAnsi="Calibri"/>
      <w:b/>
      <w:bCs/>
      <w:color w:val="FFFFFF" w:themeColor="background1"/>
      <w:sz w:val="18"/>
      <w:szCs w:val="18"/>
      <w:lang w:val="en-GB"/>
    </w:rPr>
  </w:style>
  <w:style w:type="table" w:customStyle="1" w:styleId="LightList-Accent11">
    <w:name w:val="Light List - Accent 11"/>
    <w:basedOn w:val="TableNormal"/>
    <w:uiPriority w:val="61"/>
    <w:rsid w:val="009E6CF5"/>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MiniHeading">
    <w:name w:val="Mini Heading"/>
    <w:basedOn w:val="BodyText"/>
    <w:rsid w:val="009E6CF5"/>
    <w:pPr>
      <w:spacing w:before="60" w:after="60" w:line="240" w:lineRule="auto"/>
      <w:ind w:firstLine="0"/>
    </w:pPr>
    <w:rPr>
      <w:rFonts w:ascii="Calibri" w:eastAsiaTheme="minorHAnsi" w:hAnsi="Calibri" w:cs="Times New Roman"/>
      <w:b/>
      <w:bCs/>
      <w:lang w:val="en-GB" w:eastAsia="en-GB"/>
    </w:rPr>
  </w:style>
  <w:style w:type="character" w:customStyle="1" w:styleId="CodeChar">
    <w:name w:val="Code Char"/>
    <w:basedOn w:val="DefaultParagraphFont"/>
    <w:link w:val="Code"/>
    <w:rsid w:val="00622BF5"/>
    <w:rPr>
      <w:rFonts w:ascii="Consolas" w:hAnsi="Consolas"/>
      <w:color w:val="4F81BD" w:themeColor="accent1"/>
      <w:sz w:val="20"/>
      <w:szCs w:val="20"/>
      <w:lang w:eastAsia="en-GB"/>
    </w:rPr>
  </w:style>
  <w:style w:type="paragraph" w:styleId="Header">
    <w:name w:val="header"/>
    <w:basedOn w:val="Normal"/>
    <w:link w:val="HeaderChar"/>
    <w:uiPriority w:val="99"/>
    <w:unhideWhenUsed/>
    <w:rsid w:val="00DE2BBE"/>
    <w:pPr>
      <w:tabs>
        <w:tab w:val="center" w:pos="4680"/>
        <w:tab w:val="right" w:pos="9360"/>
      </w:tabs>
    </w:pPr>
  </w:style>
  <w:style w:type="character" w:customStyle="1" w:styleId="HeaderChar">
    <w:name w:val="Header Char"/>
    <w:basedOn w:val="DefaultParagraphFont"/>
    <w:link w:val="Header"/>
    <w:uiPriority w:val="99"/>
    <w:rsid w:val="00DE2BBE"/>
    <w:rPr>
      <w:rFonts w:ascii="Calibri" w:hAnsi="Calibri" w:cs="Calibri"/>
    </w:rPr>
  </w:style>
  <w:style w:type="paragraph" w:styleId="Footer">
    <w:name w:val="footer"/>
    <w:basedOn w:val="Normal"/>
    <w:link w:val="FooterChar"/>
    <w:uiPriority w:val="99"/>
    <w:unhideWhenUsed/>
    <w:rsid w:val="00DE2BBE"/>
    <w:pPr>
      <w:tabs>
        <w:tab w:val="center" w:pos="4680"/>
        <w:tab w:val="right" w:pos="9360"/>
      </w:tabs>
    </w:pPr>
  </w:style>
  <w:style w:type="character" w:customStyle="1" w:styleId="FooterChar">
    <w:name w:val="Footer Char"/>
    <w:basedOn w:val="DefaultParagraphFont"/>
    <w:link w:val="Footer"/>
    <w:uiPriority w:val="99"/>
    <w:rsid w:val="00DE2BBE"/>
    <w:rPr>
      <w:rFonts w:ascii="Calibri" w:hAnsi="Calibri" w:cs="Calibri"/>
    </w:rPr>
  </w:style>
  <w:style w:type="paragraph" w:styleId="HTMLPreformatted">
    <w:name w:val="HTML Preformatted"/>
    <w:basedOn w:val="Normal"/>
    <w:link w:val="HTMLPreformattedChar"/>
    <w:uiPriority w:val="99"/>
    <w:unhideWhenUsed/>
    <w:rsid w:val="00BD13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val="cs-CZ" w:eastAsia="cs-CZ"/>
    </w:rPr>
  </w:style>
  <w:style w:type="character" w:customStyle="1" w:styleId="HTMLPreformattedChar">
    <w:name w:val="HTML Preformatted Char"/>
    <w:basedOn w:val="DefaultParagraphFont"/>
    <w:link w:val="HTMLPreformatted"/>
    <w:uiPriority w:val="99"/>
    <w:rsid w:val="00BD13DB"/>
    <w:rPr>
      <w:rFonts w:ascii="Consolas" w:eastAsia="Times New Roman" w:hAnsi="Consolas" w:cs="Consolas"/>
      <w:sz w:val="20"/>
      <w:szCs w:val="20"/>
      <w:shd w:val="clear" w:color="auto" w:fill="EEEEEE"/>
      <w:lang w:val="cs-CZ" w:eastAsia="cs-CZ"/>
    </w:rPr>
  </w:style>
  <w:style w:type="character" w:customStyle="1" w:styleId="typ1">
    <w:name w:val="typ1"/>
    <w:basedOn w:val="DefaultParagraphFont"/>
    <w:rsid w:val="00BD13DB"/>
    <w:rPr>
      <w:color w:val="2B91AF"/>
    </w:rPr>
  </w:style>
  <w:style w:type="character" w:customStyle="1" w:styleId="str1">
    <w:name w:val="str1"/>
    <w:basedOn w:val="DefaultParagraphFont"/>
    <w:rsid w:val="00BD13DB"/>
    <w:rPr>
      <w:color w:val="800000"/>
    </w:rPr>
  </w:style>
  <w:style w:type="character" w:customStyle="1" w:styleId="pln1">
    <w:name w:val="pln1"/>
    <w:basedOn w:val="DefaultParagraphFont"/>
    <w:rsid w:val="00BD13DB"/>
    <w:rPr>
      <w:color w:val="000000"/>
    </w:rPr>
  </w:style>
  <w:style w:type="character" w:customStyle="1" w:styleId="pun1">
    <w:name w:val="pun1"/>
    <w:basedOn w:val="DefaultParagraphFont"/>
    <w:rsid w:val="00BD13DB"/>
    <w:rPr>
      <w:color w:val="000000"/>
    </w:rPr>
  </w:style>
  <w:style w:type="character" w:customStyle="1" w:styleId="kwd1">
    <w:name w:val="kwd1"/>
    <w:basedOn w:val="DefaultParagraphFont"/>
    <w:rsid w:val="00BD13DB"/>
    <w:rPr>
      <w:color w:val="00008B"/>
    </w:rPr>
  </w:style>
</w:styles>
</file>

<file path=word/webSettings.xml><?xml version="1.0" encoding="utf-8"?>
<w:webSettings xmlns:r="http://schemas.openxmlformats.org/officeDocument/2006/relationships" xmlns:w="http://schemas.openxmlformats.org/wordprocessingml/2006/main">
  <w:divs>
    <w:div w:id="571428055">
      <w:bodyDiv w:val="1"/>
      <w:marLeft w:val="75"/>
      <w:marRight w:val="75"/>
      <w:marTop w:val="75"/>
      <w:marBottom w:val="75"/>
      <w:divBdr>
        <w:top w:val="none" w:sz="0" w:space="0" w:color="auto"/>
        <w:left w:val="none" w:sz="0" w:space="0" w:color="auto"/>
        <w:bottom w:val="none" w:sz="0" w:space="0" w:color="auto"/>
        <w:right w:val="none" w:sz="0" w:space="0" w:color="auto"/>
      </w:divBdr>
    </w:div>
    <w:div w:id="674577960">
      <w:bodyDiv w:val="1"/>
      <w:marLeft w:val="0"/>
      <w:marRight w:val="0"/>
      <w:marTop w:val="0"/>
      <w:marBottom w:val="0"/>
      <w:divBdr>
        <w:top w:val="none" w:sz="0" w:space="0" w:color="auto"/>
        <w:left w:val="none" w:sz="0" w:space="0" w:color="auto"/>
        <w:bottom w:val="none" w:sz="0" w:space="0" w:color="auto"/>
        <w:right w:val="none" w:sz="0" w:space="0" w:color="auto"/>
      </w:divBdr>
    </w:div>
    <w:div w:id="1051074378">
      <w:bodyDiv w:val="1"/>
      <w:marLeft w:val="0"/>
      <w:marRight w:val="0"/>
      <w:marTop w:val="0"/>
      <w:marBottom w:val="0"/>
      <w:divBdr>
        <w:top w:val="none" w:sz="0" w:space="0" w:color="auto"/>
        <w:left w:val="none" w:sz="0" w:space="0" w:color="auto"/>
        <w:bottom w:val="none" w:sz="0" w:space="0" w:color="auto"/>
        <w:right w:val="none" w:sz="0" w:space="0" w:color="auto"/>
      </w:divBdr>
    </w:div>
    <w:div w:id="1535388946">
      <w:bodyDiv w:val="1"/>
      <w:marLeft w:val="0"/>
      <w:marRight w:val="0"/>
      <w:marTop w:val="0"/>
      <w:marBottom w:val="0"/>
      <w:divBdr>
        <w:top w:val="none" w:sz="0" w:space="0" w:color="auto"/>
        <w:left w:val="none" w:sz="0" w:space="0" w:color="auto"/>
        <w:bottom w:val="none" w:sz="0" w:space="0" w:color="auto"/>
        <w:right w:val="none" w:sz="0" w:space="0" w:color="auto"/>
      </w:divBdr>
      <w:divsChild>
        <w:div w:id="1787692598">
          <w:marLeft w:val="0"/>
          <w:marRight w:val="0"/>
          <w:marTop w:val="0"/>
          <w:marBottom w:val="0"/>
          <w:divBdr>
            <w:top w:val="none" w:sz="0" w:space="0" w:color="auto"/>
            <w:left w:val="none" w:sz="0" w:space="0" w:color="auto"/>
            <w:bottom w:val="none" w:sz="0" w:space="0" w:color="auto"/>
            <w:right w:val="none" w:sz="0" w:space="0" w:color="auto"/>
          </w:divBdr>
          <w:divsChild>
            <w:div w:id="1897472922">
              <w:marLeft w:val="0"/>
              <w:marRight w:val="0"/>
              <w:marTop w:val="0"/>
              <w:marBottom w:val="600"/>
              <w:divBdr>
                <w:top w:val="none" w:sz="0" w:space="0" w:color="auto"/>
                <w:left w:val="none" w:sz="0" w:space="0" w:color="auto"/>
                <w:bottom w:val="none" w:sz="0" w:space="0" w:color="auto"/>
                <w:right w:val="none" w:sz="0" w:space="0" w:color="auto"/>
              </w:divBdr>
              <w:divsChild>
                <w:div w:id="1736976303">
                  <w:marLeft w:val="0"/>
                  <w:marRight w:val="0"/>
                  <w:marTop w:val="0"/>
                  <w:marBottom w:val="0"/>
                  <w:divBdr>
                    <w:top w:val="none" w:sz="0" w:space="0" w:color="auto"/>
                    <w:left w:val="none" w:sz="0" w:space="0" w:color="auto"/>
                    <w:bottom w:val="none" w:sz="0" w:space="0" w:color="auto"/>
                    <w:right w:val="none" w:sz="0" w:space="0" w:color="auto"/>
                  </w:divBdr>
                  <w:divsChild>
                    <w:div w:id="1892111996">
                      <w:marLeft w:val="0"/>
                      <w:marRight w:val="0"/>
                      <w:marTop w:val="0"/>
                      <w:marBottom w:val="0"/>
                      <w:divBdr>
                        <w:top w:val="none" w:sz="0" w:space="0" w:color="auto"/>
                        <w:left w:val="none" w:sz="0" w:space="0" w:color="auto"/>
                        <w:bottom w:val="single" w:sz="6" w:space="15" w:color="AAAAAA"/>
                        <w:right w:val="none" w:sz="0" w:space="0" w:color="auto"/>
                      </w:divBdr>
                      <w:divsChild>
                        <w:div w:id="7608312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46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sharp.net" TargetMode="External"/><Relationship Id="rId13" Type="http://schemas.openxmlformats.org/officeDocument/2006/relationships/hyperlink" Target="http://www.aisto.com/roeder/dotnet/Default.aspx?Target=code://Javascript/Interpret.MyRecord/.ctor(Int32,String)" TargetMode="External"/><Relationship Id="rId18" Type="http://schemas.openxmlformats.org/officeDocument/2006/relationships/hyperlink" Target="http://www.aisto.com/roeder/dotnet/Default.aspx?Target=code://mscorlib:4.0.0.0:b77a5c561934e089/System.St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isto.com/roeder/dotnet/Default.aspx?Target=code://Javascript/Interpret.MyRecord" TargetMode="External"/><Relationship Id="rId17" Type="http://schemas.openxmlformats.org/officeDocument/2006/relationships/hyperlink" Target="http://www.aisto.com/roeder/dotnet/Default.aspx?Target=code://Javascript/Interpret.MyRecord/property:FirstThing:Int32" TargetMode="External"/><Relationship Id="rId2" Type="http://schemas.openxmlformats.org/officeDocument/2006/relationships/numbering" Target="numbering.xml"/><Relationship Id="rId16" Type="http://schemas.openxmlformats.org/officeDocument/2006/relationships/hyperlink" Target="http://www.aisto.com/roeder/dotnet/Default.aspx?Target=code://mscorlib:4.0.0.0:b77a5c561934e089/System.Int3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229042.aspx" TargetMode="External"/><Relationship Id="rId5" Type="http://schemas.openxmlformats.org/officeDocument/2006/relationships/webSettings" Target="webSettings.xml"/><Relationship Id="rId15" Type="http://schemas.openxmlformats.org/officeDocument/2006/relationships/hyperlink" Target="http://www.aisto.com/roeder/dotnet/Default.aspx?Target=code://mscorlib:4.0.0.0:b77a5c561934e089/System.String" TargetMode="External"/><Relationship Id="rId23" Type="http://schemas.microsoft.com/office/2007/relationships/stylesWithEffects" Target="stylesWithEffects.xml"/><Relationship Id="rId10" Type="http://schemas.openxmlformats.org/officeDocument/2006/relationships/hyperlink" Target="http://msdn.microsoft.com/en-us/library/ms229042.aspx" TargetMode="External"/><Relationship Id="rId19" Type="http://schemas.openxmlformats.org/officeDocument/2006/relationships/hyperlink" Target="http://www.aisto.com/roeder/dotnet/Default.aspx?Target=code://Javascript/Interpret.MyRecord/property:SecondThing:String" TargetMode="External"/><Relationship Id="rId4" Type="http://schemas.openxmlformats.org/officeDocument/2006/relationships/settings" Target="settings.xml"/><Relationship Id="rId9" Type="http://schemas.openxmlformats.org/officeDocument/2006/relationships/hyperlink" Target="mailto:fsbugs@microsoft.com" TargetMode="External"/><Relationship Id="rId14" Type="http://schemas.openxmlformats.org/officeDocument/2006/relationships/hyperlink" Target="http://www.aisto.com/roeder/dotnet/Default.aspx?Target=code://mscorlib:4.0.0.0:b77a5c561934e089/System.Int3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802BD-7F12-45D6-9D40-1C9765A46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11972</Words>
  <Characters>68242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2010-07-28T07:45:00Z</dcterms:created>
  <dcterms:modified xsi:type="dcterms:W3CDTF">2010-07-30T22:50:00Z</dcterms:modified>
</cp:coreProperties>
</file>